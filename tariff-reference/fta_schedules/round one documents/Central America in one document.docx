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F846C" w14:textId="63A9FD59" w:rsidR="00A628A4" w:rsidRDefault="00A8310F" w:rsidP="009456C8">
      <w:pPr>
        <w:pStyle w:val="Title"/>
      </w:pPr>
      <w:bookmarkStart w:id="0" w:name="_GoBack"/>
      <w:bookmarkEnd w:id="0"/>
      <w:r>
        <w:t xml:space="preserve">The Preferential Tariff implementing the </w:t>
      </w:r>
      <w:r w:rsidR="009456C8">
        <w:t>AGREEMENT ESTABLISHING AN ASSOCIATION BETWEEN THE UNITED KINGDOM OF GREAT BRITAIN AND NORTHERN IRELAND AND CENTRAL AMERICA</w:t>
      </w:r>
      <w:r>
        <w:t xml:space="preserve">, </w:t>
      </w:r>
      <w:r w:rsidR="00AF4ED4">
        <w:t xml:space="preserve">SIGNED </w:t>
      </w:r>
      <w:ins w:id="1" w:author="David Owen" w:date="2019-07-24T10:46:00Z">
        <w:r w:rsidR="00D05106">
          <w:t>18 JulY 201</w:t>
        </w:r>
      </w:ins>
      <w:ins w:id="2" w:author="David Owen" w:date="2019-07-24T10:47:00Z">
        <w:r w:rsidR="00D05106">
          <w:t>9</w:t>
        </w:r>
      </w:ins>
      <w:del w:id="3" w:author="David Owen" w:date="2019-07-24T10:46:00Z">
        <w:r w:rsidR="00AF4ED4" w:rsidDel="00D05106">
          <w:delText>?</w:delText>
        </w:r>
      </w:del>
      <w:r w:rsidR="00AF4ED4">
        <w:t xml:space="preserve">, </w:t>
      </w:r>
      <w:r>
        <w:t xml:space="preserve">version 1.0, dated </w:t>
      </w:r>
      <w:r w:rsidR="00AF4ED4">
        <w:t>?</w:t>
      </w:r>
    </w:p>
    <w:p w14:paraId="1F181068" w14:textId="77777777" w:rsidR="00A628A4" w:rsidRDefault="00A628A4"/>
    <w:p w14:paraId="793A3234" w14:textId="77777777" w:rsidR="00A628A4" w:rsidRDefault="00A8310F">
      <w:pPr>
        <w:pStyle w:val="Contents"/>
      </w:pPr>
      <w:r>
        <w:t>PART ONE: Overview</w:t>
      </w:r>
    </w:p>
    <w:p w14:paraId="48A4FF95" w14:textId="77777777" w:rsidR="00A628A4" w:rsidRDefault="00A8310F">
      <w:pPr>
        <w:pStyle w:val="Contents"/>
      </w:pPr>
      <w:r>
        <w:t>PART TWO: UK Preferential Tariff</w:t>
      </w:r>
    </w:p>
    <w:p w14:paraId="7CEDD95B" w14:textId="77777777" w:rsidR="00A628A4" w:rsidRDefault="00A8310F">
      <w:pPr>
        <w:pStyle w:val="Contents"/>
      </w:pPr>
      <w:r>
        <w:t>Annex I: Preferential Duty Tariff Table</w:t>
      </w:r>
    </w:p>
    <w:p w14:paraId="4BB87D48" w14:textId="77777777" w:rsidR="00A628A4" w:rsidRDefault="00A8310F">
      <w:pPr>
        <w:pStyle w:val="Contents"/>
      </w:pPr>
      <w:r>
        <w:t>Annex II: Preferential Quota Table</w:t>
      </w:r>
    </w:p>
    <w:p w14:paraId="7FAB0B7E" w14:textId="77777777" w:rsidR="00A628A4" w:rsidRDefault="00A8310F">
      <w:pPr>
        <w:pStyle w:val="Heading1"/>
      </w:pPr>
      <w:r>
        <w:t>PART ONE: OVERVIEW</w:t>
      </w:r>
    </w:p>
    <w:p w14:paraId="5FE4E6E5" w14:textId="2D81E434" w:rsidR="00A628A4" w:rsidRDefault="00A8310F">
      <w:pPr>
        <w:pStyle w:val="ListParagraph"/>
        <w:numPr>
          <w:ilvl w:val="0"/>
          <w:numId w:val="7"/>
        </w:numPr>
        <w:ind w:left="284" w:hanging="284"/>
      </w:pPr>
      <w:r>
        <w:t>This document is the Preferential Tariff Document made under the Customs Tariff (Preferential Trade Arrangements) (EU Exit) Regulations 2019 for the Free Trade Agreement between the Government of the United Kingdom, of the one part, and the Government</w:t>
      </w:r>
      <w:r w:rsidR="00933704">
        <w:t>s</w:t>
      </w:r>
      <w:r>
        <w:t xml:space="preserve"> of Costa Rica, </w:t>
      </w:r>
      <w:r w:rsidR="002679A5">
        <w:t xml:space="preserve">El Salvador, Guatemala, Honduras, Nicaragua and Panama </w:t>
      </w:r>
      <w:r>
        <w:t xml:space="preserve">of the other part, signed on </w:t>
      </w:r>
      <w:del w:id="4" w:author="David Owen" w:date="2019-07-24T10:47:00Z">
        <w:r w:rsidR="00D244EC" w:rsidDel="006D0387">
          <w:delText>[date]</w:delText>
        </w:r>
        <w:r w:rsidDel="006D0387">
          <w:delText xml:space="preserve"> </w:delText>
        </w:r>
      </w:del>
      <w:ins w:id="5" w:author="David Owen" w:date="2019-07-24T10:47:00Z">
        <w:r w:rsidR="006D0387">
          <w:t xml:space="preserve">18 July 2019 </w:t>
        </w:r>
      </w:ins>
      <w:r>
        <w:t>("the Agreement"). It is made pursuant to regulations 2 and 3 and column 1 and 2 of the Schedule to the Regulations.</w:t>
      </w:r>
    </w:p>
    <w:p w14:paraId="6B7ABE6C" w14:textId="77777777" w:rsidR="00A628A4" w:rsidRDefault="00A8310F">
      <w:pPr>
        <w:pStyle w:val="ListParagraph"/>
        <w:numPr>
          <w:ilvl w:val="0"/>
          <w:numId w:val="7"/>
        </w:numPr>
        <w:ind w:left="284" w:hanging="284"/>
      </w:pPr>
      <w:r>
        <w:t>This document sets out the relevant tables for the preferential duty rates and quota rates and volumes pursuant to the Agreement.</w:t>
      </w:r>
    </w:p>
    <w:p w14:paraId="5EE83044" w14:textId="77777777" w:rsidR="00A628A4" w:rsidRDefault="00A8310F">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14:paraId="0C908470" w14:textId="77777777" w:rsidR="00A628A4" w:rsidRDefault="00A8310F">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14:paraId="1F356719" w14:textId="77777777" w:rsidR="00A628A4" w:rsidRDefault="00A8310F">
      <w:pPr>
        <w:pStyle w:val="Heading1"/>
      </w:pPr>
      <w:r>
        <w:t>PART TWO: UK PREFERENTIAL TARIFF</w:t>
      </w:r>
    </w:p>
    <w:p w14:paraId="5EC0FC94" w14:textId="77777777" w:rsidR="00A628A4" w:rsidRDefault="00A8310F">
      <w:pPr>
        <w:pStyle w:val="ListParagraph"/>
        <w:numPr>
          <w:ilvl w:val="0"/>
          <w:numId w:val="10"/>
        </w:numPr>
        <w:ind w:left="284" w:hanging="284"/>
      </w:pPr>
      <w:r>
        <w:t>For the purposes of the Customs Tariff of the United Kingdom:</w:t>
      </w:r>
    </w:p>
    <w:p w14:paraId="2CA69315" w14:textId="77777777" w:rsidR="00A628A4" w:rsidRDefault="00A8310F">
      <w:pPr>
        <w:pStyle w:val="ListParagraph"/>
        <w:numPr>
          <w:ilvl w:val="0"/>
          <w:numId w:val="11"/>
        </w:numPr>
        <w:ind w:left="567" w:hanging="283"/>
      </w:pPr>
      <w:r>
        <w:t>the "Preferential Duty Tariff Table" is the table that appears at Annex I;</w:t>
      </w:r>
    </w:p>
    <w:p w14:paraId="0D6553E4" w14:textId="77777777" w:rsidR="00A628A4" w:rsidRDefault="00A8310F">
      <w:pPr>
        <w:pStyle w:val="ListParagraph"/>
        <w:numPr>
          <w:ilvl w:val="0"/>
          <w:numId w:val="11"/>
        </w:numPr>
        <w:ind w:left="567" w:hanging="283"/>
      </w:pPr>
      <w:r>
        <w:t>the "Preferential Quota Table" is the table that appears at Annex II;</w:t>
      </w:r>
    </w:p>
    <w:p w14:paraId="034FFB58" w14:textId="77777777" w:rsidR="00A628A4" w:rsidRDefault="00A8310F">
      <w:pPr>
        <w:pStyle w:val="ListParagraph"/>
        <w:numPr>
          <w:ilvl w:val="0"/>
          <w:numId w:val="11"/>
        </w:numPr>
        <w:ind w:left="567" w:hanging="283"/>
      </w:pPr>
      <w:r>
        <w:t>a "Duty Rate" is any alphanumeric information appearing in column 2 of the Preferential Duty Tariff Table or column 4 of the Quota Table.</w:t>
      </w:r>
    </w:p>
    <w:p w14:paraId="2E6A0436" w14:textId="77777777" w:rsidR="00A628A4" w:rsidRDefault="00A628A4"/>
    <w:p w14:paraId="343049A9" w14:textId="77777777" w:rsidR="00A628A4" w:rsidRDefault="00A8310F">
      <w:pPr>
        <w:pStyle w:val="Heading1"/>
      </w:pPr>
      <w:r>
        <w:br w:type="page"/>
      </w:r>
      <w:r>
        <w:lastRenderedPageBreak/>
        <w:t>ANNEX I</w:t>
      </w:r>
      <w:r>
        <w:br/>
        <w:t>PREFERENTIAL DUTY TARIFF TABLE</w:t>
      </w:r>
    </w:p>
    <w:p w14:paraId="3B86B229" w14:textId="77777777" w:rsidR="00A628A4" w:rsidRDefault="00A8310F">
      <w:pPr>
        <w:pStyle w:val="Numberedlist"/>
      </w:pPr>
      <w:r>
        <w:t>This table sets out the preferential duty tariff for the Agreement, under regulation 2 of the Regulations.</w:t>
      </w:r>
    </w:p>
    <w:p w14:paraId="396D9999" w14:textId="77777777" w:rsidR="00A628A4" w:rsidRDefault="00A8310F">
      <w:pPr>
        <w:pStyle w:val="Numberedlist"/>
      </w:pPr>
      <w:r>
        <w:t xml:space="preserve">The Commodity Code in column 1 is defined in regulation 2(3) of the Customs Tariff (Establishment) (EU Exit) Regulations 2019 ("the Tariff Regulations"). </w:t>
      </w:r>
    </w:p>
    <w:p w14:paraId="3CAA6018" w14:textId="77777777" w:rsidR="00A628A4" w:rsidRDefault="00A8310F">
      <w:pPr>
        <w:pStyle w:val="Numberedlist"/>
      </w:pPr>
      <w:r>
        <w:t>The Preferential Duty Rate in column 2 is defined in regulation 2(2) of the Regulations.</w:t>
      </w:r>
    </w:p>
    <w:tbl>
      <w:tblPr>
        <w:tblStyle w:val="ListTable3"/>
        <w:tblW w:w="5000" w:type="pct"/>
        <w:tblLook w:val="0620" w:firstRow="1" w:lastRow="0" w:firstColumn="0" w:lastColumn="0" w:noHBand="1" w:noVBand="1"/>
      </w:tblPr>
      <w:tblGrid>
        <w:gridCol w:w="1947"/>
        <w:gridCol w:w="7059"/>
      </w:tblGrid>
      <w:tr w:rsidR="00A628A4" w14:paraId="7C54C3CB" w14:textId="77777777" w:rsidTr="00C0096D">
        <w:trPr>
          <w:cnfStyle w:val="100000000000" w:firstRow="1" w:lastRow="0" w:firstColumn="0" w:lastColumn="0" w:oddVBand="0" w:evenVBand="0" w:oddHBand="0" w:evenHBand="0" w:firstRowFirstColumn="0" w:firstRowLastColumn="0" w:lastRowFirstColumn="0" w:lastRowLastColumn="0"/>
          <w:cantSplit/>
          <w:tblHeader/>
        </w:trPr>
        <w:tc>
          <w:tcPr>
            <w:tcW w:w="1081" w:type="pct"/>
          </w:tcPr>
          <w:p w14:paraId="6F354691" w14:textId="77777777" w:rsidR="00A628A4" w:rsidRDefault="00A8310F">
            <w:pPr>
              <w:pStyle w:val="NormalinTable"/>
            </w:pPr>
            <w:r>
              <w:t>1</w:t>
            </w:r>
          </w:p>
        </w:tc>
        <w:tc>
          <w:tcPr>
            <w:tcW w:w="3919" w:type="pct"/>
            <w:tcBorders>
              <w:left w:val="single" w:sz="12" w:space="0" w:color="000000" w:themeColor="text1"/>
              <w:right w:val="single" w:sz="12" w:space="0" w:color="000000" w:themeColor="text1"/>
            </w:tcBorders>
          </w:tcPr>
          <w:p w14:paraId="69E11E50" w14:textId="77777777" w:rsidR="00A628A4" w:rsidRDefault="00A8310F">
            <w:pPr>
              <w:pStyle w:val="NormalinTable"/>
            </w:pPr>
            <w:r>
              <w:t>2</w:t>
            </w:r>
          </w:p>
        </w:tc>
      </w:tr>
      <w:tr w:rsidR="00A628A4" w14:paraId="2D40F682" w14:textId="77777777" w:rsidTr="00C0096D">
        <w:trPr>
          <w:cnfStyle w:val="100000000000" w:firstRow="1" w:lastRow="0" w:firstColumn="0" w:lastColumn="0" w:oddVBand="0" w:evenVBand="0" w:oddHBand="0" w:evenHBand="0" w:firstRowFirstColumn="0" w:firstRowLastColumn="0" w:lastRowFirstColumn="0" w:lastRowLastColumn="0"/>
          <w:cantSplit/>
          <w:tblHeader/>
        </w:trPr>
        <w:tc>
          <w:tcPr>
            <w:tcW w:w="1081" w:type="pct"/>
          </w:tcPr>
          <w:p w14:paraId="5AE82FB1" w14:textId="77777777" w:rsidR="00A628A4" w:rsidRDefault="00A8310F">
            <w:pPr>
              <w:pStyle w:val="NormalinTable"/>
            </w:pPr>
            <w:r>
              <w:t>Commodity code</w:t>
            </w:r>
          </w:p>
        </w:tc>
        <w:tc>
          <w:tcPr>
            <w:tcW w:w="3919" w:type="pct"/>
            <w:tcBorders>
              <w:left w:val="single" w:sz="12" w:space="0" w:color="000000" w:themeColor="text1"/>
              <w:right w:val="single" w:sz="12" w:space="0" w:color="000000" w:themeColor="text1"/>
            </w:tcBorders>
          </w:tcPr>
          <w:p w14:paraId="187A7757" w14:textId="77777777" w:rsidR="00A628A4" w:rsidRDefault="00A8310F">
            <w:pPr>
              <w:pStyle w:val="NormalinTable"/>
            </w:pPr>
            <w:r>
              <w:t>Preferential Duty Rate</w:t>
            </w:r>
          </w:p>
        </w:tc>
      </w:tr>
      <w:tr w:rsidR="00A628A4" w14:paraId="2A4EE7C1" w14:textId="77777777" w:rsidTr="00C0096D">
        <w:trPr>
          <w:cantSplit/>
        </w:trPr>
        <w:tc>
          <w:tcPr>
            <w:tcW w:w="0" w:type="auto"/>
            <w:tcBorders>
              <w:top w:val="single" w:sz="4" w:space="0" w:color="A6A6A6" w:themeColor="background1" w:themeShade="A6"/>
              <w:right w:val="single" w:sz="4" w:space="0" w:color="000000" w:themeColor="text1"/>
            </w:tcBorders>
          </w:tcPr>
          <w:p w14:paraId="303DB205" w14:textId="77777777" w:rsidR="00A628A4" w:rsidRDefault="00A8310F">
            <w:pPr>
              <w:pStyle w:val="NormalinTable"/>
            </w:pPr>
            <w:r>
              <w:rPr>
                <w:b/>
              </w:rPr>
              <w:t>0101 29 00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E326A8" w14:textId="77777777" w:rsidR="00A628A4" w:rsidRDefault="00A8310F">
            <w:pPr>
              <w:pStyle w:val="NormalinTable"/>
              <w:tabs>
                <w:tab w:val="left" w:pos="1250"/>
              </w:tabs>
            </w:pPr>
            <w:r>
              <w:t>0.00%</w:t>
            </w:r>
          </w:p>
        </w:tc>
      </w:tr>
      <w:tr w:rsidR="00A628A4" w14:paraId="66F18F0D" w14:textId="77777777" w:rsidTr="00C0096D">
        <w:trPr>
          <w:cantSplit/>
        </w:trPr>
        <w:tc>
          <w:tcPr>
            <w:tcW w:w="0" w:type="auto"/>
            <w:tcBorders>
              <w:top w:val="single" w:sz="4" w:space="0" w:color="A6A6A6" w:themeColor="background1" w:themeShade="A6"/>
              <w:right w:val="single" w:sz="4" w:space="0" w:color="000000" w:themeColor="text1"/>
            </w:tcBorders>
          </w:tcPr>
          <w:p w14:paraId="301DA018" w14:textId="77777777" w:rsidR="00A628A4" w:rsidRDefault="00A8310F">
            <w:pPr>
              <w:pStyle w:val="NormalinTable"/>
            </w:pPr>
            <w:r>
              <w:rPr>
                <w:b/>
              </w:rPr>
              <w:t>0101 30 00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938F68" w14:textId="77777777" w:rsidR="00A628A4" w:rsidRDefault="00A8310F">
            <w:pPr>
              <w:pStyle w:val="NormalinTable"/>
              <w:tabs>
                <w:tab w:val="left" w:pos="1250"/>
              </w:tabs>
            </w:pPr>
            <w:r>
              <w:t>0.00%</w:t>
            </w:r>
          </w:p>
        </w:tc>
      </w:tr>
      <w:tr w:rsidR="00A628A4" w14:paraId="4EC328F2" w14:textId="77777777" w:rsidTr="00C0096D">
        <w:trPr>
          <w:cantSplit/>
        </w:trPr>
        <w:tc>
          <w:tcPr>
            <w:tcW w:w="0" w:type="auto"/>
            <w:tcBorders>
              <w:top w:val="single" w:sz="4" w:space="0" w:color="A6A6A6" w:themeColor="background1" w:themeShade="A6"/>
              <w:right w:val="single" w:sz="4" w:space="0" w:color="000000" w:themeColor="text1"/>
            </w:tcBorders>
          </w:tcPr>
          <w:p w14:paraId="5C09D2BE" w14:textId="77777777" w:rsidR="00A628A4" w:rsidRDefault="00A8310F">
            <w:pPr>
              <w:pStyle w:val="NormalinTable"/>
            </w:pPr>
            <w:r>
              <w:rPr>
                <w:b/>
              </w:rPr>
              <w:t>0101 90 00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E6A7E0" w14:textId="77777777" w:rsidR="00A628A4" w:rsidRDefault="00A8310F">
            <w:pPr>
              <w:pStyle w:val="NormalinTable"/>
              <w:tabs>
                <w:tab w:val="left" w:pos="1250"/>
              </w:tabs>
            </w:pPr>
            <w:r>
              <w:t>0.00%</w:t>
            </w:r>
          </w:p>
        </w:tc>
      </w:tr>
      <w:tr w:rsidR="00A628A4" w14:paraId="53795F41" w14:textId="77777777" w:rsidTr="00C0096D">
        <w:trPr>
          <w:cantSplit/>
        </w:trPr>
        <w:tc>
          <w:tcPr>
            <w:tcW w:w="0" w:type="auto"/>
            <w:tcBorders>
              <w:top w:val="single" w:sz="4" w:space="0" w:color="A6A6A6" w:themeColor="background1" w:themeShade="A6"/>
              <w:right w:val="single" w:sz="4" w:space="0" w:color="000000" w:themeColor="text1"/>
            </w:tcBorders>
          </w:tcPr>
          <w:p w14:paraId="3006AD66" w14:textId="77777777" w:rsidR="00A628A4" w:rsidRDefault="00A8310F">
            <w:pPr>
              <w:pStyle w:val="NormalinTable"/>
            </w:pPr>
            <w:r>
              <w:rPr>
                <w:b/>
              </w:rPr>
              <w:t>0102 29 00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36E199" w14:textId="77777777" w:rsidR="00A628A4" w:rsidRDefault="00A8310F">
            <w:pPr>
              <w:pStyle w:val="NormalinTable"/>
              <w:tabs>
                <w:tab w:val="left" w:pos="1250"/>
              </w:tabs>
            </w:pPr>
            <w:r>
              <w:t>0.00%</w:t>
            </w:r>
          </w:p>
        </w:tc>
      </w:tr>
      <w:tr w:rsidR="00A628A4" w14:paraId="3829CD37" w14:textId="77777777" w:rsidTr="00C0096D">
        <w:trPr>
          <w:cantSplit/>
        </w:trPr>
        <w:tc>
          <w:tcPr>
            <w:tcW w:w="0" w:type="auto"/>
            <w:tcBorders>
              <w:top w:val="single" w:sz="4" w:space="0" w:color="A6A6A6" w:themeColor="background1" w:themeShade="A6"/>
              <w:right w:val="single" w:sz="4" w:space="0" w:color="000000" w:themeColor="text1"/>
            </w:tcBorders>
          </w:tcPr>
          <w:p w14:paraId="7248350D" w14:textId="77777777" w:rsidR="00A628A4" w:rsidRDefault="00A8310F">
            <w:pPr>
              <w:pStyle w:val="NormalinTable"/>
            </w:pPr>
            <w:r>
              <w:rPr>
                <w:b/>
              </w:rPr>
              <w:t>0102 39 10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2817E7" w14:textId="77777777" w:rsidR="00A628A4" w:rsidRDefault="00A8310F">
            <w:pPr>
              <w:pStyle w:val="NormalinTable"/>
              <w:tabs>
                <w:tab w:val="left" w:pos="1250"/>
              </w:tabs>
            </w:pPr>
            <w:r>
              <w:t>0.00%</w:t>
            </w:r>
          </w:p>
        </w:tc>
      </w:tr>
      <w:tr w:rsidR="00A628A4" w14:paraId="757CBA62" w14:textId="77777777" w:rsidTr="00C0096D">
        <w:trPr>
          <w:cantSplit/>
        </w:trPr>
        <w:tc>
          <w:tcPr>
            <w:tcW w:w="0" w:type="auto"/>
            <w:tcBorders>
              <w:top w:val="single" w:sz="4" w:space="0" w:color="A6A6A6" w:themeColor="background1" w:themeShade="A6"/>
              <w:right w:val="single" w:sz="4" w:space="0" w:color="000000" w:themeColor="text1"/>
            </w:tcBorders>
          </w:tcPr>
          <w:p w14:paraId="36B277B8" w14:textId="77777777" w:rsidR="00A628A4" w:rsidRDefault="00A8310F">
            <w:pPr>
              <w:pStyle w:val="NormalinTable"/>
            </w:pPr>
            <w:r>
              <w:rPr>
                <w:b/>
              </w:rPr>
              <w:t>0102 90 91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A7A548" w14:textId="77777777" w:rsidR="00A628A4" w:rsidRDefault="00A8310F">
            <w:pPr>
              <w:pStyle w:val="NormalinTable"/>
              <w:tabs>
                <w:tab w:val="left" w:pos="1250"/>
              </w:tabs>
            </w:pPr>
            <w:r>
              <w:t>0.00%</w:t>
            </w:r>
          </w:p>
        </w:tc>
      </w:tr>
      <w:tr w:rsidR="00A628A4" w14:paraId="0280656B" w14:textId="77777777" w:rsidTr="00C0096D">
        <w:trPr>
          <w:cantSplit/>
        </w:trPr>
        <w:tc>
          <w:tcPr>
            <w:tcW w:w="0" w:type="auto"/>
            <w:tcBorders>
              <w:top w:val="single" w:sz="4" w:space="0" w:color="A6A6A6" w:themeColor="background1" w:themeShade="A6"/>
              <w:right w:val="single" w:sz="4" w:space="0" w:color="000000" w:themeColor="text1"/>
            </w:tcBorders>
          </w:tcPr>
          <w:p w14:paraId="4D072BED" w14:textId="77777777" w:rsidR="00A628A4" w:rsidRDefault="00A8310F">
            <w:pPr>
              <w:pStyle w:val="NormalinTable"/>
            </w:pPr>
            <w:r>
              <w:rPr>
                <w:b/>
              </w:rPr>
              <w:t>0103 91 10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2CF359" w14:textId="77777777" w:rsidR="00A628A4" w:rsidRDefault="00A8310F">
            <w:pPr>
              <w:pStyle w:val="NormalinTable"/>
              <w:tabs>
                <w:tab w:val="left" w:pos="1250"/>
              </w:tabs>
            </w:pPr>
            <w:r>
              <w:t>0.00%</w:t>
            </w:r>
          </w:p>
        </w:tc>
      </w:tr>
      <w:tr w:rsidR="00A628A4" w14:paraId="7B67C667" w14:textId="77777777" w:rsidTr="00C0096D">
        <w:trPr>
          <w:cantSplit/>
        </w:trPr>
        <w:tc>
          <w:tcPr>
            <w:tcW w:w="0" w:type="auto"/>
            <w:tcBorders>
              <w:top w:val="single" w:sz="4" w:space="0" w:color="A6A6A6" w:themeColor="background1" w:themeShade="A6"/>
              <w:right w:val="single" w:sz="4" w:space="0" w:color="000000" w:themeColor="text1"/>
            </w:tcBorders>
          </w:tcPr>
          <w:p w14:paraId="12BF634F" w14:textId="77777777" w:rsidR="00A628A4" w:rsidRDefault="00A8310F">
            <w:pPr>
              <w:pStyle w:val="NormalinTable"/>
            </w:pPr>
            <w:r>
              <w:rPr>
                <w:b/>
              </w:rPr>
              <w:t>0103 92 11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519256" w14:textId="77777777" w:rsidR="00A628A4" w:rsidRDefault="00A8310F">
            <w:pPr>
              <w:pStyle w:val="NormalinTable"/>
              <w:tabs>
                <w:tab w:val="left" w:pos="1250"/>
              </w:tabs>
            </w:pPr>
            <w:r>
              <w:t>0.00%</w:t>
            </w:r>
          </w:p>
        </w:tc>
      </w:tr>
      <w:tr w:rsidR="00A628A4" w14:paraId="475F950E" w14:textId="77777777" w:rsidTr="00C0096D">
        <w:trPr>
          <w:cantSplit/>
        </w:trPr>
        <w:tc>
          <w:tcPr>
            <w:tcW w:w="0" w:type="auto"/>
            <w:tcBorders>
              <w:top w:val="single" w:sz="4" w:space="0" w:color="A6A6A6" w:themeColor="background1" w:themeShade="A6"/>
              <w:right w:val="single" w:sz="4" w:space="0" w:color="000000" w:themeColor="text1"/>
            </w:tcBorders>
          </w:tcPr>
          <w:p w14:paraId="57336377" w14:textId="77777777" w:rsidR="00A628A4" w:rsidRDefault="00A8310F">
            <w:pPr>
              <w:pStyle w:val="NormalinTable"/>
            </w:pPr>
            <w:r>
              <w:rPr>
                <w:b/>
              </w:rPr>
              <w:t>0103 92 19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7BA46B" w14:textId="77777777" w:rsidR="00A628A4" w:rsidRDefault="00A8310F">
            <w:pPr>
              <w:pStyle w:val="NormalinTable"/>
              <w:tabs>
                <w:tab w:val="left" w:pos="1250"/>
              </w:tabs>
            </w:pPr>
            <w:r>
              <w:t>0.00%</w:t>
            </w:r>
          </w:p>
        </w:tc>
      </w:tr>
      <w:tr w:rsidR="00A628A4" w14:paraId="67859F46" w14:textId="77777777" w:rsidTr="00C0096D">
        <w:trPr>
          <w:cantSplit/>
        </w:trPr>
        <w:tc>
          <w:tcPr>
            <w:tcW w:w="0" w:type="auto"/>
            <w:tcBorders>
              <w:top w:val="single" w:sz="4" w:space="0" w:color="A6A6A6" w:themeColor="background1" w:themeShade="A6"/>
              <w:right w:val="single" w:sz="4" w:space="0" w:color="000000" w:themeColor="text1"/>
            </w:tcBorders>
          </w:tcPr>
          <w:p w14:paraId="38E6216A" w14:textId="77777777" w:rsidR="00A628A4" w:rsidRDefault="00A8310F">
            <w:pPr>
              <w:pStyle w:val="NormalinTable"/>
            </w:pPr>
            <w:r>
              <w:rPr>
                <w:b/>
              </w:rPr>
              <w:t>0104 10 30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9CA57D" w14:textId="77777777" w:rsidR="00A628A4" w:rsidRDefault="00A8310F">
            <w:pPr>
              <w:pStyle w:val="NormalinTable"/>
              <w:tabs>
                <w:tab w:val="left" w:pos="1250"/>
              </w:tabs>
            </w:pPr>
            <w:r>
              <w:t>0.00%</w:t>
            </w:r>
          </w:p>
        </w:tc>
      </w:tr>
      <w:tr w:rsidR="00A628A4" w14:paraId="0F41E878" w14:textId="77777777" w:rsidTr="00C0096D">
        <w:trPr>
          <w:cantSplit/>
        </w:trPr>
        <w:tc>
          <w:tcPr>
            <w:tcW w:w="0" w:type="auto"/>
            <w:tcBorders>
              <w:top w:val="single" w:sz="4" w:space="0" w:color="A6A6A6" w:themeColor="background1" w:themeShade="A6"/>
              <w:right w:val="single" w:sz="4" w:space="0" w:color="000000" w:themeColor="text1"/>
            </w:tcBorders>
          </w:tcPr>
          <w:p w14:paraId="0C3C2BCE" w14:textId="77777777" w:rsidR="00A628A4" w:rsidRDefault="00A8310F">
            <w:pPr>
              <w:pStyle w:val="NormalinTable"/>
            </w:pPr>
            <w:r>
              <w:rPr>
                <w:b/>
              </w:rPr>
              <w:t>0104 10 80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693C79" w14:textId="77777777" w:rsidR="00A628A4" w:rsidRDefault="00A8310F">
            <w:pPr>
              <w:pStyle w:val="NormalinTable"/>
              <w:tabs>
                <w:tab w:val="left" w:pos="1250"/>
              </w:tabs>
            </w:pPr>
            <w:r>
              <w:t>0.00%</w:t>
            </w:r>
          </w:p>
        </w:tc>
      </w:tr>
      <w:tr w:rsidR="00A628A4" w14:paraId="4FF08508" w14:textId="77777777" w:rsidTr="00C0096D">
        <w:trPr>
          <w:cantSplit/>
        </w:trPr>
        <w:tc>
          <w:tcPr>
            <w:tcW w:w="0" w:type="auto"/>
            <w:tcBorders>
              <w:top w:val="single" w:sz="4" w:space="0" w:color="A6A6A6" w:themeColor="background1" w:themeShade="A6"/>
              <w:right w:val="single" w:sz="4" w:space="0" w:color="000000" w:themeColor="text1"/>
            </w:tcBorders>
          </w:tcPr>
          <w:p w14:paraId="6E7FF678" w14:textId="77777777" w:rsidR="00A628A4" w:rsidRDefault="00A8310F">
            <w:pPr>
              <w:pStyle w:val="NormalinTable"/>
            </w:pPr>
            <w:r>
              <w:rPr>
                <w:b/>
              </w:rPr>
              <w:t>0104 20 00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1F403F" w14:textId="77777777" w:rsidR="00A628A4" w:rsidRDefault="00A8310F">
            <w:pPr>
              <w:pStyle w:val="NormalinTable"/>
              <w:tabs>
                <w:tab w:val="left" w:pos="1250"/>
              </w:tabs>
            </w:pPr>
            <w:r>
              <w:t>0.00%</w:t>
            </w:r>
          </w:p>
        </w:tc>
      </w:tr>
      <w:tr w:rsidR="00A628A4" w14:paraId="66E771D2" w14:textId="77777777" w:rsidTr="00C0096D">
        <w:trPr>
          <w:cantSplit/>
        </w:trPr>
        <w:tc>
          <w:tcPr>
            <w:tcW w:w="0" w:type="auto"/>
            <w:tcBorders>
              <w:top w:val="single" w:sz="4" w:space="0" w:color="A6A6A6" w:themeColor="background1" w:themeShade="A6"/>
              <w:right w:val="single" w:sz="4" w:space="0" w:color="000000" w:themeColor="text1"/>
            </w:tcBorders>
          </w:tcPr>
          <w:p w14:paraId="592C5D12" w14:textId="77777777" w:rsidR="00A628A4" w:rsidRDefault="00A8310F">
            <w:pPr>
              <w:pStyle w:val="NormalinTable"/>
            </w:pPr>
            <w:r>
              <w:rPr>
                <w:b/>
              </w:rPr>
              <w:t>0105 00 00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FB5B3A" w14:textId="77777777" w:rsidR="00A628A4" w:rsidRDefault="00A8310F">
            <w:pPr>
              <w:pStyle w:val="NormalinTable"/>
              <w:tabs>
                <w:tab w:val="left" w:pos="1250"/>
              </w:tabs>
            </w:pPr>
            <w:r>
              <w:t>0.00%</w:t>
            </w:r>
          </w:p>
        </w:tc>
      </w:tr>
      <w:tr w:rsidR="00A628A4" w14:paraId="2B80A8AC" w14:textId="77777777" w:rsidTr="00C0096D">
        <w:trPr>
          <w:cantSplit/>
        </w:trPr>
        <w:tc>
          <w:tcPr>
            <w:tcW w:w="0" w:type="auto"/>
            <w:tcBorders>
              <w:top w:val="single" w:sz="4" w:space="0" w:color="A6A6A6" w:themeColor="background1" w:themeShade="A6"/>
              <w:right w:val="single" w:sz="4" w:space="0" w:color="000000" w:themeColor="text1"/>
            </w:tcBorders>
          </w:tcPr>
          <w:p w14:paraId="58067681" w14:textId="77777777" w:rsidR="00A628A4" w:rsidRDefault="00A8310F">
            <w:pPr>
              <w:pStyle w:val="NormalinTable"/>
            </w:pPr>
            <w:r>
              <w:rPr>
                <w:b/>
              </w:rPr>
              <w:t>0106 14 10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FD1E50" w14:textId="77777777" w:rsidR="00A628A4" w:rsidRDefault="00A8310F">
            <w:pPr>
              <w:pStyle w:val="NormalinTable"/>
              <w:tabs>
                <w:tab w:val="left" w:pos="1250"/>
              </w:tabs>
            </w:pPr>
            <w:r>
              <w:t>0.00%</w:t>
            </w:r>
          </w:p>
        </w:tc>
      </w:tr>
      <w:tr w:rsidR="00A628A4" w14:paraId="4F2DCD5E" w14:textId="77777777" w:rsidTr="00C0096D">
        <w:trPr>
          <w:cantSplit/>
        </w:trPr>
        <w:tc>
          <w:tcPr>
            <w:tcW w:w="0" w:type="auto"/>
            <w:tcBorders>
              <w:top w:val="single" w:sz="4" w:space="0" w:color="A6A6A6" w:themeColor="background1" w:themeShade="A6"/>
              <w:right w:val="single" w:sz="4" w:space="0" w:color="000000" w:themeColor="text1"/>
            </w:tcBorders>
          </w:tcPr>
          <w:p w14:paraId="01D39E83" w14:textId="77777777" w:rsidR="00A628A4" w:rsidRDefault="00A8310F">
            <w:pPr>
              <w:pStyle w:val="NormalinTable"/>
            </w:pPr>
            <w:r>
              <w:rPr>
                <w:b/>
              </w:rPr>
              <w:t>0106 39 10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74BAC4" w14:textId="77777777" w:rsidR="00A628A4" w:rsidRDefault="00A8310F">
            <w:pPr>
              <w:pStyle w:val="NormalinTable"/>
              <w:tabs>
                <w:tab w:val="left" w:pos="1250"/>
              </w:tabs>
            </w:pPr>
            <w:r>
              <w:t>0.00%</w:t>
            </w:r>
          </w:p>
        </w:tc>
      </w:tr>
      <w:tr w:rsidR="00A628A4" w14:paraId="2B727D89" w14:textId="77777777" w:rsidTr="00C0096D">
        <w:trPr>
          <w:cantSplit/>
        </w:trPr>
        <w:tc>
          <w:tcPr>
            <w:tcW w:w="0" w:type="auto"/>
            <w:tcBorders>
              <w:top w:val="single" w:sz="4" w:space="0" w:color="A6A6A6" w:themeColor="background1" w:themeShade="A6"/>
              <w:right w:val="single" w:sz="4" w:space="0" w:color="000000" w:themeColor="text1"/>
            </w:tcBorders>
          </w:tcPr>
          <w:p w14:paraId="2B2C69AA" w14:textId="77777777" w:rsidR="00A628A4" w:rsidRDefault="00A8310F">
            <w:pPr>
              <w:pStyle w:val="NormalinTable"/>
            </w:pPr>
            <w:r>
              <w:rPr>
                <w:b/>
              </w:rPr>
              <w:t>0203 11 10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DE626B" w14:textId="77777777" w:rsidR="00A628A4" w:rsidRDefault="00A8310F">
            <w:pPr>
              <w:pStyle w:val="NormalinTable"/>
              <w:tabs>
                <w:tab w:val="left" w:pos="1250"/>
              </w:tabs>
            </w:pPr>
            <w:r>
              <w:t>0.00%</w:t>
            </w:r>
          </w:p>
        </w:tc>
      </w:tr>
      <w:tr w:rsidR="00A628A4" w14:paraId="17214D63" w14:textId="77777777" w:rsidTr="00C0096D">
        <w:trPr>
          <w:cantSplit/>
        </w:trPr>
        <w:tc>
          <w:tcPr>
            <w:tcW w:w="0" w:type="auto"/>
            <w:tcBorders>
              <w:top w:val="single" w:sz="4" w:space="0" w:color="A6A6A6" w:themeColor="background1" w:themeShade="A6"/>
              <w:right w:val="single" w:sz="4" w:space="0" w:color="000000" w:themeColor="text1"/>
            </w:tcBorders>
          </w:tcPr>
          <w:p w14:paraId="6246C25D" w14:textId="77777777" w:rsidR="00A628A4" w:rsidRDefault="00A8310F">
            <w:pPr>
              <w:pStyle w:val="NormalinTable"/>
            </w:pPr>
            <w:r>
              <w:rPr>
                <w:b/>
              </w:rPr>
              <w:t>0203 12 11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9B6292" w14:textId="77777777" w:rsidR="00A628A4" w:rsidRDefault="00A8310F">
            <w:pPr>
              <w:pStyle w:val="NormalinTable"/>
              <w:tabs>
                <w:tab w:val="left" w:pos="1250"/>
              </w:tabs>
            </w:pPr>
            <w:r>
              <w:t>0.00%</w:t>
            </w:r>
          </w:p>
        </w:tc>
      </w:tr>
      <w:tr w:rsidR="00A628A4" w14:paraId="0BC757CC" w14:textId="77777777" w:rsidTr="00C0096D">
        <w:trPr>
          <w:cantSplit/>
        </w:trPr>
        <w:tc>
          <w:tcPr>
            <w:tcW w:w="0" w:type="auto"/>
            <w:tcBorders>
              <w:top w:val="single" w:sz="4" w:space="0" w:color="A6A6A6" w:themeColor="background1" w:themeShade="A6"/>
              <w:right w:val="single" w:sz="4" w:space="0" w:color="000000" w:themeColor="text1"/>
            </w:tcBorders>
          </w:tcPr>
          <w:p w14:paraId="73A29A57" w14:textId="77777777" w:rsidR="00A628A4" w:rsidRDefault="00A8310F">
            <w:pPr>
              <w:pStyle w:val="NormalinTable"/>
            </w:pPr>
            <w:r>
              <w:rPr>
                <w:b/>
              </w:rPr>
              <w:t>0203 12 19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07F178" w14:textId="77777777" w:rsidR="00A628A4" w:rsidRDefault="00A8310F">
            <w:pPr>
              <w:pStyle w:val="NormalinTable"/>
              <w:tabs>
                <w:tab w:val="left" w:pos="1250"/>
              </w:tabs>
            </w:pPr>
            <w:r>
              <w:t>0.00%</w:t>
            </w:r>
          </w:p>
        </w:tc>
      </w:tr>
      <w:tr w:rsidR="00A628A4" w14:paraId="5721630D" w14:textId="77777777" w:rsidTr="00C0096D">
        <w:trPr>
          <w:cantSplit/>
        </w:trPr>
        <w:tc>
          <w:tcPr>
            <w:tcW w:w="0" w:type="auto"/>
            <w:tcBorders>
              <w:top w:val="single" w:sz="4" w:space="0" w:color="A6A6A6" w:themeColor="background1" w:themeShade="A6"/>
              <w:right w:val="single" w:sz="4" w:space="0" w:color="000000" w:themeColor="text1"/>
            </w:tcBorders>
          </w:tcPr>
          <w:p w14:paraId="797FE05B" w14:textId="77777777" w:rsidR="00A628A4" w:rsidRDefault="00A8310F">
            <w:pPr>
              <w:pStyle w:val="NormalinTable"/>
            </w:pPr>
            <w:r>
              <w:rPr>
                <w:b/>
              </w:rPr>
              <w:t>0203 19 11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CF0C8D" w14:textId="77777777" w:rsidR="00A628A4" w:rsidRDefault="00A8310F">
            <w:pPr>
              <w:pStyle w:val="NormalinTable"/>
              <w:tabs>
                <w:tab w:val="left" w:pos="1250"/>
              </w:tabs>
            </w:pPr>
            <w:r>
              <w:t>0.00%</w:t>
            </w:r>
          </w:p>
        </w:tc>
      </w:tr>
      <w:tr w:rsidR="00A628A4" w14:paraId="27BA8F5B" w14:textId="77777777" w:rsidTr="00C0096D">
        <w:trPr>
          <w:cantSplit/>
        </w:trPr>
        <w:tc>
          <w:tcPr>
            <w:tcW w:w="0" w:type="auto"/>
            <w:tcBorders>
              <w:top w:val="single" w:sz="4" w:space="0" w:color="A6A6A6" w:themeColor="background1" w:themeShade="A6"/>
              <w:right w:val="single" w:sz="4" w:space="0" w:color="000000" w:themeColor="text1"/>
            </w:tcBorders>
          </w:tcPr>
          <w:p w14:paraId="36E1BDCB" w14:textId="77777777" w:rsidR="00A628A4" w:rsidRDefault="00A8310F">
            <w:pPr>
              <w:pStyle w:val="NormalinTable"/>
            </w:pPr>
            <w:r>
              <w:rPr>
                <w:b/>
              </w:rPr>
              <w:t>0203 19 13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3AE6F2" w14:textId="77777777" w:rsidR="00A628A4" w:rsidRDefault="00A8310F">
            <w:pPr>
              <w:pStyle w:val="NormalinTable"/>
              <w:tabs>
                <w:tab w:val="left" w:pos="1250"/>
              </w:tabs>
            </w:pPr>
            <w:r>
              <w:t>0.00%</w:t>
            </w:r>
          </w:p>
        </w:tc>
      </w:tr>
      <w:tr w:rsidR="00A628A4" w14:paraId="2D19A186" w14:textId="77777777" w:rsidTr="00C0096D">
        <w:trPr>
          <w:cantSplit/>
        </w:trPr>
        <w:tc>
          <w:tcPr>
            <w:tcW w:w="0" w:type="auto"/>
            <w:tcBorders>
              <w:top w:val="single" w:sz="4" w:space="0" w:color="A6A6A6" w:themeColor="background1" w:themeShade="A6"/>
              <w:right w:val="single" w:sz="4" w:space="0" w:color="000000" w:themeColor="text1"/>
            </w:tcBorders>
          </w:tcPr>
          <w:p w14:paraId="3B1A6DCD" w14:textId="77777777" w:rsidR="00A628A4" w:rsidRDefault="00A8310F">
            <w:pPr>
              <w:pStyle w:val="NormalinTable"/>
            </w:pPr>
            <w:r>
              <w:rPr>
                <w:b/>
              </w:rPr>
              <w:t>0203 19 15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F31FD8" w14:textId="77777777" w:rsidR="00A628A4" w:rsidRDefault="00A8310F">
            <w:pPr>
              <w:pStyle w:val="NormalinTable"/>
              <w:tabs>
                <w:tab w:val="left" w:pos="1250"/>
              </w:tabs>
            </w:pPr>
            <w:r>
              <w:t>0.00%</w:t>
            </w:r>
          </w:p>
        </w:tc>
      </w:tr>
      <w:tr w:rsidR="00A628A4" w14:paraId="766D8D71" w14:textId="77777777" w:rsidTr="00C0096D">
        <w:trPr>
          <w:cantSplit/>
        </w:trPr>
        <w:tc>
          <w:tcPr>
            <w:tcW w:w="0" w:type="auto"/>
            <w:tcBorders>
              <w:top w:val="single" w:sz="4" w:space="0" w:color="A6A6A6" w:themeColor="background1" w:themeShade="A6"/>
              <w:right w:val="single" w:sz="4" w:space="0" w:color="000000" w:themeColor="text1"/>
            </w:tcBorders>
          </w:tcPr>
          <w:p w14:paraId="4B56557D" w14:textId="77777777" w:rsidR="00A628A4" w:rsidRDefault="00A8310F">
            <w:pPr>
              <w:pStyle w:val="NormalinTable"/>
            </w:pPr>
            <w:r>
              <w:rPr>
                <w:b/>
              </w:rPr>
              <w:t>0203 19 55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1A8502" w14:textId="77777777" w:rsidR="00A628A4" w:rsidRDefault="00A8310F">
            <w:pPr>
              <w:pStyle w:val="NormalinTable"/>
              <w:tabs>
                <w:tab w:val="left" w:pos="1250"/>
              </w:tabs>
            </w:pPr>
            <w:r>
              <w:t>0.00%</w:t>
            </w:r>
          </w:p>
        </w:tc>
      </w:tr>
      <w:tr w:rsidR="00A628A4" w14:paraId="474E1462" w14:textId="77777777" w:rsidTr="00C0096D">
        <w:trPr>
          <w:cantSplit/>
        </w:trPr>
        <w:tc>
          <w:tcPr>
            <w:tcW w:w="0" w:type="auto"/>
            <w:tcBorders>
              <w:top w:val="single" w:sz="4" w:space="0" w:color="A6A6A6" w:themeColor="background1" w:themeShade="A6"/>
              <w:right w:val="single" w:sz="4" w:space="0" w:color="000000" w:themeColor="text1"/>
            </w:tcBorders>
          </w:tcPr>
          <w:p w14:paraId="63D82195" w14:textId="77777777" w:rsidR="00A628A4" w:rsidRDefault="00A8310F">
            <w:pPr>
              <w:pStyle w:val="NormalinTable"/>
            </w:pPr>
            <w:r>
              <w:rPr>
                <w:b/>
              </w:rPr>
              <w:t>0203 19 59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8D42F1" w14:textId="77777777" w:rsidR="00A628A4" w:rsidRDefault="00A8310F">
            <w:pPr>
              <w:pStyle w:val="NormalinTable"/>
              <w:tabs>
                <w:tab w:val="left" w:pos="1250"/>
              </w:tabs>
            </w:pPr>
            <w:r>
              <w:t>0.00%</w:t>
            </w:r>
          </w:p>
        </w:tc>
      </w:tr>
      <w:tr w:rsidR="00A628A4" w14:paraId="25783507" w14:textId="77777777" w:rsidTr="00C0096D">
        <w:trPr>
          <w:cantSplit/>
        </w:trPr>
        <w:tc>
          <w:tcPr>
            <w:tcW w:w="0" w:type="auto"/>
            <w:tcBorders>
              <w:top w:val="single" w:sz="4" w:space="0" w:color="A6A6A6" w:themeColor="background1" w:themeShade="A6"/>
              <w:right w:val="single" w:sz="4" w:space="0" w:color="000000" w:themeColor="text1"/>
            </w:tcBorders>
          </w:tcPr>
          <w:p w14:paraId="1970BEC2" w14:textId="77777777" w:rsidR="00A628A4" w:rsidRDefault="00A8310F">
            <w:pPr>
              <w:pStyle w:val="NormalinTable"/>
            </w:pPr>
            <w:r>
              <w:rPr>
                <w:b/>
              </w:rPr>
              <w:t>0203 21 10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52D313" w14:textId="77777777" w:rsidR="00A628A4" w:rsidRDefault="00A8310F">
            <w:pPr>
              <w:pStyle w:val="NormalinTable"/>
              <w:tabs>
                <w:tab w:val="left" w:pos="1250"/>
              </w:tabs>
            </w:pPr>
            <w:r>
              <w:t>0.00%</w:t>
            </w:r>
          </w:p>
        </w:tc>
      </w:tr>
      <w:tr w:rsidR="00A628A4" w14:paraId="272BE8F5" w14:textId="77777777" w:rsidTr="00C0096D">
        <w:trPr>
          <w:cantSplit/>
        </w:trPr>
        <w:tc>
          <w:tcPr>
            <w:tcW w:w="0" w:type="auto"/>
            <w:tcBorders>
              <w:top w:val="single" w:sz="4" w:space="0" w:color="A6A6A6" w:themeColor="background1" w:themeShade="A6"/>
              <w:right w:val="single" w:sz="4" w:space="0" w:color="000000" w:themeColor="text1"/>
            </w:tcBorders>
          </w:tcPr>
          <w:p w14:paraId="0F971F11" w14:textId="77777777" w:rsidR="00A628A4" w:rsidRDefault="00A8310F">
            <w:pPr>
              <w:pStyle w:val="NormalinTable"/>
            </w:pPr>
            <w:r>
              <w:rPr>
                <w:b/>
              </w:rPr>
              <w:t>0203 22 11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8F9AA1" w14:textId="77777777" w:rsidR="00A628A4" w:rsidRDefault="00A8310F">
            <w:pPr>
              <w:pStyle w:val="NormalinTable"/>
              <w:tabs>
                <w:tab w:val="left" w:pos="1250"/>
              </w:tabs>
            </w:pPr>
            <w:r>
              <w:t>0.00%</w:t>
            </w:r>
          </w:p>
        </w:tc>
      </w:tr>
      <w:tr w:rsidR="00A628A4" w14:paraId="0F7C601F" w14:textId="77777777" w:rsidTr="00C0096D">
        <w:trPr>
          <w:cantSplit/>
        </w:trPr>
        <w:tc>
          <w:tcPr>
            <w:tcW w:w="0" w:type="auto"/>
            <w:tcBorders>
              <w:top w:val="single" w:sz="4" w:space="0" w:color="A6A6A6" w:themeColor="background1" w:themeShade="A6"/>
              <w:right w:val="single" w:sz="4" w:space="0" w:color="000000" w:themeColor="text1"/>
            </w:tcBorders>
          </w:tcPr>
          <w:p w14:paraId="5A94CA01" w14:textId="77777777" w:rsidR="00A628A4" w:rsidRDefault="00A8310F">
            <w:pPr>
              <w:pStyle w:val="NormalinTable"/>
            </w:pPr>
            <w:r>
              <w:rPr>
                <w:b/>
              </w:rPr>
              <w:t>0203 22 19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1681C0" w14:textId="77777777" w:rsidR="00A628A4" w:rsidRDefault="00A8310F">
            <w:pPr>
              <w:pStyle w:val="NormalinTable"/>
              <w:tabs>
                <w:tab w:val="left" w:pos="1250"/>
              </w:tabs>
            </w:pPr>
            <w:r>
              <w:t>0.00%</w:t>
            </w:r>
          </w:p>
        </w:tc>
      </w:tr>
      <w:tr w:rsidR="00A628A4" w14:paraId="441F9580" w14:textId="77777777" w:rsidTr="00C0096D">
        <w:trPr>
          <w:cantSplit/>
        </w:trPr>
        <w:tc>
          <w:tcPr>
            <w:tcW w:w="0" w:type="auto"/>
            <w:tcBorders>
              <w:top w:val="single" w:sz="4" w:space="0" w:color="A6A6A6" w:themeColor="background1" w:themeShade="A6"/>
              <w:right w:val="single" w:sz="4" w:space="0" w:color="000000" w:themeColor="text1"/>
            </w:tcBorders>
          </w:tcPr>
          <w:p w14:paraId="31802FAC" w14:textId="77777777" w:rsidR="00A628A4" w:rsidRDefault="00A8310F">
            <w:pPr>
              <w:pStyle w:val="NormalinTable"/>
            </w:pPr>
            <w:r>
              <w:rPr>
                <w:b/>
              </w:rPr>
              <w:t>0203 29 11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B1ABFC" w14:textId="77777777" w:rsidR="00A628A4" w:rsidRDefault="00A8310F">
            <w:pPr>
              <w:pStyle w:val="NormalinTable"/>
              <w:tabs>
                <w:tab w:val="left" w:pos="1250"/>
              </w:tabs>
            </w:pPr>
            <w:r>
              <w:t>0.00%</w:t>
            </w:r>
          </w:p>
        </w:tc>
      </w:tr>
      <w:tr w:rsidR="00A628A4" w14:paraId="2FDBA84D" w14:textId="77777777" w:rsidTr="00C0096D">
        <w:trPr>
          <w:cantSplit/>
        </w:trPr>
        <w:tc>
          <w:tcPr>
            <w:tcW w:w="0" w:type="auto"/>
            <w:tcBorders>
              <w:top w:val="single" w:sz="4" w:space="0" w:color="A6A6A6" w:themeColor="background1" w:themeShade="A6"/>
              <w:right w:val="single" w:sz="4" w:space="0" w:color="000000" w:themeColor="text1"/>
            </w:tcBorders>
          </w:tcPr>
          <w:p w14:paraId="0AB716C3" w14:textId="77777777" w:rsidR="00A628A4" w:rsidRDefault="00A8310F">
            <w:pPr>
              <w:pStyle w:val="NormalinTable"/>
            </w:pPr>
            <w:r>
              <w:rPr>
                <w:b/>
              </w:rPr>
              <w:t>0203 29 13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F0E05A" w14:textId="77777777" w:rsidR="00A628A4" w:rsidRDefault="00A8310F">
            <w:pPr>
              <w:pStyle w:val="NormalinTable"/>
              <w:tabs>
                <w:tab w:val="left" w:pos="1250"/>
              </w:tabs>
            </w:pPr>
            <w:r>
              <w:t>0.00%</w:t>
            </w:r>
          </w:p>
        </w:tc>
      </w:tr>
      <w:tr w:rsidR="00A628A4" w14:paraId="585A4DC0" w14:textId="77777777" w:rsidTr="00C0096D">
        <w:trPr>
          <w:cantSplit/>
        </w:trPr>
        <w:tc>
          <w:tcPr>
            <w:tcW w:w="0" w:type="auto"/>
            <w:tcBorders>
              <w:top w:val="single" w:sz="4" w:space="0" w:color="A6A6A6" w:themeColor="background1" w:themeShade="A6"/>
              <w:right w:val="single" w:sz="4" w:space="0" w:color="000000" w:themeColor="text1"/>
            </w:tcBorders>
          </w:tcPr>
          <w:p w14:paraId="18D45004" w14:textId="77777777" w:rsidR="00A628A4" w:rsidRDefault="00A8310F">
            <w:pPr>
              <w:pStyle w:val="NormalinTable"/>
            </w:pPr>
            <w:r>
              <w:rPr>
                <w:b/>
              </w:rPr>
              <w:t>0203 29 15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0E6C37" w14:textId="77777777" w:rsidR="00A628A4" w:rsidRDefault="00A8310F">
            <w:pPr>
              <w:pStyle w:val="NormalinTable"/>
              <w:tabs>
                <w:tab w:val="left" w:pos="1250"/>
              </w:tabs>
            </w:pPr>
            <w:r>
              <w:t>0.00%</w:t>
            </w:r>
          </w:p>
        </w:tc>
      </w:tr>
      <w:tr w:rsidR="00A628A4" w14:paraId="045D8E48" w14:textId="77777777" w:rsidTr="00C0096D">
        <w:trPr>
          <w:cantSplit/>
        </w:trPr>
        <w:tc>
          <w:tcPr>
            <w:tcW w:w="0" w:type="auto"/>
            <w:tcBorders>
              <w:top w:val="single" w:sz="4" w:space="0" w:color="A6A6A6" w:themeColor="background1" w:themeShade="A6"/>
              <w:right w:val="single" w:sz="4" w:space="0" w:color="000000" w:themeColor="text1"/>
            </w:tcBorders>
          </w:tcPr>
          <w:p w14:paraId="1B659B70" w14:textId="77777777" w:rsidR="00A628A4" w:rsidRDefault="00A8310F">
            <w:pPr>
              <w:pStyle w:val="NormalinTable"/>
            </w:pPr>
            <w:r>
              <w:rPr>
                <w:b/>
              </w:rPr>
              <w:t>0203 29 55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08E59D" w14:textId="77777777" w:rsidR="00A628A4" w:rsidRDefault="00A8310F">
            <w:pPr>
              <w:pStyle w:val="NormalinTable"/>
              <w:tabs>
                <w:tab w:val="left" w:pos="1250"/>
              </w:tabs>
            </w:pPr>
            <w:r>
              <w:t>0.00%</w:t>
            </w:r>
          </w:p>
        </w:tc>
      </w:tr>
      <w:tr w:rsidR="00A628A4" w14:paraId="23490B3F" w14:textId="77777777" w:rsidTr="00C0096D">
        <w:trPr>
          <w:cantSplit/>
        </w:trPr>
        <w:tc>
          <w:tcPr>
            <w:tcW w:w="0" w:type="auto"/>
            <w:tcBorders>
              <w:top w:val="single" w:sz="4" w:space="0" w:color="A6A6A6" w:themeColor="background1" w:themeShade="A6"/>
              <w:right w:val="single" w:sz="4" w:space="0" w:color="000000" w:themeColor="text1"/>
            </w:tcBorders>
          </w:tcPr>
          <w:p w14:paraId="14281642" w14:textId="77777777" w:rsidR="00A628A4" w:rsidRDefault="00A8310F">
            <w:pPr>
              <w:pStyle w:val="NormalinTable"/>
            </w:pPr>
            <w:r>
              <w:rPr>
                <w:b/>
              </w:rPr>
              <w:t>0203 29 59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EA9AFF" w14:textId="77777777" w:rsidR="00A628A4" w:rsidRDefault="00A8310F">
            <w:pPr>
              <w:pStyle w:val="NormalinTable"/>
              <w:tabs>
                <w:tab w:val="left" w:pos="1250"/>
              </w:tabs>
            </w:pPr>
            <w:r>
              <w:t>0.00%</w:t>
            </w:r>
          </w:p>
        </w:tc>
      </w:tr>
      <w:tr w:rsidR="00A628A4" w14:paraId="54F83FB5" w14:textId="77777777" w:rsidTr="00C0096D">
        <w:trPr>
          <w:cantSplit/>
        </w:trPr>
        <w:tc>
          <w:tcPr>
            <w:tcW w:w="0" w:type="auto"/>
            <w:tcBorders>
              <w:top w:val="single" w:sz="4" w:space="0" w:color="A6A6A6" w:themeColor="background1" w:themeShade="A6"/>
              <w:right w:val="single" w:sz="4" w:space="0" w:color="000000" w:themeColor="text1"/>
            </w:tcBorders>
          </w:tcPr>
          <w:p w14:paraId="444124DC" w14:textId="77777777" w:rsidR="00A628A4" w:rsidRDefault="00A8310F">
            <w:pPr>
              <w:pStyle w:val="NormalinTable"/>
            </w:pPr>
            <w:r>
              <w:rPr>
                <w:b/>
              </w:rPr>
              <w:t>0205 00 00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2FF5E0" w14:textId="77777777" w:rsidR="00A628A4" w:rsidRDefault="00A8310F">
            <w:pPr>
              <w:pStyle w:val="NormalinTable"/>
              <w:tabs>
                <w:tab w:val="left" w:pos="1250"/>
              </w:tabs>
            </w:pPr>
            <w:r>
              <w:t>0.00%</w:t>
            </w:r>
          </w:p>
        </w:tc>
      </w:tr>
      <w:tr w:rsidR="00A628A4" w14:paraId="31D5383B" w14:textId="77777777" w:rsidTr="00C0096D">
        <w:trPr>
          <w:cantSplit/>
        </w:trPr>
        <w:tc>
          <w:tcPr>
            <w:tcW w:w="0" w:type="auto"/>
            <w:tcBorders>
              <w:top w:val="single" w:sz="4" w:space="0" w:color="A6A6A6" w:themeColor="background1" w:themeShade="A6"/>
              <w:right w:val="single" w:sz="4" w:space="0" w:color="000000" w:themeColor="text1"/>
            </w:tcBorders>
          </w:tcPr>
          <w:p w14:paraId="52B0D879" w14:textId="77777777" w:rsidR="00A628A4" w:rsidRDefault="00A8310F">
            <w:pPr>
              <w:pStyle w:val="NormalinTable"/>
            </w:pPr>
            <w:r>
              <w:rPr>
                <w:b/>
              </w:rPr>
              <w:t>0206 80 91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6D6C00" w14:textId="77777777" w:rsidR="00A628A4" w:rsidRDefault="00A8310F">
            <w:pPr>
              <w:pStyle w:val="NormalinTable"/>
              <w:tabs>
                <w:tab w:val="left" w:pos="1250"/>
              </w:tabs>
            </w:pPr>
            <w:r>
              <w:t>0.00%</w:t>
            </w:r>
          </w:p>
        </w:tc>
      </w:tr>
      <w:tr w:rsidR="00A628A4" w14:paraId="466F6DDE" w14:textId="77777777" w:rsidTr="00C0096D">
        <w:trPr>
          <w:cantSplit/>
        </w:trPr>
        <w:tc>
          <w:tcPr>
            <w:tcW w:w="0" w:type="auto"/>
            <w:tcBorders>
              <w:top w:val="single" w:sz="4" w:space="0" w:color="A6A6A6" w:themeColor="background1" w:themeShade="A6"/>
              <w:right w:val="single" w:sz="4" w:space="0" w:color="000000" w:themeColor="text1"/>
            </w:tcBorders>
          </w:tcPr>
          <w:p w14:paraId="5BDB0F6A" w14:textId="77777777" w:rsidR="00A628A4" w:rsidRDefault="00A8310F">
            <w:pPr>
              <w:pStyle w:val="NormalinTable"/>
            </w:pPr>
            <w:r>
              <w:rPr>
                <w:b/>
              </w:rPr>
              <w:t>0206 90 91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EB497E" w14:textId="77777777" w:rsidR="00A628A4" w:rsidRDefault="00A8310F">
            <w:pPr>
              <w:pStyle w:val="NormalinTable"/>
              <w:tabs>
                <w:tab w:val="left" w:pos="1250"/>
              </w:tabs>
            </w:pPr>
            <w:r>
              <w:t>0.00%</w:t>
            </w:r>
          </w:p>
        </w:tc>
      </w:tr>
      <w:tr w:rsidR="00A628A4" w14:paraId="748ECB06" w14:textId="77777777" w:rsidTr="00C0096D">
        <w:trPr>
          <w:cantSplit/>
        </w:trPr>
        <w:tc>
          <w:tcPr>
            <w:tcW w:w="0" w:type="auto"/>
            <w:tcBorders>
              <w:top w:val="single" w:sz="4" w:space="0" w:color="A6A6A6" w:themeColor="background1" w:themeShade="A6"/>
              <w:right w:val="single" w:sz="4" w:space="0" w:color="000000" w:themeColor="text1"/>
            </w:tcBorders>
          </w:tcPr>
          <w:p w14:paraId="3BD6CAAB" w14:textId="77777777" w:rsidR="00A628A4" w:rsidRDefault="00A8310F">
            <w:pPr>
              <w:pStyle w:val="NormalinTable"/>
            </w:pPr>
            <w:r>
              <w:rPr>
                <w:b/>
              </w:rPr>
              <w:t>0207 13 91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29E6FA" w14:textId="77777777" w:rsidR="00A628A4" w:rsidRDefault="00A8310F">
            <w:pPr>
              <w:pStyle w:val="NormalinTable"/>
              <w:tabs>
                <w:tab w:val="left" w:pos="1250"/>
              </w:tabs>
            </w:pPr>
            <w:r>
              <w:t>0.00%</w:t>
            </w:r>
          </w:p>
        </w:tc>
      </w:tr>
      <w:tr w:rsidR="00A628A4" w14:paraId="4C1C87C7" w14:textId="77777777" w:rsidTr="00C0096D">
        <w:trPr>
          <w:cantSplit/>
        </w:trPr>
        <w:tc>
          <w:tcPr>
            <w:tcW w:w="0" w:type="auto"/>
            <w:tcBorders>
              <w:top w:val="single" w:sz="4" w:space="0" w:color="A6A6A6" w:themeColor="background1" w:themeShade="A6"/>
              <w:right w:val="single" w:sz="4" w:space="0" w:color="000000" w:themeColor="text1"/>
            </w:tcBorders>
          </w:tcPr>
          <w:p w14:paraId="250FACF4" w14:textId="77777777" w:rsidR="00A628A4" w:rsidRDefault="00A8310F">
            <w:pPr>
              <w:pStyle w:val="NormalinTable"/>
            </w:pPr>
            <w:r>
              <w:rPr>
                <w:b/>
              </w:rPr>
              <w:t>0207 14 91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6AC536" w14:textId="77777777" w:rsidR="00A628A4" w:rsidRDefault="00A8310F">
            <w:pPr>
              <w:pStyle w:val="NormalinTable"/>
              <w:tabs>
                <w:tab w:val="left" w:pos="1250"/>
              </w:tabs>
            </w:pPr>
            <w:r>
              <w:t>0.00%</w:t>
            </w:r>
          </w:p>
        </w:tc>
      </w:tr>
      <w:tr w:rsidR="00A628A4" w14:paraId="05406E49" w14:textId="77777777" w:rsidTr="00C0096D">
        <w:trPr>
          <w:cantSplit/>
        </w:trPr>
        <w:tc>
          <w:tcPr>
            <w:tcW w:w="0" w:type="auto"/>
            <w:tcBorders>
              <w:top w:val="single" w:sz="4" w:space="0" w:color="A6A6A6" w:themeColor="background1" w:themeShade="A6"/>
              <w:right w:val="single" w:sz="4" w:space="0" w:color="000000" w:themeColor="text1"/>
            </w:tcBorders>
          </w:tcPr>
          <w:p w14:paraId="7D91AAFD" w14:textId="77777777" w:rsidR="00A628A4" w:rsidRDefault="00A8310F">
            <w:pPr>
              <w:pStyle w:val="NormalinTable"/>
            </w:pPr>
            <w:r>
              <w:rPr>
                <w:b/>
              </w:rPr>
              <w:t>0207 26 91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59B9F9" w14:textId="77777777" w:rsidR="00A628A4" w:rsidRDefault="00A8310F">
            <w:pPr>
              <w:pStyle w:val="NormalinTable"/>
              <w:tabs>
                <w:tab w:val="left" w:pos="1250"/>
              </w:tabs>
            </w:pPr>
            <w:r>
              <w:t>0.00%</w:t>
            </w:r>
          </w:p>
        </w:tc>
      </w:tr>
      <w:tr w:rsidR="00A628A4" w14:paraId="6A2520A3" w14:textId="77777777" w:rsidTr="00C0096D">
        <w:trPr>
          <w:cantSplit/>
        </w:trPr>
        <w:tc>
          <w:tcPr>
            <w:tcW w:w="0" w:type="auto"/>
            <w:tcBorders>
              <w:top w:val="single" w:sz="4" w:space="0" w:color="A6A6A6" w:themeColor="background1" w:themeShade="A6"/>
              <w:right w:val="single" w:sz="4" w:space="0" w:color="000000" w:themeColor="text1"/>
            </w:tcBorders>
          </w:tcPr>
          <w:p w14:paraId="13D39E6B" w14:textId="77777777" w:rsidR="00A628A4" w:rsidRDefault="00A8310F">
            <w:pPr>
              <w:pStyle w:val="NormalinTable"/>
            </w:pPr>
            <w:r>
              <w:rPr>
                <w:b/>
              </w:rPr>
              <w:t>0207 27 91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7135AE" w14:textId="77777777" w:rsidR="00A628A4" w:rsidRDefault="00A8310F">
            <w:pPr>
              <w:pStyle w:val="NormalinTable"/>
              <w:tabs>
                <w:tab w:val="left" w:pos="1250"/>
              </w:tabs>
            </w:pPr>
            <w:r>
              <w:t>0.00%</w:t>
            </w:r>
          </w:p>
        </w:tc>
      </w:tr>
      <w:tr w:rsidR="00A628A4" w14:paraId="373C358F" w14:textId="77777777" w:rsidTr="00C0096D">
        <w:trPr>
          <w:cantSplit/>
        </w:trPr>
        <w:tc>
          <w:tcPr>
            <w:tcW w:w="0" w:type="auto"/>
            <w:tcBorders>
              <w:top w:val="single" w:sz="4" w:space="0" w:color="A6A6A6" w:themeColor="background1" w:themeShade="A6"/>
              <w:right w:val="single" w:sz="4" w:space="0" w:color="000000" w:themeColor="text1"/>
            </w:tcBorders>
          </w:tcPr>
          <w:p w14:paraId="2D61F18C" w14:textId="77777777" w:rsidR="00A628A4" w:rsidRDefault="00A8310F">
            <w:pPr>
              <w:pStyle w:val="NormalinTable"/>
            </w:pPr>
            <w:r>
              <w:rPr>
                <w:b/>
              </w:rPr>
              <w:t>0207 44 91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7C43A8" w14:textId="77777777" w:rsidR="00A628A4" w:rsidRDefault="00A8310F">
            <w:pPr>
              <w:pStyle w:val="NormalinTable"/>
              <w:tabs>
                <w:tab w:val="left" w:pos="1250"/>
              </w:tabs>
            </w:pPr>
            <w:r>
              <w:t>0.00%</w:t>
            </w:r>
          </w:p>
        </w:tc>
      </w:tr>
      <w:tr w:rsidR="00A628A4" w14:paraId="781DBBDD" w14:textId="77777777" w:rsidTr="00C0096D">
        <w:trPr>
          <w:cantSplit/>
        </w:trPr>
        <w:tc>
          <w:tcPr>
            <w:tcW w:w="0" w:type="auto"/>
            <w:tcBorders>
              <w:top w:val="single" w:sz="4" w:space="0" w:color="A6A6A6" w:themeColor="background1" w:themeShade="A6"/>
              <w:right w:val="single" w:sz="4" w:space="0" w:color="000000" w:themeColor="text1"/>
            </w:tcBorders>
          </w:tcPr>
          <w:p w14:paraId="1BDF8B43" w14:textId="77777777" w:rsidR="00A628A4" w:rsidRDefault="00A8310F">
            <w:pPr>
              <w:pStyle w:val="NormalinTable"/>
            </w:pPr>
            <w:r>
              <w:rPr>
                <w:b/>
              </w:rPr>
              <w:t>0207 45 95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EE5AC9" w14:textId="77777777" w:rsidR="00A628A4" w:rsidRDefault="00A8310F">
            <w:pPr>
              <w:pStyle w:val="NormalinTable"/>
              <w:tabs>
                <w:tab w:val="left" w:pos="1250"/>
              </w:tabs>
            </w:pPr>
            <w:r>
              <w:t>0.00%</w:t>
            </w:r>
          </w:p>
        </w:tc>
      </w:tr>
      <w:tr w:rsidR="00A628A4" w14:paraId="6C3F6FCB" w14:textId="77777777" w:rsidTr="00C0096D">
        <w:trPr>
          <w:cantSplit/>
        </w:trPr>
        <w:tc>
          <w:tcPr>
            <w:tcW w:w="0" w:type="auto"/>
            <w:tcBorders>
              <w:top w:val="single" w:sz="4" w:space="0" w:color="A6A6A6" w:themeColor="background1" w:themeShade="A6"/>
              <w:right w:val="single" w:sz="4" w:space="0" w:color="000000" w:themeColor="text1"/>
            </w:tcBorders>
          </w:tcPr>
          <w:p w14:paraId="27BD0E3D" w14:textId="77777777" w:rsidR="00A628A4" w:rsidRDefault="00A8310F">
            <w:pPr>
              <w:pStyle w:val="NormalinTable"/>
            </w:pPr>
            <w:r>
              <w:rPr>
                <w:b/>
              </w:rPr>
              <w:t>0207 54 91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D804DE" w14:textId="77777777" w:rsidR="00A628A4" w:rsidRDefault="00A8310F">
            <w:pPr>
              <w:pStyle w:val="NormalinTable"/>
              <w:tabs>
                <w:tab w:val="left" w:pos="1250"/>
              </w:tabs>
            </w:pPr>
            <w:r>
              <w:t>0.00%</w:t>
            </w:r>
          </w:p>
        </w:tc>
      </w:tr>
      <w:tr w:rsidR="00A628A4" w14:paraId="3FE19208" w14:textId="77777777" w:rsidTr="00C0096D">
        <w:trPr>
          <w:cantSplit/>
        </w:trPr>
        <w:tc>
          <w:tcPr>
            <w:tcW w:w="0" w:type="auto"/>
            <w:tcBorders>
              <w:top w:val="single" w:sz="4" w:space="0" w:color="A6A6A6" w:themeColor="background1" w:themeShade="A6"/>
              <w:right w:val="single" w:sz="4" w:space="0" w:color="000000" w:themeColor="text1"/>
            </w:tcBorders>
          </w:tcPr>
          <w:p w14:paraId="58B0B2F5" w14:textId="77777777" w:rsidR="00A628A4" w:rsidRDefault="00A8310F">
            <w:pPr>
              <w:pStyle w:val="NormalinTable"/>
            </w:pPr>
            <w:r>
              <w:rPr>
                <w:b/>
              </w:rPr>
              <w:t>0207 55 95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CE56B8" w14:textId="77777777" w:rsidR="00A628A4" w:rsidRDefault="00A8310F">
            <w:pPr>
              <w:pStyle w:val="NormalinTable"/>
              <w:tabs>
                <w:tab w:val="left" w:pos="1250"/>
              </w:tabs>
            </w:pPr>
            <w:r>
              <w:t>0.00%</w:t>
            </w:r>
          </w:p>
        </w:tc>
      </w:tr>
      <w:tr w:rsidR="00A628A4" w14:paraId="08183650" w14:textId="77777777" w:rsidTr="00C0096D">
        <w:trPr>
          <w:cantSplit/>
        </w:trPr>
        <w:tc>
          <w:tcPr>
            <w:tcW w:w="0" w:type="auto"/>
            <w:tcBorders>
              <w:top w:val="single" w:sz="4" w:space="0" w:color="A6A6A6" w:themeColor="background1" w:themeShade="A6"/>
              <w:right w:val="single" w:sz="4" w:space="0" w:color="000000" w:themeColor="text1"/>
            </w:tcBorders>
          </w:tcPr>
          <w:p w14:paraId="4BAC17CB" w14:textId="77777777" w:rsidR="00A628A4" w:rsidRDefault="00A8310F">
            <w:pPr>
              <w:pStyle w:val="NormalinTable"/>
            </w:pPr>
            <w:r>
              <w:rPr>
                <w:b/>
              </w:rPr>
              <w:t>0207 60 91 10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19AD40" w14:textId="77777777" w:rsidR="00A628A4" w:rsidRDefault="00A8310F">
            <w:pPr>
              <w:pStyle w:val="NormalinTable"/>
              <w:tabs>
                <w:tab w:val="left" w:pos="1250"/>
              </w:tabs>
            </w:pPr>
            <w:r>
              <w:t>0.00%</w:t>
            </w:r>
          </w:p>
        </w:tc>
      </w:tr>
      <w:tr w:rsidR="00A628A4" w14:paraId="36CAF085" w14:textId="77777777" w:rsidTr="00C0096D">
        <w:trPr>
          <w:cantSplit/>
        </w:trPr>
        <w:tc>
          <w:tcPr>
            <w:tcW w:w="0" w:type="auto"/>
            <w:tcBorders>
              <w:top w:val="single" w:sz="4" w:space="0" w:color="A6A6A6" w:themeColor="background1" w:themeShade="A6"/>
              <w:right w:val="single" w:sz="4" w:space="0" w:color="000000" w:themeColor="text1"/>
            </w:tcBorders>
          </w:tcPr>
          <w:p w14:paraId="23E8482C" w14:textId="77777777" w:rsidR="00A628A4" w:rsidRDefault="00A8310F">
            <w:pPr>
              <w:pStyle w:val="NormalinTable"/>
            </w:pPr>
            <w:r>
              <w:rPr>
                <w:b/>
              </w:rPr>
              <w:t>0207 60 91 90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2580CD" w14:textId="77777777" w:rsidR="00A628A4" w:rsidRDefault="00A8310F">
            <w:pPr>
              <w:pStyle w:val="NormalinTable"/>
              <w:tabs>
                <w:tab w:val="left" w:pos="1250"/>
              </w:tabs>
            </w:pPr>
            <w:r>
              <w:t>0.00%</w:t>
            </w:r>
          </w:p>
        </w:tc>
      </w:tr>
      <w:tr w:rsidR="00A628A4" w14:paraId="16F1CBB8" w14:textId="77777777" w:rsidTr="00C0096D">
        <w:trPr>
          <w:cantSplit/>
        </w:trPr>
        <w:tc>
          <w:tcPr>
            <w:tcW w:w="0" w:type="auto"/>
            <w:tcBorders>
              <w:top w:val="single" w:sz="4" w:space="0" w:color="A6A6A6" w:themeColor="background1" w:themeShade="A6"/>
              <w:right w:val="single" w:sz="4" w:space="0" w:color="000000" w:themeColor="text1"/>
            </w:tcBorders>
          </w:tcPr>
          <w:p w14:paraId="2279F310" w14:textId="77777777" w:rsidR="00A628A4" w:rsidRDefault="00A8310F">
            <w:pPr>
              <w:pStyle w:val="NormalinTable"/>
            </w:pPr>
            <w:r>
              <w:rPr>
                <w:b/>
              </w:rPr>
              <w:t>0208 10 10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6E70FF" w14:textId="77777777" w:rsidR="00A628A4" w:rsidRDefault="00A8310F">
            <w:pPr>
              <w:pStyle w:val="NormalinTable"/>
              <w:tabs>
                <w:tab w:val="left" w:pos="1250"/>
              </w:tabs>
            </w:pPr>
            <w:r>
              <w:t>0.00%</w:t>
            </w:r>
          </w:p>
        </w:tc>
      </w:tr>
      <w:tr w:rsidR="00A628A4" w14:paraId="728A4C65" w14:textId="77777777" w:rsidTr="00C0096D">
        <w:trPr>
          <w:cantSplit/>
        </w:trPr>
        <w:tc>
          <w:tcPr>
            <w:tcW w:w="0" w:type="auto"/>
            <w:tcBorders>
              <w:top w:val="single" w:sz="4" w:space="0" w:color="A6A6A6" w:themeColor="background1" w:themeShade="A6"/>
              <w:right w:val="single" w:sz="4" w:space="0" w:color="000000" w:themeColor="text1"/>
            </w:tcBorders>
          </w:tcPr>
          <w:p w14:paraId="55210698" w14:textId="77777777" w:rsidR="00A628A4" w:rsidRDefault="00A8310F">
            <w:pPr>
              <w:pStyle w:val="NormalinTable"/>
            </w:pPr>
            <w:r>
              <w:rPr>
                <w:b/>
              </w:rPr>
              <w:t>0208 30 00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06CA43" w14:textId="77777777" w:rsidR="00A628A4" w:rsidRDefault="00A8310F">
            <w:pPr>
              <w:pStyle w:val="NormalinTable"/>
              <w:tabs>
                <w:tab w:val="left" w:pos="1250"/>
              </w:tabs>
            </w:pPr>
            <w:r>
              <w:t>0.00%</w:t>
            </w:r>
          </w:p>
        </w:tc>
      </w:tr>
      <w:tr w:rsidR="00A628A4" w14:paraId="07EC3EFC" w14:textId="77777777" w:rsidTr="00C0096D">
        <w:trPr>
          <w:cantSplit/>
        </w:trPr>
        <w:tc>
          <w:tcPr>
            <w:tcW w:w="0" w:type="auto"/>
            <w:tcBorders>
              <w:top w:val="single" w:sz="4" w:space="0" w:color="A6A6A6" w:themeColor="background1" w:themeShade="A6"/>
              <w:right w:val="single" w:sz="4" w:space="0" w:color="000000" w:themeColor="text1"/>
            </w:tcBorders>
          </w:tcPr>
          <w:p w14:paraId="3EA1B9CD" w14:textId="77777777" w:rsidR="00A628A4" w:rsidRDefault="00A8310F">
            <w:pPr>
              <w:pStyle w:val="NormalinTable"/>
            </w:pPr>
            <w:r>
              <w:rPr>
                <w:b/>
              </w:rPr>
              <w:lastRenderedPageBreak/>
              <w:t>0208 40 00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61B1BB" w14:textId="77777777" w:rsidR="00A628A4" w:rsidRDefault="00A8310F">
            <w:pPr>
              <w:pStyle w:val="NormalinTable"/>
              <w:tabs>
                <w:tab w:val="left" w:pos="1250"/>
              </w:tabs>
            </w:pPr>
            <w:r>
              <w:t>0.00%</w:t>
            </w:r>
          </w:p>
        </w:tc>
      </w:tr>
      <w:tr w:rsidR="00A628A4" w14:paraId="5166ECBD" w14:textId="77777777" w:rsidTr="00C0096D">
        <w:trPr>
          <w:cantSplit/>
        </w:trPr>
        <w:tc>
          <w:tcPr>
            <w:tcW w:w="0" w:type="auto"/>
            <w:tcBorders>
              <w:top w:val="single" w:sz="4" w:space="0" w:color="A6A6A6" w:themeColor="background1" w:themeShade="A6"/>
              <w:right w:val="single" w:sz="4" w:space="0" w:color="000000" w:themeColor="text1"/>
            </w:tcBorders>
          </w:tcPr>
          <w:p w14:paraId="0D38FA2E" w14:textId="77777777" w:rsidR="00A628A4" w:rsidRDefault="00A8310F">
            <w:pPr>
              <w:pStyle w:val="NormalinTable"/>
            </w:pPr>
            <w:r>
              <w:rPr>
                <w:b/>
              </w:rPr>
              <w:t>0208 50 00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E265C4" w14:textId="77777777" w:rsidR="00A628A4" w:rsidRDefault="00A8310F">
            <w:pPr>
              <w:pStyle w:val="NormalinTable"/>
              <w:tabs>
                <w:tab w:val="left" w:pos="1250"/>
              </w:tabs>
            </w:pPr>
            <w:r>
              <w:t>0.00%</w:t>
            </w:r>
          </w:p>
        </w:tc>
      </w:tr>
      <w:tr w:rsidR="00A628A4" w14:paraId="35D4AD31" w14:textId="77777777" w:rsidTr="00C0096D">
        <w:trPr>
          <w:cantSplit/>
        </w:trPr>
        <w:tc>
          <w:tcPr>
            <w:tcW w:w="0" w:type="auto"/>
            <w:tcBorders>
              <w:top w:val="single" w:sz="4" w:space="0" w:color="A6A6A6" w:themeColor="background1" w:themeShade="A6"/>
              <w:right w:val="single" w:sz="4" w:space="0" w:color="000000" w:themeColor="text1"/>
            </w:tcBorders>
          </w:tcPr>
          <w:p w14:paraId="7494F502" w14:textId="77777777" w:rsidR="00A628A4" w:rsidRDefault="00A8310F">
            <w:pPr>
              <w:pStyle w:val="NormalinTable"/>
            </w:pPr>
            <w:r>
              <w:rPr>
                <w:b/>
              </w:rPr>
              <w:t>0208 60 00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885294" w14:textId="77777777" w:rsidR="00A628A4" w:rsidRDefault="00A8310F">
            <w:pPr>
              <w:pStyle w:val="NormalinTable"/>
              <w:tabs>
                <w:tab w:val="left" w:pos="1250"/>
              </w:tabs>
            </w:pPr>
            <w:r>
              <w:t>0.00%</w:t>
            </w:r>
          </w:p>
        </w:tc>
      </w:tr>
      <w:tr w:rsidR="00A628A4" w14:paraId="6AF72915" w14:textId="77777777" w:rsidTr="00C0096D">
        <w:trPr>
          <w:cantSplit/>
        </w:trPr>
        <w:tc>
          <w:tcPr>
            <w:tcW w:w="0" w:type="auto"/>
            <w:tcBorders>
              <w:top w:val="single" w:sz="4" w:space="0" w:color="A6A6A6" w:themeColor="background1" w:themeShade="A6"/>
              <w:right w:val="single" w:sz="4" w:space="0" w:color="000000" w:themeColor="text1"/>
            </w:tcBorders>
          </w:tcPr>
          <w:p w14:paraId="3B04F7D5" w14:textId="77777777" w:rsidR="00A628A4" w:rsidRDefault="00A8310F">
            <w:pPr>
              <w:pStyle w:val="NormalinTable"/>
            </w:pPr>
            <w:r>
              <w:rPr>
                <w:b/>
              </w:rPr>
              <w:t>0208 90 00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A487B6" w14:textId="77777777" w:rsidR="00A628A4" w:rsidRDefault="00A8310F">
            <w:pPr>
              <w:pStyle w:val="NormalinTable"/>
              <w:tabs>
                <w:tab w:val="left" w:pos="1250"/>
              </w:tabs>
            </w:pPr>
            <w:r>
              <w:t>0.00%</w:t>
            </w:r>
          </w:p>
        </w:tc>
      </w:tr>
      <w:tr w:rsidR="00A628A4" w14:paraId="180E8531" w14:textId="77777777" w:rsidTr="00C0096D">
        <w:trPr>
          <w:cantSplit/>
        </w:trPr>
        <w:tc>
          <w:tcPr>
            <w:tcW w:w="0" w:type="auto"/>
            <w:tcBorders>
              <w:top w:val="single" w:sz="4" w:space="0" w:color="A6A6A6" w:themeColor="background1" w:themeShade="A6"/>
              <w:right w:val="single" w:sz="4" w:space="0" w:color="000000" w:themeColor="text1"/>
            </w:tcBorders>
          </w:tcPr>
          <w:p w14:paraId="26EFEDE9" w14:textId="77777777" w:rsidR="00A628A4" w:rsidRDefault="00A8310F">
            <w:pPr>
              <w:pStyle w:val="NormalinTable"/>
            </w:pPr>
            <w:r>
              <w:rPr>
                <w:b/>
              </w:rPr>
              <w:t>0209 10 11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86D10B" w14:textId="77777777" w:rsidR="00A628A4" w:rsidRDefault="00A8310F">
            <w:pPr>
              <w:pStyle w:val="NormalinTable"/>
              <w:tabs>
                <w:tab w:val="left" w:pos="1250"/>
              </w:tabs>
            </w:pPr>
            <w:r>
              <w:t>0.000 € / 100 kg</w:t>
            </w:r>
          </w:p>
        </w:tc>
      </w:tr>
      <w:tr w:rsidR="00A628A4" w14:paraId="7FC05DAD" w14:textId="77777777" w:rsidTr="00C0096D">
        <w:trPr>
          <w:cantSplit/>
        </w:trPr>
        <w:tc>
          <w:tcPr>
            <w:tcW w:w="0" w:type="auto"/>
            <w:tcBorders>
              <w:top w:val="single" w:sz="4" w:space="0" w:color="A6A6A6" w:themeColor="background1" w:themeShade="A6"/>
              <w:right w:val="single" w:sz="4" w:space="0" w:color="000000" w:themeColor="text1"/>
            </w:tcBorders>
          </w:tcPr>
          <w:p w14:paraId="00185563" w14:textId="77777777" w:rsidR="00A628A4" w:rsidRDefault="00A8310F">
            <w:pPr>
              <w:pStyle w:val="NormalinTable"/>
            </w:pPr>
            <w:r>
              <w:rPr>
                <w:b/>
              </w:rPr>
              <w:t>0209 10 19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906D5D" w14:textId="77777777" w:rsidR="00A628A4" w:rsidRDefault="00A8310F">
            <w:pPr>
              <w:pStyle w:val="NormalinTable"/>
              <w:tabs>
                <w:tab w:val="left" w:pos="1250"/>
              </w:tabs>
            </w:pPr>
            <w:r>
              <w:t>0.000 € / 100 kg</w:t>
            </w:r>
          </w:p>
        </w:tc>
      </w:tr>
      <w:tr w:rsidR="00A628A4" w14:paraId="7844832E" w14:textId="77777777" w:rsidTr="00C0096D">
        <w:trPr>
          <w:cantSplit/>
        </w:trPr>
        <w:tc>
          <w:tcPr>
            <w:tcW w:w="0" w:type="auto"/>
            <w:tcBorders>
              <w:top w:val="single" w:sz="4" w:space="0" w:color="A6A6A6" w:themeColor="background1" w:themeShade="A6"/>
              <w:right w:val="single" w:sz="4" w:space="0" w:color="000000" w:themeColor="text1"/>
            </w:tcBorders>
          </w:tcPr>
          <w:p w14:paraId="11D6BBF9" w14:textId="77777777" w:rsidR="00A628A4" w:rsidRDefault="00A8310F">
            <w:pPr>
              <w:pStyle w:val="NormalinTable"/>
            </w:pPr>
            <w:r>
              <w:rPr>
                <w:b/>
              </w:rPr>
              <w:t>0209 10 90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F5F853" w14:textId="77777777" w:rsidR="00A628A4" w:rsidRDefault="00A8310F">
            <w:pPr>
              <w:pStyle w:val="NormalinTable"/>
              <w:tabs>
                <w:tab w:val="left" w:pos="1250"/>
              </w:tabs>
            </w:pPr>
            <w:r>
              <w:t>0.000 € / 100 kg</w:t>
            </w:r>
          </w:p>
        </w:tc>
      </w:tr>
      <w:tr w:rsidR="00A628A4" w14:paraId="5A0A131D" w14:textId="77777777" w:rsidTr="00C0096D">
        <w:trPr>
          <w:cantSplit/>
        </w:trPr>
        <w:tc>
          <w:tcPr>
            <w:tcW w:w="0" w:type="auto"/>
            <w:tcBorders>
              <w:top w:val="single" w:sz="4" w:space="0" w:color="A6A6A6" w:themeColor="background1" w:themeShade="A6"/>
              <w:right w:val="single" w:sz="4" w:space="0" w:color="000000" w:themeColor="text1"/>
            </w:tcBorders>
          </w:tcPr>
          <w:p w14:paraId="776985CD" w14:textId="77777777" w:rsidR="00A628A4" w:rsidRDefault="00A8310F">
            <w:pPr>
              <w:pStyle w:val="NormalinTable"/>
            </w:pPr>
            <w:r>
              <w:rPr>
                <w:b/>
              </w:rPr>
              <w:t>0209 90 00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3F00AF" w14:textId="77777777" w:rsidR="00A628A4" w:rsidRDefault="00A8310F">
            <w:pPr>
              <w:pStyle w:val="NormalinTable"/>
              <w:tabs>
                <w:tab w:val="left" w:pos="1250"/>
              </w:tabs>
            </w:pPr>
            <w:r>
              <w:t>0.000 € / 100 kg</w:t>
            </w:r>
          </w:p>
        </w:tc>
      </w:tr>
      <w:tr w:rsidR="00A628A4" w14:paraId="62B72BDC" w14:textId="77777777" w:rsidTr="00C0096D">
        <w:trPr>
          <w:cantSplit/>
        </w:trPr>
        <w:tc>
          <w:tcPr>
            <w:tcW w:w="0" w:type="auto"/>
            <w:tcBorders>
              <w:top w:val="single" w:sz="4" w:space="0" w:color="A6A6A6" w:themeColor="background1" w:themeShade="A6"/>
              <w:right w:val="single" w:sz="4" w:space="0" w:color="000000" w:themeColor="text1"/>
            </w:tcBorders>
          </w:tcPr>
          <w:p w14:paraId="4F8C1BB2" w14:textId="77777777" w:rsidR="00A628A4" w:rsidRDefault="00A8310F">
            <w:pPr>
              <w:pStyle w:val="NormalinTable"/>
            </w:pPr>
            <w:r>
              <w:rPr>
                <w:b/>
              </w:rPr>
              <w:t>0210 11 00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0F658A" w14:textId="77777777" w:rsidR="00A628A4" w:rsidRDefault="00A8310F">
            <w:pPr>
              <w:pStyle w:val="NormalinTable"/>
              <w:tabs>
                <w:tab w:val="left" w:pos="1250"/>
              </w:tabs>
            </w:pPr>
            <w:r>
              <w:t>0.00%</w:t>
            </w:r>
          </w:p>
        </w:tc>
      </w:tr>
      <w:tr w:rsidR="00A628A4" w14:paraId="48540CFB" w14:textId="77777777" w:rsidTr="00C0096D">
        <w:trPr>
          <w:cantSplit/>
        </w:trPr>
        <w:tc>
          <w:tcPr>
            <w:tcW w:w="0" w:type="auto"/>
            <w:tcBorders>
              <w:top w:val="single" w:sz="4" w:space="0" w:color="A6A6A6" w:themeColor="background1" w:themeShade="A6"/>
              <w:right w:val="single" w:sz="4" w:space="0" w:color="000000" w:themeColor="text1"/>
            </w:tcBorders>
          </w:tcPr>
          <w:p w14:paraId="281A70C3" w14:textId="77777777" w:rsidR="00A628A4" w:rsidRDefault="00A8310F">
            <w:pPr>
              <w:pStyle w:val="NormalinTable"/>
            </w:pPr>
            <w:r>
              <w:rPr>
                <w:b/>
              </w:rPr>
              <w:t>0210 12 00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64BA84" w14:textId="77777777" w:rsidR="00A628A4" w:rsidRDefault="00A8310F">
            <w:pPr>
              <w:pStyle w:val="NormalinTable"/>
              <w:tabs>
                <w:tab w:val="left" w:pos="1250"/>
              </w:tabs>
            </w:pPr>
            <w:r>
              <w:t>0.00%</w:t>
            </w:r>
          </w:p>
        </w:tc>
      </w:tr>
      <w:tr w:rsidR="00A628A4" w14:paraId="102F8D89" w14:textId="77777777" w:rsidTr="00C0096D">
        <w:trPr>
          <w:cantSplit/>
        </w:trPr>
        <w:tc>
          <w:tcPr>
            <w:tcW w:w="0" w:type="auto"/>
            <w:tcBorders>
              <w:top w:val="single" w:sz="4" w:space="0" w:color="A6A6A6" w:themeColor="background1" w:themeShade="A6"/>
              <w:right w:val="single" w:sz="4" w:space="0" w:color="000000" w:themeColor="text1"/>
            </w:tcBorders>
          </w:tcPr>
          <w:p w14:paraId="5B82C768" w14:textId="77777777" w:rsidR="00A628A4" w:rsidRDefault="00A8310F">
            <w:pPr>
              <w:pStyle w:val="NormalinTable"/>
            </w:pPr>
            <w:r>
              <w:rPr>
                <w:b/>
              </w:rPr>
              <w:t>0210 19 00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28D2E6" w14:textId="77777777" w:rsidR="00A628A4" w:rsidRDefault="00A8310F">
            <w:pPr>
              <w:pStyle w:val="NormalinTable"/>
              <w:tabs>
                <w:tab w:val="left" w:pos="1250"/>
              </w:tabs>
            </w:pPr>
            <w:r>
              <w:t>0.00%</w:t>
            </w:r>
          </w:p>
        </w:tc>
      </w:tr>
      <w:tr w:rsidR="00A628A4" w14:paraId="469B3710" w14:textId="77777777" w:rsidTr="00C0096D">
        <w:trPr>
          <w:cantSplit/>
        </w:trPr>
        <w:tc>
          <w:tcPr>
            <w:tcW w:w="0" w:type="auto"/>
            <w:tcBorders>
              <w:top w:val="single" w:sz="4" w:space="0" w:color="A6A6A6" w:themeColor="background1" w:themeShade="A6"/>
              <w:right w:val="single" w:sz="4" w:space="0" w:color="000000" w:themeColor="text1"/>
            </w:tcBorders>
          </w:tcPr>
          <w:p w14:paraId="0B557B4B" w14:textId="77777777" w:rsidR="00A628A4" w:rsidRDefault="00A8310F">
            <w:pPr>
              <w:pStyle w:val="NormalinTable"/>
            </w:pPr>
            <w:r>
              <w:rPr>
                <w:b/>
              </w:rPr>
              <w:t>0210 91 00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679A66" w14:textId="77777777" w:rsidR="00A628A4" w:rsidRDefault="00A8310F">
            <w:pPr>
              <w:pStyle w:val="NormalinTable"/>
              <w:tabs>
                <w:tab w:val="left" w:pos="1250"/>
              </w:tabs>
            </w:pPr>
            <w:r>
              <w:t>0.00%</w:t>
            </w:r>
          </w:p>
        </w:tc>
      </w:tr>
      <w:tr w:rsidR="00A628A4" w14:paraId="34356889" w14:textId="77777777" w:rsidTr="00C0096D">
        <w:trPr>
          <w:cantSplit/>
        </w:trPr>
        <w:tc>
          <w:tcPr>
            <w:tcW w:w="0" w:type="auto"/>
            <w:tcBorders>
              <w:top w:val="single" w:sz="4" w:space="0" w:color="A6A6A6" w:themeColor="background1" w:themeShade="A6"/>
              <w:right w:val="single" w:sz="4" w:space="0" w:color="000000" w:themeColor="text1"/>
            </w:tcBorders>
          </w:tcPr>
          <w:p w14:paraId="4B9C2BE4" w14:textId="77777777" w:rsidR="00A628A4" w:rsidRDefault="00A8310F">
            <w:pPr>
              <w:pStyle w:val="NormalinTable"/>
            </w:pPr>
            <w:r>
              <w:rPr>
                <w:b/>
              </w:rPr>
              <w:t>0210 92 10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4CA3D1" w14:textId="77777777" w:rsidR="00A628A4" w:rsidRDefault="00A8310F">
            <w:pPr>
              <w:pStyle w:val="NormalinTable"/>
              <w:tabs>
                <w:tab w:val="left" w:pos="1250"/>
              </w:tabs>
            </w:pPr>
            <w:r>
              <w:t>0.00%</w:t>
            </w:r>
          </w:p>
        </w:tc>
      </w:tr>
      <w:tr w:rsidR="00A628A4" w14:paraId="25E16931" w14:textId="77777777" w:rsidTr="00C0096D">
        <w:trPr>
          <w:cantSplit/>
        </w:trPr>
        <w:tc>
          <w:tcPr>
            <w:tcW w:w="0" w:type="auto"/>
            <w:tcBorders>
              <w:top w:val="single" w:sz="4" w:space="0" w:color="A6A6A6" w:themeColor="background1" w:themeShade="A6"/>
              <w:right w:val="single" w:sz="4" w:space="0" w:color="000000" w:themeColor="text1"/>
            </w:tcBorders>
          </w:tcPr>
          <w:p w14:paraId="7FF820EA" w14:textId="77777777" w:rsidR="00A628A4" w:rsidRDefault="00A8310F">
            <w:pPr>
              <w:pStyle w:val="NormalinTable"/>
            </w:pPr>
            <w:r>
              <w:rPr>
                <w:b/>
              </w:rPr>
              <w:t>0210 92 92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13A658" w14:textId="77777777" w:rsidR="00A628A4" w:rsidRDefault="00A8310F">
            <w:pPr>
              <w:pStyle w:val="NormalinTable"/>
              <w:tabs>
                <w:tab w:val="left" w:pos="1250"/>
              </w:tabs>
            </w:pPr>
            <w:r>
              <w:t>0.00%</w:t>
            </w:r>
          </w:p>
        </w:tc>
      </w:tr>
      <w:tr w:rsidR="00A628A4" w14:paraId="1F39C394" w14:textId="77777777" w:rsidTr="00C0096D">
        <w:trPr>
          <w:cantSplit/>
        </w:trPr>
        <w:tc>
          <w:tcPr>
            <w:tcW w:w="0" w:type="auto"/>
            <w:tcBorders>
              <w:top w:val="single" w:sz="4" w:space="0" w:color="A6A6A6" w:themeColor="background1" w:themeShade="A6"/>
              <w:right w:val="single" w:sz="4" w:space="0" w:color="000000" w:themeColor="text1"/>
            </w:tcBorders>
          </w:tcPr>
          <w:p w14:paraId="538D53F1" w14:textId="77777777" w:rsidR="00A628A4" w:rsidRDefault="00A8310F">
            <w:pPr>
              <w:pStyle w:val="NormalinTable"/>
            </w:pPr>
            <w:r>
              <w:rPr>
                <w:b/>
              </w:rPr>
              <w:t>0210 92 99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DA27E7" w14:textId="77777777" w:rsidR="00A628A4" w:rsidRDefault="00A8310F">
            <w:pPr>
              <w:pStyle w:val="NormalinTable"/>
              <w:tabs>
                <w:tab w:val="left" w:pos="1250"/>
              </w:tabs>
            </w:pPr>
            <w:r>
              <w:t>0.00%</w:t>
            </w:r>
          </w:p>
        </w:tc>
      </w:tr>
      <w:tr w:rsidR="00A628A4" w14:paraId="4A329C17" w14:textId="77777777" w:rsidTr="00C0096D">
        <w:trPr>
          <w:cantSplit/>
        </w:trPr>
        <w:tc>
          <w:tcPr>
            <w:tcW w:w="0" w:type="auto"/>
            <w:tcBorders>
              <w:top w:val="single" w:sz="4" w:space="0" w:color="A6A6A6" w:themeColor="background1" w:themeShade="A6"/>
              <w:right w:val="single" w:sz="4" w:space="0" w:color="000000" w:themeColor="text1"/>
            </w:tcBorders>
          </w:tcPr>
          <w:p w14:paraId="0610C595" w14:textId="77777777" w:rsidR="00A628A4" w:rsidRDefault="00A8310F">
            <w:pPr>
              <w:pStyle w:val="NormalinTable"/>
            </w:pPr>
            <w:r>
              <w:rPr>
                <w:b/>
              </w:rPr>
              <w:t>0210 93 00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789D2D" w14:textId="77777777" w:rsidR="00A628A4" w:rsidRDefault="00A8310F">
            <w:pPr>
              <w:pStyle w:val="NormalinTable"/>
              <w:tabs>
                <w:tab w:val="left" w:pos="1250"/>
              </w:tabs>
            </w:pPr>
            <w:r>
              <w:t>0.00%</w:t>
            </w:r>
          </w:p>
        </w:tc>
      </w:tr>
      <w:tr w:rsidR="00A628A4" w14:paraId="116293C1" w14:textId="77777777" w:rsidTr="00C0096D">
        <w:trPr>
          <w:cantSplit/>
        </w:trPr>
        <w:tc>
          <w:tcPr>
            <w:tcW w:w="0" w:type="auto"/>
            <w:tcBorders>
              <w:top w:val="single" w:sz="4" w:space="0" w:color="A6A6A6" w:themeColor="background1" w:themeShade="A6"/>
              <w:right w:val="single" w:sz="4" w:space="0" w:color="000000" w:themeColor="text1"/>
            </w:tcBorders>
          </w:tcPr>
          <w:p w14:paraId="129B08E8" w14:textId="77777777" w:rsidR="00A628A4" w:rsidRDefault="00A8310F">
            <w:pPr>
              <w:pStyle w:val="NormalinTable"/>
            </w:pPr>
            <w:r>
              <w:rPr>
                <w:b/>
              </w:rPr>
              <w:t>0210 99 10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B16AFF" w14:textId="77777777" w:rsidR="00A628A4" w:rsidRDefault="00A8310F">
            <w:pPr>
              <w:pStyle w:val="NormalinTable"/>
              <w:tabs>
                <w:tab w:val="left" w:pos="1250"/>
              </w:tabs>
            </w:pPr>
            <w:r>
              <w:t>0.00%</w:t>
            </w:r>
          </w:p>
        </w:tc>
      </w:tr>
      <w:tr w:rsidR="00A628A4" w14:paraId="5A28BB6E" w14:textId="77777777" w:rsidTr="00C0096D">
        <w:trPr>
          <w:cantSplit/>
        </w:trPr>
        <w:tc>
          <w:tcPr>
            <w:tcW w:w="0" w:type="auto"/>
            <w:tcBorders>
              <w:top w:val="single" w:sz="4" w:space="0" w:color="A6A6A6" w:themeColor="background1" w:themeShade="A6"/>
              <w:right w:val="single" w:sz="4" w:space="0" w:color="000000" w:themeColor="text1"/>
            </w:tcBorders>
          </w:tcPr>
          <w:p w14:paraId="0DCB01CC" w14:textId="77777777" w:rsidR="00A628A4" w:rsidRDefault="00A8310F">
            <w:pPr>
              <w:pStyle w:val="NormalinTable"/>
            </w:pPr>
            <w:r>
              <w:rPr>
                <w:b/>
              </w:rPr>
              <w:t>0210 99 31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10A8CE" w14:textId="77777777" w:rsidR="00A628A4" w:rsidRDefault="00A8310F">
            <w:pPr>
              <w:pStyle w:val="NormalinTable"/>
              <w:tabs>
                <w:tab w:val="left" w:pos="1250"/>
              </w:tabs>
            </w:pPr>
            <w:r>
              <w:t>0.00%</w:t>
            </w:r>
          </w:p>
        </w:tc>
      </w:tr>
      <w:tr w:rsidR="00A628A4" w14:paraId="733938C8" w14:textId="77777777" w:rsidTr="00C0096D">
        <w:trPr>
          <w:cantSplit/>
        </w:trPr>
        <w:tc>
          <w:tcPr>
            <w:tcW w:w="0" w:type="auto"/>
            <w:tcBorders>
              <w:top w:val="single" w:sz="4" w:space="0" w:color="A6A6A6" w:themeColor="background1" w:themeShade="A6"/>
              <w:right w:val="single" w:sz="4" w:space="0" w:color="000000" w:themeColor="text1"/>
            </w:tcBorders>
          </w:tcPr>
          <w:p w14:paraId="67AB4792" w14:textId="77777777" w:rsidR="00A628A4" w:rsidRDefault="00A8310F">
            <w:pPr>
              <w:pStyle w:val="NormalinTable"/>
            </w:pPr>
            <w:r>
              <w:rPr>
                <w:b/>
              </w:rPr>
              <w:t>0210 99 41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E5995C" w14:textId="77777777" w:rsidR="00A628A4" w:rsidRDefault="00A8310F">
            <w:pPr>
              <w:pStyle w:val="NormalinTable"/>
              <w:tabs>
                <w:tab w:val="left" w:pos="1250"/>
              </w:tabs>
            </w:pPr>
            <w:r>
              <w:t>0.00%</w:t>
            </w:r>
          </w:p>
        </w:tc>
      </w:tr>
      <w:tr w:rsidR="00A628A4" w14:paraId="6491BE46" w14:textId="77777777" w:rsidTr="00C0096D">
        <w:trPr>
          <w:cantSplit/>
        </w:trPr>
        <w:tc>
          <w:tcPr>
            <w:tcW w:w="0" w:type="auto"/>
            <w:tcBorders>
              <w:top w:val="single" w:sz="4" w:space="0" w:color="A6A6A6" w:themeColor="background1" w:themeShade="A6"/>
              <w:right w:val="single" w:sz="4" w:space="0" w:color="000000" w:themeColor="text1"/>
            </w:tcBorders>
          </w:tcPr>
          <w:p w14:paraId="7544531A" w14:textId="77777777" w:rsidR="00A628A4" w:rsidRDefault="00A8310F">
            <w:pPr>
              <w:pStyle w:val="NormalinTable"/>
            </w:pPr>
            <w:r>
              <w:rPr>
                <w:b/>
              </w:rPr>
              <w:t>0210 99 49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3515CA" w14:textId="77777777" w:rsidR="00A628A4" w:rsidRDefault="00A8310F">
            <w:pPr>
              <w:pStyle w:val="NormalinTable"/>
              <w:tabs>
                <w:tab w:val="left" w:pos="1250"/>
              </w:tabs>
            </w:pPr>
            <w:r>
              <w:t>0.00%</w:t>
            </w:r>
          </w:p>
        </w:tc>
      </w:tr>
      <w:tr w:rsidR="00A628A4" w14:paraId="706D5F70" w14:textId="77777777" w:rsidTr="00C0096D">
        <w:trPr>
          <w:cantSplit/>
        </w:trPr>
        <w:tc>
          <w:tcPr>
            <w:tcW w:w="0" w:type="auto"/>
            <w:tcBorders>
              <w:top w:val="single" w:sz="4" w:space="0" w:color="A6A6A6" w:themeColor="background1" w:themeShade="A6"/>
              <w:right w:val="single" w:sz="4" w:space="0" w:color="000000" w:themeColor="text1"/>
            </w:tcBorders>
          </w:tcPr>
          <w:p w14:paraId="463D5FBE" w14:textId="77777777" w:rsidR="00A628A4" w:rsidRDefault="00A8310F">
            <w:pPr>
              <w:pStyle w:val="NormalinTable"/>
            </w:pPr>
            <w:r>
              <w:rPr>
                <w:b/>
              </w:rPr>
              <w:t>0210 99 51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8ECD79" w14:textId="77777777" w:rsidR="00A628A4" w:rsidRDefault="00A8310F">
            <w:pPr>
              <w:pStyle w:val="NormalinTable"/>
              <w:tabs>
                <w:tab w:val="left" w:pos="1250"/>
              </w:tabs>
            </w:pPr>
            <w:r>
              <w:t>0.00%</w:t>
            </w:r>
          </w:p>
        </w:tc>
      </w:tr>
      <w:tr w:rsidR="00A628A4" w14:paraId="33C179AB" w14:textId="77777777" w:rsidTr="00C0096D">
        <w:trPr>
          <w:cantSplit/>
        </w:trPr>
        <w:tc>
          <w:tcPr>
            <w:tcW w:w="0" w:type="auto"/>
            <w:tcBorders>
              <w:top w:val="single" w:sz="4" w:space="0" w:color="A6A6A6" w:themeColor="background1" w:themeShade="A6"/>
              <w:right w:val="single" w:sz="4" w:space="0" w:color="000000" w:themeColor="text1"/>
            </w:tcBorders>
          </w:tcPr>
          <w:p w14:paraId="2EF34CA4" w14:textId="77777777" w:rsidR="00A628A4" w:rsidRDefault="00A8310F">
            <w:pPr>
              <w:pStyle w:val="NormalinTable"/>
            </w:pPr>
            <w:r>
              <w:rPr>
                <w:b/>
              </w:rPr>
              <w:t>0210 99 59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CFFA48" w14:textId="77777777" w:rsidR="00A628A4" w:rsidRDefault="00A8310F">
            <w:pPr>
              <w:pStyle w:val="NormalinTable"/>
              <w:tabs>
                <w:tab w:val="left" w:pos="1250"/>
              </w:tabs>
            </w:pPr>
            <w:r>
              <w:t>0.00%</w:t>
            </w:r>
          </w:p>
        </w:tc>
      </w:tr>
      <w:tr w:rsidR="00A628A4" w14:paraId="53EC1B84" w14:textId="77777777" w:rsidTr="00C0096D">
        <w:trPr>
          <w:cantSplit/>
        </w:trPr>
        <w:tc>
          <w:tcPr>
            <w:tcW w:w="0" w:type="auto"/>
            <w:tcBorders>
              <w:top w:val="single" w:sz="4" w:space="0" w:color="A6A6A6" w:themeColor="background1" w:themeShade="A6"/>
              <w:right w:val="single" w:sz="4" w:space="0" w:color="000000" w:themeColor="text1"/>
            </w:tcBorders>
          </w:tcPr>
          <w:p w14:paraId="206562F9" w14:textId="77777777" w:rsidR="00A628A4" w:rsidRDefault="00A8310F">
            <w:pPr>
              <w:pStyle w:val="NormalinTable"/>
            </w:pPr>
            <w:r>
              <w:rPr>
                <w:b/>
              </w:rPr>
              <w:t>0210 99 79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92B9BB" w14:textId="77777777" w:rsidR="00A628A4" w:rsidRDefault="00A8310F">
            <w:pPr>
              <w:pStyle w:val="NormalinTable"/>
              <w:tabs>
                <w:tab w:val="left" w:pos="1250"/>
              </w:tabs>
            </w:pPr>
            <w:r>
              <w:t>0.00%</w:t>
            </w:r>
          </w:p>
        </w:tc>
      </w:tr>
      <w:tr w:rsidR="00A628A4" w14:paraId="6850EF9B" w14:textId="77777777" w:rsidTr="00C0096D">
        <w:trPr>
          <w:cantSplit/>
        </w:trPr>
        <w:tc>
          <w:tcPr>
            <w:tcW w:w="0" w:type="auto"/>
            <w:tcBorders>
              <w:top w:val="single" w:sz="4" w:space="0" w:color="A6A6A6" w:themeColor="background1" w:themeShade="A6"/>
              <w:right w:val="single" w:sz="4" w:space="0" w:color="000000" w:themeColor="text1"/>
            </w:tcBorders>
          </w:tcPr>
          <w:p w14:paraId="23E8760A" w14:textId="77777777" w:rsidR="00A628A4" w:rsidRDefault="00A8310F">
            <w:pPr>
              <w:pStyle w:val="NormalinTable"/>
            </w:pPr>
            <w:r>
              <w:rPr>
                <w:b/>
              </w:rPr>
              <w:t>0210 99 85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05245E" w14:textId="77777777" w:rsidR="00A628A4" w:rsidRDefault="00A8310F">
            <w:pPr>
              <w:pStyle w:val="NormalinTable"/>
              <w:tabs>
                <w:tab w:val="left" w:pos="1250"/>
              </w:tabs>
            </w:pPr>
            <w:r>
              <w:t>0.00%</w:t>
            </w:r>
          </w:p>
        </w:tc>
      </w:tr>
      <w:tr w:rsidR="00A628A4" w14:paraId="4F51C063" w14:textId="77777777" w:rsidTr="00C0096D">
        <w:trPr>
          <w:cantSplit/>
        </w:trPr>
        <w:tc>
          <w:tcPr>
            <w:tcW w:w="0" w:type="auto"/>
            <w:tcBorders>
              <w:top w:val="single" w:sz="4" w:space="0" w:color="A6A6A6" w:themeColor="background1" w:themeShade="A6"/>
              <w:right w:val="single" w:sz="4" w:space="0" w:color="000000" w:themeColor="text1"/>
            </w:tcBorders>
          </w:tcPr>
          <w:p w14:paraId="0404F5C3" w14:textId="77777777" w:rsidR="00A628A4" w:rsidRDefault="00A8310F">
            <w:pPr>
              <w:pStyle w:val="NormalinTable"/>
            </w:pPr>
            <w:r>
              <w:rPr>
                <w:b/>
              </w:rPr>
              <w:t>0210 99 90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54F542" w14:textId="77777777" w:rsidR="00A628A4" w:rsidRDefault="00A8310F">
            <w:pPr>
              <w:pStyle w:val="NormalinTable"/>
              <w:tabs>
                <w:tab w:val="left" w:pos="1250"/>
              </w:tabs>
            </w:pPr>
            <w:r>
              <w:t>0.00%</w:t>
            </w:r>
          </w:p>
        </w:tc>
      </w:tr>
      <w:tr w:rsidR="00A628A4" w14:paraId="175ED1F1" w14:textId="77777777" w:rsidTr="00C0096D">
        <w:trPr>
          <w:cantSplit/>
        </w:trPr>
        <w:tc>
          <w:tcPr>
            <w:tcW w:w="0" w:type="auto"/>
            <w:tcBorders>
              <w:top w:val="single" w:sz="4" w:space="0" w:color="A6A6A6" w:themeColor="background1" w:themeShade="A6"/>
              <w:right w:val="single" w:sz="4" w:space="0" w:color="000000" w:themeColor="text1"/>
            </w:tcBorders>
          </w:tcPr>
          <w:p w14:paraId="0E4E86E3" w14:textId="77777777" w:rsidR="00A628A4" w:rsidRDefault="00A8310F">
            <w:pPr>
              <w:pStyle w:val="NormalinTable"/>
            </w:pPr>
            <w:r>
              <w:rPr>
                <w:b/>
              </w:rPr>
              <w:t>0300 00 00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995BAC" w14:textId="77777777" w:rsidR="00A628A4" w:rsidRDefault="00A8310F">
            <w:pPr>
              <w:pStyle w:val="NormalinTable"/>
              <w:tabs>
                <w:tab w:val="left" w:pos="1250"/>
              </w:tabs>
            </w:pPr>
            <w:r>
              <w:t>0.00%</w:t>
            </w:r>
          </w:p>
        </w:tc>
      </w:tr>
      <w:tr w:rsidR="00A628A4" w14:paraId="0B67A7CB" w14:textId="77777777" w:rsidTr="00C0096D">
        <w:trPr>
          <w:cantSplit/>
        </w:trPr>
        <w:tc>
          <w:tcPr>
            <w:tcW w:w="0" w:type="auto"/>
            <w:tcBorders>
              <w:top w:val="single" w:sz="4" w:space="0" w:color="A6A6A6" w:themeColor="background1" w:themeShade="A6"/>
              <w:right w:val="single" w:sz="4" w:space="0" w:color="000000" w:themeColor="text1"/>
            </w:tcBorders>
          </w:tcPr>
          <w:p w14:paraId="2BA8D927" w14:textId="77777777" w:rsidR="00A628A4" w:rsidRDefault="00A8310F">
            <w:pPr>
              <w:pStyle w:val="NormalinTable"/>
            </w:pPr>
            <w:r>
              <w:rPr>
                <w:b/>
              </w:rPr>
              <w:t>0401 00 00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9F7567" w14:textId="77777777" w:rsidR="00A628A4" w:rsidRDefault="00A8310F">
            <w:pPr>
              <w:pStyle w:val="NormalinTable"/>
              <w:tabs>
                <w:tab w:val="left" w:pos="1250"/>
              </w:tabs>
            </w:pPr>
            <w:r>
              <w:t>0.00%</w:t>
            </w:r>
          </w:p>
        </w:tc>
      </w:tr>
      <w:tr w:rsidR="00A628A4" w14:paraId="047DA19F" w14:textId="77777777" w:rsidTr="00C0096D">
        <w:trPr>
          <w:cantSplit/>
        </w:trPr>
        <w:tc>
          <w:tcPr>
            <w:tcW w:w="0" w:type="auto"/>
            <w:tcBorders>
              <w:top w:val="single" w:sz="4" w:space="0" w:color="A6A6A6" w:themeColor="background1" w:themeShade="A6"/>
              <w:right w:val="single" w:sz="4" w:space="0" w:color="000000" w:themeColor="text1"/>
            </w:tcBorders>
          </w:tcPr>
          <w:p w14:paraId="229CD324" w14:textId="77777777" w:rsidR="00A628A4" w:rsidRDefault="00A8310F">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3E9E01" w14:textId="77777777" w:rsidR="00A628A4" w:rsidRDefault="005E4F08">
            <w:pPr>
              <w:pStyle w:val="NormalinTable"/>
              <w:tabs>
                <w:tab w:val="left" w:pos="1250"/>
              </w:tabs>
            </w:pPr>
            <w:r>
              <w:t xml:space="preserve">To 31/12/2019: </w:t>
            </w:r>
            <w:r w:rsidR="00A8310F">
              <w:t>28.500 € / 100 kg</w:t>
            </w:r>
          </w:p>
          <w:p w14:paraId="13D9812C" w14:textId="2371E22C" w:rsidR="005E4F08" w:rsidRDefault="005E4F08">
            <w:pPr>
              <w:pStyle w:val="NormalinTable"/>
              <w:tabs>
                <w:tab w:val="left" w:pos="1250"/>
              </w:tabs>
            </w:pPr>
            <w:r>
              <w:t xml:space="preserve">From 1/1/2020 to 31/12/2020: </w:t>
            </w:r>
            <w:r w:rsidR="003155FE">
              <w:t>19.5</w:t>
            </w:r>
            <w:r w:rsidR="000F7644">
              <w:t>00 € / 100 kg</w:t>
            </w:r>
          </w:p>
          <w:p w14:paraId="3E9C8529" w14:textId="0AE454DC" w:rsidR="000F7644" w:rsidRDefault="000F7644" w:rsidP="000F7644">
            <w:pPr>
              <w:pStyle w:val="NormalinTable"/>
              <w:tabs>
                <w:tab w:val="left" w:pos="1250"/>
              </w:tabs>
            </w:pPr>
            <w:r>
              <w:t xml:space="preserve">From 1/1/2021 to 31/12/2021: </w:t>
            </w:r>
            <w:r w:rsidR="003155FE">
              <w:t>9.0</w:t>
            </w:r>
            <w:r>
              <w:t>00 € / 100 kg</w:t>
            </w:r>
          </w:p>
          <w:p w14:paraId="755CCEFC" w14:textId="19F1BFA6" w:rsidR="005E4F08" w:rsidRDefault="000F7644">
            <w:pPr>
              <w:pStyle w:val="NormalinTable"/>
              <w:tabs>
                <w:tab w:val="left" w:pos="1250"/>
              </w:tabs>
            </w:pPr>
            <w:r>
              <w:t>From 1/1/2022: 0.00%</w:t>
            </w:r>
          </w:p>
        </w:tc>
      </w:tr>
      <w:tr w:rsidR="008E41E9" w14:paraId="204C21A5" w14:textId="77777777" w:rsidTr="005D191C">
        <w:trPr>
          <w:cantSplit/>
        </w:trPr>
        <w:tc>
          <w:tcPr>
            <w:tcW w:w="0" w:type="auto"/>
            <w:tcBorders>
              <w:top w:val="single" w:sz="4" w:space="0" w:color="A6A6A6" w:themeColor="background1" w:themeShade="A6"/>
              <w:right w:val="single" w:sz="4" w:space="0" w:color="000000" w:themeColor="text1"/>
            </w:tcBorders>
          </w:tcPr>
          <w:p w14:paraId="62ADFED7" w14:textId="77777777" w:rsidR="008E41E9" w:rsidRDefault="008E41E9" w:rsidP="008E41E9">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vAlign w:val="bottom"/>
          </w:tcPr>
          <w:p w14:paraId="48167325" w14:textId="78AA3169" w:rsidR="008E41E9" w:rsidRDefault="008E41E9" w:rsidP="008E41E9">
            <w:pPr>
              <w:pStyle w:val="NormalinTable"/>
              <w:tabs>
                <w:tab w:val="left" w:pos="1250"/>
              </w:tabs>
            </w:pPr>
            <w:r>
              <w:rPr>
                <w:szCs w:val="16"/>
              </w:rPr>
              <w:t>To 31/12/2019: 39.1 €/100 Kg/net</w:t>
            </w:r>
            <w:r>
              <w:rPr>
                <w:szCs w:val="16"/>
              </w:rPr>
              <w:br/>
              <w:t>1/1/2020 to 31/12/2020: 26 €/100 Kg/net</w:t>
            </w:r>
            <w:r>
              <w:rPr>
                <w:szCs w:val="16"/>
              </w:rPr>
              <w:br/>
              <w:t>1/1/2021 to 31/12/2021: 13 €/100 Kg/net</w:t>
            </w:r>
            <w:r>
              <w:rPr>
                <w:szCs w:val="16"/>
              </w:rPr>
              <w:br/>
              <w:t>From 1/1/2022: 0.00%</w:t>
            </w:r>
          </w:p>
        </w:tc>
      </w:tr>
      <w:tr w:rsidR="008E41E9" w14:paraId="0545DC38" w14:textId="77777777" w:rsidTr="005D191C">
        <w:trPr>
          <w:cantSplit/>
        </w:trPr>
        <w:tc>
          <w:tcPr>
            <w:tcW w:w="0" w:type="auto"/>
            <w:tcBorders>
              <w:top w:val="single" w:sz="4" w:space="0" w:color="A6A6A6" w:themeColor="background1" w:themeShade="A6"/>
              <w:right w:val="single" w:sz="4" w:space="0" w:color="000000" w:themeColor="text1"/>
            </w:tcBorders>
          </w:tcPr>
          <w:p w14:paraId="23B36A32" w14:textId="77777777" w:rsidR="008E41E9" w:rsidRDefault="008E41E9" w:rsidP="008E41E9">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vAlign w:val="bottom"/>
          </w:tcPr>
          <w:p w14:paraId="34FDBCEF" w14:textId="186732B3" w:rsidR="008E41E9" w:rsidRDefault="008E41E9" w:rsidP="008E41E9">
            <w:pPr>
              <w:pStyle w:val="NormalinTable"/>
              <w:tabs>
                <w:tab w:val="left" w:pos="1250"/>
              </w:tabs>
            </w:pPr>
            <w:r>
              <w:rPr>
                <w:szCs w:val="16"/>
              </w:rPr>
              <w:t>To 31/12/2019: 50.6 €/100 Kg/net</w:t>
            </w:r>
            <w:r>
              <w:rPr>
                <w:szCs w:val="16"/>
              </w:rPr>
              <w:br/>
              <w:t>1/1/2020 to 31/12/2020: 33.</w:t>
            </w:r>
            <w:r w:rsidR="002A2955">
              <w:rPr>
                <w:szCs w:val="16"/>
              </w:rPr>
              <w:t>7</w:t>
            </w:r>
            <w:r>
              <w:rPr>
                <w:szCs w:val="16"/>
              </w:rPr>
              <w:t xml:space="preserve"> €/100 Kg/net</w:t>
            </w:r>
            <w:r>
              <w:rPr>
                <w:szCs w:val="16"/>
              </w:rPr>
              <w:br/>
              <w:t>1/1/2021 to 31/12/2021: 16.</w:t>
            </w:r>
            <w:r w:rsidR="002A2955">
              <w:rPr>
                <w:szCs w:val="16"/>
              </w:rPr>
              <w:t>8</w:t>
            </w:r>
            <w:r>
              <w:rPr>
                <w:szCs w:val="16"/>
              </w:rPr>
              <w:t xml:space="preserve"> €/100 Kg/net</w:t>
            </w:r>
            <w:r>
              <w:rPr>
                <w:szCs w:val="16"/>
              </w:rPr>
              <w:br/>
              <w:t>From 1/1/2022: 0.00%</w:t>
            </w:r>
          </w:p>
        </w:tc>
      </w:tr>
      <w:tr w:rsidR="006930A6" w14:paraId="53234558" w14:textId="77777777" w:rsidTr="005D191C">
        <w:trPr>
          <w:cantSplit/>
        </w:trPr>
        <w:tc>
          <w:tcPr>
            <w:tcW w:w="0" w:type="auto"/>
            <w:tcBorders>
              <w:top w:val="single" w:sz="4" w:space="0" w:color="A6A6A6" w:themeColor="background1" w:themeShade="A6"/>
              <w:right w:val="single" w:sz="4" w:space="0" w:color="000000" w:themeColor="text1"/>
            </w:tcBorders>
          </w:tcPr>
          <w:p w14:paraId="641DF714" w14:textId="77777777" w:rsidR="006930A6" w:rsidRDefault="006930A6" w:rsidP="006930A6">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vAlign w:val="bottom"/>
          </w:tcPr>
          <w:p w14:paraId="6C9CB6F2" w14:textId="4AB055A1" w:rsidR="006930A6" w:rsidRDefault="006930A6" w:rsidP="006930A6">
            <w:pPr>
              <w:pStyle w:val="NormalinTable"/>
              <w:tabs>
                <w:tab w:val="left" w:pos="1250"/>
              </w:tabs>
            </w:pPr>
            <w:r>
              <w:rPr>
                <w:szCs w:val="16"/>
              </w:rPr>
              <w:t>To 31/12/2019: 3.7 €/100 Kg/net</w:t>
            </w:r>
            <w:r>
              <w:rPr>
                <w:szCs w:val="16"/>
              </w:rPr>
              <w:br/>
              <w:t>1/1/2020 to 31/12/2020: 2.</w:t>
            </w:r>
            <w:r w:rsidR="00573FD3">
              <w:rPr>
                <w:szCs w:val="16"/>
              </w:rPr>
              <w:t>4</w:t>
            </w:r>
            <w:r>
              <w:rPr>
                <w:szCs w:val="16"/>
              </w:rPr>
              <w:t xml:space="preserve"> €/100 Kg/net</w:t>
            </w:r>
            <w:r>
              <w:rPr>
                <w:szCs w:val="16"/>
              </w:rPr>
              <w:br/>
              <w:t>1/1/2021 to 31/12/2021: 1.2 €/100 Kg/net</w:t>
            </w:r>
            <w:r>
              <w:rPr>
                <w:szCs w:val="16"/>
              </w:rPr>
              <w:br/>
              <w:t>From 1/1/2022: 0.00%</w:t>
            </w:r>
          </w:p>
        </w:tc>
      </w:tr>
      <w:tr w:rsidR="006930A6" w14:paraId="5D0DB237" w14:textId="77777777" w:rsidTr="005D191C">
        <w:trPr>
          <w:cantSplit/>
        </w:trPr>
        <w:tc>
          <w:tcPr>
            <w:tcW w:w="0" w:type="auto"/>
            <w:tcBorders>
              <w:top w:val="single" w:sz="4" w:space="0" w:color="A6A6A6" w:themeColor="background1" w:themeShade="A6"/>
              <w:right w:val="single" w:sz="4" w:space="0" w:color="000000" w:themeColor="text1"/>
            </w:tcBorders>
          </w:tcPr>
          <w:p w14:paraId="0B281C4F" w14:textId="77777777" w:rsidR="006930A6" w:rsidRDefault="006930A6" w:rsidP="006930A6">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vAlign w:val="bottom"/>
          </w:tcPr>
          <w:p w14:paraId="1CD2C649" w14:textId="452CCA36" w:rsidR="006930A6" w:rsidRDefault="006930A6" w:rsidP="006930A6">
            <w:pPr>
              <w:pStyle w:val="NormalinTable"/>
              <w:tabs>
                <w:tab w:val="left" w:pos="1250"/>
              </w:tabs>
            </w:pPr>
            <w:r>
              <w:rPr>
                <w:szCs w:val="16"/>
              </w:rPr>
              <w:t>To 31/12/2019: 5.1 €/100 Kg/net</w:t>
            </w:r>
            <w:r>
              <w:rPr>
                <w:szCs w:val="16"/>
              </w:rPr>
              <w:br/>
              <w:t>1/1/2020 to 31/12/2020: 3.4 €/100 Kg/net</w:t>
            </w:r>
            <w:r>
              <w:rPr>
                <w:szCs w:val="16"/>
              </w:rPr>
              <w:br/>
              <w:t>1/1/2021 to 31/12/2021: 1.7 €/100 Kg/net</w:t>
            </w:r>
            <w:r>
              <w:rPr>
                <w:szCs w:val="16"/>
              </w:rPr>
              <w:br/>
              <w:t>From 1/1/2022: 0.00%</w:t>
            </w:r>
          </w:p>
        </w:tc>
      </w:tr>
      <w:tr w:rsidR="006930A6" w14:paraId="14DC04D9" w14:textId="77777777" w:rsidTr="005D191C">
        <w:trPr>
          <w:cantSplit/>
        </w:trPr>
        <w:tc>
          <w:tcPr>
            <w:tcW w:w="0" w:type="auto"/>
            <w:tcBorders>
              <w:top w:val="single" w:sz="4" w:space="0" w:color="A6A6A6" w:themeColor="background1" w:themeShade="A6"/>
              <w:right w:val="single" w:sz="4" w:space="0" w:color="000000" w:themeColor="text1"/>
            </w:tcBorders>
          </w:tcPr>
          <w:p w14:paraId="717ABDB2" w14:textId="77777777" w:rsidR="006930A6" w:rsidRDefault="006930A6" w:rsidP="006930A6">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vAlign w:val="bottom"/>
          </w:tcPr>
          <w:p w14:paraId="0CCC4E14" w14:textId="51A28A64" w:rsidR="006930A6" w:rsidRDefault="006930A6" w:rsidP="006930A6">
            <w:pPr>
              <w:pStyle w:val="NormalinTable"/>
              <w:tabs>
                <w:tab w:val="left" w:pos="1250"/>
              </w:tabs>
            </w:pPr>
            <w:r>
              <w:rPr>
                <w:szCs w:val="16"/>
              </w:rPr>
              <w:t xml:space="preserve">To 31/12/2019: </w:t>
            </w:r>
            <w:r w:rsidR="00C45A73">
              <w:rPr>
                <w:szCs w:val="16"/>
              </w:rPr>
              <w:t>7.9</w:t>
            </w:r>
            <w:r>
              <w:rPr>
                <w:szCs w:val="16"/>
              </w:rPr>
              <w:t xml:space="preserve"> €/100 Kg/net</w:t>
            </w:r>
            <w:r>
              <w:rPr>
                <w:szCs w:val="16"/>
              </w:rPr>
              <w:br/>
              <w:t>1/1/2020 to 31/12/2020: 5.3 €/100 Kg/net</w:t>
            </w:r>
            <w:r>
              <w:rPr>
                <w:szCs w:val="16"/>
              </w:rPr>
              <w:br/>
              <w:t>1/1/2021 to 31/12/2021: 2.</w:t>
            </w:r>
            <w:r w:rsidR="00C45A73">
              <w:rPr>
                <w:szCs w:val="16"/>
              </w:rPr>
              <w:t>6</w:t>
            </w:r>
            <w:r>
              <w:rPr>
                <w:szCs w:val="16"/>
              </w:rPr>
              <w:t xml:space="preserve"> €/100 Kg/net</w:t>
            </w:r>
            <w:r>
              <w:rPr>
                <w:szCs w:val="16"/>
              </w:rPr>
              <w:br/>
              <w:t>From 1/1/2022: 0.00%</w:t>
            </w:r>
          </w:p>
        </w:tc>
      </w:tr>
      <w:tr w:rsidR="00A628A4" w14:paraId="16678CC5" w14:textId="77777777" w:rsidTr="00C0096D">
        <w:trPr>
          <w:cantSplit/>
        </w:trPr>
        <w:tc>
          <w:tcPr>
            <w:tcW w:w="0" w:type="auto"/>
            <w:tcBorders>
              <w:top w:val="single" w:sz="4" w:space="0" w:color="A6A6A6" w:themeColor="background1" w:themeShade="A6"/>
              <w:right w:val="single" w:sz="4" w:space="0" w:color="000000" w:themeColor="text1"/>
            </w:tcBorders>
          </w:tcPr>
          <w:p w14:paraId="57B2B96B" w14:textId="77777777" w:rsidR="00A628A4" w:rsidRDefault="00A8310F">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802DBC" w14:textId="77777777" w:rsidR="00A628A4" w:rsidRDefault="00A8310F">
            <w:pPr>
              <w:pStyle w:val="NormalinTable"/>
              <w:tabs>
                <w:tab w:val="left" w:pos="1250"/>
              </w:tabs>
            </w:pPr>
            <w:r>
              <w:t>0.00%</w:t>
            </w:r>
          </w:p>
        </w:tc>
      </w:tr>
      <w:tr w:rsidR="00A628A4" w14:paraId="6EE93AC4" w14:textId="77777777" w:rsidTr="00C0096D">
        <w:trPr>
          <w:cantSplit/>
        </w:trPr>
        <w:tc>
          <w:tcPr>
            <w:tcW w:w="0" w:type="auto"/>
            <w:tcBorders>
              <w:top w:val="single" w:sz="4" w:space="0" w:color="A6A6A6" w:themeColor="background1" w:themeShade="A6"/>
              <w:right w:val="single" w:sz="4" w:space="0" w:color="000000" w:themeColor="text1"/>
            </w:tcBorders>
          </w:tcPr>
          <w:p w14:paraId="1D9024A1" w14:textId="77777777" w:rsidR="00A628A4" w:rsidRDefault="00A8310F">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D9FDC5" w14:textId="77777777" w:rsidR="00A628A4" w:rsidRDefault="00A8310F">
            <w:pPr>
              <w:pStyle w:val="NormalinTable"/>
              <w:tabs>
                <w:tab w:val="left" w:pos="1250"/>
              </w:tabs>
            </w:pPr>
            <w:r>
              <w:t>0.00%</w:t>
            </w:r>
          </w:p>
        </w:tc>
      </w:tr>
      <w:tr w:rsidR="00A628A4" w14:paraId="76C3E0BA" w14:textId="77777777" w:rsidTr="00C0096D">
        <w:trPr>
          <w:cantSplit/>
        </w:trPr>
        <w:tc>
          <w:tcPr>
            <w:tcW w:w="0" w:type="auto"/>
            <w:tcBorders>
              <w:top w:val="single" w:sz="4" w:space="0" w:color="A6A6A6" w:themeColor="background1" w:themeShade="A6"/>
              <w:right w:val="single" w:sz="4" w:space="0" w:color="000000" w:themeColor="text1"/>
            </w:tcBorders>
          </w:tcPr>
          <w:p w14:paraId="048066FF" w14:textId="77777777" w:rsidR="00A628A4" w:rsidRDefault="00A8310F">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FBE66E" w14:textId="77777777" w:rsidR="00A628A4" w:rsidRDefault="00A8310F">
            <w:pPr>
              <w:pStyle w:val="NormalinTable"/>
              <w:tabs>
                <w:tab w:val="left" w:pos="1250"/>
              </w:tabs>
            </w:pPr>
            <w:r>
              <w:t>0.00%</w:t>
            </w:r>
          </w:p>
        </w:tc>
      </w:tr>
      <w:tr w:rsidR="00A628A4" w14:paraId="08B9DE2A" w14:textId="77777777" w:rsidTr="00C0096D">
        <w:trPr>
          <w:cantSplit/>
        </w:trPr>
        <w:tc>
          <w:tcPr>
            <w:tcW w:w="0" w:type="auto"/>
            <w:tcBorders>
              <w:top w:val="single" w:sz="4" w:space="0" w:color="A6A6A6" w:themeColor="background1" w:themeShade="A6"/>
              <w:right w:val="single" w:sz="4" w:space="0" w:color="000000" w:themeColor="text1"/>
            </w:tcBorders>
          </w:tcPr>
          <w:p w14:paraId="53912672" w14:textId="77777777" w:rsidR="00A628A4" w:rsidRDefault="00A8310F">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7CCC65" w14:textId="77777777" w:rsidR="00A628A4" w:rsidRDefault="00A8310F">
            <w:pPr>
              <w:pStyle w:val="NormalinTable"/>
              <w:tabs>
                <w:tab w:val="left" w:pos="1250"/>
              </w:tabs>
            </w:pPr>
            <w:r>
              <w:t>0.00%</w:t>
            </w:r>
          </w:p>
        </w:tc>
      </w:tr>
      <w:tr w:rsidR="00A628A4" w14:paraId="774C0495" w14:textId="77777777" w:rsidTr="00C0096D">
        <w:trPr>
          <w:cantSplit/>
        </w:trPr>
        <w:tc>
          <w:tcPr>
            <w:tcW w:w="0" w:type="auto"/>
            <w:tcBorders>
              <w:top w:val="single" w:sz="4" w:space="0" w:color="A6A6A6" w:themeColor="background1" w:themeShade="A6"/>
              <w:right w:val="single" w:sz="4" w:space="0" w:color="000000" w:themeColor="text1"/>
            </w:tcBorders>
          </w:tcPr>
          <w:p w14:paraId="5D8CAFD3" w14:textId="77777777" w:rsidR="00A628A4" w:rsidRDefault="00A8310F">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4215D2" w14:textId="77777777" w:rsidR="00A628A4" w:rsidRDefault="00A8310F">
            <w:pPr>
              <w:pStyle w:val="NormalinTable"/>
              <w:tabs>
                <w:tab w:val="left" w:pos="1250"/>
              </w:tabs>
            </w:pPr>
            <w:r>
              <w:t>0.00%</w:t>
            </w:r>
          </w:p>
        </w:tc>
      </w:tr>
      <w:tr w:rsidR="00A628A4" w14:paraId="7145A25B" w14:textId="77777777" w:rsidTr="00C0096D">
        <w:trPr>
          <w:cantSplit/>
        </w:trPr>
        <w:tc>
          <w:tcPr>
            <w:tcW w:w="0" w:type="auto"/>
            <w:tcBorders>
              <w:top w:val="single" w:sz="4" w:space="0" w:color="A6A6A6" w:themeColor="background1" w:themeShade="A6"/>
              <w:right w:val="single" w:sz="4" w:space="0" w:color="000000" w:themeColor="text1"/>
            </w:tcBorders>
          </w:tcPr>
          <w:p w14:paraId="3A58CC87" w14:textId="77777777" w:rsidR="00A628A4" w:rsidRDefault="00A8310F">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AB2F61" w14:textId="77777777" w:rsidR="00A628A4" w:rsidRDefault="00A8310F">
            <w:pPr>
              <w:pStyle w:val="NormalinTable"/>
              <w:tabs>
                <w:tab w:val="left" w:pos="1250"/>
              </w:tabs>
            </w:pPr>
            <w:r>
              <w:t>0.00%</w:t>
            </w:r>
          </w:p>
        </w:tc>
      </w:tr>
      <w:tr w:rsidR="00A628A4" w14:paraId="0D01057B" w14:textId="77777777" w:rsidTr="00C0096D">
        <w:trPr>
          <w:cantSplit/>
        </w:trPr>
        <w:tc>
          <w:tcPr>
            <w:tcW w:w="0" w:type="auto"/>
            <w:tcBorders>
              <w:top w:val="single" w:sz="4" w:space="0" w:color="A6A6A6" w:themeColor="background1" w:themeShade="A6"/>
              <w:right w:val="single" w:sz="4" w:space="0" w:color="000000" w:themeColor="text1"/>
            </w:tcBorders>
          </w:tcPr>
          <w:p w14:paraId="177282A9" w14:textId="77777777" w:rsidR="00A628A4" w:rsidRDefault="00A8310F">
            <w:pPr>
              <w:pStyle w:val="NormalinTable"/>
            </w:pPr>
            <w:r>
              <w:rPr>
                <w:b/>
              </w:rPr>
              <w:t>0404 00 00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0B3BC7" w14:textId="77777777" w:rsidR="00A628A4" w:rsidRDefault="00A8310F">
            <w:pPr>
              <w:pStyle w:val="NormalinTable"/>
              <w:tabs>
                <w:tab w:val="left" w:pos="1250"/>
              </w:tabs>
            </w:pPr>
            <w:r>
              <w:t>0.00%</w:t>
            </w:r>
          </w:p>
        </w:tc>
      </w:tr>
      <w:tr w:rsidR="00A628A4" w14:paraId="3044C8AA" w14:textId="77777777" w:rsidTr="00C0096D">
        <w:trPr>
          <w:cantSplit/>
        </w:trPr>
        <w:tc>
          <w:tcPr>
            <w:tcW w:w="0" w:type="auto"/>
            <w:tcBorders>
              <w:top w:val="single" w:sz="4" w:space="0" w:color="A6A6A6" w:themeColor="background1" w:themeShade="A6"/>
              <w:right w:val="single" w:sz="4" w:space="0" w:color="000000" w:themeColor="text1"/>
            </w:tcBorders>
          </w:tcPr>
          <w:p w14:paraId="7B3BFE65" w14:textId="77777777" w:rsidR="00A628A4" w:rsidRDefault="00A8310F">
            <w:pPr>
              <w:pStyle w:val="NormalinTable"/>
            </w:pPr>
            <w:r>
              <w:rPr>
                <w:b/>
              </w:rPr>
              <w:t>0405 20 10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9B6A2B" w14:textId="77777777" w:rsidR="00A628A4" w:rsidRDefault="00A8310F">
            <w:pPr>
              <w:pStyle w:val="NormalinTable"/>
              <w:tabs>
                <w:tab w:val="left" w:pos="1250"/>
              </w:tabs>
            </w:pPr>
            <w:r>
              <w:t>0.00%</w:t>
            </w:r>
          </w:p>
        </w:tc>
      </w:tr>
      <w:tr w:rsidR="00A628A4" w14:paraId="153761EE" w14:textId="77777777" w:rsidTr="00C0096D">
        <w:trPr>
          <w:cantSplit/>
        </w:trPr>
        <w:tc>
          <w:tcPr>
            <w:tcW w:w="0" w:type="auto"/>
            <w:tcBorders>
              <w:top w:val="single" w:sz="4" w:space="0" w:color="A6A6A6" w:themeColor="background1" w:themeShade="A6"/>
              <w:right w:val="single" w:sz="4" w:space="0" w:color="000000" w:themeColor="text1"/>
            </w:tcBorders>
          </w:tcPr>
          <w:p w14:paraId="59D301D1" w14:textId="77777777" w:rsidR="00A628A4" w:rsidRDefault="00A8310F">
            <w:pPr>
              <w:pStyle w:val="NormalinTable"/>
            </w:pPr>
            <w:r>
              <w:rPr>
                <w:b/>
              </w:rPr>
              <w:t>0405 20 30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F98386" w14:textId="77777777" w:rsidR="00A628A4" w:rsidRDefault="00A8310F">
            <w:pPr>
              <w:pStyle w:val="NormalinTable"/>
              <w:tabs>
                <w:tab w:val="left" w:pos="1250"/>
              </w:tabs>
            </w:pPr>
            <w:r>
              <w:t>0.00%</w:t>
            </w:r>
          </w:p>
        </w:tc>
      </w:tr>
      <w:tr w:rsidR="00A628A4" w14:paraId="4A98EEE2" w14:textId="77777777" w:rsidTr="00C0096D">
        <w:trPr>
          <w:cantSplit/>
        </w:trPr>
        <w:tc>
          <w:tcPr>
            <w:tcW w:w="0" w:type="auto"/>
            <w:tcBorders>
              <w:top w:val="single" w:sz="4" w:space="0" w:color="A6A6A6" w:themeColor="background1" w:themeShade="A6"/>
              <w:right w:val="single" w:sz="4" w:space="0" w:color="000000" w:themeColor="text1"/>
            </w:tcBorders>
          </w:tcPr>
          <w:p w14:paraId="08B4AE6C" w14:textId="77777777" w:rsidR="00A628A4" w:rsidRDefault="00A8310F">
            <w:pPr>
              <w:pStyle w:val="NormalinTable"/>
            </w:pPr>
            <w:r>
              <w:rPr>
                <w:b/>
              </w:rPr>
              <w:t>0406 00 00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94193D" w14:textId="77777777" w:rsidR="00A628A4" w:rsidRDefault="00A8310F">
            <w:pPr>
              <w:pStyle w:val="NormalinTable"/>
              <w:tabs>
                <w:tab w:val="left" w:pos="1250"/>
              </w:tabs>
            </w:pPr>
            <w:r>
              <w:t>0.00%</w:t>
            </w:r>
          </w:p>
        </w:tc>
      </w:tr>
      <w:tr w:rsidR="00A628A4" w14:paraId="555398DE" w14:textId="77777777" w:rsidTr="00C0096D">
        <w:trPr>
          <w:cantSplit/>
        </w:trPr>
        <w:tc>
          <w:tcPr>
            <w:tcW w:w="0" w:type="auto"/>
            <w:tcBorders>
              <w:top w:val="single" w:sz="4" w:space="0" w:color="A6A6A6" w:themeColor="background1" w:themeShade="A6"/>
              <w:right w:val="single" w:sz="4" w:space="0" w:color="000000" w:themeColor="text1"/>
            </w:tcBorders>
          </w:tcPr>
          <w:p w14:paraId="68113701" w14:textId="77777777" w:rsidR="00A628A4" w:rsidRDefault="00A8310F">
            <w:pPr>
              <w:pStyle w:val="NormalinTable"/>
            </w:pPr>
            <w:r>
              <w:rPr>
                <w:b/>
              </w:rPr>
              <w:lastRenderedPageBreak/>
              <w:t>0407 19 90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781892" w14:textId="77777777" w:rsidR="00A628A4" w:rsidRDefault="00A8310F">
            <w:pPr>
              <w:pStyle w:val="NormalinTable"/>
              <w:tabs>
                <w:tab w:val="left" w:pos="1250"/>
              </w:tabs>
            </w:pPr>
            <w:r>
              <w:t>0.00%</w:t>
            </w:r>
          </w:p>
        </w:tc>
      </w:tr>
      <w:tr w:rsidR="00A628A4" w14:paraId="52B0EC95" w14:textId="77777777" w:rsidTr="00C0096D">
        <w:trPr>
          <w:cantSplit/>
        </w:trPr>
        <w:tc>
          <w:tcPr>
            <w:tcW w:w="0" w:type="auto"/>
            <w:tcBorders>
              <w:top w:val="single" w:sz="4" w:space="0" w:color="A6A6A6" w:themeColor="background1" w:themeShade="A6"/>
              <w:right w:val="single" w:sz="4" w:space="0" w:color="000000" w:themeColor="text1"/>
            </w:tcBorders>
          </w:tcPr>
          <w:p w14:paraId="031C51FF" w14:textId="77777777" w:rsidR="00A628A4" w:rsidRDefault="00A8310F">
            <w:pPr>
              <w:pStyle w:val="NormalinTable"/>
            </w:pPr>
            <w:r>
              <w:rPr>
                <w:b/>
              </w:rPr>
              <w:t>0407 29 90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8252D7" w14:textId="77777777" w:rsidR="00A628A4" w:rsidRDefault="00A8310F">
            <w:pPr>
              <w:pStyle w:val="NormalinTable"/>
              <w:tabs>
                <w:tab w:val="left" w:pos="1250"/>
              </w:tabs>
            </w:pPr>
            <w:r>
              <w:t>0.00%</w:t>
            </w:r>
          </w:p>
        </w:tc>
      </w:tr>
      <w:tr w:rsidR="00A628A4" w14:paraId="5A8B20C6" w14:textId="77777777" w:rsidTr="00C0096D">
        <w:trPr>
          <w:cantSplit/>
        </w:trPr>
        <w:tc>
          <w:tcPr>
            <w:tcW w:w="0" w:type="auto"/>
            <w:tcBorders>
              <w:top w:val="single" w:sz="4" w:space="0" w:color="A6A6A6" w:themeColor="background1" w:themeShade="A6"/>
              <w:right w:val="single" w:sz="4" w:space="0" w:color="000000" w:themeColor="text1"/>
            </w:tcBorders>
          </w:tcPr>
          <w:p w14:paraId="6870DEE0" w14:textId="77777777" w:rsidR="00A628A4" w:rsidRDefault="00A8310F">
            <w:pPr>
              <w:pStyle w:val="NormalinTable"/>
            </w:pPr>
            <w:r>
              <w:rPr>
                <w:b/>
              </w:rPr>
              <w:t>0407 90 90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2333E8" w14:textId="77777777" w:rsidR="00A628A4" w:rsidRDefault="00A8310F">
            <w:pPr>
              <w:pStyle w:val="NormalinTable"/>
              <w:tabs>
                <w:tab w:val="left" w:pos="1250"/>
              </w:tabs>
            </w:pPr>
            <w:r>
              <w:t>0.00%</w:t>
            </w:r>
          </w:p>
        </w:tc>
      </w:tr>
      <w:tr w:rsidR="00A628A4" w14:paraId="1D280173" w14:textId="77777777" w:rsidTr="00C0096D">
        <w:trPr>
          <w:cantSplit/>
        </w:trPr>
        <w:tc>
          <w:tcPr>
            <w:tcW w:w="0" w:type="auto"/>
            <w:tcBorders>
              <w:top w:val="single" w:sz="4" w:space="0" w:color="A6A6A6" w:themeColor="background1" w:themeShade="A6"/>
              <w:right w:val="single" w:sz="4" w:space="0" w:color="000000" w:themeColor="text1"/>
            </w:tcBorders>
          </w:tcPr>
          <w:p w14:paraId="26752F70" w14:textId="77777777" w:rsidR="00A628A4" w:rsidRDefault="00A8310F">
            <w:pPr>
              <w:pStyle w:val="NormalinTable"/>
            </w:pPr>
            <w:r>
              <w:rPr>
                <w:b/>
              </w:rPr>
              <w:t>0409 00 00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A9978D" w14:textId="77777777" w:rsidR="00A628A4" w:rsidRDefault="00A8310F">
            <w:pPr>
              <w:pStyle w:val="NormalinTable"/>
              <w:tabs>
                <w:tab w:val="left" w:pos="1250"/>
              </w:tabs>
            </w:pPr>
            <w:r>
              <w:t>0.00%</w:t>
            </w:r>
          </w:p>
        </w:tc>
      </w:tr>
      <w:tr w:rsidR="00A628A4" w14:paraId="08872319" w14:textId="77777777" w:rsidTr="00C0096D">
        <w:trPr>
          <w:cantSplit/>
        </w:trPr>
        <w:tc>
          <w:tcPr>
            <w:tcW w:w="0" w:type="auto"/>
            <w:tcBorders>
              <w:top w:val="single" w:sz="4" w:space="0" w:color="A6A6A6" w:themeColor="background1" w:themeShade="A6"/>
              <w:right w:val="single" w:sz="4" w:space="0" w:color="000000" w:themeColor="text1"/>
            </w:tcBorders>
          </w:tcPr>
          <w:p w14:paraId="22CC4AC2" w14:textId="77777777" w:rsidR="00A628A4" w:rsidRDefault="00A8310F">
            <w:pPr>
              <w:pStyle w:val="NormalinTable"/>
            </w:pPr>
            <w:r>
              <w:rPr>
                <w:b/>
              </w:rPr>
              <w:t>0410 00 00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5CADE0" w14:textId="77777777" w:rsidR="00A628A4" w:rsidRDefault="00A8310F">
            <w:pPr>
              <w:pStyle w:val="NormalinTable"/>
              <w:tabs>
                <w:tab w:val="left" w:pos="1250"/>
              </w:tabs>
            </w:pPr>
            <w:r>
              <w:t>0.00%</w:t>
            </w:r>
          </w:p>
        </w:tc>
      </w:tr>
      <w:tr w:rsidR="00A628A4" w14:paraId="49AF0F0D" w14:textId="77777777" w:rsidTr="00C0096D">
        <w:trPr>
          <w:cantSplit/>
        </w:trPr>
        <w:tc>
          <w:tcPr>
            <w:tcW w:w="0" w:type="auto"/>
            <w:tcBorders>
              <w:top w:val="single" w:sz="4" w:space="0" w:color="A6A6A6" w:themeColor="background1" w:themeShade="A6"/>
              <w:right w:val="single" w:sz="4" w:space="0" w:color="000000" w:themeColor="text1"/>
            </w:tcBorders>
          </w:tcPr>
          <w:p w14:paraId="435A3CD1" w14:textId="77777777" w:rsidR="00A628A4" w:rsidRDefault="00A8310F">
            <w:pPr>
              <w:pStyle w:val="NormalinTable"/>
            </w:pPr>
            <w:r>
              <w:rPr>
                <w:b/>
              </w:rPr>
              <w:t>0511 99 39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DBE362" w14:textId="77777777" w:rsidR="00A628A4" w:rsidRDefault="00A8310F">
            <w:pPr>
              <w:pStyle w:val="NormalinTable"/>
              <w:tabs>
                <w:tab w:val="left" w:pos="1250"/>
              </w:tabs>
            </w:pPr>
            <w:r>
              <w:t>0.00%</w:t>
            </w:r>
          </w:p>
        </w:tc>
      </w:tr>
      <w:tr w:rsidR="00A628A4" w14:paraId="07C17122" w14:textId="77777777" w:rsidTr="00C0096D">
        <w:trPr>
          <w:cantSplit/>
        </w:trPr>
        <w:tc>
          <w:tcPr>
            <w:tcW w:w="0" w:type="auto"/>
            <w:tcBorders>
              <w:top w:val="single" w:sz="4" w:space="0" w:color="A6A6A6" w:themeColor="background1" w:themeShade="A6"/>
              <w:right w:val="single" w:sz="4" w:space="0" w:color="000000" w:themeColor="text1"/>
            </w:tcBorders>
          </w:tcPr>
          <w:p w14:paraId="5BE147A7" w14:textId="77777777" w:rsidR="00A628A4" w:rsidRDefault="00A8310F">
            <w:pPr>
              <w:pStyle w:val="NormalinTable"/>
            </w:pPr>
            <w:r>
              <w:rPr>
                <w:b/>
              </w:rPr>
              <w:t>0600 00 00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86BB04" w14:textId="77777777" w:rsidR="00A628A4" w:rsidRDefault="00A8310F">
            <w:pPr>
              <w:pStyle w:val="NormalinTable"/>
              <w:tabs>
                <w:tab w:val="left" w:pos="1250"/>
              </w:tabs>
            </w:pPr>
            <w:r>
              <w:t>0.00%</w:t>
            </w:r>
          </w:p>
        </w:tc>
      </w:tr>
      <w:tr w:rsidR="00A628A4" w14:paraId="14DC311B" w14:textId="77777777" w:rsidTr="00C0096D">
        <w:trPr>
          <w:cantSplit/>
        </w:trPr>
        <w:tc>
          <w:tcPr>
            <w:tcW w:w="0" w:type="auto"/>
            <w:tcBorders>
              <w:top w:val="single" w:sz="4" w:space="0" w:color="A6A6A6" w:themeColor="background1" w:themeShade="A6"/>
              <w:right w:val="single" w:sz="4" w:space="0" w:color="000000" w:themeColor="text1"/>
            </w:tcBorders>
          </w:tcPr>
          <w:p w14:paraId="231DCF63" w14:textId="77777777" w:rsidR="00A628A4" w:rsidRDefault="00A8310F">
            <w:pPr>
              <w:pStyle w:val="NormalinTable"/>
            </w:pPr>
            <w:r>
              <w:rPr>
                <w:b/>
              </w:rPr>
              <w:t>0701 00 00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A9DEFB" w14:textId="77777777" w:rsidR="00A628A4" w:rsidRDefault="00A8310F">
            <w:pPr>
              <w:pStyle w:val="NormalinTable"/>
              <w:tabs>
                <w:tab w:val="left" w:pos="1250"/>
              </w:tabs>
            </w:pPr>
            <w:r>
              <w:t>0.00%</w:t>
            </w:r>
          </w:p>
        </w:tc>
      </w:tr>
      <w:tr w:rsidR="00A628A4" w14:paraId="5CFC730F" w14:textId="77777777" w:rsidTr="00C0096D">
        <w:trPr>
          <w:cantSplit/>
        </w:trPr>
        <w:tc>
          <w:tcPr>
            <w:tcW w:w="0" w:type="auto"/>
            <w:tcBorders>
              <w:top w:val="single" w:sz="4" w:space="0" w:color="A6A6A6" w:themeColor="background1" w:themeShade="A6"/>
              <w:right w:val="single" w:sz="4" w:space="0" w:color="000000" w:themeColor="text1"/>
            </w:tcBorders>
          </w:tcPr>
          <w:p w14:paraId="5E549E31" w14:textId="77777777" w:rsidR="00A628A4" w:rsidRDefault="00A8310F">
            <w:pPr>
              <w:pStyle w:val="NormalinTable"/>
            </w:pPr>
            <w:r>
              <w:rPr>
                <w:b/>
              </w:rPr>
              <w:t>0703 10 00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459F48" w14:textId="77777777" w:rsidR="00A628A4" w:rsidRDefault="00A8310F">
            <w:pPr>
              <w:pStyle w:val="NormalinTable"/>
              <w:tabs>
                <w:tab w:val="left" w:pos="1250"/>
              </w:tabs>
            </w:pPr>
            <w:r>
              <w:t>0.00%</w:t>
            </w:r>
          </w:p>
        </w:tc>
      </w:tr>
      <w:tr w:rsidR="00A628A4" w14:paraId="42BDE73A" w14:textId="77777777" w:rsidTr="00C0096D">
        <w:trPr>
          <w:cantSplit/>
        </w:trPr>
        <w:tc>
          <w:tcPr>
            <w:tcW w:w="0" w:type="auto"/>
            <w:tcBorders>
              <w:top w:val="single" w:sz="4" w:space="0" w:color="A6A6A6" w:themeColor="background1" w:themeShade="A6"/>
              <w:right w:val="single" w:sz="4" w:space="0" w:color="000000" w:themeColor="text1"/>
            </w:tcBorders>
          </w:tcPr>
          <w:p w14:paraId="5BD6E17C" w14:textId="77777777" w:rsidR="00A628A4" w:rsidRDefault="00A8310F">
            <w:pPr>
              <w:pStyle w:val="NormalinTable"/>
            </w:pPr>
            <w:r>
              <w:rPr>
                <w:b/>
              </w:rPr>
              <w:t>0703 90 00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95467C" w14:textId="77777777" w:rsidR="00A628A4" w:rsidRDefault="00A8310F">
            <w:pPr>
              <w:pStyle w:val="NormalinTable"/>
              <w:tabs>
                <w:tab w:val="left" w:pos="1250"/>
              </w:tabs>
            </w:pPr>
            <w:r>
              <w:t>0.00%</w:t>
            </w:r>
          </w:p>
        </w:tc>
      </w:tr>
      <w:tr w:rsidR="00A628A4" w14:paraId="72B02003" w14:textId="77777777" w:rsidTr="00C0096D">
        <w:trPr>
          <w:cantSplit/>
        </w:trPr>
        <w:tc>
          <w:tcPr>
            <w:tcW w:w="0" w:type="auto"/>
            <w:tcBorders>
              <w:top w:val="single" w:sz="4" w:space="0" w:color="A6A6A6" w:themeColor="background1" w:themeShade="A6"/>
              <w:right w:val="single" w:sz="4" w:space="0" w:color="000000" w:themeColor="text1"/>
            </w:tcBorders>
          </w:tcPr>
          <w:p w14:paraId="0A5C704B" w14:textId="77777777" w:rsidR="00A628A4" w:rsidRDefault="00A8310F">
            <w:pPr>
              <w:pStyle w:val="NormalinTable"/>
            </w:pPr>
            <w:r>
              <w:rPr>
                <w:b/>
              </w:rPr>
              <w:t>0704 00 00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4CA705" w14:textId="77777777" w:rsidR="00A628A4" w:rsidRDefault="00A8310F">
            <w:pPr>
              <w:pStyle w:val="NormalinTable"/>
              <w:tabs>
                <w:tab w:val="left" w:pos="1250"/>
              </w:tabs>
            </w:pPr>
            <w:r>
              <w:t>0.00%</w:t>
            </w:r>
          </w:p>
        </w:tc>
      </w:tr>
      <w:tr w:rsidR="00A628A4" w14:paraId="72F77F99" w14:textId="77777777" w:rsidTr="00C0096D">
        <w:trPr>
          <w:cantSplit/>
        </w:trPr>
        <w:tc>
          <w:tcPr>
            <w:tcW w:w="0" w:type="auto"/>
            <w:tcBorders>
              <w:top w:val="single" w:sz="4" w:space="0" w:color="A6A6A6" w:themeColor="background1" w:themeShade="A6"/>
              <w:right w:val="single" w:sz="4" w:space="0" w:color="000000" w:themeColor="text1"/>
            </w:tcBorders>
          </w:tcPr>
          <w:p w14:paraId="69C911F1" w14:textId="77777777" w:rsidR="00A628A4" w:rsidRDefault="00A8310F">
            <w:pPr>
              <w:pStyle w:val="NormalinTable"/>
            </w:pPr>
            <w:r>
              <w:rPr>
                <w:b/>
              </w:rPr>
              <w:t>0705 00 00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C23852" w14:textId="77777777" w:rsidR="00A628A4" w:rsidRDefault="00A8310F">
            <w:pPr>
              <w:pStyle w:val="NormalinTable"/>
              <w:tabs>
                <w:tab w:val="left" w:pos="1250"/>
              </w:tabs>
            </w:pPr>
            <w:r>
              <w:t>0.00%</w:t>
            </w:r>
          </w:p>
        </w:tc>
      </w:tr>
      <w:tr w:rsidR="00A628A4" w14:paraId="0E1AE85E" w14:textId="77777777" w:rsidTr="00C0096D">
        <w:trPr>
          <w:cantSplit/>
        </w:trPr>
        <w:tc>
          <w:tcPr>
            <w:tcW w:w="0" w:type="auto"/>
            <w:tcBorders>
              <w:top w:val="single" w:sz="4" w:space="0" w:color="A6A6A6" w:themeColor="background1" w:themeShade="A6"/>
              <w:right w:val="single" w:sz="4" w:space="0" w:color="000000" w:themeColor="text1"/>
            </w:tcBorders>
          </w:tcPr>
          <w:p w14:paraId="1BE6FA4F" w14:textId="77777777" w:rsidR="00A628A4" w:rsidRDefault="00A8310F">
            <w:pPr>
              <w:pStyle w:val="NormalinTable"/>
            </w:pPr>
            <w:r>
              <w:rPr>
                <w:b/>
              </w:rPr>
              <w:t>0706 00 00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1D6791" w14:textId="77777777" w:rsidR="00A628A4" w:rsidRDefault="00A8310F">
            <w:pPr>
              <w:pStyle w:val="NormalinTable"/>
              <w:tabs>
                <w:tab w:val="left" w:pos="1250"/>
              </w:tabs>
            </w:pPr>
            <w:r>
              <w:t>0.00%</w:t>
            </w:r>
          </w:p>
        </w:tc>
      </w:tr>
      <w:tr w:rsidR="00A628A4" w14:paraId="03028A87" w14:textId="77777777" w:rsidTr="00C0096D">
        <w:trPr>
          <w:cantSplit/>
        </w:trPr>
        <w:tc>
          <w:tcPr>
            <w:tcW w:w="0" w:type="auto"/>
            <w:tcBorders>
              <w:top w:val="single" w:sz="4" w:space="0" w:color="A6A6A6" w:themeColor="background1" w:themeShade="A6"/>
              <w:right w:val="single" w:sz="4" w:space="0" w:color="000000" w:themeColor="text1"/>
            </w:tcBorders>
          </w:tcPr>
          <w:p w14:paraId="39510496" w14:textId="77777777" w:rsidR="00A628A4" w:rsidRDefault="00A8310F">
            <w:pPr>
              <w:pStyle w:val="NormalinTable"/>
            </w:pPr>
            <w:r>
              <w:rPr>
                <w:b/>
              </w:rPr>
              <w:t>0707 00 05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29CF4C" w14:textId="2FC15613" w:rsidR="00A628A4" w:rsidRDefault="00A8310F">
            <w:pPr>
              <w:pStyle w:val="NormalinTable"/>
              <w:tabs>
                <w:tab w:val="left" w:pos="1250"/>
              </w:tabs>
            </w:pPr>
            <w:r>
              <w:t>Entry Price - 0.00% + Specific 100%</w:t>
            </w:r>
          </w:p>
        </w:tc>
      </w:tr>
      <w:tr w:rsidR="00A628A4" w14:paraId="0A195CBE" w14:textId="77777777" w:rsidTr="00C0096D">
        <w:trPr>
          <w:cantSplit/>
        </w:trPr>
        <w:tc>
          <w:tcPr>
            <w:tcW w:w="0" w:type="auto"/>
            <w:tcBorders>
              <w:top w:val="single" w:sz="4" w:space="0" w:color="A6A6A6" w:themeColor="background1" w:themeShade="A6"/>
              <w:right w:val="single" w:sz="4" w:space="0" w:color="000000" w:themeColor="text1"/>
            </w:tcBorders>
          </w:tcPr>
          <w:p w14:paraId="63DDFDCE" w14:textId="77777777" w:rsidR="00A628A4" w:rsidRDefault="00A8310F">
            <w:pPr>
              <w:pStyle w:val="NormalinTable"/>
            </w:pPr>
            <w:r>
              <w:rPr>
                <w:b/>
              </w:rPr>
              <w:t>0707 00 90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5EB382" w14:textId="77777777" w:rsidR="00A628A4" w:rsidRDefault="00A8310F">
            <w:pPr>
              <w:pStyle w:val="NormalinTable"/>
              <w:tabs>
                <w:tab w:val="left" w:pos="1250"/>
              </w:tabs>
            </w:pPr>
            <w:r>
              <w:t>0.00%</w:t>
            </w:r>
          </w:p>
        </w:tc>
      </w:tr>
      <w:tr w:rsidR="00A628A4" w14:paraId="244B21C2" w14:textId="77777777" w:rsidTr="00C0096D">
        <w:trPr>
          <w:cantSplit/>
        </w:trPr>
        <w:tc>
          <w:tcPr>
            <w:tcW w:w="0" w:type="auto"/>
            <w:tcBorders>
              <w:top w:val="single" w:sz="4" w:space="0" w:color="A6A6A6" w:themeColor="background1" w:themeShade="A6"/>
              <w:right w:val="single" w:sz="4" w:space="0" w:color="000000" w:themeColor="text1"/>
            </w:tcBorders>
          </w:tcPr>
          <w:p w14:paraId="0A07A8B0" w14:textId="77777777" w:rsidR="00A628A4" w:rsidRDefault="00A8310F">
            <w:pPr>
              <w:pStyle w:val="NormalinTable"/>
            </w:pPr>
            <w:r>
              <w:rPr>
                <w:b/>
              </w:rPr>
              <w:t>0708 00 00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DF1C3C" w14:textId="77777777" w:rsidR="00A628A4" w:rsidRDefault="00A8310F">
            <w:pPr>
              <w:pStyle w:val="NormalinTable"/>
              <w:tabs>
                <w:tab w:val="left" w:pos="1250"/>
              </w:tabs>
            </w:pPr>
            <w:r>
              <w:t>0.00%</w:t>
            </w:r>
          </w:p>
        </w:tc>
      </w:tr>
      <w:tr w:rsidR="00A628A4" w14:paraId="77AA975E" w14:textId="77777777" w:rsidTr="00C0096D">
        <w:trPr>
          <w:cantSplit/>
        </w:trPr>
        <w:tc>
          <w:tcPr>
            <w:tcW w:w="0" w:type="auto"/>
            <w:tcBorders>
              <w:top w:val="single" w:sz="4" w:space="0" w:color="A6A6A6" w:themeColor="background1" w:themeShade="A6"/>
              <w:right w:val="single" w:sz="4" w:space="0" w:color="000000" w:themeColor="text1"/>
            </w:tcBorders>
          </w:tcPr>
          <w:p w14:paraId="715AE1E5" w14:textId="77777777" w:rsidR="00A628A4" w:rsidRDefault="00A8310F">
            <w:pPr>
              <w:pStyle w:val="NormalinTable"/>
            </w:pPr>
            <w:r>
              <w:rPr>
                <w:b/>
              </w:rPr>
              <w:t>0709 20 00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9906E7" w14:textId="77777777" w:rsidR="00A628A4" w:rsidRDefault="00A8310F">
            <w:pPr>
              <w:pStyle w:val="NormalinTable"/>
              <w:tabs>
                <w:tab w:val="left" w:pos="1250"/>
              </w:tabs>
            </w:pPr>
            <w:r>
              <w:t>0.00%</w:t>
            </w:r>
          </w:p>
        </w:tc>
      </w:tr>
      <w:tr w:rsidR="00A628A4" w14:paraId="3BB1A133" w14:textId="77777777" w:rsidTr="00C0096D">
        <w:trPr>
          <w:cantSplit/>
        </w:trPr>
        <w:tc>
          <w:tcPr>
            <w:tcW w:w="0" w:type="auto"/>
            <w:tcBorders>
              <w:top w:val="single" w:sz="4" w:space="0" w:color="A6A6A6" w:themeColor="background1" w:themeShade="A6"/>
              <w:right w:val="single" w:sz="4" w:space="0" w:color="000000" w:themeColor="text1"/>
            </w:tcBorders>
          </w:tcPr>
          <w:p w14:paraId="667DEDFA" w14:textId="77777777" w:rsidR="00A628A4" w:rsidRDefault="00A8310F">
            <w:pPr>
              <w:pStyle w:val="NormalinTable"/>
            </w:pPr>
            <w:r>
              <w:rPr>
                <w:b/>
              </w:rPr>
              <w:t>0709 30 00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1F8157" w14:textId="77777777" w:rsidR="00A628A4" w:rsidRDefault="00A8310F">
            <w:pPr>
              <w:pStyle w:val="NormalinTable"/>
              <w:tabs>
                <w:tab w:val="left" w:pos="1250"/>
              </w:tabs>
            </w:pPr>
            <w:r>
              <w:t>0.00%</w:t>
            </w:r>
          </w:p>
        </w:tc>
      </w:tr>
      <w:tr w:rsidR="00A628A4" w14:paraId="75A66945" w14:textId="77777777" w:rsidTr="00C0096D">
        <w:trPr>
          <w:cantSplit/>
        </w:trPr>
        <w:tc>
          <w:tcPr>
            <w:tcW w:w="0" w:type="auto"/>
            <w:tcBorders>
              <w:top w:val="single" w:sz="4" w:space="0" w:color="A6A6A6" w:themeColor="background1" w:themeShade="A6"/>
              <w:right w:val="single" w:sz="4" w:space="0" w:color="000000" w:themeColor="text1"/>
            </w:tcBorders>
          </w:tcPr>
          <w:p w14:paraId="2881FD04" w14:textId="77777777" w:rsidR="00A628A4" w:rsidRDefault="00A8310F">
            <w:pPr>
              <w:pStyle w:val="NormalinTable"/>
            </w:pPr>
            <w:r>
              <w:rPr>
                <w:b/>
              </w:rPr>
              <w:t>0709 40 00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D453FA" w14:textId="77777777" w:rsidR="00A628A4" w:rsidRDefault="00A8310F">
            <w:pPr>
              <w:pStyle w:val="NormalinTable"/>
              <w:tabs>
                <w:tab w:val="left" w:pos="1250"/>
              </w:tabs>
            </w:pPr>
            <w:r>
              <w:t>0.00%</w:t>
            </w:r>
          </w:p>
        </w:tc>
      </w:tr>
      <w:tr w:rsidR="00A628A4" w14:paraId="42FE32B6" w14:textId="77777777" w:rsidTr="00C0096D">
        <w:trPr>
          <w:cantSplit/>
        </w:trPr>
        <w:tc>
          <w:tcPr>
            <w:tcW w:w="0" w:type="auto"/>
            <w:tcBorders>
              <w:top w:val="single" w:sz="4" w:space="0" w:color="A6A6A6" w:themeColor="background1" w:themeShade="A6"/>
              <w:right w:val="single" w:sz="4" w:space="0" w:color="000000" w:themeColor="text1"/>
            </w:tcBorders>
          </w:tcPr>
          <w:p w14:paraId="0C2178E7" w14:textId="77777777" w:rsidR="00A628A4" w:rsidRDefault="00A8310F">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27DAB4" w14:textId="77777777" w:rsidR="00A628A4" w:rsidRDefault="00A8310F">
            <w:pPr>
              <w:pStyle w:val="NormalinTable"/>
              <w:tabs>
                <w:tab w:val="left" w:pos="1250"/>
              </w:tabs>
            </w:pPr>
            <w:r>
              <w:t>0.00%</w:t>
            </w:r>
          </w:p>
        </w:tc>
      </w:tr>
      <w:tr w:rsidR="00A628A4" w14:paraId="5B596C9D" w14:textId="77777777" w:rsidTr="00C0096D">
        <w:trPr>
          <w:cantSplit/>
        </w:trPr>
        <w:tc>
          <w:tcPr>
            <w:tcW w:w="0" w:type="auto"/>
            <w:tcBorders>
              <w:top w:val="single" w:sz="4" w:space="0" w:color="A6A6A6" w:themeColor="background1" w:themeShade="A6"/>
              <w:right w:val="single" w:sz="4" w:space="0" w:color="000000" w:themeColor="text1"/>
            </w:tcBorders>
          </w:tcPr>
          <w:p w14:paraId="2CEC4BC2" w14:textId="77777777" w:rsidR="00A628A4" w:rsidRDefault="00A8310F">
            <w:pPr>
              <w:pStyle w:val="NormalinTable"/>
            </w:pPr>
            <w:r>
              <w:rPr>
                <w:b/>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230A93" w14:textId="77777777" w:rsidR="00A628A4" w:rsidRDefault="00A8310F">
            <w:pPr>
              <w:pStyle w:val="NormalinTable"/>
              <w:tabs>
                <w:tab w:val="left" w:pos="1250"/>
              </w:tabs>
            </w:pPr>
            <w:r>
              <w:t>0.00%</w:t>
            </w:r>
          </w:p>
        </w:tc>
      </w:tr>
      <w:tr w:rsidR="00A628A4" w14:paraId="3FB085BF" w14:textId="77777777" w:rsidTr="00C0096D">
        <w:trPr>
          <w:cantSplit/>
        </w:trPr>
        <w:tc>
          <w:tcPr>
            <w:tcW w:w="0" w:type="auto"/>
            <w:tcBorders>
              <w:top w:val="single" w:sz="4" w:space="0" w:color="A6A6A6" w:themeColor="background1" w:themeShade="A6"/>
              <w:right w:val="single" w:sz="4" w:space="0" w:color="000000" w:themeColor="text1"/>
            </w:tcBorders>
          </w:tcPr>
          <w:p w14:paraId="10A89A42" w14:textId="77777777" w:rsidR="00A628A4" w:rsidRDefault="00A8310F">
            <w:pPr>
              <w:pStyle w:val="NormalinTable"/>
            </w:pPr>
            <w:r>
              <w:rPr>
                <w:b/>
              </w:rPr>
              <w:t>0709 60 00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3281F6" w14:textId="77777777" w:rsidR="00A628A4" w:rsidRDefault="00A8310F">
            <w:pPr>
              <w:pStyle w:val="NormalinTable"/>
              <w:tabs>
                <w:tab w:val="left" w:pos="1250"/>
              </w:tabs>
            </w:pPr>
            <w:r>
              <w:t>0.00%</w:t>
            </w:r>
          </w:p>
        </w:tc>
      </w:tr>
      <w:tr w:rsidR="00A628A4" w14:paraId="2F901181" w14:textId="77777777" w:rsidTr="00C0096D">
        <w:trPr>
          <w:cantSplit/>
        </w:trPr>
        <w:tc>
          <w:tcPr>
            <w:tcW w:w="0" w:type="auto"/>
            <w:tcBorders>
              <w:top w:val="single" w:sz="4" w:space="0" w:color="A6A6A6" w:themeColor="background1" w:themeShade="A6"/>
              <w:right w:val="single" w:sz="4" w:space="0" w:color="000000" w:themeColor="text1"/>
            </w:tcBorders>
          </w:tcPr>
          <w:p w14:paraId="7207BFE2" w14:textId="77777777" w:rsidR="00A628A4" w:rsidRDefault="00A8310F">
            <w:pPr>
              <w:pStyle w:val="NormalinTable"/>
            </w:pPr>
            <w:r>
              <w:rPr>
                <w:b/>
              </w:rPr>
              <w:t>0709 70 00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593697" w14:textId="77777777" w:rsidR="00A628A4" w:rsidRDefault="00A8310F">
            <w:pPr>
              <w:pStyle w:val="NormalinTable"/>
              <w:tabs>
                <w:tab w:val="left" w:pos="1250"/>
              </w:tabs>
            </w:pPr>
            <w:r>
              <w:t>0.00%</w:t>
            </w:r>
          </w:p>
        </w:tc>
      </w:tr>
      <w:tr w:rsidR="00A628A4" w14:paraId="4D60B39C" w14:textId="77777777" w:rsidTr="00C0096D">
        <w:trPr>
          <w:cantSplit/>
        </w:trPr>
        <w:tc>
          <w:tcPr>
            <w:tcW w:w="0" w:type="auto"/>
            <w:tcBorders>
              <w:top w:val="single" w:sz="4" w:space="0" w:color="A6A6A6" w:themeColor="background1" w:themeShade="A6"/>
              <w:right w:val="single" w:sz="4" w:space="0" w:color="000000" w:themeColor="text1"/>
            </w:tcBorders>
          </w:tcPr>
          <w:p w14:paraId="44FC42C0" w14:textId="77777777" w:rsidR="00A628A4" w:rsidRDefault="00A8310F">
            <w:pPr>
              <w:pStyle w:val="NormalinTable"/>
            </w:pPr>
            <w:r>
              <w:rPr>
                <w:b/>
              </w:rPr>
              <w:t>0709 91 00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99A521" w14:textId="53AE2E90" w:rsidR="00A628A4" w:rsidRDefault="00A8310F">
            <w:pPr>
              <w:pStyle w:val="NormalinTable"/>
              <w:tabs>
                <w:tab w:val="left" w:pos="1250"/>
              </w:tabs>
            </w:pPr>
            <w:r>
              <w:t>Entry Price - 0.00% + Specific 100%</w:t>
            </w:r>
          </w:p>
        </w:tc>
      </w:tr>
      <w:tr w:rsidR="00A628A4" w14:paraId="69A802CC" w14:textId="77777777" w:rsidTr="00C0096D">
        <w:trPr>
          <w:cantSplit/>
        </w:trPr>
        <w:tc>
          <w:tcPr>
            <w:tcW w:w="0" w:type="auto"/>
            <w:tcBorders>
              <w:top w:val="single" w:sz="4" w:space="0" w:color="A6A6A6" w:themeColor="background1" w:themeShade="A6"/>
              <w:right w:val="single" w:sz="4" w:space="0" w:color="000000" w:themeColor="text1"/>
            </w:tcBorders>
          </w:tcPr>
          <w:p w14:paraId="11D75299" w14:textId="77777777" w:rsidR="00A628A4" w:rsidRDefault="00A8310F">
            <w:pPr>
              <w:pStyle w:val="NormalinTable"/>
            </w:pPr>
            <w:r>
              <w:rPr>
                <w:b/>
              </w:rPr>
              <w:t>0709 92 00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8872C7" w14:textId="77777777" w:rsidR="00A628A4" w:rsidRDefault="00A8310F">
            <w:pPr>
              <w:pStyle w:val="NormalinTable"/>
              <w:tabs>
                <w:tab w:val="left" w:pos="1250"/>
              </w:tabs>
            </w:pPr>
            <w:r>
              <w:t>0.00%</w:t>
            </w:r>
          </w:p>
        </w:tc>
      </w:tr>
      <w:tr w:rsidR="00A628A4" w14:paraId="3ADD6607" w14:textId="77777777" w:rsidTr="00C0096D">
        <w:trPr>
          <w:cantSplit/>
        </w:trPr>
        <w:tc>
          <w:tcPr>
            <w:tcW w:w="0" w:type="auto"/>
            <w:tcBorders>
              <w:top w:val="single" w:sz="4" w:space="0" w:color="A6A6A6" w:themeColor="background1" w:themeShade="A6"/>
              <w:right w:val="single" w:sz="4" w:space="0" w:color="000000" w:themeColor="text1"/>
            </w:tcBorders>
          </w:tcPr>
          <w:p w14:paraId="6D804963" w14:textId="77777777" w:rsidR="00A628A4" w:rsidRDefault="00A8310F">
            <w:pPr>
              <w:pStyle w:val="NormalinTable"/>
            </w:pPr>
            <w:r>
              <w:rPr>
                <w:b/>
              </w:rPr>
              <w:t>0709 93 10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8C4FC7" w14:textId="77777777" w:rsidR="00A628A4" w:rsidRDefault="00A8310F">
            <w:pPr>
              <w:pStyle w:val="NormalinTable"/>
              <w:tabs>
                <w:tab w:val="left" w:pos="1250"/>
              </w:tabs>
            </w:pPr>
            <w:r>
              <w:t>Entry Price - 0.00% + Specific 100%</w:t>
            </w:r>
          </w:p>
        </w:tc>
      </w:tr>
      <w:tr w:rsidR="00A628A4" w14:paraId="0D8BE3D0" w14:textId="77777777" w:rsidTr="00C0096D">
        <w:trPr>
          <w:cantSplit/>
        </w:trPr>
        <w:tc>
          <w:tcPr>
            <w:tcW w:w="0" w:type="auto"/>
            <w:tcBorders>
              <w:top w:val="single" w:sz="4" w:space="0" w:color="A6A6A6" w:themeColor="background1" w:themeShade="A6"/>
              <w:right w:val="single" w:sz="4" w:space="0" w:color="000000" w:themeColor="text1"/>
            </w:tcBorders>
          </w:tcPr>
          <w:p w14:paraId="5A9FE133" w14:textId="77777777" w:rsidR="00A628A4" w:rsidRDefault="00A8310F">
            <w:pPr>
              <w:pStyle w:val="NormalinTable"/>
            </w:pPr>
            <w:r>
              <w:rPr>
                <w:b/>
              </w:rPr>
              <w:t>0709 93 90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8F4662" w14:textId="77777777" w:rsidR="00A628A4" w:rsidRDefault="00A8310F">
            <w:pPr>
              <w:pStyle w:val="NormalinTable"/>
              <w:tabs>
                <w:tab w:val="left" w:pos="1250"/>
              </w:tabs>
            </w:pPr>
            <w:r>
              <w:t>0.00%</w:t>
            </w:r>
          </w:p>
        </w:tc>
      </w:tr>
      <w:tr w:rsidR="00A628A4" w14:paraId="514243AE" w14:textId="77777777" w:rsidTr="00C0096D">
        <w:trPr>
          <w:cantSplit/>
        </w:trPr>
        <w:tc>
          <w:tcPr>
            <w:tcW w:w="0" w:type="auto"/>
            <w:tcBorders>
              <w:top w:val="single" w:sz="4" w:space="0" w:color="A6A6A6" w:themeColor="background1" w:themeShade="A6"/>
              <w:right w:val="single" w:sz="4" w:space="0" w:color="000000" w:themeColor="text1"/>
            </w:tcBorders>
          </w:tcPr>
          <w:p w14:paraId="4AAF5D9B" w14:textId="77777777" w:rsidR="00A628A4" w:rsidRDefault="00A8310F">
            <w:pPr>
              <w:pStyle w:val="NormalinTable"/>
            </w:pPr>
            <w:r>
              <w:rPr>
                <w:b/>
              </w:rPr>
              <w:t>0709 99 00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A6E23E" w14:textId="77777777" w:rsidR="00A628A4" w:rsidRDefault="00A8310F">
            <w:pPr>
              <w:pStyle w:val="NormalinTable"/>
              <w:tabs>
                <w:tab w:val="left" w:pos="1250"/>
              </w:tabs>
            </w:pPr>
            <w:r>
              <w:t>0.00%</w:t>
            </w:r>
          </w:p>
        </w:tc>
      </w:tr>
      <w:tr w:rsidR="00A628A4" w14:paraId="5A0259D0" w14:textId="77777777" w:rsidTr="00C0096D">
        <w:trPr>
          <w:cantSplit/>
        </w:trPr>
        <w:tc>
          <w:tcPr>
            <w:tcW w:w="0" w:type="auto"/>
            <w:tcBorders>
              <w:top w:val="single" w:sz="4" w:space="0" w:color="A6A6A6" w:themeColor="background1" w:themeShade="A6"/>
              <w:right w:val="single" w:sz="4" w:space="0" w:color="000000" w:themeColor="text1"/>
            </w:tcBorders>
          </w:tcPr>
          <w:p w14:paraId="762B5E46" w14:textId="77777777" w:rsidR="00A628A4" w:rsidRDefault="00A8310F">
            <w:pPr>
              <w:pStyle w:val="NormalinTable"/>
            </w:pPr>
            <w:r>
              <w:rPr>
                <w:b/>
              </w:rPr>
              <w:t>0710 10 00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CC8B21" w14:textId="77777777" w:rsidR="00A628A4" w:rsidRDefault="00A8310F">
            <w:pPr>
              <w:pStyle w:val="NormalinTable"/>
              <w:tabs>
                <w:tab w:val="left" w:pos="1250"/>
              </w:tabs>
            </w:pPr>
            <w:r>
              <w:t>0.00%</w:t>
            </w:r>
          </w:p>
        </w:tc>
      </w:tr>
      <w:tr w:rsidR="00A628A4" w14:paraId="014F6430" w14:textId="77777777" w:rsidTr="00C0096D">
        <w:trPr>
          <w:cantSplit/>
        </w:trPr>
        <w:tc>
          <w:tcPr>
            <w:tcW w:w="0" w:type="auto"/>
            <w:tcBorders>
              <w:top w:val="single" w:sz="4" w:space="0" w:color="A6A6A6" w:themeColor="background1" w:themeShade="A6"/>
              <w:right w:val="single" w:sz="4" w:space="0" w:color="000000" w:themeColor="text1"/>
            </w:tcBorders>
          </w:tcPr>
          <w:p w14:paraId="273C5EE6" w14:textId="77777777" w:rsidR="00A628A4" w:rsidRDefault="00A8310F">
            <w:pPr>
              <w:pStyle w:val="NormalinTable"/>
            </w:pPr>
            <w:r>
              <w:rPr>
                <w:b/>
              </w:rPr>
              <w:t>0710 21 00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116B54" w14:textId="77777777" w:rsidR="00A628A4" w:rsidRDefault="00A8310F">
            <w:pPr>
              <w:pStyle w:val="NormalinTable"/>
              <w:tabs>
                <w:tab w:val="left" w:pos="1250"/>
              </w:tabs>
            </w:pPr>
            <w:r>
              <w:t>0.00%</w:t>
            </w:r>
          </w:p>
        </w:tc>
      </w:tr>
      <w:tr w:rsidR="00A628A4" w14:paraId="13990437" w14:textId="77777777" w:rsidTr="00C0096D">
        <w:trPr>
          <w:cantSplit/>
        </w:trPr>
        <w:tc>
          <w:tcPr>
            <w:tcW w:w="0" w:type="auto"/>
            <w:tcBorders>
              <w:top w:val="single" w:sz="4" w:space="0" w:color="A6A6A6" w:themeColor="background1" w:themeShade="A6"/>
              <w:right w:val="single" w:sz="4" w:space="0" w:color="000000" w:themeColor="text1"/>
            </w:tcBorders>
          </w:tcPr>
          <w:p w14:paraId="5DC343C7" w14:textId="77777777" w:rsidR="00A628A4" w:rsidRDefault="00A8310F">
            <w:pPr>
              <w:pStyle w:val="NormalinTable"/>
            </w:pPr>
            <w:r>
              <w:rPr>
                <w:b/>
              </w:rPr>
              <w:t>0710 22 00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0C07EE" w14:textId="77777777" w:rsidR="00A628A4" w:rsidRDefault="00A8310F">
            <w:pPr>
              <w:pStyle w:val="NormalinTable"/>
              <w:tabs>
                <w:tab w:val="left" w:pos="1250"/>
              </w:tabs>
            </w:pPr>
            <w:r>
              <w:t>0.00%</w:t>
            </w:r>
          </w:p>
        </w:tc>
      </w:tr>
      <w:tr w:rsidR="00A628A4" w14:paraId="1C77522C" w14:textId="77777777" w:rsidTr="00C0096D">
        <w:trPr>
          <w:cantSplit/>
        </w:trPr>
        <w:tc>
          <w:tcPr>
            <w:tcW w:w="0" w:type="auto"/>
            <w:tcBorders>
              <w:top w:val="single" w:sz="4" w:space="0" w:color="A6A6A6" w:themeColor="background1" w:themeShade="A6"/>
              <w:right w:val="single" w:sz="4" w:space="0" w:color="000000" w:themeColor="text1"/>
            </w:tcBorders>
          </w:tcPr>
          <w:p w14:paraId="704361C8" w14:textId="77777777" w:rsidR="00A628A4" w:rsidRDefault="00A8310F">
            <w:pPr>
              <w:pStyle w:val="NormalinTable"/>
            </w:pPr>
            <w:r>
              <w:rPr>
                <w:b/>
              </w:rPr>
              <w:t>0710 29 00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0B3183" w14:textId="77777777" w:rsidR="00A628A4" w:rsidRDefault="00A8310F">
            <w:pPr>
              <w:pStyle w:val="NormalinTable"/>
              <w:tabs>
                <w:tab w:val="left" w:pos="1250"/>
              </w:tabs>
            </w:pPr>
            <w:r>
              <w:t>0.00%</w:t>
            </w:r>
          </w:p>
        </w:tc>
      </w:tr>
      <w:tr w:rsidR="00A628A4" w14:paraId="1C82501C" w14:textId="77777777" w:rsidTr="00C0096D">
        <w:trPr>
          <w:cantSplit/>
        </w:trPr>
        <w:tc>
          <w:tcPr>
            <w:tcW w:w="0" w:type="auto"/>
            <w:tcBorders>
              <w:top w:val="single" w:sz="4" w:space="0" w:color="A6A6A6" w:themeColor="background1" w:themeShade="A6"/>
              <w:right w:val="single" w:sz="4" w:space="0" w:color="000000" w:themeColor="text1"/>
            </w:tcBorders>
          </w:tcPr>
          <w:p w14:paraId="289824D2" w14:textId="77777777" w:rsidR="00A628A4" w:rsidRDefault="00A8310F">
            <w:pPr>
              <w:pStyle w:val="NormalinTable"/>
            </w:pPr>
            <w:r>
              <w:rPr>
                <w:b/>
              </w:rPr>
              <w:t>0710 30 00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C96706" w14:textId="77777777" w:rsidR="00A628A4" w:rsidRDefault="00A8310F">
            <w:pPr>
              <w:pStyle w:val="NormalinTable"/>
              <w:tabs>
                <w:tab w:val="left" w:pos="1250"/>
              </w:tabs>
            </w:pPr>
            <w:r>
              <w:t>0.00%</w:t>
            </w:r>
          </w:p>
        </w:tc>
      </w:tr>
      <w:tr w:rsidR="00A628A4" w14:paraId="048EE2DA" w14:textId="77777777" w:rsidTr="00C0096D">
        <w:trPr>
          <w:cantSplit/>
        </w:trPr>
        <w:tc>
          <w:tcPr>
            <w:tcW w:w="0" w:type="auto"/>
            <w:tcBorders>
              <w:top w:val="single" w:sz="4" w:space="0" w:color="A6A6A6" w:themeColor="background1" w:themeShade="A6"/>
              <w:right w:val="single" w:sz="4" w:space="0" w:color="000000" w:themeColor="text1"/>
            </w:tcBorders>
          </w:tcPr>
          <w:p w14:paraId="4E48109F" w14:textId="77777777" w:rsidR="00A628A4" w:rsidRDefault="00A8310F">
            <w:pPr>
              <w:pStyle w:val="NormalinTable"/>
            </w:pPr>
            <w:r>
              <w:rPr>
                <w:b/>
              </w:rPr>
              <w:t>0710 40 00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B2846B" w14:textId="77777777" w:rsidR="00A628A4" w:rsidRDefault="00A8310F">
            <w:pPr>
              <w:pStyle w:val="NormalinTable"/>
              <w:tabs>
                <w:tab w:val="left" w:pos="1250"/>
              </w:tabs>
            </w:pPr>
            <w:r>
              <w:t>9.400 € / 100 kg / net drained wt</w:t>
            </w:r>
          </w:p>
        </w:tc>
      </w:tr>
      <w:tr w:rsidR="00A628A4" w14:paraId="1B025E15" w14:textId="77777777" w:rsidTr="00C0096D">
        <w:trPr>
          <w:cantSplit/>
        </w:trPr>
        <w:tc>
          <w:tcPr>
            <w:tcW w:w="0" w:type="auto"/>
            <w:tcBorders>
              <w:top w:val="single" w:sz="4" w:space="0" w:color="A6A6A6" w:themeColor="background1" w:themeShade="A6"/>
              <w:right w:val="single" w:sz="4" w:space="0" w:color="000000" w:themeColor="text1"/>
            </w:tcBorders>
          </w:tcPr>
          <w:p w14:paraId="78A180D6" w14:textId="77777777" w:rsidR="00A628A4" w:rsidRDefault="00A8310F">
            <w:pPr>
              <w:pStyle w:val="NormalinTable"/>
            </w:pPr>
            <w:r>
              <w:rPr>
                <w:b/>
              </w:rPr>
              <w:t>0710 80 00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D8820F" w14:textId="77777777" w:rsidR="00A628A4" w:rsidRDefault="00A8310F">
            <w:pPr>
              <w:pStyle w:val="NormalinTable"/>
              <w:tabs>
                <w:tab w:val="left" w:pos="1250"/>
              </w:tabs>
            </w:pPr>
            <w:r>
              <w:t>0.00%</w:t>
            </w:r>
          </w:p>
        </w:tc>
      </w:tr>
      <w:tr w:rsidR="00A628A4" w14:paraId="2735C93F" w14:textId="77777777" w:rsidTr="00C0096D">
        <w:trPr>
          <w:cantSplit/>
        </w:trPr>
        <w:tc>
          <w:tcPr>
            <w:tcW w:w="0" w:type="auto"/>
            <w:tcBorders>
              <w:top w:val="single" w:sz="4" w:space="0" w:color="A6A6A6" w:themeColor="background1" w:themeShade="A6"/>
              <w:right w:val="single" w:sz="4" w:space="0" w:color="000000" w:themeColor="text1"/>
            </w:tcBorders>
          </w:tcPr>
          <w:p w14:paraId="44DFFCEF" w14:textId="77777777" w:rsidR="00A628A4" w:rsidRDefault="00A8310F">
            <w:pPr>
              <w:pStyle w:val="NormalinTable"/>
            </w:pPr>
            <w:r>
              <w:rPr>
                <w:b/>
              </w:rPr>
              <w:t>0710 90 00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F7243B" w14:textId="77777777" w:rsidR="00A628A4" w:rsidRDefault="00A8310F">
            <w:pPr>
              <w:pStyle w:val="NormalinTable"/>
              <w:tabs>
                <w:tab w:val="left" w:pos="1250"/>
              </w:tabs>
            </w:pPr>
            <w:r>
              <w:t>0.00%</w:t>
            </w:r>
          </w:p>
        </w:tc>
      </w:tr>
      <w:tr w:rsidR="00A628A4" w14:paraId="2BD760B7" w14:textId="77777777" w:rsidTr="00C0096D">
        <w:trPr>
          <w:cantSplit/>
        </w:trPr>
        <w:tc>
          <w:tcPr>
            <w:tcW w:w="0" w:type="auto"/>
            <w:tcBorders>
              <w:top w:val="single" w:sz="4" w:space="0" w:color="A6A6A6" w:themeColor="background1" w:themeShade="A6"/>
              <w:right w:val="single" w:sz="4" w:space="0" w:color="000000" w:themeColor="text1"/>
            </w:tcBorders>
          </w:tcPr>
          <w:p w14:paraId="5576393F" w14:textId="77777777" w:rsidR="00A628A4" w:rsidRDefault="00A8310F">
            <w:pPr>
              <w:pStyle w:val="NormalinTable"/>
            </w:pPr>
            <w:r>
              <w:rPr>
                <w:b/>
              </w:rPr>
              <w:t>0711 20 10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7F0B0A" w14:textId="77777777" w:rsidR="00A628A4" w:rsidRDefault="00A8310F">
            <w:pPr>
              <w:pStyle w:val="NormalinTable"/>
              <w:tabs>
                <w:tab w:val="left" w:pos="1250"/>
              </w:tabs>
            </w:pPr>
            <w:r>
              <w:t>0.00%</w:t>
            </w:r>
          </w:p>
        </w:tc>
      </w:tr>
      <w:tr w:rsidR="00A628A4" w14:paraId="7105F444" w14:textId="77777777" w:rsidTr="00C0096D">
        <w:trPr>
          <w:cantSplit/>
        </w:trPr>
        <w:tc>
          <w:tcPr>
            <w:tcW w:w="0" w:type="auto"/>
            <w:tcBorders>
              <w:top w:val="single" w:sz="4" w:space="0" w:color="A6A6A6" w:themeColor="background1" w:themeShade="A6"/>
              <w:right w:val="single" w:sz="4" w:space="0" w:color="000000" w:themeColor="text1"/>
            </w:tcBorders>
          </w:tcPr>
          <w:p w14:paraId="00A61D68" w14:textId="77777777" w:rsidR="00A628A4" w:rsidRDefault="00A8310F">
            <w:pPr>
              <w:pStyle w:val="NormalinTable"/>
            </w:pPr>
            <w:r>
              <w:rPr>
                <w:b/>
              </w:rPr>
              <w:t>0711 20 90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C2D8D9" w14:textId="77777777" w:rsidR="00A628A4" w:rsidRDefault="00A8310F">
            <w:pPr>
              <w:pStyle w:val="NormalinTable"/>
              <w:tabs>
                <w:tab w:val="left" w:pos="1250"/>
              </w:tabs>
            </w:pPr>
            <w:r>
              <w:t>0.000 € / 100 kg</w:t>
            </w:r>
          </w:p>
        </w:tc>
      </w:tr>
      <w:tr w:rsidR="00A628A4" w14:paraId="07E32017" w14:textId="77777777" w:rsidTr="00C0096D">
        <w:trPr>
          <w:cantSplit/>
        </w:trPr>
        <w:tc>
          <w:tcPr>
            <w:tcW w:w="0" w:type="auto"/>
            <w:tcBorders>
              <w:top w:val="single" w:sz="4" w:space="0" w:color="A6A6A6" w:themeColor="background1" w:themeShade="A6"/>
              <w:right w:val="single" w:sz="4" w:space="0" w:color="000000" w:themeColor="text1"/>
            </w:tcBorders>
          </w:tcPr>
          <w:p w14:paraId="0C78CE9D" w14:textId="77777777" w:rsidR="00A628A4" w:rsidRDefault="00A8310F">
            <w:pPr>
              <w:pStyle w:val="NormalinTable"/>
            </w:pPr>
            <w:r>
              <w:rPr>
                <w:b/>
              </w:rPr>
              <w:t>0711 40 00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9B24E5" w14:textId="77777777" w:rsidR="00A628A4" w:rsidRDefault="00A8310F">
            <w:pPr>
              <w:pStyle w:val="NormalinTable"/>
              <w:tabs>
                <w:tab w:val="left" w:pos="1250"/>
              </w:tabs>
            </w:pPr>
            <w:r>
              <w:t>0.00%</w:t>
            </w:r>
          </w:p>
        </w:tc>
      </w:tr>
      <w:tr w:rsidR="00A628A4" w14:paraId="08565305" w14:textId="77777777" w:rsidTr="00C0096D">
        <w:trPr>
          <w:cantSplit/>
        </w:trPr>
        <w:tc>
          <w:tcPr>
            <w:tcW w:w="0" w:type="auto"/>
            <w:tcBorders>
              <w:top w:val="single" w:sz="4" w:space="0" w:color="A6A6A6" w:themeColor="background1" w:themeShade="A6"/>
              <w:right w:val="single" w:sz="4" w:space="0" w:color="000000" w:themeColor="text1"/>
            </w:tcBorders>
          </w:tcPr>
          <w:p w14:paraId="2F52BCFE" w14:textId="77777777" w:rsidR="00A628A4" w:rsidRDefault="00A8310F">
            <w:pPr>
              <w:pStyle w:val="NormalinTable"/>
            </w:pPr>
            <w:r>
              <w:rPr>
                <w:b/>
              </w:rPr>
              <w:t>0711 51 00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291D50" w14:textId="77777777" w:rsidR="00A628A4" w:rsidRDefault="00A8310F">
            <w:pPr>
              <w:pStyle w:val="NormalinTable"/>
              <w:tabs>
                <w:tab w:val="left" w:pos="1250"/>
              </w:tabs>
            </w:pPr>
            <w:r>
              <w:t>191.000 € / 100 kg / net drained wt</w:t>
            </w:r>
          </w:p>
        </w:tc>
      </w:tr>
      <w:tr w:rsidR="00A628A4" w14:paraId="22E8B050" w14:textId="77777777" w:rsidTr="00C0096D">
        <w:trPr>
          <w:cantSplit/>
        </w:trPr>
        <w:tc>
          <w:tcPr>
            <w:tcW w:w="0" w:type="auto"/>
            <w:tcBorders>
              <w:top w:val="single" w:sz="4" w:space="0" w:color="A6A6A6" w:themeColor="background1" w:themeShade="A6"/>
              <w:right w:val="single" w:sz="4" w:space="0" w:color="000000" w:themeColor="text1"/>
            </w:tcBorders>
          </w:tcPr>
          <w:p w14:paraId="72BB88D5" w14:textId="77777777" w:rsidR="00A628A4" w:rsidRDefault="00A8310F">
            <w:pPr>
              <w:pStyle w:val="NormalinTable"/>
            </w:pPr>
            <w:r>
              <w:rPr>
                <w:b/>
              </w:rPr>
              <w:t>0711 59 00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7D3F0E" w14:textId="77777777" w:rsidR="00A628A4" w:rsidRDefault="00A8310F">
            <w:pPr>
              <w:pStyle w:val="NormalinTable"/>
              <w:tabs>
                <w:tab w:val="left" w:pos="1250"/>
              </w:tabs>
            </w:pPr>
            <w:r>
              <w:t>0.00%</w:t>
            </w:r>
          </w:p>
        </w:tc>
      </w:tr>
      <w:tr w:rsidR="00A628A4" w14:paraId="628C4B70" w14:textId="77777777" w:rsidTr="00C0096D">
        <w:trPr>
          <w:cantSplit/>
        </w:trPr>
        <w:tc>
          <w:tcPr>
            <w:tcW w:w="0" w:type="auto"/>
            <w:tcBorders>
              <w:top w:val="single" w:sz="4" w:space="0" w:color="A6A6A6" w:themeColor="background1" w:themeShade="A6"/>
              <w:right w:val="single" w:sz="4" w:space="0" w:color="000000" w:themeColor="text1"/>
            </w:tcBorders>
          </w:tcPr>
          <w:p w14:paraId="53C0B7B1" w14:textId="77777777" w:rsidR="00A628A4" w:rsidRDefault="00A8310F">
            <w:pPr>
              <w:pStyle w:val="NormalinTable"/>
            </w:pPr>
            <w:r>
              <w:rPr>
                <w:b/>
              </w:rPr>
              <w:t>0711 90 10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53D7D8" w14:textId="77777777" w:rsidR="00A628A4" w:rsidRDefault="00A8310F">
            <w:pPr>
              <w:pStyle w:val="NormalinTable"/>
              <w:tabs>
                <w:tab w:val="left" w:pos="1250"/>
              </w:tabs>
            </w:pPr>
            <w:r>
              <w:t>0.00%</w:t>
            </w:r>
          </w:p>
        </w:tc>
      </w:tr>
      <w:tr w:rsidR="00A628A4" w14:paraId="67D0AEDA" w14:textId="77777777" w:rsidTr="00C0096D">
        <w:trPr>
          <w:cantSplit/>
        </w:trPr>
        <w:tc>
          <w:tcPr>
            <w:tcW w:w="0" w:type="auto"/>
            <w:tcBorders>
              <w:top w:val="single" w:sz="4" w:space="0" w:color="A6A6A6" w:themeColor="background1" w:themeShade="A6"/>
              <w:right w:val="single" w:sz="4" w:space="0" w:color="000000" w:themeColor="text1"/>
            </w:tcBorders>
          </w:tcPr>
          <w:p w14:paraId="3B36FCF3" w14:textId="77777777" w:rsidR="00A628A4" w:rsidRDefault="00A8310F">
            <w:pPr>
              <w:pStyle w:val="NormalinTable"/>
            </w:pPr>
            <w:r>
              <w:rPr>
                <w:b/>
              </w:rPr>
              <w:t>0711 90 30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92DA62" w14:textId="77777777" w:rsidR="00A628A4" w:rsidRDefault="00A8310F">
            <w:pPr>
              <w:pStyle w:val="NormalinTable"/>
              <w:tabs>
                <w:tab w:val="left" w:pos="1250"/>
              </w:tabs>
            </w:pPr>
            <w:r>
              <w:t>9.400 € / 100 kg / net drained wt</w:t>
            </w:r>
          </w:p>
        </w:tc>
      </w:tr>
      <w:tr w:rsidR="00A628A4" w14:paraId="0FBF8ABF" w14:textId="77777777" w:rsidTr="00C0096D">
        <w:trPr>
          <w:cantSplit/>
        </w:trPr>
        <w:tc>
          <w:tcPr>
            <w:tcW w:w="0" w:type="auto"/>
            <w:tcBorders>
              <w:top w:val="single" w:sz="4" w:space="0" w:color="A6A6A6" w:themeColor="background1" w:themeShade="A6"/>
              <w:right w:val="single" w:sz="4" w:space="0" w:color="000000" w:themeColor="text1"/>
            </w:tcBorders>
          </w:tcPr>
          <w:p w14:paraId="4BD0C573" w14:textId="77777777" w:rsidR="00A628A4" w:rsidRDefault="00A8310F">
            <w:pPr>
              <w:pStyle w:val="NormalinTable"/>
            </w:pPr>
            <w:r>
              <w:rPr>
                <w:b/>
              </w:rPr>
              <w:t>0711 90 50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33A7F8" w14:textId="77777777" w:rsidR="00A628A4" w:rsidRDefault="00A8310F">
            <w:pPr>
              <w:pStyle w:val="NormalinTable"/>
              <w:tabs>
                <w:tab w:val="left" w:pos="1250"/>
              </w:tabs>
            </w:pPr>
            <w:r>
              <w:t>0.00%</w:t>
            </w:r>
          </w:p>
        </w:tc>
      </w:tr>
      <w:tr w:rsidR="00A628A4" w14:paraId="0F980C56" w14:textId="77777777" w:rsidTr="00C0096D">
        <w:trPr>
          <w:cantSplit/>
        </w:trPr>
        <w:tc>
          <w:tcPr>
            <w:tcW w:w="0" w:type="auto"/>
            <w:tcBorders>
              <w:top w:val="single" w:sz="4" w:space="0" w:color="A6A6A6" w:themeColor="background1" w:themeShade="A6"/>
              <w:right w:val="single" w:sz="4" w:space="0" w:color="000000" w:themeColor="text1"/>
            </w:tcBorders>
          </w:tcPr>
          <w:p w14:paraId="423A76F6" w14:textId="77777777" w:rsidR="00A628A4" w:rsidRDefault="00A8310F">
            <w:pPr>
              <w:pStyle w:val="NormalinTable"/>
            </w:pPr>
            <w:r>
              <w:rPr>
                <w:b/>
              </w:rPr>
              <w:t>0711 90 70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F29056" w14:textId="77777777" w:rsidR="00A628A4" w:rsidRDefault="00A8310F">
            <w:pPr>
              <w:pStyle w:val="NormalinTable"/>
              <w:tabs>
                <w:tab w:val="left" w:pos="1250"/>
              </w:tabs>
            </w:pPr>
            <w:r>
              <w:t>0.00%</w:t>
            </w:r>
          </w:p>
        </w:tc>
      </w:tr>
      <w:tr w:rsidR="00A628A4" w14:paraId="11B1C2FC" w14:textId="77777777" w:rsidTr="00C0096D">
        <w:trPr>
          <w:cantSplit/>
        </w:trPr>
        <w:tc>
          <w:tcPr>
            <w:tcW w:w="0" w:type="auto"/>
            <w:tcBorders>
              <w:top w:val="single" w:sz="4" w:space="0" w:color="A6A6A6" w:themeColor="background1" w:themeShade="A6"/>
              <w:right w:val="single" w:sz="4" w:space="0" w:color="000000" w:themeColor="text1"/>
            </w:tcBorders>
          </w:tcPr>
          <w:p w14:paraId="571DF198" w14:textId="77777777" w:rsidR="00A628A4" w:rsidRDefault="00A8310F">
            <w:pPr>
              <w:pStyle w:val="NormalinTable"/>
            </w:pPr>
            <w:r>
              <w:rPr>
                <w:b/>
              </w:rPr>
              <w:t>0711 90 80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CA3075" w14:textId="77777777" w:rsidR="00A628A4" w:rsidRDefault="00A8310F">
            <w:pPr>
              <w:pStyle w:val="NormalinTable"/>
              <w:tabs>
                <w:tab w:val="left" w:pos="1250"/>
              </w:tabs>
            </w:pPr>
            <w:r>
              <w:t>0.00%</w:t>
            </w:r>
          </w:p>
        </w:tc>
      </w:tr>
      <w:tr w:rsidR="00A628A4" w14:paraId="7566DDC0" w14:textId="77777777" w:rsidTr="00C0096D">
        <w:trPr>
          <w:cantSplit/>
        </w:trPr>
        <w:tc>
          <w:tcPr>
            <w:tcW w:w="0" w:type="auto"/>
            <w:tcBorders>
              <w:top w:val="single" w:sz="4" w:space="0" w:color="A6A6A6" w:themeColor="background1" w:themeShade="A6"/>
              <w:right w:val="single" w:sz="4" w:space="0" w:color="000000" w:themeColor="text1"/>
            </w:tcBorders>
          </w:tcPr>
          <w:p w14:paraId="6B920626" w14:textId="77777777" w:rsidR="00A628A4" w:rsidRDefault="00A8310F">
            <w:pPr>
              <w:pStyle w:val="NormalinTable"/>
            </w:pPr>
            <w:r>
              <w:rPr>
                <w:b/>
              </w:rPr>
              <w:t>0711 90 90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02E061" w14:textId="77777777" w:rsidR="00A628A4" w:rsidRDefault="00A8310F">
            <w:pPr>
              <w:pStyle w:val="NormalinTable"/>
              <w:tabs>
                <w:tab w:val="left" w:pos="1250"/>
              </w:tabs>
            </w:pPr>
            <w:r>
              <w:t>0.00%</w:t>
            </w:r>
          </w:p>
        </w:tc>
      </w:tr>
      <w:tr w:rsidR="00A628A4" w14:paraId="3937F2EB" w14:textId="77777777" w:rsidTr="00C0096D">
        <w:trPr>
          <w:cantSplit/>
        </w:trPr>
        <w:tc>
          <w:tcPr>
            <w:tcW w:w="0" w:type="auto"/>
            <w:tcBorders>
              <w:top w:val="single" w:sz="4" w:space="0" w:color="A6A6A6" w:themeColor="background1" w:themeShade="A6"/>
              <w:right w:val="single" w:sz="4" w:space="0" w:color="000000" w:themeColor="text1"/>
            </w:tcBorders>
          </w:tcPr>
          <w:p w14:paraId="0655F9E7" w14:textId="77777777" w:rsidR="00A628A4" w:rsidRDefault="00A8310F">
            <w:pPr>
              <w:pStyle w:val="NormalinTable"/>
            </w:pPr>
            <w:r>
              <w:rPr>
                <w:b/>
              </w:rPr>
              <w:t>0712 20 00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60BCCE" w14:textId="77777777" w:rsidR="00A628A4" w:rsidRDefault="00A8310F">
            <w:pPr>
              <w:pStyle w:val="NormalinTable"/>
              <w:tabs>
                <w:tab w:val="left" w:pos="1250"/>
              </w:tabs>
            </w:pPr>
            <w:r>
              <w:t>0.00%</w:t>
            </w:r>
          </w:p>
        </w:tc>
      </w:tr>
      <w:tr w:rsidR="00A628A4" w14:paraId="20DD3AED" w14:textId="77777777" w:rsidTr="00C0096D">
        <w:trPr>
          <w:cantSplit/>
        </w:trPr>
        <w:tc>
          <w:tcPr>
            <w:tcW w:w="0" w:type="auto"/>
            <w:tcBorders>
              <w:top w:val="single" w:sz="4" w:space="0" w:color="A6A6A6" w:themeColor="background1" w:themeShade="A6"/>
              <w:right w:val="single" w:sz="4" w:space="0" w:color="000000" w:themeColor="text1"/>
            </w:tcBorders>
          </w:tcPr>
          <w:p w14:paraId="326EF12C" w14:textId="77777777" w:rsidR="00A628A4" w:rsidRDefault="00A8310F">
            <w:pPr>
              <w:pStyle w:val="NormalinTable"/>
            </w:pPr>
            <w:r>
              <w:rPr>
                <w:b/>
              </w:rPr>
              <w:t>0712 31 00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26E99E" w14:textId="77777777" w:rsidR="00A628A4" w:rsidRDefault="00A8310F">
            <w:pPr>
              <w:pStyle w:val="NormalinTable"/>
              <w:tabs>
                <w:tab w:val="left" w:pos="1250"/>
              </w:tabs>
            </w:pPr>
            <w:r>
              <w:t>0.00%</w:t>
            </w:r>
          </w:p>
        </w:tc>
      </w:tr>
      <w:tr w:rsidR="00A628A4" w14:paraId="1DC32889" w14:textId="77777777" w:rsidTr="00C0096D">
        <w:trPr>
          <w:cantSplit/>
        </w:trPr>
        <w:tc>
          <w:tcPr>
            <w:tcW w:w="0" w:type="auto"/>
            <w:tcBorders>
              <w:top w:val="single" w:sz="4" w:space="0" w:color="A6A6A6" w:themeColor="background1" w:themeShade="A6"/>
              <w:right w:val="single" w:sz="4" w:space="0" w:color="000000" w:themeColor="text1"/>
            </w:tcBorders>
          </w:tcPr>
          <w:p w14:paraId="622A587B" w14:textId="77777777" w:rsidR="00A628A4" w:rsidRDefault="00A8310F">
            <w:pPr>
              <w:pStyle w:val="NormalinTable"/>
            </w:pPr>
            <w:r>
              <w:rPr>
                <w:b/>
              </w:rPr>
              <w:t>0712 32 00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916457" w14:textId="77777777" w:rsidR="00A628A4" w:rsidRDefault="00A8310F">
            <w:pPr>
              <w:pStyle w:val="NormalinTable"/>
              <w:tabs>
                <w:tab w:val="left" w:pos="1250"/>
              </w:tabs>
            </w:pPr>
            <w:r>
              <w:t>0.00%</w:t>
            </w:r>
          </w:p>
        </w:tc>
      </w:tr>
      <w:tr w:rsidR="00A628A4" w14:paraId="68F20879" w14:textId="77777777" w:rsidTr="00C0096D">
        <w:trPr>
          <w:cantSplit/>
        </w:trPr>
        <w:tc>
          <w:tcPr>
            <w:tcW w:w="0" w:type="auto"/>
            <w:tcBorders>
              <w:top w:val="single" w:sz="4" w:space="0" w:color="A6A6A6" w:themeColor="background1" w:themeShade="A6"/>
              <w:right w:val="single" w:sz="4" w:space="0" w:color="000000" w:themeColor="text1"/>
            </w:tcBorders>
          </w:tcPr>
          <w:p w14:paraId="62F6DBD2" w14:textId="77777777" w:rsidR="00A628A4" w:rsidRDefault="00A8310F">
            <w:pPr>
              <w:pStyle w:val="NormalinTable"/>
            </w:pPr>
            <w:r>
              <w:rPr>
                <w:b/>
              </w:rPr>
              <w:t>0712 33 00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5BEF24" w14:textId="77777777" w:rsidR="00A628A4" w:rsidRDefault="00A8310F">
            <w:pPr>
              <w:pStyle w:val="NormalinTable"/>
              <w:tabs>
                <w:tab w:val="left" w:pos="1250"/>
              </w:tabs>
            </w:pPr>
            <w:r>
              <w:t>0.00%</w:t>
            </w:r>
          </w:p>
        </w:tc>
      </w:tr>
      <w:tr w:rsidR="00A628A4" w14:paraId="2A08B3A5" w14:textId="77777777" w:rsidTr="00C0096D">
        <w:trPr>
          <w:cantSplit/>
        </w:trPr>
        <w:tc>
          <w:tcPr>
            <w:tcW w:w="0" w:type="auto"/>
            <w:tcBorders>
              <w:top w:val="single" w:sz="4" w:space="0" w:color="A6A6A6" w:themeColor="background1" w:themeShade="A6"/>
              <w:right w:val="single" w:sz="4" w:space="0" w:color="000000" w:themeColor="text1"/>
            </w:tcBorders>
          </w:tcPr>
          <w:p w14:paraId="283C0657" w14:textId="77777777" w:rsidR="00A628A4" w:rsidRDefault="00A8310F">
            <w:pPr>
              <w:pStyle w:val="NormalinTable"/>
            </w:pPr>
            <w:r>
              <w:rPr>
                <w:b/>
              </w:rPr>
              <w:t>0712 39 00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CBFF2A" w14:textId="77777777" w:rsidR="00A628A4" w:rsidRDefault="00A8310F">
            <w:pPr>
              <w:pStyle w:val="NormalinTable"/>
              <w:tabs>
                <w:tab w:val="left" w:pos="1250"/>
              </w:tabs>
            </w:pPr>
            <w:r>
              <w:t>0.00%</w:t>
            </w:r>
          </w:p>
        </w:tc>
      </w:tr>
      <w:tr w:rsidR="00A628A4" w14:paraId="18E624BC" w14:textId="77777777" w:rsidTr="00C0096D">
        <w:trPr>
          <w:cantSplit/>
        </w:trPr>
        <w:tc>
          <w:tcPr>
            <w:tcW w:w="0" w:type="auto"/>
            <w:tcBorders>
              <w:top w:val="single" w:sz="4" w:space="0" w:color="A6A6A6" w:themeColor="background1" w:themeShade="A6"/>
              <w:right w:val="single" w:sz="4" w:space="0" w:color="000000" w:themeColor="text1"/>
            </w:tcBorders>
          </w:tcPr>
          <w:p w14:paraId="2AE07C10" w14:textId="77777777" w:rsidR="00A628A4" w:rsidRDefault="00A8310F">
            <w:pPr>
              <w:pStyle w:val="NormalinTable"/>
            </w:pPr>
            <w:r>
              <w:rPr>
                <w:b/>
              </w:rPr>
              <w:t>0712 90 05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04315B" w14:textId="77777777" w:rsidR="00A628A4" w:rsidRDefault="00A8310F">
            <w:pPr>
              <w:pStyle w:val="NormalinTable"/>
              <w:tabs>
                <w:tab w:val="left" w:pos="1250"/>
              </w:tabs>
            </w:pPr>
            <w:r>
              <w:t>0.00%</w:t>
            </w:r>
          </w:p>
        </w:tc>
      </w:tr>
      <w:tr w:rsidR="00A628A4" w14:paraId="0AD834B6" w14:textId="77777777" w:rsidTr="00C0096D">
        <w:trPr>
          <w:cantSplit/>
        </w:trPr>
        <w:tc>
          <w:tcPr>
            <w:tcW w:w="0" w:type="auto"/>
            <w:tcBorders>
              <w:top w:val="single" w:sz="4" w:space="0" w:color="A6A6A6" w:themeColor="background1" w:themeShade="A6"/>
              <w:right w:val="single" w:sz="4" w:space="0" w:color="000000" w:themeColor="text1"/>
            </w:tcBorders>
          </w:tcPr>
          <w:p w14:paraId="501C0E5F" w14:textId="77777777" w:rsidR="00A628A4" w:rsidRDefault="00A8310F">
            <w:pPr>
              <w:pStyle w:val="NormalinTable"/>
            </w:pPr>
            <w:r>
              <w:rPr>
                <w:b/>
              </w:rPr>
              <w:t>0712 90 19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604231" w14:textId="77777777" w:rsidR="00A628A4" w:rsidRDefault="00A8310F">
            <w:pPr>
              <w:pStyle w:val="NormalinTable"/>
              <w:tabs>
                <w:tab w:val="left" w:pos="1250"/>
              </w:tabs>
            </w:pPr>
            <w:r>
              <w:t>0.00%</w:t>
            </w:r>
          </w:p>
        </w:tc>
      </w:tr>
      <w:tr w:rsidR="00A628A4" w14:paraId="25BC1E57" w14:textId="77777777" w:rsidTr="00C0096D">
        <w:trPr>
          <w:cantSplit/>
        </w:trPr>
        <w:tc>
          <w:tcPr>
            <w:tcW w:w="0" w:type="auto"/>
            <w:tcBorders>
              <w:top w:val="single" w:sz="4" w:space="0" w:color="A6A6A6" w:themeColor="background1" w:themeShade="A6"/>
              <w:right w:val="single" w:sz="4" w:space="0" w:color="000000" w:themeColor="text1"/>
            </w:tcBorders>
          </w:tcPr>
          <w:p w14:paraId="236AD49B" w14:textId="77777777" w:rsidR="00A628A4" w:rsidRDefault="00A8310F">
            <w:pPr>
              <w:pStyle w:val="NormalinTable"/>
            </w:pPr>
            <w:r>
              <w:rPr>
                <w:b/>
              </w:rPr>
              <w:t>0712 90 30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6AF169" w14:textId="77777777" w:rsidR="00A628A4" w:rsidRDefault="00A8310F">
            <w:pPr>
              <w:pStyle w:val="NormalinTable"/>
              <w:tabs>
                <w:tab w:val="left" w:pos="1250"/>
              </w:tabs>
            </w:pPr>
            <w:r>
              <w:t>0.00%</w:t>
            </w:r>
          </w:p>
        </w:tc>
      </w:tr>
      <w:tr w:rsidR="00A628A4" w14:paraId="67675DF3" w14:textId="77777777" w:rsidTr="00C0096D">
        <w:trPr>
          <w:cantSplit/>
        </w:trPr>
        <w:tc>
          <w:tcPr>
            <w:tcW w:w="0" w:type="auto"/>
            <w:tcBorders>
              <w:top w:val="single" w:sz="4" w:space="0" w:color="A6A6A6" w:themeColor="background1" w:themeShade="A6"/>
              <w:right w:val="single" w:sz="4" w:space="0" w:color="000000" w:themeColor="text1"/>
            </w:tcBorders>
          </w:tcPr>
          <w:p w14:paraId="3CE4B73D" w14:textId="77777777" w:rsidR="00A628A4" w:rsidRDefault="00A8310F">
            <w:pPr>
              <w:pStyle w:val="NormalinTable"/>
            </w:pPr>
            <w:r>
              <w:rPr>
                <w:b/>
              </w:rPr>
              <w:t>0712 90 50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566B83" w14:textId="77777777" w:rsidR="00A628A4" w:rsidRDefault="00A8310F">
            <w:pPr>
              <w:pStyle w:val="NormalinTable"/>
              <w:tabs>
                <w:tab w:val="left" w:pos="1250"/>
              </w:tabs>
            </w:pPr>
            <w:r>
              <w:t>0.00%</w:t>
            </w:r>
          </w:p>
        </w:tc>
      </w:tr>
      <w:tr w:rsidR="00A628A4" w14:paraId="6584A947" w14:textId="77777777" w:rsidTr="00C0096D">
        <w:trPr>
          <w:cantSplit/>
        </w:trPr>
        <w:tc>
          <w:tcPr>
            <w:tcW w:w="0" w:type="auto"/>
            <w:tcBorders>
              <w:top w:val="single" w:sz="4" w:space="0" w:color="A6A6A6" w:themeColor="background1" w:themeShade="A6"/>
              <w:right w:val="single" w:sz="4" w:space="0" w:color="000000" w:themeColor="text1"/>
            </w:tcBorders>
          </w:tcPr>
          <w:p w14:paraId="038C198F" w14:textId="77777777" w:rsidR="00A628A4" w:rsidRDefault="00A8310F">
            <w:pPr>
              <w:pStyle w:val="NormalinTable"/>
            </w:pPr>
            <w:r>
              <w:rPr>
                <w:b/>
              </w:rPr>
              <w:t>0712 90 90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BD341A" w14:textId="77777777" w:rsidR="00A628A4" w:rsidRDefault="00A8310F">
            <w:pPr>
              <w:pStyle w:val="NormalinTable"/>
              <w:tabs>
                <w:tab w:val="left" w:pos="1250"/>
              </w:tabs>
            </w:pPr>
            <w:r>
              <w:t>0.00%</w:t>
            </w:r>
          </w:p>
        </w:tc>
      </w:tr>
      <w:tr w:rsidR="00A628A4" w14:paraId="7A59843E" w14:textId="77777777" w:rsidTr="00C0096D">
        <w:trPr>
          <w:cantSplit/>
        </w:trPr>
        <w:tc>
          <w:tcPr>
            <w:tcW w:w="0" w:type="auto"/>
            <w:tcBorders>
              <w:top w:val="single" w:sz="4" w:space="0" w:color="A6A6A6" w:themeColor="background1" w:themeShade="A6"/>
              <w:right w:val="single" w:sz="4" w:space="0" w:color="000000" w:themeColor="text1"/>
            </w:tcBorders>
          </w:tcPr>
          <w:p w14:paraId="2D5EEED9" w14:textId="77777777" w:rsidR="00A628A4" w:rsidRDefault="00A8310F">
            <w:pPr>
              <w:pStyle w:val="NormalinTable"/>
            </w:pPr>
            <w:r>
              <w:rPr>
                <w:b/>
              </w:rPr>
              <w:lastRenderedPageBreak/>
              <w:t>0713 50 00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FDBD72" w14:textId="77777777" w:rsidR="00A628A4" w:rsidRDefault="00A8310F">
            <w:pPr>
              <w:pStyle w:val="NormalinTable"/>
              <w:tabs>
                <w:tab w:val="left" w:pos="1250"/>
              </w:tabs>
            </w:pPr>
            <w:r>
              <w:t>0.00%</w:t>
            </w:r>
          </w:p>
        </w:tc>
      </w:tr>
      <w:tr w:rsidR="00A628A4" w14:paraId="51DE369A" w14:textId="77777777" w:rsidTr="00C0096D">
        <w:trPr>
          <w:cantSplit/>
        </w:trPr>
        <w:tc>
          <w:tcPr>
            <w:tcW w:w="0" w:type="auto"/>
            <w:tcBorders>
              <w:top w:val="single" w:sz="4" w:space="0" w:color="A6A6A6" w:themeColor="background1" w:themeShade="A6"/>
              <w:right w:val="single" w:sz="4" w:space="0" w:color="000000" w:themeColor="text1"/>
            </w:tcBorders>
          </w:tcPr>
          <w:p w14:paraId="573349D0" w14:textId="77777777" w:rsidR="00A628A4" w:rsidRDefault="00A8310F">
            <w:pPr>
              <w:pStyle w:val="NormalinTable"/>
            </w:pPr>
            <w:r>
              <w:rPr>
                <w:b/>
              </w:rPr>
              <w:t>0713 60 00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A3A42D" w14:textId="77777777" w:rsidR="00A628A4" w:rsidRDefault="00A8310F">
            <w:pPr>
              <w:pStyle w:val="NormalinTable"/>
              <w:tabs>
                <w:tab w:val="left" w:pos="1250"/>
              </w:tabs>
            </w:pPr>
            <w:r>
              <w:t>0.00%</w:t>
            </w:r>
          </w:p>
        </w:tc>
      </w:tr>
      <w:tr w:rsidR="00A628A4" w14:paraId="780924B8" w14:textId="77777777" w:rsidTr="00C0096D">
        <w:trPr>
          <w:cantSplit/>
        </w:trPr>
        <w:tc>
          <w:tcPr>
            <w:tcW w:w="0" w:type="auto"/>
            <w:tcBorders>
              <w:top w:val="single" w:sz="4" w:space="0" w:color="A6A6A6" w:themeColor="background1" w:themeShade="A6"/>
              <w:right w:val="single" w:sz="4" w:space="0" w:color="000000" w:themeColor="text1"/>
            </w:tcBorders>
          </w:tcPr>
          <w:p w14:paraId="54E18D22" w14:textId="77777777" w:rsidR="00A628A4" w:rsidRDefault="00A8310F">
            <w:pPr>
              <w:pStyle w:val="NormalinTable"/>
            </w:pPr>
            <w:r>
              <w:rPr>
                <w:b/>
              </w:rPr>
              <w:t>0713 90 00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F02D5C" w14:textId="77777777" w:rsidR="00A628A4" w:rsidRDefault="00A8310F">
            <w:pPr>
              <w:pStyle w:val="NormalinTable"/>
              <w:tabs>
                <w:tab w:val="left" w:pos="1250"/>
              </w:tabs>
            </w:pPr>
            <w:r>
              <w:t>0.00%</w:t>
            </w:r>
          </w:p>
        </w:tc>
      </w:tr>
      <w:tr w:rsidR="00A628A4" w14:paraId="25E9F82A" w14:textId="77777777" w:rsidTr="00C0096D">
        <w:trPr>
          <w:cantSplit/>
        </w:trPr>
        <w:tc>
          <w:tcPr>
            <w:tcW w:w="0" w:type="auto"/>
            <w:tcBorders>
              <w:top w:val="single" w:sz="4" w:space="0" w:color="A6A6A6" w:themeColor="background1" w:themeShade="A6"/>
              <w:right w:val="single" w:sz="4" w:space="0" w:color="000000" w:themeColor="text1"/>
            </w:tcBorders>
          </w:tcPr>
          <w:p w14:paraId="11D2A241" w14:textId="77777777" w:rsidR="00A628A4" w:rsidRDefault="00A8310F">
            <w:pPr>
              <w:pStyle w:val="NormalinTable"/>
            </w:pPr>
            <w:r>
              <w:rPr>
                <w:b/>
              </w:rPr>
              <w:t>0714 00 00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A75162" w14:textId="77777777" w:rsidR="00A628A4" w:rsidRDefault="00A8310F">
            <w:pPr>
              <w:pStyle w:val="NormalinTable"/>
              <w:tabs>
                <w:tab w:val="left" w:pos="1250"/>
              </w:tabs>
            </w:pPr>
            <w:r>
              <w:t>0.00%</w:t>
            </w:r>
          </w:p>
        </w:tc>
      </w:tr>
      <w:tr w:rsidR="00A628A4" w14:paraId="13458879" w14:textId="77777777" w:rsidTr="00C0096D">
        <w:trPr>
          <w:cantSplit/>
        </w:trPr>
        <w:tc>
          <w:tcPr>
            <w:tcW w:w="0" w:type="auto"/>
            <w:tcBorders>
              <w:top w:val="single" w:sz="4" w:space="0" w:color="A6A6A6" w:themeColor="background1" w:themeShade="A6"/>
              <w:right w:val="single" w:sz="4" w:space="0" w:color="000000" w:themeColor="text1"/>
            </w:tcBorders>
          </w:tcPr>
          <w:p w14:paraId="1BE23BC0" w14:textId="77777777" w:rsidR="00A628A4" w:rsidRDefault="00A8310F">
            <w:pPr>
              <w:pStyle w:val="NormalinTable"/>
            </w:pPr>
            <w:r>
              <w:rPr>
                <w:b/>
              </w:rPr>
              <w:t>0802 00 00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1AFC15" w14:textId="77777777" w:rsidR="00A628A4" w:rsidRDefault="00A8310F">
            <w:pPr>
              <w:pStyle w:val="NormalinTable"/>
              <w:tabs>
                <w:tab w:val="left" w:pos="1250"/>
              </w:tabs>
            </w:pPr>
            <w:r>
              <w:t>0.00%</w:t>
            </w:r>
          </w:p>
        </w:tc>
      </w:tr>
      <w:tr w:rsidR="00A628A4" w14:paraId="1B7A2CE9" w14:textId="77777777" w:rsidTr="00C0096D">
        <w:trPr>
          <w:cantSplit/>
        </w:trPr>
        <w:tc>
          <w:tcPr>
            <w:tcW w:w="0" w:type="auto"/>
            <w:tcBorders>
              <w:top w:val="single" w:sz="4" w:space="0" w:color="A6A6A6" w:themeColor="background1" w:themeShade="A6"/>
              <w:right w:val="single" w:sz="4" w:space="0" w:color="000000" w:themeColor="text1"/>
            </w:tcBorders>
          </w:tcPr>
          <w:p w14:paraId="6D915170" w14:textId="77777777" w:rsidR="00A628A4" w:rsidRDefault="00A8310F">
            <w:pPr>
              <w:pStyle w:val="NormalinTable"/>
            </w:pPr>
            <w:r>
              <w:rPr>
                <w:b/>
              </w:rPr>
              <w:t>0803 10 00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EE1A76" w14:textId="77777777" w:rsidR="00A628A4" w:rsidRDefault="00A8310F">
            <w:pPr>
              <w:pStyle w:val="NormalinTable"/>
              <w:tabs>
                <w:tab w:val="left" w:pos="1250"/>
              </w:tabs>
            </w:pPr>
            <w:r>
              <w:t>0.00%</w:t>
            </w:r>
          </w:p>
        </w:tc>
      </w:tr>
      <w:tr w:rsidR="00A628A4" w14:paraId="5A9BDAE1" w14:textId="77777777" w:rsidTr="00C0096D">
        <w:trPr>
          <w:cantSplit/>
        </w:trPr>
        <w:tc>
          <w:tcPr>
            <w:tcW w:w="0" w:type="auto"/>
            <w:tcBorders>
              <w:top w:val="single" w:sz="4" w:space="0" w:color="A6A6A6" w:themeColor="background1" w:themeShade="A6"/>
              <w:right w:val="single" w:sz="4" w:space="0" w:color="000000" w:themeColor="text1"/>
            </w:tcBorders>
          </w:tcPr>
          <w:p w14:paraId="3919ACDA" w14:textId="77777777" w:rsidR="00A628A4" w:rsidRDefault="00A8310F">
            <w:pPr>
              <w:pStyle w:val="NormalinTable"/>
            </w:pPr>
            <w:r>
              <w:rPr>
                <w:b/>
              </w:rPr>
              <w:t>0803 90 10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09089B" w14:textId="49203E00" w:rsidR="006930A6" w:rsidRPr="006930A6" w:rsidRDefault="006930A6" w:rsidP="006930A6">
            <w:pPr>
              <w:spacing w:after="0" w:line="240" w:lineRule="auto"/>
              <w:jc w:val="left"/>
              <w:rPr>
                <w:sz w:val="16"/>
                <w:szCs w:val="16"/>
              </w:rPr>
            </w:pPr>
            <w:r>
              <w:rPr>
                <w:sz w:val="16"/>
                <w:szCs w:val="16"/>
              </w:rPr>
              <w:t>To 31/12/2019: 8</w:t>
            </w:r>
            <w:r w:rsidR="00436ECF">
              <w:rPr>
                <w:sz w:val="16"/>
                <w:szCs w:val="16"/>
              </w:rPr>
              <w:t>2</w:t>
            </w:r>
            <w:r>
              <w:rPr>
                <w:sz w:val="16"/>
                <w:szCs w:val="16"/>
              </w:rPr>
              <w:t xml:space="preserve"> € / tonne</w:t>
            </w:r>
            <w:r>
              <w:rPr>
                <w:sz w:val="16"/>
                <w:szCs w:val="16"/>
              </w:rPr>
              <w:br/>
              <w:t>From 1/1/2020: 75 € / tonne</w:t>
            </w:r>
          </w:p>
        </w:tc>
      </w:tr>
      <w:tr w:rsidR="00A628A4" w14:paraId="5B2DBE50" w14:textId="77777777" w:rsidTr="00C0096D">
        <w:trPr>
          <w:cantSplit/>
        </w:trPr>
        <w:tc>
          <w:tcPr>
            <w:tcW w:w="0" w:type="auto"/>
            <w:tcBorders>
              <w:top w:val="single" w:sz="4" w:space="0" w:color="A6A6A6" w:themeColor="background1" w:themeShade="A6"/>
              <w:right w:val="single" w:sz="4" w:space="0" w:color="000000" w:themeColor="text1"/>
            </w:tcBorders>
          </w:tcPr>
          <w:p w14:paraId="2828C8E6" w14:textId="77777777" w:rsidR="00A628A4" w:rsidRDefault="00A8310F">
            <w:pPr>
              <w:pStyle w:val="NormalinTable"/>
            </w:pPr>
            <w:r>
              <w:rPr>
                <w:b/>
              </w:rPr>
              <w:t>0803 90 90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AFED41" w14:textId="77777777" w:rsidR="00A628A4" w:rsidRDefault="00A8310F">
            <w:pPr>
              <w:pStyle w:val="NormalinTable"/>
              <w:tabs>
                <w:tab w:val="left" w:pos="1250"/>
              </w:tabs>
            </w:pPr>
            <w:r>
              <w:t>0.00%</w:t>
            </w:r>
          </w:p>
        </w:tc>
      </w:tr>
      <w:tr w:rsidR="00A628A4" w14:paraId="11AE4361" w14:textId="77777777" w:rsidTr="00C0096D">
        <w:trPr>
          <w:cantSplit/>
        </w:trPr>
        <w:tc>
          <w:tcPr>
            <w:tcW w:w="0" w:type="auto"/>
            <w:tcBorders>
              <w:top w:val="single" w:sz="4" w:space="0" w:color="A6A6A6" w:themeColor="background1" w:themeShade="A6"/>
              <w:right w:val="single" w:sz="4" w:space="0" w:color="000000" w:themeColor="text1"/>
            </w:tcBorders>
          </w:tcPr>
          <w:p w14:paraId="04EAEBE4" w14:textId="77777777" w:rsidR="00A628A4" w:rsidRDefault="00A8310F">
            <w:pPr>
              <w:pStyle w:val="NormalinTable"/>
            </w:pPr>
            <w:r>
              <w:rPr>
                <w:b/>
              </w:rPr>
              <w:t>0804 00 00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6841BA" w14:textId="77777777" w:rsidR="00A628A4" w:rsidRDefault="00A8310F">
            <w:pPr>
              <w:pStyle w:val="NormalinTable"/>
              <w:tabs>
                <w:tab w:val="left" w:pos="1250"/>
              </w:tabs>
            </w:pPr>
            <w:r>
              <w:t>0.00%</w:t>
            </w:r>
          </w:p>
        </w:tc>
      </w:tr>
      <w:tr w:rsidR="00A628A4" w14:paraId="40EA6026" w14:textId="77777777" w:rsidTr="00C0096D">
        <w:trPr>
          <w:cantSplit/>
        </w:trPr>
        <w:tc>
          <w:tcPr>
            <w:tcW w:w="0" w:type="auto"/>
            <w:tcBorders>
              <w:top w:val="single" w:sz="4" w:space="0" w:color="A6A6A6" w:themeColor="background1" w:themeShade="A6"/>
              <w:right w:val="single" w:sz="4" w:space="0" w:color="000000" w:themeColor="text1"/>
            </w:tcBorders>
          </w:tcPr>
          <w:p w14:paraId="655BACAA" w14:textId="77777777" w:rsidR="00A628A4" w:rsidRDefault="00A8310F">
            <w:pPr>
              <w:pStyle w:val="NormalinTable"/>
            </w:pPr>
            <w:r>
              <w:rPr>
                <w:b/>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FBDA17" w14:textId="335E88EC" w:rsidR="00A628A4" w:rsidRDefault="00A8310F">
            <w:pPr>
              <w:pStyle w:val="NormalinTable"/>
              <w:tabs>
                <w:tab w:val="left" w:pos="1250"/>
              </w:tabs>
            </w:pPr>
            <w:r>
              <w:t>Entry Price - 0.00% + Specific 100%</w:t>
            </w:r>
          </w:p>
        </w:tc>
      </w:tr>
      <w:tr w:rsidR="00A628A4" w14:paraId="7E052144" w14:textId="77777777" w:rsidTr="00C0096D">
        <w:trPr>
          <w:cantSplit/>
        </w:trPr>
        <w:tc>
          <w:tcPr>
            <w:tcW w:w="0" w:type="auto"/>
            <w:tcBorders>
              <w:top w:val="single" w:sz="4" w:space="0" w:color="A6A6A6" w:themeColor="background1" w:themeShade="A6"/>
              <w:right w:val="single" w:sz="4" w:space="0" w:color="000000" w:themeColor="text1"/>
            </w:tcBorders>
          </w:tcPr>
          <w:p w14:paraId="7A7769B1" w14:textId="77777777" w:rsidR="00A628A4" w:rsidRDefault="00A8310F">
            <w:pPr>
              <w:pStyle w:val="NormalinTable"/>
            </w:pPr>
            <w:r>
              <w:rPr>
                <w:b/>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1EADFA" w14:textId="4665EB91" w:rsidR="00A628A4" w:rsidRDefault="00C0096D">
            <w:pPr>
              <w:pStyle w:val="NormalinTable"/>
              <w:tabs>
                <w:tab w:val="left" w:pos="1250"/>
              </w:tabs>
            </w:pPr>
            <w:r>
              <w:t>Entry Price - 0.00% + Specific 100%</w:t>
            </w:r>
          </w:p>
        </w:tc>
      </w:tr>
      <w:tr w:rsidR="00A628A4" w14:paraId="25C0BCEF" w14:textId="77777777" w:rsidTr="00C0096D">
        <w:trPr>
          <w:cantSplit/>
        </w:trPr>
        <w:tc>
          <w:tcPr>
            <w:tcW w:w="0" w:type="auto"/>
            <w:tcBorders>
              <w:top w:val="single" w:sz="4" w:space="0" w:color="A6A6A6" w:themeColor="background1" w:themeShade="A6"/>
              <w:right w:val="single" w:sz="4" w:space="0" w:color="000000" w:themeColor="text1"/>
            </w:tcBorders>
          </w:tcPr>
          <w:p w14:paraId="25DA188E" w14:textId="77777777" w:rsidR="00A628A4" w:rsidRDefault="00A8310F">
            <w:pPr>
              <w:pStyle w:val="NormalinTable"/>
            </w:pPr>
            <w:r>
              <w:rPr>
                <w:b/>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ECB3F6" w14:textId="4F0AE9D9" w:rsidR="00A628A4" w:rsidRDefault="00C0096D">
            <w:pPr>
              <w:pStyle w:val="NormalinTable"/>
              <w:tabs>
                <w:tab w:val="left" w:pos="1250"/>
              </w:tabs>
            </w:pPr>
            <w:r>
              <w:t>Entry Price - 0.00% + Specific 100%</w:t>
            </w:r>
          </w:p>
        </w:tc>
      </w:tr>
      <w:tr w:rsidR="00A628A4" w14:paraId="31280731" w14:textId="77777777" w:rsidTr="00C0096D">
        <w:trPr>
          <w:cantSplit/>
        </w:trPr>
        <w:tc>
          <w:tcPr>
            <w:tcW w:w="0" w:type="auto"/>
            <w:tcBorders>
              <w:top w:val="single" w:sz="4" w:space="0" w:color="A6A6A6" w:themeColor="background1" w:themeShade="A6"/>
              <w:right w:val="single" w:sz="4" w:space="0" w:color="000000" w:themeColor="text1"/>
            </w:tcBorders>
          </w:tcPr>
          <w:p w14:paraId="6E1CEB1F" w14:textId="77777777" w:rsidR="00A628A4" w:rsidRDefault="00A8310F">
            <w:pPr>
              <w:pStyle w:val="NormalinTable"/>
            </w:pPr>
            <w:r>
              <w:rPr>
                <w:b/>
              </w:rPr>
              <w:t>0805 10 80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74FD58" w14:textId="77777777" w:rsidR="00A628A4" w:rsidRDefault="00A8310F">
            <w:pPr>
              <w:pStyle w:val="NormalinTable"/>
              <w:tabs>
                <w:tab w:val="left" w:pos="1250"/>
              </w:tabs>
            </w:pPr>
            <w:r>
              <w:t>0.00%</w:t>
            </w:r>
          </w:p>
        </w:tc>
      </w:tr>
      <w:tr w:rsidR="00A628A4" w14:paraId="5758E8CB" w14:textId="77777777" w:rsidTr="00C0096D">
        <w:trPr>
          <w:cantSplit/>
        </w:trPr>
        <w:tc>
          <w:tcPr>
            <w:tcW w:w="0" w:type="auto"/>
            <w:tcBorders>
              <w:top w:val="single" w:sz="4" w:space="0" w:color="A6A6A6" w:themeColor="background1" w:themeShade="A6"/>
              <w:right w:val="single" w:sz="4" w:space="0" w:color="000000" w:themeColor="text1"/>
            </w:tcBorders>
          </w:tcPr>
          <w:p w14:paraId="67A89DB1" w14:textId="77777777" w:rsidR="00A628A4" w:rsidRDefault="00A8310F">
            <w:pPr>
              <w:pStyle w:val="NormalinTable"/>
            </w:pPr>
            <w:r>
              <w:rPr>
                <w:b/>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B686A9" w14:textId="4025BB69" w:rsidR="00A628A4" w:rsidRDefault="00A628A4">
            <w:pPr>
              <w:pStyle w:val="NormalinTable"/>
              <w:tabs>
                <w:tab w:val="left" w:pos="1250"/>
              </w:tabs>
            </w:pPr>
          </w:p>
        </w:tc>
      </w:tr>
      <w:tr w:rsidR="00C0096D" w14:paraId="4D991879" w14:textId="77777777" w:rsidTr="00C0096D">
        <w:trPr>
          <w:cantSplit/>
        </w:trPr>
        <w:tc>
          <w:tcPr>
            <w:tcW w:w="0" w:type="auto"/>
            <w:tcBorders>
              <w:top w:val="single" w:sz="4" w:space="0" w:color="A6A6A6" w:themeColor="background1" w:themeShade="A6"/>
              <w:right w:val="single" w:sz="4" w:space="0" w:color="000000" w:themeColor="text1"/>
            </w:tcBorders>
          </w:tcPr>
          <w:p w14:paraId="08E7A710" w14:textId="77777777" w:rsidR="00C0096D" w:rsidRDefault="00C0096D" w:rsidP="00C0096D">
            <w:pPr>
              <w:pStyle w:val="NormalinTable"/>
            </w:pPr>
            <w:r>
              <w:rPr>
                <w:b/>
              </w:rPr>
              <w:t>0805 21 90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00D932" w14:textId="16031206" w:rsidR="00C0096D" w:rsidRDefault="00C0096D" w:rsidP="00C0096D">
            <w:pPr>
              <w:pStyle w:val="NormalinTable"/>
              <w:tabs>
                <w:tab w:val="left" w:pos="1250"/>
              </w:tabs>
            </w:pPr>
            <w:r w:rsidRPr="003A3910">
              <w:t>Entry Price - 0.00% + Specific 100%</w:t>
            </w:r>
          </w:p>
        </w:tc>
      </w:tr>
      <w:tr w:rsidR="00C0096D" w14:paraId="21790D10" w14:textId="77777777" w:rsidTr="00C0096D">
        <w:trPr>
          <w:cantSplit/>
        </w:trPr>
        <w:tc>
          <w:tcPr>
            <w:tcW w:w="0" w:type="auto"/>
            <w:tcBorders>
              <w:top w:val="single" w:sz="4" w:space="0" w:color="A6A6A6" w:themeColor="background1" w:themeShade="A6"/>
              <w:right w:val="single" w:sz="4" w:space="0" w:color="000000" w:themeColor="text1"/>
            </w:tcBorders>
          </w:tcPr>
          <w:p w14:paraId="054CB479" w14:textId="77777777" w:rsidR="00C0096D" w:rsidRDefault="00C0096D" w:rsidP="00C0096D">
            <w:pPr>
              <w:pStyle w:val="NormalinTable"/>
            </w:pPr>
            <w:r>
              <w:rPr>
                <w:b/>
              </w:rPr>
              <w:t>0805 22 00 11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B4499D" w14:textId="0ED73724" w:rsidR="00C0096D" w:rsidRDefault="00C0096D" w:rsidP="00C0096D">
            <w:pPr>
              <w:pStyle w:val="NormalinTable"/>
              <w:tabs>
                <w:tab w:val="left" w:pos="1250"/>
              </w:tabs>
            </w:pPr>
            <w:r w:rsidRPr="003A3910">
              <w:t>Entry Price - 0.00% + Specific 100%</w:t>
            </w:r>
          </w:p>
        </w:tc>
      </w:tr>
      <w:tr w:rsidR="00C0096D" w14:paraId="25A89306" w14:textId="77777777" w:rsidTr="00C0096D">
        <w:trPr>
          <w:cantSplit/>
        </w:trPr>
        <w:tc>
          <w:tcPr>
            <w:tcW w:w="0" w:type="auto"/>
            <w:tcBorders>
              <w:top w:val="single" w:sz="4" w:space="0" w:color="A6A6A6" w:themeColor="background1" w:themeShade="A6"/>
              <w:right w:val="single" w:sz="4" w:space="0" w:color="000000" w:themeColor="text1"/>
            </w:tcBorders>
          </w:tcPr>
          <w:p w14:paraId="3BF6F069" w14:textId="77777777" w:rsidR="00C0096D" w:rsidRDefault="00C0096D" w:rsidP="00C0096D">
            <w:pPr>
              <w:pStyle w:val="NormalinTable"/>
            </w:pPr>
            <w:r>
              <w:rPr>
                <w:b/>
              </w:rPr>
              <w:t>0805 22 00 19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71BE92" w14:textId="716B1413" w:rsidR="00C0096D" w:rsidRDefault="00C0096D" w:rsidP="00C0096D">
            <w:pPr>
              <w:pStyle w:val="NormalinTable"/>
              <w:tabs>
                <w:tab w:val="left" w:pos="1250"/>
              </w:tabs>
            </w:pPr>
            <w:r w:rsidRPr="003A3910">
              <w:t>Entry Price - 0.00% + Specific 100%</w:t>
            </w:r>
          </w:p>
        </w:tc>
      </w:tr>
      <w:tr w:rsidR="00C0096D" w14:paraId="0C2C0BE8" w14:textId="77777777" w:rsidTr="00C0096D">
        <w:trPr>
          <w:cantSplit/>
        </w:trPr>
        <w:tc>
          <w:tcPr>
            <w:tcW w:w="0" w:type="auto"/>
            <w:tcBorders>
              <w:top w:val="single" w:sz="4" w:space="0" w:color="A6A6A6" w:themeColor="background1" w:themeShade="A6"/>
              <w:right w:val="single" w:sz="4" w:space="0" w:color="000000" w:themeColor="text1"/>
            </w:tcBorders>
          </w:tcPr>
          <w:p w14:paraId="4F1D188F" w14:textId="77777777" w:rsidR="00C0096D" w:rsidRDefault="00C0096D" w:rsidP="00C0096D">
            <w:pPr>
              <w:pStyle w:val="NormalinTable"/>
            </w:pPr>
            <w:r>
              <w:rPr>
                <w:b/>
              </w:rPr>
              <w:t>0805 22 00 20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43F573" w14:textId="33EE1F5B" w:rsidR="00C0096D" w:rsidRDefault="00C0096D" w:rsidP="00C0096D">
            <w:pPr>
              <w:pStyle w:val="NormalinTable"/>
              <w:tabs>
                <w:tab w:val="left" w:pos="1250"/>
              </w:tabs>
            </w:pPr>
            <w:r w:rsidRPr="003A3910">
              <w:t>Entry Price - 0.00% + Specific 100%</w:t>
            </w:r>
          </w:p>
        </w:tc>
      </w:tr>
      <w:tr w:rsidR="00C0096D" w14:paraId="394E4FB1" w14:textId="77777777" w:rsidTr="00C0096D">
        <w:trPr>
          <w:cantSplit/>
        </w:trPr>
        <w:tc>
          <w:tcPr>
            <w:tcW w:w="0" w:type="auto"/>
            <w:tcBorders>
              <w:top w:val="single" w:sz="4" w:space="0" w:color="A6A6A6" w:themeColor="background1" w:themeShade="A6"/>
              <w:right w:val="single" w:sz="4" w:space="0" w:color="000000" w:themeColor="text1"/>
            </w:tcBorders>
          </w:tcPr>
          <w:p w14:paraId="10D16F91" w14:textId="77777777" w:rsidR="00C0096D" w:rsidRDefault="00C0096D" w:rsidP="00C0096D">
            <w:pPr>
              <w:pStyle w:val="NormalinTable"/>
            </w:pPr>
            <w:r>
              <w:rPr>
                <w:b/>
              </w:rPr>
              <w:t>0805 22 00 90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B1CE90" w14:textId="5135A2AD" w:rsidR="00C0096D" w:rsidRDefault="00C0096D" w:rsidP="00C0096D">
            <w:pPr>
              <w:pStyle w:val="NormalinTable"/>
              <w:tabs>
                <w:tab w:val="left" w:pos="1250"/>
              </w:tabs>
            </w:pPr>
            <w:r w:rsidRPr="003A3910">
              <w:t>Entry Price - 0.00% + Specific 100%</w:t>
            </w:r>
          </w:p>
        </w:tc>
      </w:tr>
      <w:tr w:rsidR="00C0096D" w14:paraId="16004797" w14:textId="77777777" w:rsidTr="00C0096D">
        <w:trPr>
          <w:cantSplit/>
        </w:trPr>
        <w:tc>
          <w:tcPr>
            <w:tcW w:w="0" w:type="auto"/>
            <w:tcBorders>
              <w:top w:val="single" w:sz="4" w:space="0" w:color="A6A6A6" w:themeColor="background1" w:themeShade="A6"/>
              <w:right w:val="single" w:sz="4" w:space="0" w:color="000000" w:themeColor="text1"/>
            </w:tcBorders>
          </w:tcPr>
          <w:p w14:paraId="0C5409ED" w14:textId="77777777" w:rsidR="00C0096D" w:rsidRDefault="00C0096D" w:rsidP="00C0096D">
            <w:pPr>
              <w:pStyle w:val="NormalinTable"/>
            </w:pPr>
            <w:r>
              <w:rPr>
                <w:b/>
              </w:rPr>
              <w:t>0805 29 00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0D8DA9" w14:textId="11AE9EAB" w:rsidR="00C0096D" w:rsidRDefault="00C0096D" w:rsidP="00C0096D">
            <w:pPr>
              <w:pStyle w:val="NormalinTable"/>
              <w:tabs>
                <w:tab w:val="left" w:pos="1250"/>
              </w:tabs>
            </w:pPr>
            <w:r w:rsidRPr="003A3910">
              <w:t>Entry Price - 0.00% + Specific 100%</w:t>
            </w:r>
          </w:p>
        </w:tc>
      </w:tr>
      <w:tr w:rsidR="00A628A4" w14:paraId="6295F7D7" w14:textId="77777777" w:rsidTr="00C0096D">
        <w:trPr>
          <w:cantSplit/>
        </w:trPr>
        <w:tc>
          <w:tcPr>
            <w:tcW w:w="0" w:type="auto"/>
            <w:tcBorders>
              <w:top w:val="single" w:sz="4" w:space="0" w:color="A6A6A6" w:themeColor="background1" w:themeShade="A6"/>
              <w:right w:val="single" w:sz="4" w:space="0" w:color="000000" w:themeColor="text1"/>
            </w:tcBorders>
          </w:tcPr>
          <w:p w14:paraId="23C7325D" w14:textId="77777777" w:rsidR="00A628A4" w:rsidRDefault="00A8310F">
            <w:pPr>
              <w:pStyle w:val="NormalinTable"/>
            </w:pPr>
            <w:r>
              <w:rPr>
                <w:b/>
              </w:rPr>
              <w:t>0805 40 00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E3F0B4" w14:textId="77777777" w:rsidR="00A628A4" w:rsidRDefault="00A8310F">
            <w:pPr>
              <w:pStyle w:val="NormalinTable"/>
              <w:tabs>
                <w:tab w:val="left" w:pos="1250"/>
              </w:tabs>
            </w:pPr>
            <w:r>
              <w:t>0.00%</w:t>
            </w:r>
          </w:p>
        </w:tc>
      </w:tr>
      <w:tr w:rsidR="00A628A4" w14:paraId="6DF2C4EE" w14:textId="77777777" w:rsidTr="00C0096D">
        <w:trPr>
          <w:cantSplit/>
        </w:trPr>
        <w:tc>
          <w:tcPr>
            <w:tcW w:w="0" w:type="auto"/>
            <w:tcBorders>
              <w:top w:val="single" w:sz="4" w:space="0" w:color="A6A6A6" w:themeColor="background1" w:themeShade="A6"/>
              <w:right w:val="single" w:sz="4" w:space="0" w:color="000000" w:themeColor="text1"/>
            </w:tcBorders>
          </w:tcPr>
          <w:p w14:paraId="2E51D3C4" w14:textId="77777777" w:rsidR="00A628A4" w:rsidRDefault="00A8310F">
            <w:pPr>
              <w:pStyle w:val="NormalinTable"/>
            </w:pPr>
            <w:r>
              <w:rPr>
                <w:b/>
              </w:rPr>
              <w:t>0805 50 10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35C5D2" w14:textId="77777777" w:rsidR="00A628A4" w:rsidRDefault="00A8310F">
            <w:pPr>
              <w:pStyle w:val="NormalinTable"/>
              <w:tabs>
                <w:tab w:val="left" w:pos="1250"/>
              </w:tabs>
            </w:pPr>
            <w:r>
              <w:t>Entry Price - 0.00% + Specific 100%</w:t>
            </w:r>
          </w:p>
        </w:tc>
      </w:tr>
      <w:tr w:rsidR="00A628A4" w14:paraId="4C711166" w14:textId="77777777" w:rsidTr="00C0096D">
        <w:trPr>
          <w:cantSplit/>
        </w:trPr>
        <w:tc>
          <w:tcPr>
            <w:tcW w:w="0" w:type="auto"/>
            <w:tcBorders>
              <w:top w:val="single" w:sz="4" w:space="0" w:color="A6A6A6" w:themeColor="background1" w:themeShade="A6"/>
              <w:right w:val="single" w:sz="4" w:space="0" w:color="000000" w:themeColor="text1"/>
            </w:tcBorders>
          </w:tcPr>
          <w:p w14:paraId="1579CEC8" w14:textId="77777777" w:rsidR="00A628A4" w:rsidRDefault="00A8310F">
            <w:pPr>
              <w:pStyle w:val="NormalinTable"/>
            </w:pPr>
            <w:r>
              <w:rPr>
                <w:b/>
              </w:rPr>
              <w:t>0805 50 90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FE8CEB" w14:textId="77777777" w:rsidR="00A628A4" w:rsidRDefault="00A8310F">
            <w:pPr>
              <w:pStyle w:val="NormalinTable"/>
              <w:tabs>
                <w:tab w:val="left" w:pos="1250"/>
              </w:tabs>
            </w:pPr>
            <w:r>
              <w:t>0.00%</w:t>
            </w:r>
          </w:p>
        </w:tc>
      </w:tr>
      <w:tr w:rsidR="00A628A4" w14:paraId="2EBE3360" w14:textId="77777777" w:rsidTr="00C0096D">
        <w:trPr>
          <w:cantSplit/>
        </w:trPr>
        <w:tc>
          <w:tcPr>
            <w:tcW w:w="0" w:type="auto"/>
            <w:tcBorders>
              <w:top w:val="single" w:sz="4" w:space="0" w:color="A6A6A6" w:themeColor="background1" w:themeShade="A6"/>
              <w:right w:val="single" w:sz="4" w:space="0" w:color="000000" w:themeColor="text1"/>
            </w:tcBorders>
          </w:tcPr>
          <w:p w14:paraId="28B563FA" w14:textId="77777777" w:rsidR="00A628A4" w:rsidRDefault="00A8310F">
            <w:pPr>
              <w:pStyle w:val="NormalinTable"/>
            </w:pPr>
            <w:r>
              <w:rPr>
                <w:b/>
              </w:rPr>
              <w:t>0805 90 00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C93334" w14:textId="77777777" w:rsidR="00A628A4" w:rsidRDefault="00A8310F">
            <w:pPr>
              <w:pStyle w:val="NormalinTable"/>
              <w:tabs>
                <w:tab w:val="left" w:pos="1250"/>
              </w:tabs>
            </w:pPr>
            <w:r>
              <w:t>0.00%</w:t>
            </w:r>
          </w:p>
        </w:tc>
      </w:tr>
      <w:tr w:rsidR="00A628A4" w14:paraId="719722EF" w14:textId="77777777" w:rsidTr="00C0096D">
        <w:trPr>
          <w:cantSplit/>
        </w:trPr>
        <w:tc>
          <w:tcPr>
            <w:tcW w:w="0" w:type="auto"/>
            <w:tcBorders>
              <w:top w:val="single" w:sz="4" w:space="0" w:color="A6A6A6" w:themeColor="background1" w:themeShade="A6"/>
              <w:right w:val="single" w:sz="4" w:space="0" w:color="000000" w:themeColor="text1"/>
            </w:tcBorders>
          </w:tcPr>
          <w:p w14:paraId="51C5A96A" w14:textId="77777777" w:rsidR="00A628A4" w:rsidRDefault="00A8310F">
            <w:pPr>
              <w:pStyle w:val="NormalinTable"/>
            </w:pPr>
            <w:r>
              <w:rPr>
                <w:b/>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01228C" w14:textId="77777777" w:rsidR="00A628A4" w:rsidRDefault="00A8310F">
            <w:pPr>
              <w:pStyle w:val="NormalinTable"/>
              <w:tabs>
                <w:tab w:val="left" w:pos="1250"/>
              </w:tabs>
            </w:pPr>
            <w:r>
              <w:t>0.00%</w:t>
            </w:r>
          </w:p>
        </w:tc>
      </w:tr>
      <w:tr w:rsidR="00A628A4" w14:paraId="065BAD23" w14:textId="77777777" w:rsidTr="00C0096D">
        <w:trPr>
          <w:cantSplit/>
        </w:trPr>
        <w:tc>
          <w:tcPr>
            <w:tcW w:w="0" w:type="auto"/>
            <w:tcBorders>
              <w:top w:val="single" w:sz="4" w:space="0" w:color="A6A6A6" w:themeColor="background1" w:themeShade="A6"/>
              <w:right w:val="single" w:sz="4" w:space="0" w:color="000000" w:themeColor="text1"/>
            </w:tcBorders>
          </w:tcPr>
          <w:p w14:paraId="4E240F01" w14:textId="77777777" w:rsidR="00A628A4" w:rsidRDefault="00A8310F">
            <w:pPr>
              <w:pStyle w:val="NormalinTable"/>
            </w:pPr>
            <w:r>
              <w:rPr>
                <w:b/>
              </w:rPr>
              <w:t>0806 20 00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606DA8" w14:textId="77777777" w:rsidR="00A628A4" w:rsidRDefault="00A8310F">
            <w:pPr>
              <w:pStyle w:val="NormalinTable"/>
              <w:tabs>
                <w:tab w:val="left" w:pos="1250"/>
              </w:tabs>
            </w:pPr>
            <w:r>
              <w:t>0.00%</w:t>
            </w:r>
          </w:p>
        </w:tc>
      </w:tr>
      <w:tr w:rsidR="00A628A4" w14:paraId="0B6E06D9" w14:textId="77777777" w:rsidTr="00C0096D">
        <w:trPr>
          <w:cantSplit/>
        </w:trPr>
        <w:tc>
          <w:tcPr>
            <w:tcW w:w="0" w:type="auto"/>
            <w:tcBorders>
              <w:top w:val="single" w:sz="4" w:space="0" w:color="A6A6A6" w:themeColor="background1" w:themeShade="A6"/>
              <w:right w:val="single" w:sz="4" w:space="0" w:color="000000" w:themeColor="text1"/>
            </w:tcBorders>
          </w:tcPr>
          <w:p w14:paraId="060DC8CC" w14:textId="77777777" w:rsidR="00A628A4" w:rsidRDefault="00A8310F">
            <w:pPr>
              <w:pStyle w:val="NormalinTable"/>
            </w:pPr>
            <w:r>
              <w:rPr>
                <w:b/>
              </w:rPr>
              <w:t>0807 00 00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DCEC9C" w14:textId="77777777" w:rsidR="00A628A4" w:rsidRDefault="00A8310F">
            <w:pPr>
              <w:pStyle w:val="NormalinTable"/>
              <w:tabs>
                <w:tab w:val="left" w:pos="1250"/>
              </w:tabs>
            </w:pPr>
            <w:r>
              <w:t>0.00%</w:t>
            </w:r>
          </w:p>
        </w:tc>
      </w:tr>
      <w:tr w:rsidR="00A628A4" w14:paraId="18DEB05D" w14:textId="77777777" w:rsidTr="00C0096D">
        <w:trPr>
          <w:cantSplit/>
        </w:trPr>
        <w:tc>
          <w:tcPr>
            <w:tcW w:w="0" w:type="auto"/>
            <w:tcBorders>
              <w:top w:val="single" w:sz="4" w:space="0" w:color="A6A6A6" w:themeColor="background1" w:themeShade="A6"/>
              <w:right w:val="single" w:sz="4" w:space="0" w:color="000000" w:themeColor="text1"/>
            </w:tcBorders>
          </w:tcPr>
          <w:p w14:paraId="17097512" w14:textId="77777777" w:rsidR="00A628A4" w:rsidRDefault="00A8310F">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DCFCE4" w14:textId="02465C6B" w:rsidR="00A628A4" w:rsidRDefault="00A8310F">
            <w:pPr>
              <w:pStyle w:val="NormalinTable"/>
              <w:tabs>
                <w:tab w:val="left" w:pos="1250"/>
              </w:tabs>
            </w:pPr>
            <w:r>
              <w:t>0.00%</w:t>
            </w:r>
          </w:p>
        </w:tc>
      </w:tr>
      <w:tr w:rsidR="00A628A4" w14:paraId="67952CB5" w14:textId="77777777" w:rsidTr="00C0096D">
        <w:trPr>
          <w:cantSplit/>
        </w:trPr>
        <w:tc>
          <w:tcPr>
            <w:tcW w:w="0" w:type="auto"/>
            <w:tcBorders>
              <w:top w:val="single" w:sz="4" w:space="0" w:color="A6A6A6" w:themeColor="background1" w:themeShade="A6"/>
              <w:right w:val="single" w:sz="4" w:space="0" w:color="000000" w:themeColor="text1"/>
            </w:tcBorders>
          </w:tcPr>
          <w:p w14:paraId="3220AB17" w14:textId="77777777" w:rsidR="00A628A4" w:rsidRDefault="00A8310F">
            <w:pPr>
              <w:pStyle w:val="NormalinTable"/>
            </w:pPr>
            <w:r>
              <w:rPr>
                <w:b/>
              </w:rPr>
              <w:t>0808 30 10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5059E3" w14:textId="53C6989B" w:rsidR="00A628A4" w:rsidRDefault="00A8310F">
            <w:pPr>
              <w:pStyle w:val="NormalinTable"/>
              <w:tabs>
                <w:tab w:val="left" w:pos="1250"/>
              </w:tabs>
            </w:pPr>
            <w:r>
              <w:t>0.00%</w:t>
            </w:r>
          </w:p>
        </w:tc>
      </w:tr>
      <w:tr w:rsidR="00A628A4" w14:paraId="3B3A9A48" w14:textId="77777777" w:rsidTr="00C0096D">
        <w:trPr>
          <w:cantSplit/>
        </w:trPr>
        <w:tc>
          <w:tcPr>
            <w:tcW w:w="0" w:type="auto"/>
            <w:tcBorders>
              <w:top w:val="single" w:sz="4" w:space="0" w:color="A6A6A6" w:themeColor="background1" w:themeShade="A6"/>
              <w:right w:val="single" w:sz="4" w:space="0" w:color="000000" w:themeColor="text1"/>
            </w:tcBorders>
          </w:tcPr>
          <w:p w14:paraId="60E11463" w14:textId="77777777" w:rsidR="00A628A4" w:rsidRDefault="00A8310F">
            <w:pPr>
              <w:pStyle w:val="NormalinTable"/>
            </w:pPr>
            <w:r>
              <w:rPr>
                <w:b/>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D804BD" w14:textId="77777777" w:rsidR="00A628A4" w:rsidRDefault="00A8310F">
            <w:pPr>
              <w:pStyle w:val="NormalinTable"/>
              <w:tabs>
                <w:tab w:val="left" w:pos="1250"/>
              </w:tabs>
            </w:pPr>
            <w:r>
              <w:t>0.00%</w:t>
            </w:r>
          </w:p>
        </w:tc>
      </w:tr>
      <w:tr w:rsidR="00A628A4" w14:paraId="03785D46" w14:textId="77777777" w:rsidTr="004028C0">
        <w:trPr>
          <w:cantSplit/>
        </w:trPr>
        <w:tc>
          <w:tcPr>
            <w:tcW w:w="0" w:type="auto"/>
            <w:tcBorders>
              <w:top w:val="single" w:sz="4" w:space="0" w:color="A6A6A6" w:themeColor="background1" w:themeShade="A6"/>
              <w:right w:val="single" w:sz="4" w:space="0" w:color="000000" w:themeColor="text1"/>
            </w:tcBorders>
          </w:tcPr>
          <w:p w14:paraId="523D8AE8" w14:textId="77777777" w:rsidR="00A628A4" w:rsidRDefault="00A8310F">
            <w:pPr>
              <w:pStyle w:val="NormalinTable"/>
            </w:pPr>
            <w:r>
              <w:rPr>
                <w:b/>
              </w:rPr>
              <w:t>0809 21 00</w:t>
            </w:r>
          </w:p>
        </w:tc>
        <w:tc>
          <w:tcPr>
            <w:tcW w:w="0" w:type="auto"/>
            <w:tcBorders>
              <w:top w:val="single" w:sz="4" w:space="0" w:color="A6A6A6" w:themeColor="background1" w:themeShade="A6"/>
              <w:left w:val="single" w:sz="4" w:space="0" w:color="000000" w:themeColor="text1"/>
              <w:right w:val="single" w:sz="4" w:space="0" w:color="000000" w:themeColor="text1"/>
            </w:tcBorders>
            <w:shd w:val="clear" w:color="auto" w:fill="auto"/>
          </w:tcPr>
          <w:p w14:paraId="1E06BC74" w14:textId="4A235953" w:rsidR="00A628A4" w:rsidRDefault="00A8310F">
            <w:pPr>
              <w:pStyle w:val="NormalinTable"/>
              <w:tabs>
                <w:tab w:val="left" w:pos="1250"/>
              </w:tabs>
            </w:pPr>
            <w:r>
              <w:t>Entry Price - 0.00% + Specific 100%</w:t>
            </w:r>
          </w:p>
        </w:tc>
      </w:tr>
      <w:tr w:rsidR="00A628A4" w14:paraId="11BA67EE" w14:textId="77777777" w:rsidTr="00C0096D">
        <w:trPr>
          <w:cantSplit/>
        </w:trPr>
        <w:tc>
          <w:tcPr>
            <w:tcW w:w="0" w:type="auto"/>
            <w:tcBorders>
              <w:top w:val="single" w:sz="4" w:space="0" w:color="A6A6A6" w:themeColor="background1" w:themeShade="A6"/>
              <w:right w:val="single" w:sz="4" w:space="0" w:color="000000" w:themeColor="text1"/>
            </w:tcBorders>
          </w:tcPr>
          <w:p w14:paraId="3B9F0392" w14:textId="77777777" w:rsidR="00A628A4" w:rsidRDefault="00A8310F">
            <w:pPr>
              <w:pStyle w:val="NormalinTable"/>
            </w:pPr>
            <w:r>
              <w:rPr>
                <w:b/>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58DA45" w14:textId="041A241D" w:rsidR="00A628A4" w:rsidRDefault="00196E83">
            <w:pPr>
              <w:pStyle w:val="NormalinTable"/>
              <w:tabs>
                <w:tab w:val="left" w:pos="1250"/>
              </w:tabs>
            </w:pPr>
            <w:r>
              <w:t>Entry Price - 0.00% + Specific 100%</w:t>
            </w:r>
          </w:p>
        </w:tc>
      </w:tr>
      <w:tr w:rsidR="00A628A4" w14:paraId="0E4767B8" w14:textId="77777777" w:rsidTr="00C0096D">
        <w:trPr>
          <w:cantSplit/>
        </w:trPr>
        <w:tc>
          <w:tcPr>
            <w:tcW w:w="0" w:type="auto"/>
            <w:tcBorders>
              <w:top w:val="single" w:sz="4" w:space="0" w:color="A6A6A6" w:themeColor="background1" w:themeShade="A6"/>
              <w:right w:val="single" w:sz="4" w:space="0" w:color="000000" w:themeColor="text1"/>
            </w:tcBorders>
          </w:tcPr>
          <w:p w14:paraId="3731C74A" w14:textId="77777777" w:rsidR="00A628A4" w:rsidRDefault="00A8310F">
            <w:pPr>
              <w:pStyle w:val="NormalinTable"/>
            </w:pPr>
            <w:r>
              <w:rPr>
                <w:b/>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B733B5" w14:textId="77777777" w:rsidR="00A628A4" w:rsidRDefault="00A8310F">
            <w:pPr>
              <w:pStyle w:val="NormalinTable"/>
              <w:tabs>
                <w:tab w:val="left" w:pos="1250"/>
              </w:tabs>
            </w:pPr>
            <w:r>
              <w:t>0.00%</w:t>
            </w:r>
          </w:p>
        </w:tc>
      </w:tr>
      <w:tr w:rsidR="00A628A4" w14:paraId="50597B40" w14:textId="77777777" w:rsidTr="00C0096D">
        <w:trPr>
          <w:cantSplit/>
        </w:trPr>
        <w:tc>
          <w:tcPr>
            <w:tcW w:w="0" w:type="auto"/>
            <w:tcBorders>
              <w:top w:val="single" w:sz="4" w:space="0" w:color="A6A6A6" w:themeColor="background1" w:themeShade="A6"/>
              <w:right w:val="single" w:sz="4" w:space="0" w:color="000000" w:themeColor="text1"/>
            </w:tcBorders>
          </w:tcPr>
          <w:p w14:paraId="6462C3D3" w14:textId="77777777" w:rsidR="00A628A4" w:rsidRDefault="00A8310F">
            <w:pPr>
              <w:pStyle w:val="NormalinTable"/>
            </w:pPr>
            <w:r>
              <w:rPr>
                <w:b/>
              </w:rPr>
              <w:t>0810 10 00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FF6885" w14:textId="77777777" w:rsidR="00A628A4" w:rsidRDefault="00A8310F">
            <w:pPr>
              <w:pStyle w:val="NormalinTable"/>
              <w:tabs>
                <w:tab w:val="left" w:pos="1250"/>
              </w:tabs>
            </w:pPr>
            <w:r>
              <w:t>0.00%</w:t>
            </w:r>
          </w:p>
        </w:tc>
      </w:tr>
      <w:tr w:rsidR="00A628A4" w14:paraId="7958E3CE" w14:textId="77777777" w:rsidTr="00C0096D">
        <w:trPr>
          <w:cantSplit/>
        </w:trPr>
        <w:tc>
          <w:tcPr>
            <w:tcW w:w="0" w:type="auto"/>
            <w:tcBorders>
              <w:top w:val="single" w:sz="4" w:space="0" w:color="A6A6A6" w:themeColor="background1" w:themeShade="A6"/>
              <w:right w:val="single" w:sz="4" w:space="0" w:color="000000" w:themeColor="text1"/>
            </w:tcBorders>
          </w:tcPr>
          <w:p w14:paraId="13DA244A" w14:textId="77777777" w:rsidR="00A628A4" w:rsidRDefault="00A8310F">
            <w:pPr>
              <w:pStyle w:val="NormalinTable"/>
            </w:pPr>
            <w:r>
              <w:rPr>
                <w:b/>
              </w:rPr>
              <w:t>0810 20 00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AEDCC9" w14:textId="77777777" w:rsidR="00A628A4" w:rsidRDefault="00A8310F">
            <w:pPr>
              <w:pStyle w:val="NormalinTable"/>
              <w:tabs>
                <w:tab w:val="left" w:pos="1250"/>
              </w:tabs>
            </w:pPr>
            <w:r>
              <w:t>0.00%</w:t>
            </w:r>
          </w:p>
        </w:tc>
      </w:tr>
      <w:tr w:rsidR="00A628A4" w14:paraId="6ADD310E" w14:textId="77777777" w:rsidTr="00C0096D">
        <w:trPr>
          <w:cantSplit/>
        </w:trPr>
        <w:tc>
          <w:tcPr>
            <w:tcW w:w="0" w:type="auto"/>
            <w:tcBorders>
              <w:top w:val="single" w:sz="4" w:space="0" w:color="A6A6A6" w:themeColor="background1" w:themeShade="A6"/>
              <w:right w:val="single" w:sz="4" w:space="0" w:color="000000" w:themeColor="text1"/>
            </w:tcBorders>
          </w:tcPr>
          <w:p w14:paraId="62285F67" w14:textId="77777777" w:rsidR="00A628A4" w:rsidRDefault="00A8310F">
            <w:pPr>
              <w:pStyle w:val="NormalinTable"/>
            </w:pPr>
            <w:r>
              <w:rPr>
                <w:b/>
              </w:rPr>
              <w:t>0810 30 00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E0DF24" w14:textId="77777777" w:rsidR="00A628A4" w:rsidRDefault="00A8310F">
            <w:pPr>
              <w:pStyle w:val="NormalinTable"/>
              <w:tabs>
                <w:tab w:val="left" w:pos="1250"/>
              </w:tabs>
            </w:pPr>
            <w:r>
              <w:t>0.00%</w:t>
            </w:r>
          </w:p>
        </w:tc>
      </w:tr>
      <w:tr w:rsidR="00A628A4" w14:paraId="3AA07F70" w14:textId="77777777" w:rsidTr="00C0096D">
        <w:trPr>
          <w:cantSplit/>
        </w:trPr>
        <w:tc>
          <w:tcPr>
            <w:tcW w:w="0" w:type="auto"/>
            <w:tcBorders>
              <w:top w:val="single" w:sz="4" w:space="0" w:color="A6A6A6" w:themeColor="background1" w:themeShade="A6"/>
              <w:right w:val="single" w:sz="4" w:space="0" w:color="000000" w:themeColor="text1"/>
            </w:tcBorders>
          </w:tcPr>
          <w:p w14:paraId="42AFE324" w14:textId="77777777" w:rsidR="00A628A4" w:rsidRDefault="00A8310F">
            <w:pPr>
              <w:pStyle w:val="NormalinTable"/>
            </w:pPr>
            <w:r>
              <w:rPr>
                <w:b/>
              </w:rPr>
              <w:t>0810 40 00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A9BC0F" w14:textId="77777777" w:rsidR="00A628A4" w:rsidRDefault="00A8310F">
            <w:pPr>
              <w:pStyle w:val="NormalinTable"/>
              <w:tabs>
                <w:tab w:val="left" w:pos="1250"/>
              </w:tabs>
            </w:pPr>
            <w:r>
              <w:t>0.00%</w:t>
            </w:r>
          </w:p>
        </w:tc>
      </w:tr>
      <w:tr w:rsidR="00A628A4" w14:paraId="3D785CD0" w14:textId="77777777" w:rsidTr="00C0096D">
        <w:trPr>
          <w:cantSplit/>
        </w:trPr>
        <w:tc>
          <w:tcPr>
            <w:tcW w:w="0" w:type="auto"/>
            <w:tcBorders>
              <w:top w:val="single" w:sz="4" w:space="0" w:color="A6A6A6" w:themeColor="background1" w:themeShade="A6"/>
              <w:right w:val="single" w:sz="4" w:space="0" w:color="000000" w:themeColor="text1"/>
            </w:tcBorders>
          </w:tcPr>
          <w:p w14:paraId="3A45CC6C" w14:textId="77777777" w:rsidR="00A628A4" w:rsidRDefault="00A8310F">
            <w:pPr>
              <w:pStyle w:val="NormalinTable"/>
            </w:pPr>
            <w:r>
              <w:rPr>
                <w:b/>
              </w:rPr>
              <w:t>0810 50 00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C011D2" w14:textId="77777777" w:rsidR="00A628A4" w:rsidRDefault="00A8310F">
            <w:pPr>
              <w:pStyle w:val="NormalinTable"/>
              <w:tabs>
                <w:tab w:val="left" w:pos="1250"/>
              </w:tabs>
            </w:pPr>
            <w:r>
              <w:t>0.00%</w:t>
            </w:r>
          </w:p>
        </w:tc>
      </w:tr>
      <w:tr w:rsidR="00A628A4" w14:paraId="1A850261" w14:textId="77777777" w:rsidTr="00C0096D">
        <w:trPr>
          <w:cantSplit/>
        </w:trPr>
        <w:tc>
          <w:tcPr>
            <w:tcW w:w="0" w:type="auto"/>
            <w:tcBorders>
              <w:top w:val="single" w:sz="4" w:space="0" w:color="A6A6A6" w:themeColor="background1" w:themeShade="A6"/>
              <w:right w:val="single" w:sz="4" w:space="0" w:color="000000" w:themeColor="text1"/>
            </w:tcBorders>
          </w:tcPr>
          <w:p w14:paraId="4D8D61E4" w14:textId="77777777" w:rsidR="00A628A4" w:rsidRDefault="00A8310F">
            <w:pPr>
              <w:pStyle w:val="NormalinTable"/>
            </w:pPr>
            <w:r>
              <w:rPr>
                <w:b/>
              </w:rPr>
              <w:t>0810 60 00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F148DC" w14:textId="77777777" w:rsidR="00A628A4" w:rsidRDefault="00A8310F">
            <w:pPr>
              <w:pStyle w:val="NormalinTable"/>
              <w:tabs>
                <w:tab w:val="left" w:pos="1250"/>
              </w:tabs>
            </w:pPr>
            <w:r>
              <w:t>0.00%</w:t>
            </w:r>
          </w:p>
        </w:tc>
      </w:tr>
      <w:tr w:rsidR="00A628A4" w14:paraId="38E77BBA" w14:textId="77777777" w:rsidTr="00C0096D">
        <w:trPr>
          <w:cantSplit/>
        </w:trPr>
        <w:tc>
          <w:tcPr>
            <w:tcW w:w="0" w:type="auto"/>
            <w:tcBorders>
              <w:top w:val="single" w:sz="4" w:space="0" w:color="A6A6A6" w:themeColor="background1" w:themeShade="A6"/>
              <w:right w:val="single" w:sz="4" w:space="0" w:color="000000" w:themeColor="text1"/>
            </w:tcBorders>
          </w:tcPr>
          <w:p w14:paraId="7BB910A3" w14:textId="77777777" w:rsidR="00A628A4" w:rsidRDefault="00A8310F">
            <w:pPr>
              <w:pStyle w:val="NormalinTable"/>
            </w:pPr>
            <w:r>
              <w:rPr>
                <w:b/>
              </w:rPr>
              <w:t>0810 70 00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C02F69" w14:textId="77777777" w:rsidR="00A628A4" w:rsidRDefault="00A8310F">
            <w:pPr>
              <w:pStyle w:val="NormalinTable"/>
              <w:tabs>
                <w:tab w:val="left" w:pos="1250"/>
              </w:tabs>
            </w:pPr>
            <w:r>
              <w:t>0.00%</w:t>
            </w:r>
          </w:p>
        </w:tc>
      </w:tr>
      <w:tr w:rsidR="00A628A4" w14:paraId="3E5F2E0D" w14:textId="77777777" w:rsidTr="00C0096D">
        <w:trPr>
          <w:cantSplit/>
        </w:trPr>
        <w:tc>
          <w:tcPr>
            <w:tcW w:w="0" w:type="auto"/>
            <w:tcBorders>
              <w:top w:val="single" w:sz="4" w:space="0" w:color="A6A6A6" w:themeColor="background1" w:themeShade="A6"/>
              <w:right w:val="single" w:sz="4" w:space="0" w:color="000000" w:themeColor="text1"/>
            </w:tcBorders>
          </w:tcPr>
          <w:p w14:paraId="23826B55" w14:textId="77777777" w:rsidR="00A628A4" w:rsidRDefault="00A8310F">
            <w:pPr>
              <w:pStyle w:val="NormalinTable"/>
            </w:pPr>
            <w:r>
              <w:rPr>
                <w:b/>
              </w:rPr>
              <w:t>0810 90 75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5C70C5" w14:textId="77777777" w:rsidR="00A628A4" w:rsidRDefault="00A8310F">
            <w:pPr>
              <w:pStyle w:val="NormalinTable"/>
              <w:tabs>
                <w:tab w:val="left" w:pos="1250"/>
              </w:tabs>
            </w:pPr>
            <w:r>
              <w:t>0.00%</w:t>
            </w:r>
          </w:p>
        </w:tc>
      </w:tr>
      <w:tr w:rsidR="00A628A4" w14:paraId="29B5EB91" w14:textId="77777777" w:rsidTr="00C0096D">
        <w:trPr>
          <w:cantSplit/>
        </w:trPr>
        <w:tc>
          <w:tcPr>
            <w:tcW w:w="0" w:type="auto"/>
            <w:tcBorders>
              <w:top w:val="single" w:sz="4" w:space="0" w:color="A6A6A6" w:themeColor="background1" w:themeShade="A6"/>
              <w:right w:val="single" w:sz="4" w:space="0" w:color="000000" w:themeColor="text1"/>
            </w:tcBorders>
          </w:tcPr>
          <w:p w14:paraId="6476858F" w14:textId="77777777" w:rsidR="00A628A4" w:rsidRDefault="00A8310F">
            <w:pPr>
              <w:pStyle w:val="NormalinTable"/>
            </w:pPr>
            <w:r>
              <w:rPr>
                <w:b/>
              </w:rPr>
              <w:t>0811 10 11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EE9AD0" w14:textId="77777777" w:rsidR="00A628A4" w:rsidRDefault="00A8310F">
            <w:pPr>
              <w:pStyle w:val="NormalinTable"/>
              <w:tabs>
                <w:tab w:val="left" w:pos="1250"/>
              </w:tabs>
            </w:pPr>
            <w:r>
              <w:t>8.400 € / 100 kg</w:t>
            </w:r>
          </w:p>
        </w:tc>
      </w:tr>
      <w:tr w:rsidR="00A628A4" w14:paraId="04CF0894" w14:textId="77777777" w:rsidTr="00C0096D">
        <w:trPr>
          <w:cantSplit/>
        </w:trPr>
        <w:tc>
          <w:tcPr>
            <w:tcW w:w="0" w:type="auto"/>
            <w:tcBorders>
              <w:top w:val="single" w:sz="4" w:space="0" w:color="A6A6A6" w:themeColor="background1" w:themeShade="A6"/>
              <w:right w:val="single" w:sz="4" w:space="0" w:color="000000" w:themeColor="text1"/>
            </w:tcBorders>
          </w:tcPr>
          <w:p w14:paraId="431AD086" w14:textId="77777777" w:rsidR="00A628A4" w:rsidRDefault="00A8310F">
            <w:pPr>
              <w:pStyle w:val="NormalinTable"/>
            </w:pPr>
            <w:r>
              <w:rPr>
                <w:b/>
              </w:rPr>
              <w:t>0811 10 19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BE7D04" w14:textId="77777777" w:rsidR="00A628A4" w:rsidRDefault="00A8310F">
            <w:pPr>
              <w:pStyle w:val="NormalinTable"/>
              <w:tabs>
                <w:tab w:val="left" w:pos="1250"/>
              </w:tabs>
            </w:pPr>
            <w:r>
              <w:t>0.00%</w:t>
            </w:r>
          </w:p>
        </w:tc>
      </w:tr>
      <w:tr w:rsidR="00A628A4" w14:paraId="19DD1CAF" w14:textId="77777777" w:rsidTr="00C0096D">
        <w:trPr>
          <w:cantSplit/>
        </w:trPr>
        <w:tc>
          <w:tcPr>
            <w:tcW w:w="0" w:type="auto"/>
            <w:tcBorders>
              <w:top w:val="single" w:sz="4" w:space="0" w:color="A6A6A6" w:themeColor="background1" w:themeShade="A6"/>
              <w:right w:val="single" w:sz="4" w:space="0" w:color="000000" w:themeColor="text1"/>
            </w:tcBorders>
          </w:tcPr>
          <w:p w14:paraId="1588CEA4" w14:textId="77777777" w:rsidR="00A628A4" w:rsidRDefault="00A8310F">
            <w:pPr>
              <w:pStyle w:val="NormalinTable"/>
            </w:pPr>
            <w:r>
              <w:rPr>
                <w:b/>
              </w:rPr>
              <w:t>0811 10 90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6C17E2" w14:textId="77777777" w:rsidR="00A628A4" w:rsidRDefault="00A8310F">
            <w:pPr>
              <w:pStyle w:val="NormalinTable"/>
              <w:tabs>
                <w:tab w:val="left" w:pos="1250"/>
              </w:tabs>
            </w:pPr>
            <w:r>
              <w:t>0.00%</w:t>
            </w:r>
          </w:p>
        </w:tc>
      </w:tr>
      <w:tr w:rsidR="00A628A4" w14:paraId="23AE9CAB" w14:textId="77777777" w:rsidTr="00C0096D">
        <w:trPr>
          <w:cantSplit/>
        </w:trPr>
        <w:tc>
          <w:tcPr>
            <w:tcW w:w="0" w:type="auto"/>
            <w:tcBorders>
              <w:top w:val="single" w:sz="4" w:space="0" w:color="A6A6A6" w:themeColor="background1" w:themeShade="A6"/>
              <w:right w:val="single" w:sz="4" w:space="0" w:color="000000" w:themeColor="text1"/>
            </w:tcBorders>
          </w:tcPr>
          <w:p w14:paraId="52A22869" w14:textId="77777777" w:rsidR="00A628A4" w:rsidRDefault="00A8310F">
            <w:pPr>
              <w:pStyle w:val="NormalinTable"/>
            </w:pPr>
            <w:r>
              <w:rPr>
                <w:b/>
              </w:rPr>
              <w:t>0811 20 11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F51EE2" w14:textId="77777777" w:rsidR="00A628A4" w:rsidRDefault="00A8310F">
            <w:pPr>
              <w:pStyle w:val="NormalinTable"/>
              <w:tabs>
                <w:tab w:val="left" w:pos="1250"/>
              </w:tabs>
            </w:pPr>
            <w:r>
              <w:t>8.400 € / 100 kg</w:t>
            </w:r>
          </w:p>
        </w:tc>
      </w:tr>
      <w:tr w:rsidR="00A628A4" w14:paraId="358C45DC" w14:textId="77777777" w:rsidTr="00C0096D">
        <w:trPr>
          <w:cantSplit/>
        </w:trPr>
        <w:tc>
          <w:tcPr>
            <w:tcW w:w="0" w:type="auto"/>
            <w:tcBorders>
              <w:top w:val="single" w:sz="4" w:space="0" w:color="A6A6A6" w:themeColor="background1" w:themeShade="A6"/>
              <w:right w:val="single" w:sz="4" w:space="0" w:color="000000" w:themeColor="text1"/>
            </w:tcBorders>
          </w:tcPr>
          <w:p w14:paraId="7CBD1A6B" w14:textId="77777777" w:rsidR="00A628A4" w:rsidRDefault="00A8310F">
            <w:pPr>
              <w:pStyle w:val="NormalinTable"/>
            </w:pPr>
            <w:r>
              <w:rPr>
                <w:b/>
              </w:rPr>
              <w:t>0811 20 19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AB73F4" w14:textId="77777777" w:rsidR="00A628A4" w:rsidRDefault="00A8310F">
            <w:pPr>
              <w:pStyle w:val="NormalinTable"/>
              <w:tabs>
                <w:tab w:val="left" w:pos="1250"/>
              </w:tabs>
            </w:pPr>
            <w:r>
              <w:t>0.00%</w:t>
            </w:r>
          </w:p>
        </w:tc>
      </w:tr>
      <w:tr w:rsidR="00A628A4" w14:paraId="644EEC0B" w14:textId="77777777" w:rsidTr="00C0096D">
        <w:trPr>
          <w:cantSplit/>
        </w:trPr>
        <w:tc>
          <w:tcPr>
            <w:tcW w:w="0" w:type="auto"/>
            <w:tcBorders>
              <w:top w:val="single" w:sz="4" w:space="0" w:color="A6A6A6" w:themeColor="background1" w:themeShade="A6"/>
              <w:right w:val="single" w:sz="4" w:space="0" w:color="000000" w:themeColor="text1"/>
            </w:tcBorders>
          </w:tcPr>
          <w:p w14:paraId="6160EA41" w14:textId="77777777" w:rsidR="00A628A4" w:rsidRDefault="00A8310F">
            <w:pPr>
              <w:pStyle w:val="NormalinTable"/>
            </w:pPr>
            <w:r>
              <w:rPr>
                <w:b/>
              </w:rPr>
              <w:t>0811 20 31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079794" w14:textId="77777777" w:rsidR="00A628A4" w:rsidRDefault="00A8310F">
            <w:pPr>
              <w:pStyle w:val="NormalinTable"/>
              <w:tabs>
                <w:tab w:val="left" w:pos="1250"/>
              </w:tabs>
            </w:pPr>
            <w:r>
              <w:t>0.00%</w:t>
            </w:r>
          </w:p>
        </w:tc>
      </w:tr>
      <w:tr w:rsidR="00A628A4" w14:paraId="16113A2E" w14:textId="77777777" w:rsidTr="00C0096D">
        <w:trPr>
          <w:cantSplit/>
        </w:trPr>
        <w:tc>
          <w:tcPr>
            <w:tcW w:w="0" w:type="auto"/>
            <w:tcBorders>
              <w:top w:val="single" w:sz="4" w:space="0" w:color="A6A6A6" w:themeColor="background1" w:themeShade="A6"/>
              <w:right w:val="single" w:sz="4" w:space="0" w:color="000000" w:themeColor="text1"/>
            </w:tcBorders>
          </w:tcPr>
          <w:p w14:paraId="42C255AF" w14:textId="77777777" w:rsidR="00A628A4" w:rsidRDefault="00A8310F">
            <w:pPr>
              <w:pStyle w:val="NormalinTable"/>
            </w:pPr>
            <w:r>
              <w:rPr>
                <w:b/>
              </w:rPr>
              <w:t>0811 20 39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5E05CC" w14:textId="77777777" w:rsidR="00A628A4" w:rsidRDefault="00A8310F">
            <w:pPr>
              <w:pStyle w:val="NormalinTable"/>
              <w:tabs>
                <w:tab w:val="left" w:pos="1250"/>
              </w:tabs>
            </w:pPr>
            <w:r>
              <w:t>0.00%</w:t>
            </w:r>
          </w:p>
        </w:tc>
      </w:tr>
      <w:tr w:rsidR="00A628A4" w14:paraId="6262ACD8" w14:textId="77777777" w:rsidTr="00C0096D">
        <w:trPr>
          <w:cantSplit/>
        </w:trPr>
        <w:tc>
          <w:tcPr>
            <w:tcW w:w="0" w:type="auto"/>
            <w:tcBorders>
              <w:top w:val="single" w:sz="4" w:space="0" w:color="A6A6A6" w:themeColor="background1" w:themeShade="A6"/>
              <w:right w:val="single" w:sz="4" w:space="0" w:color="000000" w:themeColor="text1"/>
            </w:tcBorders>
          </w:tcPr>
          <w:p w14:paraId="2DF1ACBC" w14:textId="77777777" w:rsidR="00A628A4" w:rsidRDefault="00A8310F">
            <w:pPr>
              <w:pStyle w:val="NormalinTable"/>
            </w:pPr>
            <w:r>
              <w:rPr>
                <w:b/>
              </w:rPr>
              <w:t>0811 20 51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7C80B7" w14:textId="77777777" w:rsidR="00A628A4" w:rsidRDefault="00A8310F">
            <w:pPr>
              <w:pStyle w:val="NormalinTable"/>
              <w:tabs>
                <w:tab w:val="left" w:pos="1250"/>
              </w:tabs>
            </w:pPr>
            <w:r>
              <w:t>0.00%</w:t>
            </w:r>
          </w:p>
        </w:tc>
      </w:tr>
      <w:tr w:rsidR="00A628A4" w14:paraId="5946A656" w14:textId="77777777" w:rsidTr="00C0096D">
        <w:trPr>
          <w:cantSplit/>
        </w:trPr>
        <w:tc>
          <w:tcPr>
            <w:tcW w:w="0" w:type="auto"/>
            <w:tcBorders>
              <w:top w:val="single" w:sz="4" w:space="0" w:color="A6A6A6" w:themeColor="background1" w:themeShade="A6"/>
              <w:right w:val="single" w:sz="4" w:space="0" w:color="000000" w:themeColor="text1"/>
            </w:tcBorders>
          </w:tcPr>
          <w:p w14:paraId="7E8DB56E" w14:textId="77777777" w:rsidR="00A628A4" w:rsidRDefault="00A8310F">
            <w:pPr>
              <w:pStyle w:val="NormalinTable"/>
            </w:pPr>
            <w:r>
              <w:rPr>
                <w:b/>
              </w:rPr>
              <w:t>0811 20 59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762A6F" w14:textId="77777777" w:rsidR="00A628A4" w:rsidRDefault="00A8310F">
            <w:pPr>
              <w:pStyle w:val="NormalinTable"/>
              <w:tabs>
                <w:tab w:val="left" w:pos="1250"/>
              </w:tabs>
            </w:pPr>
            <w:r>
              <w:t>0.00%</w:t>
            </w:r>
          </w:p>
        </w:tc>
      </w:tr>
      <w:tr w:rsidR="00A628A4" w14:paraId="74F221F0" w14:textId="77777777" w:rsidTr="00C0096D">
        <w:trPr>
          <w:cantSplit/>
        </w:trPr>
        <w:tc>
          <w:tcPr>
            <w:tcW w:w="0" w:type="auto"/>
            <w:tcBorders>
              <w:top w:val="single" w:sz="4" w:space="0" w:color="A6A6A6" w:themeColor="background1" w:themeShade="A6"/>
              <w:right w:val="single" w:sz="4" w:space="0" w:color="000000" w:themeColor="text1"/>
            </w:tcBorders>
          </w:tcPr>
          <w:p w14:paraId="06680C0F" w14:textId="77777777" w:rsidR="00A628A4" w:rsidRDefault="00A8310F">
            <w:pPr>
              <w:pStyle w:val="NormalinTable"/>
            </w:pPr>
            <w:r>
              <w:rPr>
                <w:b/>
              </w:rPr>
              <w:t>0811 20 90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A3549E" w14:textId="77777777" w:rsidR="00A628A4" w:rsidRDefault="00A8310F">
            <w:pPr>
              <w:pStyle w:val="NormalinTable"/>
              <w:tabs>
                <w:tab w:val="left" w:pos="1250"/>
              </w:tabs>
            </w:pPr>
            <w:r>
              <w:t>0.00%</w:t>
            </w:r>
          </w:p>
        </w:tc>
      </w:tr>
      <w:tr w:rsidR="00A628A4" w14:paraId="3E4BE91A" w14:textId="77777777" w:rsidTr="00C0096D">
        <w:trPr>
          <w:cantSplit/>
        </w:trPr>
        <w:tc>
          <w:tcPr>
            <w:tcW w:w="0" w:type="auto"/>
            <w:tcBorders>
              <w:top w:val="single" w:sz="4" w:space="0" w:color="A6A6A6" w:themeColor="background1" w:themeShade="A6"/>
              <w:right w:val="single" w:sz="4" w:space="0" w:color="000000" w:themeColor="text1"/>
            </w:tcBorders>
          </w:tcPr>
          <w:p w14:paraId="080CEDA6" w14:textId="77777777" w:rsidR="00A628A4" w:rsidRDefault="00A8310F">
            <w:pPr>
              <w:pStyle w:val="NormalinTable"/>
            </w:pPr>
            <w:r>
              <w:rPr>
                <w:b/>
              </w:rPr>
              <w:t>0811 90 00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05BDB6" w14:textId="77777777" w:rsidR="00A628A4" w:rsidRDefault="00A8310F">
            <w:pPr>
              <w:pStyle w:val="NormalinTable"/>
              <w:tabs>
                <w:tab w:val="left" w:pos="1250"/>
              </w:tabs>
            </w:pPr>
            <w:r>
              <w:t>0.00%</w:t>
            </w:r>
          </w:p>
        </w:tc>
      </w:tr>
      <w:tr w:rsidR="00A628A4" w14:paraId="6778F75F" w14:textId="77777777" w:rsidTr="00C0096D">
        <w:trPr>
          <w:cantSplit/>
        </w:trPr>
        <w:tc>
          <w:tcPr>
            <w:tcW w:w="0" w:type="auto"/>
            <w:tcBorders>
              <w:top w:val="single" w:sz="4" w:space="0" w:color="A6A6A6" w:themeColor="background1" w:themeShade="A6"/>
              <w:right w:val="single" w:sz="4" w:space="0" w:color="000000" w:themeColor="text1"/>
            </w:tcBorders>
          </w:tcPr>
          <w:p w14:paraId="013A5933" w14:textId="77777777" w:rsidR="00A628A4" w:rsidRDefault="00A8310F">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7CA955" w14:textId="77777777" w:rsidR="00A628A4" w:rsidRDefault="00A8310F">
            <w:pPr>
              <w:pStyle w:val="NormalinTable"/>
              <w:tabs>
                <w:tab w:val="left" w:pos="1250"/>
              </w:tabs>
            </w:pPr>
            <w:r>
              <w:t>0.00%</w:t>
            </w:r>
          </w:p>
        </w:tc>
      </w:tr>
      <w:tr w:rsidR="00A628A4" w14:paraId="21A503B5" w14:textId="77777777" w:rsidTr="00C0096D">
        <w:trPr>
          <w:cantSplit/>
        </w:trPr>
        <w:tc>
          <w:tcPr>
            <w:tcW w:w="0" w:type="auto"/>
            <w:tcBorders>
              <w:top w:val="single" w:sz="4" w:space="0" w:color="A6A6A6" w:themeColor="background1" w:themeShade="A6"/>
              <w:right w:val="single" w:sz="4" w:space="0" w:color="000000" w:themeColor="text1"/>
            </w:tcBorders>
          </w:tcPr>
          <w:p w14:paraId="26B6E67B" w14:textId="77777777" w:rsidR="00A628A4" w:rsidRDefault="00A8310F">
            <w:pPr>
              <w:pStyle w:val="NormalinTable"/>
            </w:pPr>
            <w:r>
              <w:rPr>
                <w:b/>
              </w:rPr>
              <w:t>0813 00 00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B4D6E6" w14:textId="77777777" w:rsidR="00A628A4" w:rsidRDefault="00A8310F">
            <w:pPr>
              <w:pStyle w:val="NormalinTable"/>
              <w:tabs>
                <w:tab w:val="left" w:pos="1250"/>
              </w:tabs>
            </w:pPr>
            <w:r>
              <w:t>0.00%</w:t>
            </w:r>
          </w:p>
        </w:tc>
      </w:tr>
      <w:tr w:rsidR="00A628A4" w14:paraId="5C2B90F1" w14:textId="77777777" w:rsidTr="00C0096D">
        <w:trPr>
          <w:cantSplit/>
        </w:trPr>
        <w:tc>
          <w:tcPr>
            <w:tcW w:w="0" w:type="auto"/>
            <w:tcBorders>
              <w:top w:val="single" w:sz="4" w:space="0" w:color="A6A6A6" w:themeColor="background1" w:themeShade="A6"/>
              <w:right w:val="single" w:sz="4" w:space="0" w:color="000000" w:themeColor="text1"/>
            </w:tcBorders>
          </w:tcPr>
          <w:p w14:paraId="528BFB8A" w14:textId="77777777" w:rsidR="00A628A4" w:rsidRDefault="00A8310F">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3DAD3B" w14:textId="77777777" w:rsidR="00A628A4" w:rsidRDefault="00A8310F">
            <w:pPr>
              <w:pStyle w:val="NormalinTable"/>
              <w:tabs>
                <w:tab w:val="left" w:pos="1250"/>
              </w:tabs>
            </w:pPr>
            <w:r>
              <w:t>0.00%</w:t>
            </w:r>
          </w:p>
        </w:tc>
      </w:tr>
      <w:tr w:rsidR="00A628A4" w14:paraId="0C478104" w14:textId="77777777" w:rsidTr="00C0096D">
        <w:trPr>
          <w:cantSplit/>
        </w:trPr>
        <w:tc>
          <w:tcPr>
            <w:tcW w:w="0" w:type="auto"/>
            <w:tcBorders>
              <w:top w:val="single" w:sz="4" w:space="0" w:color="A6A6A6" w:themeColor="background1" w:themeShade="A6"/>
              <w:right w:val="single" w:sz="4" w:space="0" w:color="000000" w:themeColor="text1"/>
            </w:tcBorders>
          </w:tcPr>
          <w:p w14:paraId="0E644598" w14:textId="77777777" w:rsidR="00A628A4" w:rsidRDefault="00A8310F">
            <w:pPr>
              <w:pStyle w:val="NormalinTable"/>
            </w:pPr>
            <w:r>
              <w:rPr>
                <w:b/>
              </w:rPr>
              <w:t>0900 00 00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CE9C1B" w14:textId="77777777" w:rsidR="00A628A4" w:rsidRDefault="00A8310F">
            <w:pPr>
              <w:pStyle w:val="NormalinTable"/>
              <w:tabs>
                <w:tab w:val="left" w:pos="1250"/>
              </w:tabs>
            </w:pPr>
            <w:r>
              <w:t>0.00%</w:t>
            </w:r>
          </w:p>
        </w:tc>
      </w:tr>
      <w:tr w:rsidR="00A628A4" w14:paraId="750136D3" w14:textId="77777777" w:rsidTr="00C0096D">
        <w:trPr>
          <w:cantSplit/>
        </w:trPr>
        <w:tc>
          <w:tcPr>
            <w:tcW w:w="0" w:type="auto"/>
            <w:tcBorders>
              <w:top w:val="single" w:sz="4" w:space="0" w:color="A6A6A6" w:themeColor="background1" w:themeShade="A6"/>
              <w:right w:val="single" w:sz="4" w:space="0" w:color="000000" w:themeColor="text1"/>
            </w:tcBorders>
          </w:tcPr>
          <w:p w14:paraId="2E2D3BB0" w14:textId="77777777" w:rsidR="00A628A4" w:rsidRDefault="00A8310F">
            <w:pPr>
              <w:pStyle w:val="NormalinTable"/>
            </w:pPr>
            <w:r>
              <w:rPr>
                <w:b/>
              </w:rPr>
              <w:t>1001 91 10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57A27C" w14:textId="77777777" w:rsidR="00A628A4" w:rsidRDefault="00A8310F">
            <w:pPr>
              <w:pStyle w:val="NormalinTable"/>
              <w:tabs>
                <w:tab w:val="left" w:pos="1250"/>
              </w:tabs>
            </w:pPr>
            <w:r>
              <w:t>0.00%</w:t>
            </w:r>
          </w:p>
        </w:tc>
      </w:tr>
      <w:tr w:rsidR="00A628A4" w14:paraId="3C695F0A" w14:textId="77777777" w:rsidTr="00C0096D">
        <w:trPr>
          <w:cantSplit/>
        </w:trPr>
        <w:tc>
          <w:tcPr>
            <w:tcW w:w="0" w:type="auto"/>
            <w:tcBorders>
              <w:top w:val="single" w:sz="4" w:space="0" w:color="A6A6A6" w:themeColor="background1" w:themeShade="A6"/>
              <w:right w:val="single" w:sz="4" w:space="0" w:color="000000" w:themeColor="text1"/>
            </w:tcBorders>
          </w:tcPr>
          <w:p w14:paraId="4AA13D4E" w14:textId="77777777" w:rsidR="00A628A4" w:rsidRDefault="00A8310F">
            <w:pPr>
              <w:pStyle w:val="NormalinTable"/>
            </w:pPr>
            <w:r>
              <w:rPr>
                <w:b/>
              </w:rPr>
              <w:lastRenderedPageBreak/>
              <w:t>1006 10 10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B9AE88" w14:textId="77777777" w:rsidR="00A628A4" w:rsidRDefault="00A8310F">
            <w:pPr>
              <w:pStyle w:val="NormalinTable"/>
              <w:tabs>
                <w:tab w:val="left" w:pos="1250"/>
              </w:tabs>
            </w:pPr>
            <w:r>
              <w:t>0.00%</w:t>
            </w:r>
          </w:p>
        </w:tc>
      </w:tr>
      <w:tr w:rsidR="00A628A4" w14:paraId="0E328890" w14:textId="77777777" w:rsidTr="00C0096D">
        <w:trPr>
          <w:cantSplit/>
        </w:trPr>
        <w:tc>
          <w:tcPr>
            <w:tcW w:w="0" w:type="auto"/>
            <w:tcBorders>
              <w:top w:val="single" w:sz="4" w:space="0" w:color="A6A6A6" w:themeColor="background1" w:themeShade="A6"/>
              <w:right w:val="single" w:sz="4" w:space="0" w:color="000000" w:themeColor="text1"/>
            </w:tcBorders>
          </w:tcPr>
          <w:p w14:paraId="316FCEFC" w14:textId="77777777" w:rsidR="00A628A4" w:rsidRDefault="00A8310F">
            <w:pPr>
              <w:pStyle w:val="NormalinTable"/>
            </w:pPr>
            <w:r>
              <w:rPr>
                <w:b/>
              </w:rPr>
              <w:t>1007 10 10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6476E9" w14:textId="77777777" w:rsidR="00A628A4" w:rsidRDefault="00A8310F">
            <w:pPr>
              <w:pStyle w:val="NormalinTable"/>
              <w:tabs>
                <w:tab w:val="left" w:pos="1250"/>
              </w:tabs>
            </w:pPr>
            <w:r>
              <w:t>0.00%</w:t>
            </w:r>
          </w:p>
        </w:tc>
      </w:tr>
      <w:tr w:rsidR="00A628A4" w14:paraId="732AE1DD" w14:textId="77777777" w:rsidTr="00C0096D">
        <w:trPr>
          <w:cantSplit/>
        </w:trPr>
        <w:tc>
          <w:tcPr>
            <w:tcW w:w="0" w:type="auto"/>
            <w:tcBorders>
              <w:top w:val="single" w:sz="4" w:space="0" w:color="A6A6A6" w:themeColor="background1" w:themeShade="A6"/>
              <w:right w:val="single" w:sz="4" w:space="0" w:color="000000" w:themeColor="text1"/>
            </w:tcBorders>
          </w:tcPr>
          <w:p w14:paraId="43ADAD77" w14:textId="77777777" w:rsidR="00A628A4" w:rsidRDefault="00A8310F">
            <w:pPr>
              <w:pStyle w:val="NormalinTable"/>
            </w:pPr>
            <w:r>
              <w:rPr>
                <w:b/>
              </w:rPr>
              <w:t>1008 50 00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E48E10" w14:textId="77777777" w:rsidR="00A628A4" w:rsidRDefault="00A8310F">
            <w:pPr>
              <w:pStyle w:val="NormalinTable"/>
              <w:tabs>
                <w:tab w:val="left" w:pos="1250"/>
              </w:tabs>
            </w:pPr>
            <w:r>
              <w:t>0.00%</w:t>
            </w:r>
          </w:p>
        </w:tc>
      </w:tr>
      <w:tr w:rsidR="00A628A4" w14:paraId="6FB9A490" w14:textId="77777777" w:rsidTr="00C0096D">
        <w:trPr>
          <w:cantSplit/>
        </w:trPr>
        <w:tc>
          <w:tcPr>
            <w:tcW w:w="0" w:type="auto"/>
            <w:tcBorders>
              <w:top w:val="single" w:sz="4" w:space="0" w:color="A6A6A6" w:themeColor="background1" w:themeShade="A6"/>
              <w:right w:val="single" w:sz="4" w:space="0" w:color="000000" w:themeColor="text1"/>
            </w:tcBorders>
          </w:tcPr>
          <w:p w14:paraId="4F27C469" w14:textId="77777777" w:rsidR="00A628A4" w:rsidRDefault="00A8310F">
            <w:pPr>
              <w:pStyle w:val="NormalinTable"/>
            </w:pPr>
            <w:r>
              <w:rPr>
                <w:b/>
              </w:rPr>
              <w:t>1105 00 00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A6C3FD" w14:textId="77777777" w:rsidR="00A628A4" w:rsidRDefault="00A8310F">
            <w:pPr>
              <w:pStyle w:val="NormalinTable"/>
              <w:tabs>
                <w:tab w:val="left" w:pos="1250"/>
              </w:tabs>
            </w:pPr>
            <w:r>
              <w:t>0.00%</w:t>
            </w:r>
          </w:p>
        </w:tc>
      </w:tr>
      <w:tr w:rsidR="00A628A4" w14:paraId="42032BC9" w14:textId="77777777" w:rsidTr="00C0096D">
        <w:trPr>
          <w:cantSplit/>
        </w:trPr>
        <w:tc>
          <w:tcPr>
            <w:tcW w:w="0" w:type="auto"/>
            <w:tcBorders>
              <w:top w:val="single" w:sz="4" w:space="0" w:color="A6A6A6" w:themeColor="background1" w:themeShade="A6"/>
              <w:right w:val="single" w:sz="4" w:space="0" w:color="000000" w:themeColor="text1"/>
            </w:tcBorders>
          </w:tcPr>
          <w:p w14:paraId="3FEB187B" w14:textId="77777777" w:rsidR="00A628A4" w:rsidRDefault="00A8310F">
            <w:pPr>
              <w:pStyle w:val="NormalinTable"/>
            </w:pPr>
            <w:r>
              <w:rPr>
                <w:b/>
              </w:rPr>
              <w:t>1106 00 00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16FD60" w14:textId="77777777" w:rsidR="00A628A4" w:rsidRDefault="00A8310F">
            <w:pPr>
              <w:pStyle w:val="NormalinTable"/>
              <w:tabs>
                <w:tab w:val="left" w:pos="1250"/>
              </w:tabs>
            </w:pPr>
            <w:r>
              <w:t>0.00%</w:t>
            </w:r>
          </w:p>
        </w:tc>
      </w:tr>
      <w:tr w:rsidR="00A628A4" w14:paraId="4AAE5099" w14:textId="77777777" w:rsidTr="00C0096D">
        <w:trPr>
          <w:cantSplit/>
        </w:trPr>
        <w:tc>
          <w:tcPr>
            <w:tcW w:w="0" w:type="auto"/>
            <w:tcBorders>
              <w:top w:val="single" w:sz="4" w:space="0" w:color="A6A6A6" w:themeColor="background1" w:themeShade="A6"/>
              <w:right w:val="single" w:sz="4" w:space="0" w:color="000000" w:themeColor="text1"/>
            </w:tcBorders>
          </w:tcPr>
          <w:p w14:paraId="0EB384AE" w14:textId="77777777" w:rsidR="00A628A4" w:rsidRDefault="00A8310F">
            <w:pPr>
              <w:pStyle w:val="NormalinTable"/>
            </w:pPr>
            <w:r>
              <w:rPr>
                <w:b/>
              </w:rPr>
              <w:t>1108 20 00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F5C5B4" w14:textId="77777777" w:rsidR="00A628A4" w:rsidRDefault="00A8310F">
            <w:pPr>
              <w:pStyle w:val="NormalinTable"/>
              <w:tabs>
                <w:tab w:val="left" w:pos="1250"/>
              </w:tabs>
            </w:pPr>
            <w:r>
              <w:t>0.00%</w:t>
            </w:r>
          </w:p>
        </w:tc>
      </w:tr>
      <w:tr w:rsidR="00A628A4" w14:paraId="0A6A33A2" w14:textId="77777777" w:rsidTr="00C0096D">
        <w:trPr>
          <w:cantSplit/>
        </w:trPr>
        <w:tc>
          <w:tcPr>
            <w:tcW w:w="0" w:type="auto"/>
            <w:tcBorders>
              <w:top w:val="single" w:sz="4" w:space="0" w:color="A6A6A6" w:themeColor="background1" w:themeShade="A6"/>
              <w:right w:val="single" w:sz="4" w:space="0" w:color="000000" w:themeColor="text1"/>
            </w:tcBorders>
          </w:tcPr>
          <w:p w14:paraId="1C56DEFE" w14:textId="77777777" w:rsidR="00A628A4" w:rsidRDefault="00A8310F">
            <w:pPr>
              <w:pStyle w:val="NormalinTable"/>
            </w:pPr>
            <w:r>
              <w:rPr>
                <w:b/>
              </w:rPr>
              <w:t>1208 10 00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B56ED8" w14:textId="77777777" w:rsidR="00A628A4" w:rsidRDefault="00A8310F">
            <w:pPr>
              <w:pStyle w:val="NormalinTable"/>
              <w:tabs>
                <w:tab w:val="left" w:pos="1250"/>
              </w:tabs>
            </w:pPr>
            <w:r>
              <w:t>0.00%</w:t>
            </w:r>
          </w:p>
        </w:tc>
      </w:tr>
      <w:tr w:rsidR="00A628A4" w14:paraId="47B5198A" w14:textId="77777777" w:rsidTr="00C0096D">
        <w:trPr>
          <w:cantSplit/>
        </w:trPr>
        <w:tc>
          <w:tcPr>
            <w:tcW w:w="0" w:type="auto"/>
            <w:tcBorders>
              <w:top w:val="single" w:sz="4" w:space="0" w:color="A6A6A6" w:themeColor="background1" w:themeShade="A6"/>
              <w:right w:val="single" w:sz="4" w:space="0" w:color="000000" w:themeColor="text1"/>
            </w:tcBorders>
          </w:tcPr>
          <w:p w14:paraId="274B7531" w14:textId="77777777" w:rsidR="00A628A4" w:rsidRDefault="00A8310F">
            <w:pPr>
              <w:pStyle w:val="NormalinTable"/>
            </w:pPr>
            <w:r>
              <w:rPr>
                <w:b/>
              </w:rPr>
              <w:t>1209 00 00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DB9A24" w14:textId="77777777" w:rsidR="00A628A4" w:rsidRDefault="00A8310F">
            <w:pPr>
              <w:pStyle w:val="NormalinTable"/>
              <w:tabs>
                <w:tab w:val="left" w:pos="1250"/>
              </w:tabs>
            </w:pPr>
            <w:r>
              <w:t>0.00%</w:t>
            </w:r>
          </w:p>
        </w:tc>
      </w:tr>
      <w:tr w:rsidR="00A628A4" w14:paraId="1B9E08EE" w14:textId="77777777" w:rsidTr="00C0096D">
        <w:trPr>
          <w:cantSplit/>
        </w:trPr>
        <w:tc>
          <w:tcPr>
            <w:tcW w:w="0" w:type="auto"/>
            <w:tcBorders>
              <w:top w:val="single" w:sz="4" w:space="0" w:color="A6A6A6" w:themeColor="background1" w:themeShade="A6"/>
              <w:right w:val="single" w:sz="4" w:space="0" w:color="000000" w:themeColor="text1"/>
            </w:tcBorders>
          </w:tcPr>
          <w:p w14:paraId="09A1A165" w14:textId="77777777" w:rsidR="00A628A4" w:rsidRDefault="00A8310F">
            <w:pPr>
              <w:pStyle w:val="NormalinTable"/>
            </w:pPr>
            <w:r>
              <w:rPr>
                <w:b/>
              </w:rPr>
              <w:t>1210 00 00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B96680" w14:textId="77777777" w:rsidR="00A628A4" w:rsidRDefault="00A8310F">
            <w:pPr>
              <w:pStyle w:val="NormalinTable"/>
              <w:tabs>
                <w:tab w:val="left" w:pos="1250"/>
              </w:tabs>
            </w:pPr>
            <w:r>
              <w:t>0.00%</w:t>
            </w:r>
          </w:p>
        </w:tc>
      </w:tr>
      <w:tr w:rsidR="00A628A4" w14:paraId="11108F02" w14:textId="77777777" w:rsidTr="00C0096D">
        <w:trPr>
          <w:cantSplit/>
        </w:trPr>
        <w:tc>
          <w:tcPr>
            <w:tcW w:w="0" w:type="auto"/>
            <w:tcBorders>
              <w:top w:val="single" w:sz="4" w:space="0" w:color="A6A6A6" w:themeColor="background1" w:themeShade="A6"/>
              <w:right w:val="single" w:sz="4" w:space="0" w:color="000000" w:themeColor="text1"/>
            </w:tcBorders>
          </w:tcPr>
          <w:p w14:paraId="18C9506E" w14:textId="77777777" w:rsidR="00A628A4" w:rsidRDefault="00A8310F">
            <w:pPr>
              <w:pStyle w:val="NormalinTable"/>
            </w:pPr>
            <w:r>
              <w:rPr>
                <w:b/>
              </w:rPr>
              <w:t>1211 90 30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1F47C0" w14:textId="77777777" w:rsidR="00A628A4" w:rsidRDefault="00A8310F">
            <w:pPr>
              <w:pStyle w:val="NormalinTable"/>
              <w:tabs>
                <w:tab w:val="left" w:pos="1250"/>
              </w:tabs>
            </w:pPr>
            <w:r>
              <w:t>0.00%</w:t>
            </w:r>
          </w:p>
        </w:tc>
      </w:tr>
      <w:tr w:rsidR="00A628A4" w14:paraId="1E60F4FD" w14:textId="77777777" w:rsidTr="00C0096D">
        <w:trPr>
          <w:cantSplit/>
        </w:trPr>
        <w:tc>
          <w:tcPr>
            <w:tcW w:w="0" w:type="auto"/>
            <w:tcBorders>
              <w:top w:val="single" w:sz="4" w:space="0" w:color="A6A6A6" w:themeColor="background1" w:themeShade="A6"/>
              <w:right w:val="single" w:sz="4" w:space="0" w:color="000000" w:themeColor="text1"/>
            </w:tcBorders>
          </w:tcPr>
          <w:p w14:paraId="434AF5C0" w14:textId="77777777" w:rsidR="00A628A4" w:rsidRDefault="00A8310F">
            <w:pPr>
              <w:pStyle w:val="NormalinTable"/>
            </w:pPr>
            <w:r>
              <w:rPr>
                <w:b/>
              </w:rPr>
              <w:t>1212 91 20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C29F2B" w14:textId="77777777" w:rsidR="00A628A4" w:rsidRDefault="00A8310F">
            <w:pPr>
              <w:pStyle w:val="NormalinTable"/>
              <w:tabs>
                <w:tab w:val="left" w:pos="1250"/>
              </w:tabs>
            </w:pPr>
            <w:r>
              <w:t>0.000 € / 100 kg</w:t>
            </w:r>
          </w:p>
        </w:tc>
      </w:tr>
      <w:tr w:rsidR="00A628A4" w14:paraId="53462EF7" w14:textId="77777777" w:rsidTr="00C0096D">
        <w:trPr>
          <w:cantSplit/>
        </w:trPr>
        <w:tc>
          <w:tcPr>
            <w:tcW w:w="0" w:type="auto"/>
            <w:tcBorders>
              <w:top w:val="single" w:sz="4" w:space="0" w:color="A6A6A6" w:themeColor="background1" w:themeShade="A6"/>
              <w:right w:val="single" w:sz="4" w:space="0" w:color="000000" w:themeColor="text1"/>
            </w:tcBorders>
          </w:tcPr>
          <w:p w14:paraId="08A34283" w14:textId="77777777" w:rsidR="00A628A4" w:rsidRDefault="00A8310F">
            <w:pPr>
              <w:pStyle w:val="NormalinTable"/>
            </w:pPr>
            <w:r>
              <w:rPr>
                <w:b/>
              </w:rPr>
              <w:t>1212 91 80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3B62B2" w14:textId="77777777" w:rsidR="00A628A4" w:rsidRDefault="00A8310F">
            <w:pPr>
              <w:pStyle w:val="NormalinTable"/>
              <w:tabs>
                <w:tab w:val="left" w:pos="1250"/>
              </w:tabs>
            </w:pPr>
            <w:r>
              <w:t>0.000 € / 100 kg</w:t>
            </w:r>
          </w:p>
        </w:tc>
      </w:tr>
      <w:tr w:rsidR="00A628A4" w14:paraId="12CC1D42" w14:textId="77777777" w:rsidTr="00C0096D">
        <w:trPr>
          <w:cantSplit/>
        </w:trPr>
        <w:tc>
          <w:tcPr>
            <w:tcW w:w="0" w:type="auto"/>
            <w:tcBorders>
              <w:top w:val="single" w:sz="4" w:space="0" w:color="A6A6A6" w:themeColor="background1" w:themeShade="A6"/>
              <w:right w:val="single" w:sz="4" w:space="0" w:color="000000" w:themeColor="text1"/>
            </w:tcBorders>
          </w:tcPr>
          <w:p w14:paraId="46848D93" w14:textId="77777777" w:rsidR="00A628A4" w:rsidRDefault="00A8310F">
            <w:pPr>
              <w:pStyle w:val="NormalinTable"/>
            </w:pPr>
            <w:r>
              <w:rPr>
                <w:b/>
              </w:rPr>
              <w:t>1212 92 00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38240E" w14:textId="77777777" w:rsidR="00A628A4" w:rsidRDefault="00A8310F">
            <w:pPr>
              <w:pStyle w:val="NormalinTable"/>
              <w:tabs>
                <w:tab w:val="left" w:pos="1250"/>
              </w:tabs>
            </w:pPr>
            <w:r>
              <w:t>0.00%</w:t>
            </w:r>
          </w:p>
        </w:tc>
      </w:tr>
      <w:tr w:rsidR="00A628A4" w14:paraId="41BEE2A7" w14:textId="77777777" w:rsidTr="00C0096D">
        <w:trPr>
          <w:cantSplit/>
        </w:trPr>
        <w:tc>
          <w:tcPr>
            <w:tcW w:w="0" w:type="auto"/>
            <w:tcBorders>
              <w:top w:val="single" w:sz="4" w:space="0" w:color="A6A6A6" w:themeColor="background1" w:themeShade="A6"/>
              <w:right w:val="single" w:sz="4" w:space="0" w:color="000000" w:themeColor="text1"/>
            </w:tcBorders>
          </w:tcPr>
          <w:p w14:paraId="3B8B1D3B" w14:textId="77777777" w:rsidR="00A628A4" w:rsidRDefault="00A8310F">
            <w:pPr>
              <w:pStyle w:val="NormalinTable"/>
            </w:pPr>
            <w:r>
              <w:rPr>
                <w:b/>
              </w:rPr>
              <w:t>1212 93 00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ED395F" w14:textId="77777777" w:rsidR="00A628A4" w:rsidRDefault="00A8310F">
            <w:pPr>
              <w:pStyle w:val="NormalinTable"/>
              <w:tabs>
                <w:tab w:val="left" w:pos="1250"/>
              </w:tabs>
            </w:pPr>
            <w:r>
              <w:t>0.000 € / 100 kg</w:t>
            </w:r>
          </w:p>
        </w:tc>
      </w:tr>
      <w:tr w:rsidR="00A628A4" w14:paraId="02A8F36C" w14:textId="77777777" w:rsidTr="00C0096D">
        <w:trPr>
          <w:cantSplit/>
        </w:trPr>
        <w:tc>
          <w:tcPr>
            <w:tcW w:w="0" w:type="auto"/>
            <w:tcBorders>
              <w:top w:val="single" w:sz="4" w:space="0" w:color="A6A6A6" w:themeColor="background1" w:themeShade="A6"/>
              <w:right w:val="single" w:sz="4" w:space="0" w:color="000000" w:themeColor="text1"/>
            </w:tcBorders>
          </w:tcPr>
          <w:p w14:paraId="530A0525" w14:textId="77777777" w:rsidR="00A628A4" w:rsidRDefault="00A8310F">
            <w:pPr>
              <w:pStyle w:val="NormalinTable"/>
            </w:pPr>
            <w:r>
              <w:rPr>
                <w:b/>
              </w:rPr>
              <w:t>1212 99 49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744C89" w14:textId="77777777" w:rsidR="00A628A4" w:rsidRDefault="00A8310F">
            <w:pPr>
              <w:pStyle w:val="NormalinTable"/>
              <w:tabs>
                <w:tab w:val="left" w:pos="1250"/>
              </w:tabs>
            </w:pPr>
            <w:r>
              <w:t>0.00%</w:t>
            </w:r>
          </w:p>
        </w:tc>
      </w:tr>
      <w:tr w:rsidR="00A628A4" w14:paraId="00A58B14" w14:textId="77777777" w:rsidTr="00C0096D">
        <w:trPr>
          <w:cantSplit/>
        </w:trPr>
        <w:tc>
          <w:tcPr>
            <w:tcW w:w="0" w:type="auto"/>
            <w:tcBorders>
              <w:top w:val="single" w:sz="4" w:space="0" w:color="A6A6A6" w:themeColor="background1" w:themeShade="A6"/>
              <w:right w:val="single" w:sz="4" w:space="0" w:color="000000" w:themeColor="text1"/>
            </w:tcBorders>
          </w:tcPr>
          <w:p w14:paraId="268F2CEF" w14:textId="77777777" w:rsidR="00A628A4" w:rsidRDefault="00A8310F">
            <w:pPr>
              <w:pStyle w:val="NormalinTable"/>
            </w:pPr>
            <w:r>
              <w:rPr>
                <w:b/>
              </w:rPr>
              <w:t>1214 90 10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BB973B" w14:textId="77777777" w:rsidR="00A628A4" w:rsidRDefault="00A8310F">
            <w:pPr>
              <w:pStyle w:val="NormalinTable"/>
              <w:tabs>
                <w:tab w:val="left" w:pos="1250"/>
              </w:tabs>
            </w:pPr>
            <w:r>
              <w:t>0.00%</w:t>
            </w:r>
          </w:p>
        </w:tc>
      </w:tr>
      <w:tr w:rsidR="00A628A4" w14:paraId="5FECB12F" w14:textId="77777777" w:rsidTr="00C0096D">
        <w:trPr>
          <w:cantSplit/>
        </w:trPr>
        <w:tc>
          <w:tcPr>
            <w:tcW w:w="0" w:type="auto"/>
            <w:tcBorders>
              <w:top w:val="single" w:sz="4" w:space="0" w:color="A6A6A6" w:themeColor="background1" w:themeShade="A6"/>
              <w:right w:val="single" w:sz="4" w:space="0" w:color="000000" w:themeColor="text1"/>
            </w:tcBorders>
          </w:tcPr>
          <w:p w14:paraId="69D52D2B" w14:textId="77777777" w:rsidR="00A628A4" w:rsidRDefault="00A8310F">
            <w:pPr>
              <w:pStyle w:val="NormalinTable"/>
            </w:pPr>
            <w:r>
              <w:rPr>
                <w:b/>
              </w:rPr>
              <w:t>1300 00 00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32BF96" w14:textId="77777777" w:rsidR="00A628A4" w:rsidRDefault="00A8310F">
            <w:pPr>
              <w:pStyle w:val="NormalinTable"/>
              <w:tabs>
                <w:tab w:val="left" w:pos="1250"/>
              </w:tabs>
            </w:pPr>
            <w:r>
              <w:t>0.00%</w:t>
            </w:r>
          </w:p>
        </w:tc>
      </w:tr>
      <w:tr w:rsidR="00A628A4" w14:paraId="2DA487A3" w14:textId="77777777" w:rsidTr="00C0096D">
        <w:trPr>
          <w:cantSplit/>
        </w:trPr>
        <w:tc>
          <w:tcPr>
            <w:tcW w:w="0" w:type="auto"/>
            <w:tcBorders>
              <w:top w:val="single" w:sz="4" w:space="0" w:color="A6A6A6" w:themeColor="background1" w:themeShade="A6"/>
              <w:right w:val="single" w:sz="4" w:space="0" w:color="000000" w:themeColor="text1"/>
            </w:tcBorders>
          </w:tcPr>
          <w:p w14:paraId="16565429" w14:textId="77777777" w:rsidR="00A628A4" w:rsidRDefault="00A8310F">
            <w:pPr>
              <w:pStyle w:val="NormalinTable"/>
            </w:pPr>
            <w:r>
              <w:rPr>
                <w:b/>
              </w:rPr>
              <w:t>1501 10 90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E75495" w14:textId="77777777" w:rsidR="00A628A4" w:rsidRDefault="00A8310F">
            <w:pPr>
              <w:pStyle w:val="NormalinTable"/>
              <w:tabs>
                <w:tab w:val="left" w:pos="1250"/>
              </w:tabs>
            </w:pPr>
            <w:r>
              <w:t>0.000 € / 100 kg</w:t>
            </w:r>
          </w:p>
        </w:tc>
      </w:tr>
      <w:tr w:rsidR="00A628A4" w14:paraId="6D6972E1" w14:textId="77777777" w:rsidTr="00C0096D">
        <w:trPr>
          <w:cantSplit/>
        </w:trPr>
        <w:tc>
          <w:tcPr>
            <w:tcW w:w="0" w:type="auto"/>
            <w:tcBorders>
              <w:top w:val="single" w:sz="4" w:space="0" w:color="A6A6A6" w:themeColor="background1" w:themeShade="A6"/>
              <w:right w:val="single" w:sz="4" w:space="0" w:color="000000" w:themeColor="text1"/>
            </w:tcBorders>
          </w:tcPr>
          <w:p w14:paraId="1BF431D6" w14:textId="77777777" w:rsidR="00A628A4" w:rsidRDefault="00A8310F">
            <w:pPr>
              <w:pStyle w:val="NormalinTable"/>
            </w:pPr>
            <w:r>
              <w:rPr>
                <w:b/>
              </w:rPr>
              <w:t>1501 20 90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28AC5F" w14:textId="77777777" w:rsidR="00A628A4" w:rsidRDefault="00A8310F">
            <w:pPr>
              <w:pStyle w:val="NormalinTable"/>
              <w:tabs>
                <w:tab w:val="left" w:pos="1250"/>
              </w:tabs>
            </w:pPr>
            <w:r>
              <w:t>0.000 € / 100 kg</w:t>
            </w:r>
          </w:p>
        </w:tc>
      </w:tr>
      <w:tr w:rsidR="00A628A4" w14:paraId="66032A5D" w14:textId="77777777" w:rsidTr="00C0096D">
        <w:trPr>
          <w:cantSplit/>
        </w:trPr>
        <w:tc>
          <w:tcPr>
            <w:tcW w:w="0" w:type="auto"/>
            <w:tcBorders>
              <w:top w:val="single" w:sz="4" w:space="0" w:color="A6A6A6" w:themeColor="background1" w:themeShade="A6"/>
              <w:right w:val="single" w:sz="4" w:space="0" w:color="000000" w:themeColor="text1"/>
            </w:tcBorders>
          </w:tcPr>
          <w:p w14:paraId="01690EB1" w14:textId="77777777" w:rsidR="00A628A4" w:rsidRDefault="00A8310F">
            <w:pPr>
              <w:pStyle w:val="NormalinTable"/>
            </w:pPr>
            <w:r>
              <w:rPr>
                <w:b/>
              </w:rPr>
              <w:t>1501 90 00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65448A" w14:textId="77777777" w:rsidR="00A628A4" w:rsidRDefault="00A8310F">
            <w:pPr>
              <w:pStyle w:val="NormalinTable"/>
              <w:tabs>
                <w:tab w:val="left" w:pos="1250"/>
              </w:tabs>
            </w:pPr>
            <w:r>
              <w:t>0.00%</w:t>
            </w:r>
          </w:p>
        </w:tc>
      </w:tr>
      <w:tr w:rsidR="00A628A4" w14:paraId="565A9915" w14:textId="77777777" w:rsidTr="00C0096D">
        <w:trPr>
          <w:cantSplit/>
        </w:trPr>
        <w:tc>
          <w:tcPr>
            <w:tcW w:w="0" w:type="auto"/>
            <w:tcBorders>
              <w:top w:val="single" w:sz="4" w:space="0" w:color="A6A6A6" w:themeColor="background1" w:themeShade="A6"/>
              <w:right w:val="single" w:sz="4" w:space="0" w:color="000000" w:themeColor="text1"/>
            </w:tcBorders>
          </w:tcPr>
          <w:p w14:paraId="227D1AFD" w14:textId="77777777" w:rsidR="00A628A4" w:rsidRDefault="00A8310F">
            <w:pPr>
              <w:pStyle w:val="NormalinTable"/>
            </w:pPr>
            <w:r>
              <w:rPr>
                <w:b/>
              </w:rPr>
              <w:t>1502 10 90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811049" w14:textId="77777777" w:rsidR="00A628A4" w:rsidRDefault="00A8310F">
            <w:pPr>
              <w:pStyle w:val="NormalinTable"/>
              <w:tabs>
                <w:tab w:val="left" w:pos="1250"/>
              </w:tabs>
            </w:pPr>
            <w:r>
              <w:t>0.00%</w:t>
            </w:r>
          </w:p>
        </w:tc>
      </w:tr>
      <w:tr w:rsidR="00A628A4" w14:paraId="204CCBF4" w14:textId="77777777" w:rsidTr="00C0096D">
        <w:trPr>
          <w:cantSplit/>
        </w:trPr>
        <w:tc>
          <w:tcPr>
            <w:tcW w:w="0" w:type="auto"/>
            <w:tcBorders>
              <w:top w:val="single" w:sz="4" w:space="0" w:color="A6A6A6" w:themeColor="background1" w:themeShade="A6"/>
              <w:right w:val="single" w:sz="4" w:space="0" w:color="000000" w:themeColor="text1"/>
            </w:tcBorders>
          </w:tcPr>
          <w:p w14:paraId="6CAFAF4A" w14:textId="77777777" w:rsidR="00A628A4" w:rsidRDefault="00A8310F">
            <w:pPr>
              <w:pStyle w:val="NormalinTable"/>
            </w:pPr>
            <w:r>
              <w:rPr>
                <w:b/>
              </w:rPr>
              <w:t>1502 90 90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E4A2F8" w14:textId="77777777" w:rsidR="00A628A4" w:rsidRDefault="00A8310F">
            <w:pPr>
              <w:pStyle w:val="NormalinTable"/>
              <w:tabs>
                <w:tab w:val="left" w:pos="1250"/>
              </w:tabs>
            </w:pPr>
            <w:r>
              <w:t>0.00%</w:t>
            </w:r>
          </w:p>
        </w:tc>
      </w:tr>
      <w:tr w:rsidR="00A628A4" w14:paraId="0D82189C" w14:textId="77777777" w:rsidTr="00C0096D">
        <w:trPr>
          <w:cantSplit/>
        </w:trPr>
        <w:tc>
          <w:tcPr>
            <w:tcW w:w="0" w:type="auto"/>
            <w:tcBorders>
              <w:top w:val="single" w:sz="4" w:space="0" w:color="A6A6A6" w:themeColor="background1" w:themeShade="A6"/>
              <w:right w:val="single" w:sz="4" w:space="0" w:color="000000" w:themeColor="text1"/>
            </w:tcBorders>
          </w:tcPr>
          <w:p w14:paraId="3D390A89" w14:textId="77777777" w:rsidR="00A628A4" w:rsidRDefault="00A8310F">
            <w:pPr>
              <w:pStyle w:val="NormalinTable"/>
            </w:pPr>
            <w:r>
              <w:rPr>
                <w:b/>
              </w:rPr>
              <w:t>1503 00 19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55FAC4" w14:textId="77777777" w:rsidR="00A628A4" w:rsidRDefault="00A8310F">
            <w:pPr>
              <w:pStyle w:val="NormalinTable"/>
              <w:tabs>
                <w:tab w:val="left" w:pos="1250"/>
              </w:tabs>
            </w:pPr>
            <w:r>
              <w:t>0.00%</w:t>
            </w:r>
          </w:p>
        </w:tc>
      </w:tr>
      <w:tr w:rsidR="00A628A4" w14:paraId="255DBF85" w14:textId="77777777" w:rsidTr="00C0096D">
        <w:trPr>
          <w:cantSplit/>
        </w:trPr>
        <w:tc>
          <w:tcPr>
            <w:tcW w:w="0" w:type="auto"/>
            <w:tcBorders>
              <w:top w:val="single" w:sz="4" w:space="0" w:color="A6A6A6" w:themeColor="background1" w:themeShade="A6"/>
              <w:right w:val="single" w:sz="4" w:space="0" w:color="000000" w:themeColor="text1"/>
            </w:tcBorders>
          </w:tcPr>
          <w:p w14:paraId="52F6BF42" w14:textId="77777777" w:rsidR="00A628A4" w:rsidRDefault="00A8310F">
            <w:pPr>
              <w:pStyle w:val="NormalinTable"/>
            </w:pPr>
            <w:r>
              <w:rPr>
                <w:b/>
              </w:rPr>
              <w:t>1503 00 90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1435B8" w14:textId="77777777" w:rsidR="00A628A4" w:rsidRDefault="00A8310F">
            <w:pPr>
              <w:pStyle w:val="NormalinTable"/>
              <w:tabs>
                <w:tab w:val="left" w:pos="1250"/>
              </w:tabs>
            </w:pPr>
            <w:r>
              <w:t>0.00%</w:t>
            </w:r>
          </w:p>
        </w:tc>
      </w:tr>
      <w:tr w:rsidR="00A628A4" w14:paraId="2CE1E847" w14:textId="77777777" w:rsidTr="00C0096D">
        <w:trPr>
          <w:cantSplit/>
        </w:trPr>
        <w:tc>
          <w:tcPr>
            <w:tcW w:w="0" w:type="auto"/>
            <w:tcBorders>
              <w:top w:val="single" w:sz="4" w:space="0" w:color="A6A6A6" w:themeColor="background1" w:themeShade="A6"/>
              <w:right w:val="single" w:sz="4" w:space="0" w:color="000000" w:themeColor="text1"/>
            </w:tcBorders>
          </w:tcPr>
          <w:p w14:paraId="18890578" w14:textId="77777777" w:rsidR="00A628A4" w:rsidRDefault="00A8310F">
            <w:pPr>
              <w:pStyle w:val="NormalinTable"/>
            </w:pPr>
            <w:r>
              <w:rPr>
                <w:b/>
              </w:rPr>
              <w:t>1504 00 00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A39041" w14:textId="77777777" w:rsidR="00A628A4" w:rsidRDefault="00A8310F">
            <w:pPr>
              <w:pStyle w:val="NormalinTable"/>
              <w:tabs>
                <w:tab w:val="left" w:pos="1250"/>
              </w:tabs>
            </w:pPr>
            <w:r>
              <w:t>0.00%</w:t>
            </w:r>
          </w:p>
        </w:tc>
      </w:tr>
      <w:tr w:rsidR="00A628A4" w14:paraId="0C4CD31A" w14:textId="77777777" w:rsidTr="00C0096D">
        <w:trPr>
          <w:cantSplit/>
        </w:trPr>
        <w:tc>
          <w:tcPr>
            <w:tcW w:w="0" w:type="auto"/>
            <w:tcBorders>
              <w:top w:val="single" w:sz="4" w:space="0" w:color="A6A6A6" w:themeColor="background1" w:themeShade="A6"/>
              <w:right w:val="single" w:sz="4" w:space="0" w:color="000000" w:themeColor="text1"/>
            </w:tcBorders>
          </w:tcPr>
          <w:p w14:paraId="7198BD63" w14:textId="77777777" w:rsidR="00A628A4" w:rsidRDefault="00A8310F">
            <w:pPr>
              <w:pStyle w:val="NormalinTable"/>
            </w:pPr>
            <w:r>
              <w:rPr>
                <w:b/>
              </w:rPr>
              <w:t>1505 00 10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A677C1" w14:textId="77777777" w:rsidR="00A628A4" w:rsidRDefault="00A8310F">
            <w:pPr>
              <w:pStyle w:val="NormalinTable"/>
              <w:tabs>
                <w:tab w:val="left" w:pos="1250"/>
              </w:tabs>
            </w:pPr>
            <w:r>
              <w:t>0.00%</w:t>
            </w:r>
          </w:p>
        </w:tc>
      </w:tr>
      <w:tr w:rsidR="00A628A4" w14:paraId="1319245A" w14:textId="77777777" w:rsidTr="00C0096D">
        <w:trPr>
          <w:cantSplit/>
        </w:trPr>
        <w:tc>
          <w:tcPr>
            <w:tcW w:w="0" w:type="auto"/>
            <w:tcBorders>
              <w:top w:val="single" w:sz="4" w:space="0" w:color="A6A6A6" w:themeColor="background1" w:themeShade="A6"/>
              <w:right w:val="single" w:sz="4" w:space="0" w:color="000000" w:themeColor="text1"/>
            </w:tcBorders>
          </w:tcPr>
          <w:p w14:paraId="7A4B3175" w14:textId="77777777" w:rsidR="00A628A4" w:rsidRDefault="00A8310F">
            <w:pPr>
              <w:pStyle w:val="NormalinTable"/>
            </w:pPr>
            <w:r>
              <w:rPr>
                <w:b/>
              </w:rPr>
              <w:t>1507 00 00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B54B5E" w14:textId="77777777" w:rsidR="00A628A4" w:rsidRDefault="00A8310F">
            <w:pPr>
              <w:pStyle w:val="NormalinTable"/>
              <w:tabs>
                <w:tab w:val="left" w:pos="1250"/>
              </w:tabs>
            </w:pPr>
            <w:r>
              <w:t>0.00%</w:t>
            </w:r>
          </w:p>
        </w:tc>
      </w:tr>
      <w:tr w:rsidR="00A628A4" w14:paraId="249351C0" w14:textId="77777777" w:rsidTr="00C0096D">
        <w:trPr>
          <w:cantSplit/>
        </w:trPr>
        <w:tc>
          <w:tcPr>
            <w:tcW w:w="0" w:type="auto"/>
            <w:tcBorders>
              <w:top w:val="single" w:sz="4" w:space="0" w:color="A6A6A6" w:themeColor="background1" w:themeShade="A6"/>
              <w:right w:val="single" w:sz="4" w:space="0" w:color="000000" w:themeColor="text1"/>
            </w:tcBorders>
          </w:tcPr>
          <w:p w14:paraId="469443F2" w14:textId="77777777" w:rsidR="00A628A4" w:rsidRDefault="00A8310F">
            <w:pPr>
              <w:pStyle w:val="NormalinTable"/>
            </w:pPr>
            <w:r>
              <w:rPr>
                <w:b/>
              </w:rPr>
              <w:t>1508 00 00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FF7E0B" w14:textId="77777777" w:rsidR="00A628A4" w:rsidRDefault="00A8310F">
            <w:pPr>
              <w:pStyle w:val="NormalinTable"/>
              <w:tabs>
                <w:tab w:val="left" w:pos="1250"/>
              </w:tabs>
            </w:pPr>
            <w:r>
              <w:t>0.00%</w:t>
            </w:r>
          </w:p>
        </w:tc>
      </w:tr>
      <w:tr w:rsidR="00A628A4" w14:paraId="3F649905" w14:textId="77777777" w:rsidTr="00C0096D">
        <w:trPr>
          <w:cantSplit/>
        </w:trPr>
        <w:tc>
          <w:tcPr>
            <w:tcW w:w="0" w:type="auto"/>
            <w:tcBorders>
              <w:top w:val="single" w:sz="4" w:space="0" w:color="A6A6A6" w:themeColor="background1" w:themeShade="A6"/>
              <w:right w:val="single" w:sz="4" w:space="0" w:color="000000" w:themeColor="text1"/>
            </w:tcBorders>
          </w:tcPr>
          <w:p w14:paraId="42B3FFDA" w14:textId="77777777" w:rsidR="00A628A4" w:rsidRDefault="00A8310F">
            <w:pPr>
              <w:pStyle w:val="NormalinTable"/>
            </w:pPr>
            <w:r>
              <w:rPr>
                <w:b/>
              </w:rPr>
              <w:t>1509 00 00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6B2484" w14:textId="77777777" w:rsidR="00A628A4" w:rsidRDefault="00A8310F">
            <w:pPr>
              <w:pStyle w:val="NormalinTable"/>
              <w:tabs>
                <w:tab w:val="left" w:pos="1250"/>
              </w:tabs>
            </w:pPr>
            <w:r>
              <w:t>0.00%</w:t>
            </w:r>
          </w:p>
        </w:tc>
      </w:tr>
      <w:tr w:rsidR="00A628A4" w14:paraId="290412B4" w14:textId="77777777" w:rsidTr="00C0096D">
        <w:trPr>
          <w:cantSplit/>
        </w:trPr>
        <w:tc>
          <w:tcPr>
            <w:tcW w:w="0" w:type="auto"/>
            <w:tcBorders>
              <w:top w:val="single" w:sz="4" w:space="0" w:color="A6A6A6" w:themeColor="background1" w:themeShade="A6"/>
              <w:right w:val="single" w:sz="4" w:space="0" w:color="000000" w:themeColor="text1"/>
            </w:tcBorders>
          </w:tcPr>
          <w:p w14:paraId="114F3015" w14:textId="77777777" w:rsidR="00A628A4" w:rsidRDefault="00A8310F">
            <w:pPr>
              <w:pStyle w:val="NormalinTable"/>
            </w:pPr>
            <w:r>
              <w:rPr>
                <w:b/>
              </w:rPr>
              <w:t>1510 00 00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F4523F" w14:textId="77777777" w:rsidR="00A628A4" w:rsidRDefault="00A8310F">
            <w:pPr>
              <w:pStyle w:val="NormalinTable"/>
              <w:tabs>
                <w:tab w:val="left" w:pos="1250"/>
              </w:tabs>
            </w:pPr>
            <w:r>
              <w:t>0.00%</w:t>
            </w:r>
          </w:p>
        </w:tc>
      </w:tr>
      <w:tr w:rsidR="00A628A4" w14:paraId="47B47DC2" w14:textId="77777777" w:rsidTr="00C0096D">
        <w:trPr>
          <w:cantSplit/>
        </w:trPr>
        <w:tc>
          <w:tcPr>
            <w:tcW w:w="0" w:type="auto"/>
            <w:tcBorders>
              <w:top w:val="single" w:sz="4" w:space="0" w:color="A6A6A6" w:themeColor="background1" w:themeShade="A6"/>
              <w:right w:val="single" w:sz="4" w:space="0" w:color="000000" w:themeColor="text1"/>
            </w:tcBorders>
          </w:tcPr>
          <w:p w14:paraId="1C4E58BD" w14:textId="77777777" w:rsidR="00A628A4" w:rsidRDefault="00A8310F">
            <w:pPr>
              <w:pStyle w:val="NormalinTable"/>
            </w:pPr>
            <w:r>
              <w:rPr>
                <w:b/>
              </w:rPr>
              <w:t>1511 00 00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AEF9DE" w14:textId="77777777" w:rsidR="00A628A4" w:rsidRDefault="00A8310F">
            <w:pPr>
              <w:pStyle w:val="NormalinTable"/>
              <w:tabs>
                <w:tab w:val="left" w:pos="1250"/>
              </w:tabs>
            </w:pPr>
            <w:r>
              <w:t>0.00%</w:t>
            </w:r>
          </w:p>
        </w:tc>
      </w:tr>
      <w:tr w:rsidR="00A628A4" w14:paraId="7F81EA50" w14:textId="77777777" w:rsidTr="00C0096D">
        <w:trPr>
          <w:cantSplit/>
        </w:trPr>
        <w:tc>
          <w:tcPr>
            <w:tcW w:w="0" w:type="auto"/>
            <w:tcBorders>
              <w:top w:val="single" w:sz="4" w:space="0" w:color="A6A6A6" w:themeColor="background1" w:themeShade="A6"/>
              <w:right w:val="single" w:sz="4" w:space="0" w:color="000000" w:themeColor="text1"/>
            </w:tcBorders>
          </w:tcPr>
          <w:p w14:paraId="72495995" w14:textId="77777777" w:rsidR="00A628A4" w:rsidRDefault="00A8310F">
            <w:pPr>
              <w:pStyle w:val="NormalinTable"/>
            </w:pPr>
            <w:r>
              <w:rPr>
                <w:b/>
              </w:rPr>
              <w:t>1512 00 00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FEAEBB" w14:textId="77777777" w:rsidR="00A628A4" w:rsidRDefault="00A8310F">
            <w:pPr>
              <w:pStyle w:val="NormalinTable"/>
              <w:tabs>
                <w:tab w:val="left" w:pos="1250"/>
              </w:tabs>
            </w:pPr>
            <w:r>
              <w:t>0.00%</w:t>
            </w:r>
          </w:p>
        </w:tc>
      </w:tr>
      <w:tr w:rsidR="00A628A4" w14:paraId="397BFB08" w14:textId="77777777" w:rsidTr="00C0096D">
        <w:trPr>
          <w:cantSplit/>
        </w:trPr>
        <w:tc>
          <w:tcPr>
            <w:tcW w:w="0" w:type="auto"/>
            <w:tcBorders>
              <w:top w:val="single" w:sz="4" w:space="0" w:color="A6A6A6" w:themeColor="background1" w:themeShade="A6"/>
              <w:right w:val="single" w:sz="4" w:space="0" w:color="000000" w:themeColor="text1"/>
            </w:tcBorders>
          </w:tcPr>
          <w:p w14:paraId="3606E99D" w14:textId="77777777" w:rsidR="00A628A4" w:rsidRDefault="00A8310F">
            <w:pPr>
              <w:pStyle w:val="NormalinTable"/>
            </w:pPr>
            <w:r>
              <w:rPr>
                <w:b/>
              </w:rPr>
              <w:t>1513 00 00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3D01D4" w14:textId="77777777" w:rsidR="00A628A4" w:rsidRDefault="00A8310F">
            <w:pPr>
              <w:pStyle w:val="NormalinTable"/>
              <w:tabs>
                <w:tab w:val="left" w:pos="1250"/>
              </w:tabs>
            </w:pPr>
            <w:r>
              <w:t>0.00%</w:t>
            </w:r>
          </w:p>
        </w:tc>
      </w:tr>
      <w:tr w:rsidR="00A628A4" w14:paraId="0795CCA7" w14:textId="77777777" w:rsidTr="00C0096D">
        <w:trPr>
          <w:cantSplit/>
        </w:trPr>
        <w:tc>
          <w:tcPr>
            <w:tcW w:w="0" w:type="auto"/>
            <w:tcBorders>
              <w:top w:val="single" w:sz="4" w:space="0" w:color="A6A6A6" w:themeColor="background1" w:themeShade="A6"/>
              <w:right w:val="single" w:sz="4" w:space="0" w:color="000000" w:themeColor="text1"/>
            </w:tcBorders>
          </w:tcPr>
          <w:p w14:paraId="645A33A7" w14:textId="77777777" w:rsidR="00A628A4" w:rsidRDefault="00A8310F">
            <w:pPr>
              <w:pStyle w:val="NormalinTable"/>
            </w:pPr>
            <w:r>
              <w:rPr>
                <w:b/>
              </w:rPr>
              <w:t>1514 00 00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7C6E06" w14:textId="77777777" w:rsidR="00A628A4" w:rsidRDefault="00A8310F">
            <w:pPr>
              <w:pStyle w:val="NormalinTable"/>
              <w:tabs>
                <w:tab w:val="left" w:pos="1250"/>
              </w:tabs>
            </w:pPr>
            <w:r>
              <w:t>0.00%</w:t>
            </w:r>
          </w:p>
        </w:tc>
      </w:tr>
      <w:tr w:rsidR="00A628A4" w14:paraId="06B9B8D4" w14:textId="77777777" w:rsidTr="00C0096D">
        <w:trPr>
          <w:cantSplit/>
        </w:trPr>
        <w:tc>
          <w:tcPr>
            <w:tcW w:w="0" w:type="auto"/>
            <w:tcBorders>
              <w:top w:val="single" w:sz="4" w:space="0" w:color="A6A6A6" w:themeColor="background1" w:themeShade="A6"/>
              <w:right w:val="single" w:sz="4" w:space="0" w:color="000000" w:themeColor="text1"/>
            </w:tcBorders>
          </w:tcPr>
          <w:p w14:paraId="18D8C882" w14:textId="77777777" w:rsidR="00A628A4" w:rsidRDefault="00A8310F">
            <w:pPr>
              <w:pStyle w:val="NormalinTable"/>
            </w:pPr>
            <w:r>
              <w:rPr>
                <w:b/>
              </w:rPr>
              <w:t>1515 00 00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90F2A6" w14:textId="77777777" w:rsidR="00A628A4" w:rsidRDefault="00A8310F">
            <w:pPr>
              <w:pStyle w:val="NormalinTable"/>
              <w:tabs>
                <w:tab w:val="left" w:pos="1250"/>
              </w:tabs>
            </w:pPr>
            <w:r>
              <w:t>0.00%</w:t>
            </w:r>
          </w:p>
        </w:tc>
      </w:tr>
      <w:tr w:rsidR="00A628A4" w14:paraId="14CFD04A" w14:textId="77777777" w:rsidTr="00C0096D">
        <w:trPr>
          <w:cantSplit/>
        </w:trPr>
        <w:tc>
          <w:tcPr>
            <w:tcW w:w="0" w:type="auto"/>
            <w:tcBorders>
              <w:top w:val="single" w:sz="4" w:space="0" w:color="A6A6A6" w:themeColor="background1" w:themeShade="A6"/>
              <w:right w:val="single" w:sz="4" w:space="0" w:color="000000" w:themeColor="text1"/>
            </w:tcBorders>
          </w:tcPr>
          <w:p w14:paraId="1DF44D6C" w14:textId="77777777" w:rsidR="00A628A4" w:rsidRDefault="00A8310F">
            <w:pPr>
              <w:pStyle w:val="NormalinTable"/>
            </w:pPr>
            <w:r>
              <w:rPr>
                <w:b/>
              </w:rPr>
              <w:t>1516 00 00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4AE8BF" w14:textId="77777777" w:rsidR="00A628A4" w:rsidRDefault="00A8310F">
            <w:pPr>
              <w:pStyle w:val="NormalinTable"/>
              <w:tabs>
                <w:tab w:val="left" w:pos="1250"/>
              </w:tabs>
            </w:pPr>
            <w:r>
              <w:t>0.00%</w:t>
            </w:r>
          </w:p>
        </w:tc>
      </w:tr>
      <w:tr w:rsidR="00A628A4" w14:paraId="1EEA4A7E" w14:textId="77777777" w:rsidTr="00C0096D">
        <w:trPr>
          <w:cantSplit/>
        </w:trPr>
        <w:tc>
          <w:tcPr>
            <w:tcW w:w="0" w:type="auto"/>
            <w:tcBorders>
              <w:top w:val="single" w:sz="4" w:space="0" w:color="A6A6A6" w:themeColor="background1" w:themeShade="A6"/>
              <w:right w:val="single" w:sz="4" w:space="0" w:color="000000" w:themeColor="text1"/>
            </w:tcBorders>
          </w:tcPr>
          <w:p w14:paraId="037665C0" w14:textId="77777777" w:rsidR="00A628A4" w:rsidRDefault="00A8310F">
            <w:pPr>
              <w:pStyle w:val="NormalinTable"/>
            </w:pPr>
            <w:r>
              <w:rPr>
                <w:b/>
              </w:rPr>
              <w:t>1517 10 00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2A396F" w14:textId="77777777" w:rsidR="00A628A4" w:rsidRDefault="00A8310F">
            <w:pPr>
              <w:pStyle w:val="NormalinTable"/>
              <w:tabs>
                <w:tab w:val="left" w:pos="1250"/>
              </w:tabs>
            </w:pPr>
            <w:r>
              <w:t>0.00%</w:t>
            </w:r>
          </w:p>
        </w:tc>
      </w:tr>
      <w:tr w:rsidR="00A628A4" w14:paraId="2DCF4FD9" w14:textId="77777777" w:rsidTr="00C0096D">
        <w:trPr>
          <w:cantSplit/>
        </w:trPr>
        <w:tc>
          <w:tcPr>
            <w:tcW w:w="0" w:type="auto"/>
            <w:tcBorders>
              <w:top w:val="single" w:sz="4" w:space="0" w:color="A6A6A6" w:themeColor="background1" w:themeShade="A6"/>
              <w:right w:val="single" w:sz="4" w:space="0" w:color="000000" w:themeColor="text1"/>
            </w:tcBorders>
          </w:tcPr>
          <w:p w14:paraId="1D387E4B" w14:textId="77777777" w:rsidR="00A628A4" w:rsidRDefault="00A8310F">
            <w:pPr>
              <w:pStyle w:val="NormalinTable"/>
            </w:pPr>
            <w:r>
              <w:rPr>
                <w:b/>
              </w:rPr>
              <w:t>1517 90 10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51D7C5" w14:textId="4454AE8E" w:rsidR="00A628A4" w:rsidRPr="000427DA" w:rsidRDefault="008E0013" w:rsidP="000427DA">
            <w:pPr>
              <w:spacing w:after="0" w:line="240" w:lineRule="auto"/>
              <w:jc w:val="left"/>
              <w:rPr>
                <w:sz w:val="16"/>
                <w:szCs w:val="16"/>
              </w:rPr>
            </w:pPr>
            <w:r>
              <w:rPr>
                <w:sz w:val="16"/>
                <w:szCs w:val="16"/>
              </w:rPr>
              <w:t>To 31/12/2019: 8.5 €/100 Kg/net</w:t>
            </w:r>
            <w:r>
              <w:rPr>
                <w:sz w:val="16"/>
                <w:szCs w:val="16"/>
              </w:rPr>
              <w:br/>
              <w:t>1/1/2020 to 31/12/2020: 5.6 €/100 Kg/net</w:t>
            </w:r>
            <w:r>
              <w:rPr>
                <w:sz w:val="16"/>
                <w:szCs w:val="16"/>
              </w:rPr>
              <w:br/>
              <w:t>1/1/2021 to 31/12/2021: 2.8 €/100 Kg/net</w:t>
            </w:r>
            <w:r>
              <w:rPr>
                <w:sz w:val="16"/>
                <w:szCs w:val="16"/>
              </w:rPr>
              <w:br/>
              <w:t>From 1/1/2022: 0.00%</w:t>
            </w:r>
          </w:p>
        </w:tc>
      </w:tr>
      <w:tr w:rsidR="00A628A4" w14:paraId="4541EC76" w14:textId="77777777" w:rsidTr="00C0096D">
        <w:trPr>
          <w:cantSplit/>
        </w:trPr>
        <w:tc>
          <w:tcPr>
            <w:tcW w:w="0" w:type="auto"/>
            <w:tcBorders>
              <w:top w:val="single" w:sz="4" w:space="0" w:color="A6A6A6" w:themeColor="background1" w:themeShade="A6"/>
              <w:right w:val="single" w:sz="4" w:space="0" w:color="000000" w:themeColor="text1"/>
            </w:tcBorders>
          </w:tcPr>
          <w:p w14:paraId="053702EA" w14:textId="77777777" w:rsidR="00A628A4" w:rsidRDefault="00A8310F">
            <w:pPr>
              <w:pStyle w:val="NormalinTable"/>
            </w:pPr>
            <w:r>
              <w:rPr>
                <w:b/>
              </w:rPr>
              <w:t>1517 90 91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777EA3" w14:textId="77777777" w:rsidR="00A628A4" w:rsidRDefault="00A8310F">
            <w:pPr>
              <w:pStyle w:val="NormalinTable"/>
              <w:tabs>
                <w:tab w:val="left" w:pos="1250"/>
              </w:tabs>
            </w:pPr>
            <w:r>
              <w:t>0.00%</w:t>
            </w:r>
          </w:p>
        </w:tc>
      </w:tr>
      <w:tr w:rsidR="00A628A4" w14:paraId="1A8824AC" w14:textId="77777777" w:rsidTr="00C0096D">
        <w:trPr>
          <w:cantSplit/>
        </w:trPr>
        <w:tc>
          <w:tcPr>
            <w:tcW w:w="0" w:type="auto"/>
            <w:tcBorders>
              <w:top w:val="single" w:sz="4" w:space="0" w:color="A6A6A6" w:themeColor="background1" w:themeShade="A6"/>
              <w:right w:val="single" w:sz="4" w:space="0" w:color="000000" w:themeColor="text1"/>
            </w:tcBorders>
          </w:tcPr>
          <w:p w14:paraId="0D193C05" w14:textId="77777777" w:rsidR="00A628A4" w:rsidRDefault="00A8310F">
            <w:pPr>
              <w:pStyle w:val="NormalinTable"/>
            </w:pPr>
            <w:r>
              <w:rPr>
                <w:b/>
              </w:rPr>
              <w:t>1517 90 93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20346E" w14:textId="77777777" w:rsidR="00A628A4" w:rsidRDefault="00A8310F">
            <w:pPr>
              <w:pStyle w:val="NormalinTable"/>
              <w:tabs>
                <w:tab w:val="left" w:pos="1250"/>
              </w:tabs>
            </w:pPr>
            <w:r>
              <w:t>0.00%</w:t>
            </w:r>
          </w:p>
        </w:tc>
      </w:tr>
      <w:tr w:rsidR="00A628A4" w14:paraId="65E52B7F" w14:textId="77777777" w:rsidTr="00C0096D">
        <w:trPr>
          <w:cantSplit/>
        </w:trPr>
        <w:tc>
          <w:tcPr>
            <w:tcW w:w="0" w:type="auto"/>
            <w:tcBorders>
              <w:top w:val="single" w:sz="4" w:space="0" w:color="A6A6A6" w:themeColor="background1" w:themeShade="A6"/>
              <w:right w:val="single" w:sz="4" w:space="0" w:color="000000" w:themeColor="text1"/>
            </w:tcBorders>
          </w:tcPr>
          <w:p w14:paraId="73F3A39D" w14:textId="77777777" w:rsidR="00A628A4" w:rsidRDefault="00A8310F">
            <w:pPr>
              <w:pStyle w:val="NormalinTable"/>
            </w:pPr>
            <w:r>
              <w:rPr>
                <w:b/>
              </w:rPr>
              <w:t>1517 90 99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D8A2A9" w14:textId="77777777" w:rsidR="00A628A4" w:rsidRDefault="00A8310F">
            <w:pPr>
              <w:pStyle w:val="NormalinTable"/>
              <w:tabs>
                <w:tab w:val="left" w:pos="1250"/>
              </w:tabs>
            </w:pPr>
            <w:r>
              <w:t>0.00%</w:t>
            </w:r>
          </w:p>
        </w:tc>
      </w:tr>
      <w:tr w:rsidR="00A628A4" w14:paraId="4408E1E9" w14:textId="77777777" w:rsidTr="00C0096D">
        <w:trPr>
          <w:cantSplit/>
        </w:trPr>
        <w:tc>
          <w:tcPr>
            <w:tcW w:w="0" w:type="auto"/>
            <w:tcBorders>
              <w:top w:val="single" w:sz="4" w:space="0" w:color="A6A6A6" w:themeColor="background1" w:themeShade="A6"/>
              <w:right w:val="single" w:sz="4" w:space="0" w:color="000000" w:themeColor="text1"/>
            </w:tcBorders>
          </w:tcPr>
          <w:p w14:paraId="23C29BE1" w14:textId="77777777" w:rsidR="00A628A4" w:rsidRDefault="00A8310F">
            <w:pPr>
              <w:pStyle w:val="NormalinTable"/>
            </w:pPr>
            <w:r>
              <w:rPr>
                <w:b/>
              </w:rPr>
              <w:t>1518 00 00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E2BA10" w14:textId="77777777" w:rsidR="00A628A4" w:rsidRDefault="00A8310F">
            <w:pPr>
              <w:pStyle w:val="NormalinTable"/>
              <w:tabs>
                <w:tab w:val="left" w:pos="1250"/>
              </w:tabs>
            </w:pPr>
            <w:r>
              <w:t>0.00%</w:t>
            </w:r>
          </w:p>
        </w:tc>
      </w:tr>
      <w:tr w:rsidR="00A628A4" w14:paraId="7A78C7DC" w14:textId="77777777" w:rsidTr="00C0096D">
        <w:trPr>
          <w:cantSplit/>
        </w:trPr>
        <w:tc>
          <w:tcPr>
            <w:tcW w:w="0" w:type="auto"/>
            <w:tcBorders>
              <w:top w:val="single" w:sz="4" w:space="0" w:color="A6A6A6" w:themeColor="background1" w:themeShade="A6"/>
              <w:right w:val="single" w:sz="4" w:space="0" w:color="000000" w:themeColor="text1"/>
            </w:tcBorders>
          </w:tcPr>
          <w:p w14:paraId="23CF8947" w14:textId="77777777" w:rsidR="00A628A4" w:rsidRDefault="00A8310F">
            <w:pPr>
              <w:pStyle w:val="NormalinTable"/>
            </w:pPr>
            <w:r>
              <w:rPr>
                <w:b/>
              </w:rPr>
              <w:t>1521 90 99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D23644" w14:textId="77777777" w:rsidR="00A628A4" w:rsidRDefault="00A8310F">
            <w:pPr>
              <w:pStyle w:val="NormalinTable"/>
              <w:tabs>
                <w:tab w:val="left" w:pos="1250"/>
              </w:tabs>
            </w:pPr>
            <w:r>
              <w:t>0.00%</w:t>
            </w:r>
          </w:p>
        </w:tc>
      </w:tr>
      <w:tr w:rsidR="00A628A4" w14:paraId="3DAA5CD5" w14:textId="77777777" w:rsidTr="00C0096D">
        <w:trPr>
          <w:cantSplit/>
        </w:trPr>
        <w:tc>
          <w:tcPr>
            <w:tcW w:w="0" w:type="auto"/>
            <w:tcBorders>
              <w:top w:val="single" w:sz="4" w:space="0" w:color="A6A6A6" w:themeColor="background1" w:themeShade="A6"/>
              <w:right w:val="single" w:sz="4" w:space="0" w:color="000000" w:themeColor="text1"/>
            </w:tcBorders>
          </w:tcPr>
          <w:p w14:paraId="06983830" w14:textId="77777777" w:rsidR="00A628A4" w:rsidRDefault="00A8310F">
            <w:pPr>
              <w:pStyle w:val="NormalinTable"/>
            </w:pPr>
            <w:r>
              <w:rPr>
                <w:b/>
              </w:rPr>
              <w:t>1522 00 00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B04742" w14:textId="77777777" w:rsidR="00A628A4" w:rsidRDefault="00A8310F">
            <w:pPr>
              <w:pStyle w:val="NormalinTable"/>
              <w:tabs>
                <w:tab w:val="left" w:pos="1250"/>
              </w:tabs>
            </w:pPr>
            <w:r>
              <w:t>0.00%</w:t>
            </w:r>
          </w:p>
        </w:tc>
      </w:tr>
      <w:tr w:rsidR="00A628A4" w14:paraId="45AC48A9" w14:textId="77777777" w:rsidTr="00C0096D">
        <w:trPr>
          <w:cantSplit/>
        </w:trPr>
        <w:tc>
          <w:tcPr>
            <w:tcW w:w="0" w:type="auto"/>
            <w:tcBorders>
              <w:top w:val="single" w:sz="4" w:space="0" w:color="A6A6A6" w:themeColor="background1" w:themeShade="A6"/>
              <w:right w:val="single" w:sz="4" w:space="0" w:color="000000" w:themeColor="text1"/>
            </w:tcBorders>
          </w:tcPr>
          <w:p w14:paraId="4BB83783" w14:textId="77777777" w:rsidR="00A628A4" w:rsidRDefault="00A8310F">
            <w:pPr>
              <w:pStyle w:val="NormalinTable"/>
            </w:pPr>
            <w:r>
              <w:rPr>
                <w:b/>
              </w:rPr>
              <w:t>1601 00 10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367826" w14:textId="77777777" w:rsidR="00A628A4" w:rsidRDefault="00A8310F">
            <w:pPr>
              <w:pStyle w:val="NormalinTable"/>
              <w:tabs>
                <w:tab w:val="left" w:pos="1250"/>
              </w:tabs>
            </w:pPr>
            <w:r>
              <w:t>0.00%</w:t>
            </w:r>
          </w:p>
        </w:tc>
      </w:tr>
      <w:tr w:rsidR="00A628A4" w14:paraId="16EB03E2" w14:textId="77777777" w:rsidTr="00C0096D">
        <w:trPr>
          <w:cantSplit/>
        </w:trPr>
        <w:tc>
          <w:tcPr>
            <w:tcW w:w="0" w:type="auto"/>
            <w:tcBorders>
              <w:top w:val="single" w:sz="4" w:space="0" w:color="A6A6A6" w:themeColor="background1" w:themeShade="A6"/>
              <w:right w:val="single" w:sz="4" w:space="0" w:color="000000" w:themeColor="text1"/>
            </w:tcBorders>
          </w:tcPr>
          <w:p w14:paraId="7D6C42CC" w14:textId="77777777" w:rsidR="00A628A4" w:rsidRDefault="00A8310F">
            <w:pPr>
              <w:pStyle w:val="NormalinTable"/>
            </w:pPr>
            <w:r>
              <w:rPr>
                <w:b/>
              </w:rPr>
              <w:t>1602 10 00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4B9049" w14:textId="77777777" w:rsidR="00A628A4" w:rsidRDefault="00A8310F">
            <w:pPr>
              <w:pStyle w:val="NormalinTable"/>
              <w:tabs>
                <w:tab w:val="left" w:pos="1250"/>
              </w:tabs>
            </w:pPr>
            <w:r>
              <w:t>0.00%</w:t>
            </w:r>
          </w:p>
        </w:tc>
      </w:tr>
      <w:tr w:rsidR="00A628A4" w14:paraId="21C2A292" w14:textId="77777777" w:rsidTr="00C0096D">
        <w:trPr>
          <w:cantSplit/>
        </w:trPr>
        <w:tc>
          <w:tcPr>
            <w:tcW w:w="0" w:type="auto"/>
            <w:tcBorders>
              <w:top w:val="single" w:sz="4" w:space="0" w:color="A6A6A6" w:themeColor="background1" w:themeShade="A6"/>
              <w:right w:val="single" w:sz="4" w:space="0" w:color="000000" w:themeColor="text1"/>
            </w:tcBorders>
          </w:tcPr>
          <w:p w14:paraId="5100B3E4" w14:textId="77777777" w:rsidR="00A628A4" w:rsidRDefault="00A8310F">
            <w:pPr>
              <w:pStyle w:val="NormalinTable"/>
            </w:pPr>
            <w:r>
              <w:rPr>
                <w:b/>
              </w:rPr>
              <w:t>1602 20 10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0213E9" w14:textId="77777777" w:rsidR="00A628A4" w:rsidRDefault="00A8310F">
            <w:pPr>
              <w:pStyle w:val="NormalinTable"/>
              <w:tabs>
                <w:tab w:val="left" w:pos="1250"/>
              </w:tabs>
            </w:pPr>
            <w:r>
              <w:t>0.00%</w:t>
            </w:r>
          </w:p>
        </w:tc>
      </w:tr>
      <w:tr w:rsidR="00A628A4" w14:paraId="33AE2CE5" w14:textId="77777777" w:rsidTr="00C0096D">
        <w:trPr>
          <w:cantSplit/>
        </w:trPr>
        <w:tc>
          <w:tcPr>
            <w:tcW w:w="0" w:type="auto"/>
            <w:tcBorders>
              <w:top w:val="single" w:sz="4" w:space="0" w:color="A6A6A6" w:themeColor="background1" w:themeShade="A6"/>
              <w:right w:val="single" w:sz="4" w:space="0" w:color="000000" w:themeColor="text1"/>
            </w:tcBorders>
          </w:tcPr>
          <w:p w14:paraId="42E3751C" w14:textId="77777777" w:rsidR="00A628A4" w:rsidRDefault="00A8310F">
            <w:pPr>
              <w:pStyle w:val="NormalinTable"/>
            </w:pPr>
            <w:r>
              <w:rPr>
                <w:b/>
              </w:rPr>
              <w:t>1602 20 90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10843F" w14:textId="77777777" w:rsidR="00A628A4" w:rsidRDefault="00A8310F">
            <w:pPr>
              <w:pStyle w:val="NormalinTable"/>
              <w:tabs>
                <w:tab w:val="left" w:pos="1250"/>
              </w:tabs>
            </w:pPr>
            <w:r>
              <w:t>0.00%</w:t>
            </w:r>
          </w:p>
        </w:tc>
      </w:tr>
      <w:tr w:rsidR="00A628A4" w14:paraId="53F134F9" w14:textId="77777777" w:rsidTr="00C0096D">
        <w:trPr>
          <w:cantSplit/>
        </w:trPr>
        <w:tc>
          <w:tcPr>
            <w:tcW w:w="0" w:type="auto"/>
            <w:tcBorders>
              <w:top w:val="single" w:sz="4" w:space="0" w:color="A6A6A6" w:themeColor="background1" w:themeShade="A6"/>
              <w:right w:val="single" w:sz="4" w:space="0" w:color="000000" w:themeColor="text1"/>
            </w:tcBorders>
          </w:tcPr>
          <w:p w14:paraId="3BFD1606" w14:textId="77777777" w:rsidR="00A628A4" w:rsidRDefault="00A8310F">
            <w:pPr>
              <w:pStyle w:val="NormalinTable"/>
            </w:pPr>
            <w:r>
              <w:rPr>
                <w:b/>
              </w:rPr>
              <w:t>1602 31 19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42ACEF" w14:textId="77777777" w:rsidR="00A628A4" w:rsidRDefault="00A8310F">
            <w:pPr>
              <w:pStyle w:val="NormalinTable"/>
              <w:tabs>
                <w:tab w:val="left" w:pos="1250"/>
              </w:tabs>
            </w:pPr>
            <w:r>
              <w:t>0.00%</w:t>
            </w:r>
          </w:p>
        </w:tc>
      </w:tr>
      <w:tr w:rsidR="00A628A4" w14:paraId="08B2776F" w14:textId="77777777" w:rsidTr="00C0096D">
        <w:trPr>
          <w:cantSplit/>
        </w:trPr>
        <w:tc>
          <w:tcPr>
            <w:tcW w:w="0" w:type="auto"/>
            <w:tcBorders>
              <w:top w:val="single" w:sz="4" w:space="0" w:color="A6A6A6" w:themeColor="background1" w:themeShade="A6"/>
              <w:right w:val="single" w:sz="4" w:space="0" w:color="000000" w:themeColor="text1"/>
            </w:tcBorders>
          </w:tcPr>
          <w:p w14:paraId="678A20E0" w14:textId="77777777" w:rsidR="00A628A4" w:rsidRDefault="00A8310F">
            <w:pPr>
              <w:pStyle w:val="NormalinTable"/>
            </w:pPr>
            <w:r>
              <w:rPr>
                <w:b/>
              </w:rPr>
              <w:t>1602 31 80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1C2B36" w14:textId="77777777" w:rsidR="00A628A4" w:rsidRDefault="00A8310F">
            <w:pPr>
              <w:pStyle w:val="NormalinTable"/>
              <w:tabs>
                <w:tab w:val="left" w:pos="1250"/>
              </w:tabs>
            </w:pPr>
            <w:r>
              <w:t>0.00%</w:t>
            </w:r>
          </w:p>
        </w:tc>
      </w:tr>
      <w:tr w:rsidR="00A628A4" w14:paraId="4163D229" w14:textId="77777777" w:rsidTr="00C0096D">
        <w:trPr>
          <w:cantSplit/>
        </w:trPr>
        <w:tc>
          <w:tcPr>
            <w:tcW w:w="0" w:type="auto"/>
            <w:tcBorders>
              <w:top w:val="single" w:sz="4" w:space="0" w:color="A6A6A6" w:themeColor="background1" w:themeShade="A6"/>
              <w:right w:val="single" w:sz="4" w:space="0" w:color="000000" w:themeColor="text1"/>
            </w:tcBorders>
          </w:tcPr>
          <w:p w14:paraId="419C955F" w14:textId="77777777" w:rsidR="00A628A4" w:rsidRDefault="00A8310F">
            <w:pPr>
              <w:pStyle w:val="NormalinTable"/>
            </w:pPr>
            <w:r>
              <w:rPr>
                <w:b/>
              </w:rPr>
              <w:t>1602 41 90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1B3242" w14:textId="77777777" w:rsidR="00A628A4" w:rsidRDefault="00A8310F">
            <w:pPr>
              <w:pStyle w:val="NormalinTable"/>
              <w:tabs>
                <w:tab w:val="left" w:pos="1250"/>
              </w:tabs>
            </w:pPr>
            <w:r>
              <w:t>0.00%</w:t>
            </w:r>
          </w:p>
        </w:tc>
      </w:tr>
      <w:tr w:rsidR="00A628A4" w14:paraId="4E588015" w14:textId="77777777" w:rsidTr="00C0096D">
        <w:trPr>
          <w:cantSplit/>
        </w:trPr>
        <w:tc>
          <w:tcPr>
            <w:tcW w:w="0" w:type="auto"/>
            <w:tcBorders>
              <w:top w:val="single" w:sz="4" w:space="0" w:color="A6A6A6" w:themeColor="background1" w:themeShade="A6"/>
              <w:right w:val="single" w:sz="4" w:space="0" w:color="000000" w:themeColor="text1"/>
            </w:tcBorders>
          </w:tcPr>
          <w:p w14:paraId="2D8253F9" w14:textId="77777777" w:rsidR="00A628A4" w:rsidRDefault="00A8310F">
            <w:pPr>
              <w:pStyle w:val="NormalinTable"/>
            </w:pPr>
            <w:r>
              <w:rPr>
                <w:b/>
              </w:rPr>
              <w:t>1602 42 90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DC5291" w14:textId="77777777" w:rsidR="00A628A4" w:rsidRDefault="00A8310F">
            <w:pPr>
              <w:pStyle w:val="NormalinTable"/>
              <w:tabs>
                <w:tab w:val="left" w:pos="1250"/>
              </w:tabs>
            </w:pPr>
            <w:r>
              <w:t>0.00%</w:t>
            </w:r>
          </w:p>
        </w:tc>
      </w:tr>
      <w:tr w:rsidR="00A628A4" w14:paraId="325CF8E9" w14:textId="77777777" w:rsidTr="00C0096D">
        <w:trPr>
          <w:cantSplit/>
        </w:trPr>
        <w:tc>
          <w:tcPr>
            <w:tcW w:w="0" w:type="auto"/>
            <w:tcBorders>
              <w:top w:val="single" w:sz="4" w:space="0" w:color="A6A6A6" w:themeColor="background1" w:themeShade="A6"/>
              <w:right w:val="single" w:sz="4" w:space="0" w:color="000000" w:themeColor="text1"/>
            </w:tcBorders>
          </w:tcPr>
          <w:p w14:paraId="343685C3" w14:textId="77777777" w:rsidR="00A628A4" w:rsidRDefault="00A8310F">
            <w:pPr>
              <w:pStyle w:val="NormalinTable"/>
            </w:pPr>
            <w:r>
              <w:rPr>
                <w:b/>
              </w:rPr>
              <w:t>1602 49 90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B66567" w14:textId="77777777" w:rsidR="00A628A4" w:rsidRDefault="00A8310F">
            <w:pPr>
              <w:pStyle w:val="NormalinTable"/>
              <w:tabs>
                <w:tab w:val="left" w:pos="1250"/>
              </w:tabs>
            </w:pPr>
            <w:r>
              <w:t>0.00%</w:t>
            </w:r>
          </w:p>
        </w:tc>
      </w:tr>
      <w:tr w:rsidR="00A628A4" w14:paraId="168A0B3E" w14:textId="77777777" w:rsidTr="00C0096D">
        <w:trPr>
          <w:cantSplit/>
        </w:trPr>
        <w:tc>
          <w:tcPr>
            <w:tcW w:w="0" w:type="auto"/>
            <w:tcBorders>
              <w:top w:val="single" w:sz="4" w:space="0" w:color="A6A6A6" w:themeColor="background1" w:themeShade="A6"/>
              <w:right w:val="single" w:sz="4" w:space="0" w:color="000000" w:themeColor="text1"/>
            </w:tcBorders>
          </w:tcPr>
          <w:p w14:paraId="33C5C9FA" w14:textId="77777777" w:rsidR="00A628A4" w:rsidRDefault="00A8310F">
            <w:pPr>
              <w:pStyle w:val="NormalinTable"/>
            </w:pPr>
            <w:r>
              <w:rPr>
                <w:b/>
              </w:rPr>
              <w:t>1602 50 31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E252AA" w14:textId="77777777" w:rsidR="00A628A4" w:rsidRDefault="00A8310F">
            <w:pPr>
              <w:pStyle w:val="NormalinTable"/>
              <w:tabs>
                <w:tab w:val="left" w:pos="1250"/>
              </w:tabs>
            </w:pPr>
            <w:r>
              <w:t>0.00%</w:t>
            </w:r>
          </w:p>
        </w:tc>
      </w:tr>
      <w:tr w:rsidR="00A628A4" w14:paraId="171195EA" w14:textId="77777777" w:rsidTr="00C0096D">
        <w:trPr>
          <w:cantSplit/>
        </w:trPr>
        <w:tc>
          <w:tcPr>
            <w:tcW w:w="0" w:type="auto"/>
            <w:tcBorders>
              <w:top w:val="single" w:sz="4" w:space="0" w:color="A6A6A6" w:themeColor="background1" w:themeShade="A6"/>
              <w:right w:val="single" w:sz="4" w:space="0" w:color="000000" w:themeColor="text1"/>
            </w:tcBorders>
          </w:tcPr>
          <w:p w14:paraId="48DE07F0" w14:textId="77777777" w:rsidR="00A628A4" w:rsidRDefault="00A8310F">
            <w:pPr>
              <w:pStyle w:val="NormalinTable"/>
            </w:pPr>
            <w:r>
              <w:rPr>
                <w:b/>
              </w:rPr>
              <w:t>1602 50 95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E367CB" w14:textId="77777777" w:rsidR="00A628A4" w:rsidRDefault="00A8310F">
            <w:pPr>
              <w:pStyle w:val="NormalinTable"/>
              <w:tabs>
                <w:tab w:val="left" w:pos="1250"/>
              </w:tabs>
            </w:pPr>
            <w:r>
              <w:t>0.00%</w:t>
            </w:r>
          </w:p>
        </w:tc>
      </w:tr>
      <w:tr w:rsidR="00A628A4" w14:paraId="18FD5659" w14:textId="77777777" w:rsidTr="00C0096D">
        <w:trPr>
          <w:cantSplit/>
        </w:trPr>
        <w:tc>
          <w:tcPr>
            <w:tcW w:w="0" w:type="auto"/>
            <w:tcBorders>
              <w:top w:val="single" w:sz="4" w:space="0" w:color="A6A6A6" w:themeColor="background1" w:themeShade="A6"/>
              <w:right w:val="single" w:sz="4" w:space="0" w:color="000000" w:themeColor="text1"/>
            </w:tcBorders>
          </w:tcPr>
          <w:p w14:paraId="18B0EA35" w14:textId="77777777" w:rsidR="00A628A4" w:rsidRDefault="00A8310F">
            <w:pPr>
              <w:pStyle w:val="NormalinTable"/>
            </w:pPr>
            <w:r>
              <w:rPr>
                <w:b/>
              </w:rPr>
              <w:lastRenderedPageBreak/>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15AF92" w14:textId="77777777" w:rsidR="00A628A4" w:rsidRDefault="00A8310F">
            <w:pPr>
              <w:pStyle w:val="NormalinTable"/>
              <w:tabs>
                <w:tab w:val="left" w:pos="1250"/>
              </w:tabs>
            </w:pPr>
            <w:r>
              <w:t>0.00%</w:t>
            </w:r>
          </w:p>
        </w:tc>
      </w:tr>
      <w:tr w:rsidR="00A628A4" w14:paraId="6919EFE8" w14:textId="77777777" w:rsidTr="00C0096D">
        <w:trPr>
          <w:cantSplit/>
        </w:trPr>
        <w:tc>
          <w:tcPr>
            <w:tcW w:w="0" w:type="auto"/>
            <w:tcBorders>
              <w:top w:val="single" w:sz="4" w:space="0" w:color="A6A6A6" w:themeColor="background1" w:themeShade="A6"/>
              <w:right w:val="single" w:sz="4" w:space="0" w:color="000000" w:themeColor="text1"/>
            </w:tcBorders>
          </w:tcPr>
          <w:p w14:paraId="49E653CC" w14:textId="77777777" w:rsidR="00A628A4" w:rsidRDefault="00A8310F">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298D2E" w14:textId="77777777" w:rsidR="00A628A4" w:rsidRDefault="00A8310F">
            <w:pPr>
              <w:pStyle w:val="NormalinTable"/>
              <w:tabs>
                <w:tab w:val="left" w:pos="1250"/>
              </w:tabs>
            </w:pPr>
            <w:r>
              <w:t>0.00%</w:t>
            </w:r>
          </w:p>
        </w:tc>
      </w:tr>
      <w:tr w:rsidR="00A628A4" w14:paraId="01E444AD" w14:textId="77777777" w:rsidTr="00C0096D">
        <w:trPr>
          <w:cantSplit/>
        </w:trPr>
        <w:tc>
          <w:tcPr>
            <w:tcW w:w="0" w:type="auto"/>
            <w:tcBorders>
              <w:top w:val="single" w:sz="4" w:space="0" w:color="A6A6A6" w:themeColor="background1" w:themeShade="A6"/>
              <w:right w:val="single" w:sz="4" w:space="0" w:color="000000" w:themeColor="text1"/>
            </w:tcBorders>
          </w:tcPr>
          <w:p w14:paraId="23157B16" w14:textId="77777777" w:rsidR="00A628A4" w:rsidRDefault="00A8310F">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1FD2BD" w14:textId="77777777" w:rsidR="00A628A4" w:rsidRDefault="00A8310F">
            <w:pPr>
              <w:pStyle w:val="NormalinTable"/>
              <w:tabs>
                <w:tab w:val="left" w:pos="1250"/>
              </w:tabs>
            </w:pPr>
            <w:r>
              <w:t>0.00%</w:t>
            </w:r>
          </w:p>
        </w:tc>
      </w:tr>
      <w:tr w:rsidR="00A628A4" w14:paraId="767B4C43" w14:textId="77777777" w:rsidTr="00C0096D">
        <w:trPr>
          <w:cantSplit/>
        </w:trPr>
        <w:tc>
          <w:tcPr>
            <w:tcW w:w="0" w:type="auto"/>
            <w:tcBorders>
              <w:top w:val="single" w:sz="4" w:space="0" w:color="A6A6A6" w:themeColor="background1" w:themeShade="A6"/>
              <w:right w:val="single" w:sz="4" w:space="0" w:color="000000" w:themeColor="text1"/>
            </w:tcBorders>
          </w:tcPr>
          <w:p w14:paraId="2D2B542D" w14:textId="77777777" w:rsidR="00A628A4" w:rsidRDefault="00A8310F">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490615" w14:textId="77777777" w:rsidR="00A628A4" w:rsidRDefault="00A8310F">
            <w:pPr>
              <w:pStyle w:val="NormalinTable"/>
              <w:tabs>
                <w:tab w:val="left" w:pos="1250"/>
              </w:tabs>
            </w:pPr>
            <w:r>
              <w:t>0.00%</w:t>
            </w:r>
          </w:p>
        </w:tc>
      </w:tr>
      <w:tr w:rsidR="00A628A4" w14:paraId="24175603" w14:textId="77777777" w:rsidTr="00C0096D">
        <w:trPr>
          <w:cantSplit/>
        </w:trPr>
        <w:tc>
          <w:tcPr>
            <w:tcW w:w="0" w:type="auto"/>
            <w:tcBorders>
              <w:top w:val="single" w:sz="4" w:space="0" w:color="A6A6A6" w:themeColor="background1" w:themeShade="A6"/>
              <w:right w:val="single" w:sz="4" w:space="0" w:color="000000" w:themeColor="text1"/>
            </w:tcBorders>
          </w:tcPr>
          <w:p w14:paraId="73299142" w14:textId="77777777" w:rsidR="00A628A4" w:rsidRDefault="00A8310F">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B698F9" w14:textId="77777777" w:rsidR="00A628A4" w:rsidRDefault="00A8310F">
            <w:pPr>
              <w:pStyle w:val="NormalinTable"/>
              <w:tabs>
                <w:tab w:val="left" w:pos="1250"/>
              </w:tabs>
            </w:pPr>
            <w:r>
              <w:t>0.00%</w:t>
            </w:r>
          </w:p>
        </w:tc>
      </w:tr>
      <w:tr w:rsidR="00A628A4" w14:paraId="472E25D5" w14:textId="77777777" w:rsidTr="00C0096D">
        <w:trPr>
          <w:cantSplit/>
        </w:trPr>
        <w:tc>
          <w:tcPr>
            <w:tcW w:w="0" w:type="auto"/>
            <w:tcBorders>
              <w:top w:val="single" w:sz="4" w:space="0" w:color="A6A6A6" w:themeColor="background1" w:themeShade="A6"/>
              <w:right w:val="single" w:sz="4" w:space="0" w:color="000000" w:themeColor="text1"/>
            </w:tcBorders>
          </w:tcPr>
          <w:p w14:paraId="2E4B647E" w14:textId="77777777" w:rsidR="00A628A4" w:rsidRDefault="00A8310F">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5B007B" w14:textId="77777777" w:rsidR="00A628A4" w:rsidRDefault="00A8310F">
            <w:pPr>
              <w:pStyle w:val="NormalinTable"/>
              <w:tabs>
                <w:tab w:val="left" w:pos="1250"/>
              </w:tabs>
            </w:pPr>
            <w:r>
              <w:t>0.00%</w:t>
            </w:r>
          </w:p>
        </w:tc>
      </w:tr>
      <w:tr w:rsidR="00A628A4" w14:paraId="7A2A4855" w14:textId="77777777" w:rsidTr="00C0096D">
        <w:trPr>
          <w:cantSplit/>
        </w:trPr>
        <w:tc>
          <w:tcPr>
            <w:tcW w:w="0" w:type="auto"/>
            <w:tcBorders>
              <w:top w:val="single" w:sz="4" w:space="0" w:color="A6A6A6" w:themeColor="background1" w:themeShade="A6"/>
              <w:right w:val="single" w:sz="4" w:space="0" w:color="000000" w:themeColor="text1"/>
            </w:tcBorders>
          </w:tcPr>
          <w:p w14:paraId="506E2A3B" w14:textId="77777777" w:rsidR="00A628A4" w:rsidRDefault="00A8310F">
            <w:pPr>
              <w:pStyle w:val="NormalinTable"/>
            </w:pPr>
            <w:r>
              <w:rPr>
                <w:b/>
              </w:rPr>
              <w:t>1603 00 10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56E8B6" w14:textId="77777777" w:rsidR="00A628A4" w:rsidRDefault="00A8310F">
            <w:pPr>
              <w:pStyle w:val="NormalinTable"/>
              <w:tabs>
                <w:tab w:val="left" w:pos="1250"/>
              </w:tabs>
            </w:pPr>
            <w:r>
              <w:t>0.00%</w:t>
            </w:r>
          </w:p>
        </w:tc>
      </w:tr>
      <w:tr w:rsidR="00A628A4" w14:paraId="155B75D2" w14:textId="77777777" w:rsidTr="00C0096D">
        <w:trPr>
          <w:cantSplit/>
        </w:trPr>
        <w:tc>
          <w:tcPr>
            <w:tcW w:w="0" w:type="auto"/>
            <w:tcBorders>
              <w:top w:val="single" w:sz="4" w:space="0" w:color="A6A6A6" w:themeColor="background1" w:themeShade="A6"/>
              <w:right w:val="single" w:sz="4" w:space="0" w:color="000000" w:themeColor="text1"/>
            </w:tcBorders>
          </w:tcPr>
          <w:p w14:paraId="4325EA40" w14:textId="77777777" w:rsidR="00A628A4" w:rsidRDefault="00A8310F">
            <w:pPr>
              <w:pStyle w:val="NormalinTable"/>
            </w:pPr>
            <w:r>
              <w:rPr>
                <w:b/>
              </w:rPr>
              <w:t>1604 00 00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987F61" w14:textId="77777777" w:rsidR="00A628A4" w:rsidRDefault="00A8310F">
            <w:pPr>
              <w:pStyle w:val="NormalinTable"/>
              <w:tabs>
                <w:tab w:val="left" w:pos="1250"/>
              </w:tabs>
            </w:pPr>
            <w:r>
              <w:t>0.00%</w:t>
            </w:r>
          </w:p>
        </w:tc>
      </w:tr>
      <w:tr w:rsidR="00A628A4" w14:paraId="68827DFD" w14:textId="77777777" w:rsidTr="00C0096D">
        <w:trPr>
          <w:cantSplit/>
        </w:trPr>
        <w:tc>
          <w:tcPr>
            <w:tcW w:w="0" w:type="auto"/>
            <w:tcBorders>
              <w:top w:val="single" w:sz="4" w:space="0" w:color="A6A6A6" w:themeColor="background1" w:themeShade="A6"/>
              <w:right w:val="single" w:sz="4" w:space="0" w:color="000000" w:themeColor="text1"/>
            </w:tcBorders>
          </w:tcPr>
          <w:p w14:paraId="70C3BB00" w14:textId="77777777" w:rsidR="00A628A4" w:rsidRDefault="00A8310F">
            <w:pPr>
              <w:pStyle w:val="NormalinTable"/>
            </w:pPr>
            <w:r>
              <w:rPr>
                <w:b/>
              </w:rPr>
              <w:t>1605 00 00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E9D44E" w14:textId="77777777" w:rsidR="00A628A4" w:rsidRDefault="00A8310F">
            <w:pPr>
              <w:pStyle w:val="NormalinTable"/>
              <w:tabs>
                <w:tab w:val="left" w:pos="1250"/>
              </w:tabs>
            </w:pPr>
            <w:r>
              <w:t>0.00%</w:t>
            </w:r>
          </w:p>
        </w:tc>
      </w:tr>
      <w:tr w:rsidR="00A628A4" w14:paraId="62807EC1" w14:textId="77777777" w:rsidTr="00C0096D">
        <w:trPr>
          <w:cantSplit/>
        </w:trPr>
        <w:tc>
          <w:tcPr>
            <w:tcW w:w="0" w:type="auto"/>
            <w:tcBorders>
              <w:top w:val="single" w:sz="4" w:space="0" w:color="A6A6A6" w:themeColor="background1" w:themeShade="A6"/>
              <w:right w:val="single" w:sz="4" w:space="0" w:color="000000" w:themeColor="text1"/>
            </w:tcBorders>
          </w:tcPr>
          <w:p w14:paraId="712841F4" w14:textId="77777777" w:rsidR="00A628A4" w:rsidRDefault="00A8310F">
            <w:pPr>
              <w:pStyle w:val="NormalinTable"/>
            </w:pPr>
            <w:r>
              <w:rPr>
                <w:b/>
              </w:rPr>
              <w:t>1702 20 90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770ED3" w14:textId="77777777" w:rsidR="00A628A4" w:rsidRDefault="00A8310F">
            <w:pPr>
              <w:pStyle w:val="NormalinTable"/>
              <w:tabs>
                <w:tab w:val="left" w:pos="1250"/>
              </w:tabs>
            </w:pPr>
            <w:r>
              <w:t>0.00%</w:t>
            </w:r>
          </w:p>
        </w:tc>
      </w:tr>
      <w:tr w:rsidR="00A628A4" w14:paraId="5742A98E" w14:textId="77777777" w:rsidTr="00C0096D">
        <w:trPr>
          <w:cantSplit/>
        </w:trPr>
        <w:tc>
          <w:tcPr>
            <w:tcW w:w="0" w:type="auto"/>
            <w:tcBorders>
              <w:top w:val="single" w:sz="4" w:space="0" w:color="A6A6A6" w:themeColor="background1" w:themeShade="A6"/>
              <w:right w:val="single" w:sz="4" w:space="0" w:color="000000" w:themeColor="text1"/>
            </w:tcBorders>
          </w:tcPr>
          <w:p w14:paraId="768BA49A" w14:textId="77777777" w:rsidR="00A628A4" w:rsidRDefault="00A8310F">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3696C3" w14:textId="77777777" w:rsidR="00A628A4" w:rsidRDefault="00A8310F">
            <w:pPr>
              <w:pStyle w:val="NormalinTable"/>
              <w:tabs>
                <w:tab w:val="left" w:pos="1250"/>
              </w:tabs>
            </w:pPr>
            <w:r>
              <w:t>0.00% + 50.700 € / 100 kg / net dry</w:t>
            </w:r>
          </w:p>
        </w:tc>
      </w:tr>
      <w:tr w:rsidR="00A628A4" w14:paraId="39E40251" w14:textId="77777777" w:rsidTr="00C0096D">
        <w:trPr>
          <w:cantSplit/>
        </w:trPr>
        <w:tc>
          <w:tcPr>
            <w:tcW w:w="0" w:type="auto"/>
            <w:tcBorders>
              <w:top w:val="single" w:sz="4" w:space="0" w:color="A6A6A6" w:themeColor="background1" w:themeShade="A6"/>
              <w:right w:val="single" w:sz="4" w:space="0" w:color="000000" w:themeColor="text1"/>
            </w:tcBorders>
          </w:tcPr>
          <w:p w14:paraId="336F89F3" w14:textId="77777777" w:rsidR="00A628A4" w:rsidRDefault="00A8310F">
            <w:pPr>
              <w:pStyle w:val="NormalinTable"/>
            </w:pPr>
            <w:r>
              <w:rPr>
                <w:b/>
              </w:rPr>
              <w:t>1702 90 10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0BEF31" w14:textId="77777777" w:rsidR="00A628A4" w:rsidRDefault="00A8310F">
            <w:pPr>
              <w:pStyle w:val="NormalinTable"/>
              <w:tabs>
                <w:tab w:val="left" w:pos="1250"/>
              </w:tabs>
            </w:pPr>
            <w:r>
              <w:t>0.00%</w:t>
            </w:r>
          </w:p>
        </w:tc>
      </w:tr>
      <w:tr w:rsidR="00A628A4" w14:paraId="382FBCAB" w14:textId="77777777" w:rsidTr="00C0096D">
        <w:trPr>
          <w:cantSplit/>
        </w:trPr>
        <w:tc>
          <w:tcPr>
            <w:tcW w:w="0" w:type="auto"/>
            <w:tcBorders>
              <w:top w:val="single" w:sz="4" w:space="0" w:color="A6A6A6" w:themeColor="background1" w:themeShade="A6"/>
              <w:right w:val="single" w:sz="4" w:space="0" w:color="000000" w:themeColor="text1"/>
            </w:tcBorders>
          </w:tcPr>
          <w:p w14:paraId="7B39BD41" w14:textId="77777777" w:rsidR="00A628A4" w:rsidRDefault="00A8310F">
            <w:pPr>
              <w:pStyle w:val="NormalinTable"/>
            </w:pPr>
            <w:r>
              <w:rPr>
                <w:b/>
              </w:rPr>
              <w:t>1703 00 00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1E7307" w14:textId="77777777" w:rsidR="00A628A4" w:rsidRDefault="00A8310F">
            <w:pPr>
              <w:pStyle w:val="NormalinTable"/>
              <w:tabs>
                <w:tab w:val="left" w:pos="1250"/>
              </w:tabs>
            </w:pPr>
            <w:r>
              <w:t>0.00%</w:t>
            </w:r>
          </w:p>
        </w:tc>
      </w:tr>
      <w:tr w:rsidR="00A628A4" w14:paraId="3D6C81C5" w14:textId="77777777" w:rsidTr="00C0096D">
        <w:trPr>
          <w:cantSplit/>
        </w:trPr>
        <w:tc>
          <w:tcPr>
            <w:tcW w:w="0" w:type="auto"/>
            <w:tcBorders>
              <w:top w:val="single" w:sz="4" w:space="0" w:color="A6A6A6" w:themeColor="background1" w:themeShade="A6"/>
              <w:right w:val="single" w:sz="4" w:space="0" w:color="000000" w:themeColor="text1"/>
            </w:tcBorders>
          </w:tcPr>
          <w:p w14:paraId="1A65BFF8" w14:textId="77777777" w:rsidR="00A628A4" w:rsidRDefault="00A8310F">
            <w:pPr>
              <w:pStyle w:val="NormalinTable"/>
            </w:pPr>
            <w:r>
              <w:rPr>
                <w:b/>
              </w:rPr>
              <w:t>1704 10 10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824A62" w14:textId="77777777" w:rsidR="00A628A4" w:rsidRDefault="00A8310F">
            <w:pPr>
              <w:pStyle w:val="NormalinTable"/>
              <w:tabs>
                <w:tab w:val="left" w:pos="1250"/>
              </w:tabs>
            </w:pPr>
            <w:r>
              <w:t>0.00% + 27.100 € / 100 kg MAX 17.90%</w:t>
            </w:r>
          </w:p>
        </w:tc>
      </w:tr>
      <w:tr w:rsidR="00A628A4" w14:paraId="6E33F93B" w14:textId="77777777" w:rsidTr="00C0096D">
        <w:trPr>
          <w:cantSplit/>
        </w:trPr>
        <w:tc>
          <w:tcPr>
            <w:tcW w:w="0" w:type="auto"/>
            <w:tcBorders>
              <w:top w:val="single" w:sz="4" w:space="0" w:color="A6A6A6" w:themeColor="background1" w:themeShade="A6"/>
              <w:right w:val="single" w:sz="4" w:space="0" w:color="000000" w:themeColor="text1"/>
            </w:tcBorders>
          </w:tcPr>
          <w:p w14:paraId="06BB3930" w14:textId="77777777" w:rsidR="00A628A4" w:rsidRDefault="00A8310F">
            <w:pPr>
              <w:pStyle w:val="NormalinTable"/>
            </w:pPr>
            <w:r>
              <w:rPr>
                <w:b/>
              </w:rPr>
              <w:t>1704 10 90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8D9903" w14:textId="77777777" w:rsidR="00A628A4" w:rsidRDefault="00A8310F">
            <w:pPr>
              <w:pStyle w:val="NormalinTable"/>
              <w:tabs>
                <w:tab w:val="left" w:pos="1250"/>
              </w:tabs>
            </w:pPr>
            <w:r>
              <w:t>0.00% + 30.900 € / 100 kg MAX 18.20%</w:t>
            </w:r>
          </w:p>
        </w:tc>
      </w:tr>
      <w:tr w:rsidR="00A628A4" w14:paraId="6694E42D" w14:textId="77777777" w:rsidTr="00C0096D">
        <w:trPr>
          <w:cantSplit/>
        </w:trPr>
        <w:tc>
          <w:tcPr>
            <w:tcW w:w="0" w:type="auto"/>
            <w:tcBorders>
              <w:top w:val="single" w:sz="4" w:space="0" w:color="A6A6A6" w:themeColor="background1" w:themeShade="A6"/>
              <w:right w:val="single" w:sz="4" w:space="0" w:color="000000" w:themeColor="text1"/>
            </w:tcBorders>
          </w:tcPr>
          <w:p w14:paraId="5AED30E9" w14:textId="77777777" w:rsidR="00A628A4" w:rsidRDefault="00A8310F">
            <w:pPr>
              <w:pStyle w:val="NormalinTable"/>
            </w:pPr>
            <w:r>
              <w:rPr>
                <w:b/>
              </w:rPr>
              <w:t>1704 90 10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7A4AD0" w14:textId="77777777" w:rsidR="00A628A4" w:rsidRDefault="00A8310F">
            <w:pPr>
              <w:pStyle w:val="NormalinTable"/>
              <w:tabs>
                <w:tab w:val="left" w:pos="1250"/>
              </w:tabs>
            </w:pPr>
            <w:r>
              <w:t>0.00%</w:t>
            </w:r>
          </w:p>
        </w:tc>
      </w:tr>
      <w:tr w:rsidR="00A628A4" w14:paraId="2BF1C00B" w14:textId="77777777" w:rsidTr="00C0096D">
        <w:trPr>
          <w:cantSplit/>
        </w:trPr>
        <w:tc>
          <w:tcPr>
            <w:tcW w:w="0" w:type="auto"/>
            <w:tcBorders>
              <w:top w:val="single" w:sz="4" w:space="0" w:color="A6A6A6" w:themeColor="background1" w:themeShade="A6"/>
              <w:right w:val="single" w:sz="4" w:space="0" w:color="000000" w:themeColor="text1"/>
            </w:tcBorders>
          </w:tcPr>
          <w:p w14:paraId="790291A6" w14:textId="77777777" w:rsidR="00A628A4" w:rsidRDefault="00A8310F">
            <w:pPr>
              <w:pStyle w:val="NormalinTable"/>
            </w:pPr>
            <w:r>
              <w:rPr>
                <w:b/>
              </w:rPr>
              <w:t>1704 90 30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9A7E72" w14:textId="77777777" w:rsidR="00A628A4" w:rsidRDefault="00A8310F">
            <w:pPr>
              <w:pStyle w:val="NormalinTable"/>
              <w:tabs>
                <w:tab w:val="left" w:pos="1250"/>
              </w:tabs>
            </w:pPr>
            <w:r>
              <w:t>16.500 € / 100 kg</w:t>
            </w:r>
          </w:p>
        </w:tc>
      </w:tr>
      <w:tr w:rsidR="00A628A4" w14:paraId="4147151C" w14:textId="77777777" w:rsidTr="00C0096D">
        <w:trPr>
          <w:cantSplit/>
        </w:trPr>
        <w:tc>
          <w:tcPr>
            <w:tcW w:w="0" w:type="auto"/>
            <w:tcBorders>
              <w:top w:val="single" w:sz="4" w:space="0" w:color="A6A6A6" w:themeColor="background1" w:themeShade="A6"/>
              <w:right w:val="single" w:sz="4" w:space="0" w:color="000000" w:themeColor="text1"/>
            </w:tcBorders>
          </w:tcPr>
          <w:p w14:paraId="74613DBC" w14:textId="77777777" w:rsidR="00A628A4" w:rsidRDefault="00A8310F">
            <w:pPr>
              <w:pStyle w:val="NormalinTable"/>
            </w:pPr>
            <w:r>
              <w:rPr>
                <w:b/>
              </w:rPr>
              <w:t>1704 90 51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8A4A09" w14:textId="77777777" w:rsidR="00A628A4" w:rsidRDefault="00A8310F">
            <w:pPr>
              <w:pStyle w:val="NormalinTable"/>
              <w:tabs>
                <w:tab w:val="left" w:pos="1250"/>
              </w:tabs>
            </w:pPr>
            <w:r>
              <w:t>CAD - 0.00% + (AC MAX 0.00% + SD) 100%</w:t>
            </w:r>
          </w:p>
        </w:tc>
      </w:tr>
      <w:tr w:rsidR="00A628A4" w14:paraId="5B228525" w14:textId="77777777" w:rsidTr="00C0096D">
        <w:trPr>
          <w:cantSplit/>
        </w:trPr>
        <w:tc>
          <w:tcPr>
            <w:tcW w:w="0" w:type="auto"/>
            <w:tcBorders>
              <w:top w:val="single" w:sz="4" w:space="0" w:color="A6A6A6" w:themeColor="background1" w:themeShade="A6"/>
              <w:right w:val="single" w:sz="4" w:space="0" w:color="000000" w:themeColor="text1"/>
            </w:tcBorders>
          </w:tcPr>
          <w:p w14:paraId="5F01A4D8" w14:textId="77777777" w:rsidR="00A628A4" w:rsidRDefault="00A8310F">
            <w:pPr>
              <w:pStyle w:val="NormalinTable"/>
            </w:pPr>
            <w:r>
              <w:rPr>
                <w:b/>
              </w:rPr>
              <w:t>1704 90 55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1DCBDB" w14:textId="77777777" w:rsidR="00A628A4" w:rsidRDefault="00A8310F">
            <w:pPr>
              <w:pStyle w:val="NormalinTable"/>
              <w:tabs>
                <w:tab w:val="left" w:pos="1250"/>
              </w:tabs>
            </w:pPr>
            <w:r>
              <w:t>CAD - 0.00% + (AC MAX 0.00% + SD) 100%</w:t>
            </w:r>
          </w:p>
        </w:tc>
      </w:tr>
      <w:tr w:rsidR="00A628A4" w14:paraId="1476D7FC" w14:textId="77777777" w:rsidTr="00C0096D">
        <w:trPr>
          <w:cantSplit/>
        </w:trPr>
        <w:tc>
          <w:tcPr>
            <w:tcW w:w="0" w:type="auto"/>
            <w:tcBorders>
              <w:top w:val="single" w:sz="4" w:space="0" w:color="A6A6A6" w:themeColor="background1" w:themeShade="A6"/>
              <w:right w:val="single" w:sz="4" w:space="0" w:color="000000" w:themeColor="text1"/>
            </w:tcBorders>
          </w:tcPr>
          <w:p w14:paraId="565ACE8E" w14:textId="77777777" w:rsidR="00A628A4" w:rsidRDefault="00A8310F">
            <w:pPr>
              <w:pStyle w:val="NormalinTable"/>
            </w:pPr>
            <w:r>
              <w:rPr>
                <w:b/>
              </w:rPr>
              <w:t>1704 90 61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B30FEC" w14:textId="77777777" w:rsidR="00A628A4" w:rsidRDefault="00A8310F">
            <w:pPr>
              <w:pStyle w:val="NormalinTable"/>
              <w:tabs>
                <w:tab w:val="left" w:pos="1250"/>
              </w:tabs>
            </w:pPr>
            <w:r>
              <w:t>CAD - 0.00% + (AC MAX 0.00% + SD) 100%</w:t>
            </w:r>
          </w:p>
        </w:tc>
      </w:tr>
      <w:tr w:rsidR="00A628A4" w14:paraId="29D6AD3D" w14:textId="77777777" w:rsidTr="00C0096D">
        <w:trPr>
          <w:cantSplit/>
        </w:trPr>
        <w:tc>
          <w:tcPr>
            <w:tcW w:w="0" w:type="auto"/>
            <w:tcBorders>
              <w:top w:val="single" w:sz="4" w:space="0" w:color="A6A6A6" w:themeColor="background1" w:themeShade="A6"/>
              <w:right w:val="single" w:sz="4" w:space="0" w:color="000000" w:themeColor="text1"/>
            </w:tcBorders>
          </w:tcPr>
          <w:p w14:paraId="2E488CC7" w14:textId="77777777" w:rsidR="00A628A4" w:rsidRDefault="00A8310F">
            <w:pPr>
              <w:pStyle w:val="NormalinTable"/>
            </w:pPr>
            <w:r>
              <w:rPr>
                <w:b/>
              </w:rPr>
              <w:t>1704 90 65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4D8AE8" w14:textId="77777777" w:rsidR="00A628A4" w:rsidRDefault="00A8310F">
            <w:pPr>
              <w:pStyle w:val="NormalinTable"/>
              <w:tabs>
                <w:tab w:val="left" w:pos="1250"/>
              </w:tabs>
            </w:pPr>
            <w:r>
              <w:t>CAD - 0.00% + (AC MAX 0.00% + SD) 100%</w:t>
            </w:r>
          </w:p>
        </w:tc>
      </w:tr>
      <w:tr w:rsidR="00A628A4" w14:paraId="7BE5411B" w14:textId="77777777" w:rsidTr="00C0096D">
        <w:trPr>
          <w:cantSplit/>
        </w:trPr>
        <w:tc>
          <w:tcPr>
            <w:tcW w:w="0" w:type="auto"/>
            <w:tcBorders>
              <w:top w:val="single" w:sz="4" w:space="0" w:color="A6A6A6" w:themeColor="background1" w:themeShade="A6"/>
              <w:right w:val="single" w:sz="4" w:space="0" w:color="000000" w:themeColor="text1"/>
            </w:tcBorders>
          </w:tcPr>
          <w:p w14:paraId="2BC0D786" w14:textId="77777777" w:rsidR="00A628A4" w:rsidRDefault="00A8310F">
            <w:pPr>
              <w:pStyle w:val="NormalinTable"/>
            </w:pPr>
            <w:r>
              <w:rPr>
                <w:b/>
              </w:rPr>
              <w:t>1704 90 71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190BC5" w14:textId="77777777" w:rsidR="00A628A4" w:rsidRDefault="00A8310F">
            <w:pPr>
              <w:pStyle w:val="NormalinTable"/>
              <w:tabs>
                <w:tab w:val="left" w:pos="1250"/>
              </w:tabs>
            </w:pPr>
            <w:r>
              <w:t>CAD - 0.00% + (AC MAX 0.00% + SD) 100%</w:t>
            </w:r>
          </w:p>
        </w:tc>
      </w:tr>
      <w:tr w:rsidR="00A628A4" w14:paraId="1995B439" w14:textId="77777777" w:rsidTr="00C0096D">
        <w:trPr>
          <w:cantSplit/>
        </w:trPr>
        <w:tc>
          <w:tcPr>
            <w:tcW w:w="0" w:type="auto"/>
            <w:tcBorders>
              <w:top w:val="single" w:sz="4" w:space="0" w:color="A6A6A6" w:themeColor="background1" w:themeShade="A6"/>
              <w:right w:val="single" w:sz="4" w:space="0" w:color="000000" w:themeColor="text1"/>
            </w:tcBorders>
          </w:tcPr>
          <w:p w14:paraId="24FFA006" w14:textId="77777777" w:rsidR="00A628A4" w:rsidRDefault="00A8310F">
            <w:pPr>
              <w:pStyle w:val="NormalinTable"/>
            </w:pPr>
            <w:r>
              <w:rPr>
                <w:b/>
              </w:rPr>
              <w:t>1704 90 75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AAB95A" w14:textId="77777777" w:rsidR="00A628A4" w:rsidRDefault="00A8310F">
            <w:pPr>
              <w:pStyle w:val="NormalinTable"/>
              <w:tabs>
                <w:tab w:val="left" w:pos="1250"/>
              </w:tabs>
            </w:pPr>
            <w:r>
              <w:t>CAD - 0.00% + (AC MAX 0.00% + SD) 100%</w:t>
            </w:r>
          </w:p>
        </w:tc>
      </w:tr>
      <w:tr w:rsidR="00A628A4" w14:paraId="7471EF28" w14:textId="77777777" w:rsidTr="00C0096D">
        <w:trPr>
          <w:cantSplit/>
        </w:trPr>
        <w:tc>
          <w:tcPr>
            <w:tcW w:w="0" w:type="auto"/>
            <w:tcBorders>
              <w:top w:val="single" w:sz="4" w:space="0" w:color="A6A6A6" w:themeColor="background1" w:themeShade="A6"/>
              <w:right w:val="single" w:sz="4" w:space="0" w:color="000000" w:themeColor="text1"/>
            </w:tcBorders>
          </w:tcPr>
          <w:p w14:paraId="1F2FB25F" w14:textId="77777777" w:rsidR="00A628A4" w:rsidRDefault="00A8310F">
            <w:pPr>
              <w:pStyle w:val="NormalinTable"/>
            </w:pPr>
            <w:r>
              <w:rPr>
                <w:b/>
              </w:rPr>
              <w:t>1704 90 81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DA9AD1" w14:textId="77777777" w:rsidR="00A628A4" w:rsidRDefault="00A8310F">
            <w:pPr>
              <w:pStyle w:val="NormalinTable"/>
              <w:tabs>
                <w:tab w:val="left" w:pos="1250"/>
              </w:tabs>
            </w:pPr>
            <w:r>
              <w:t>CAD - 0.00% + (AC MAX 0.00% + SD) 100%</w:t>
            </w:r>
          </w:p>
        </w:tc>
      </w:tr>
      <w:tr w:rsidR="00A628A4" w14:paraId="78CA124E" w14:textId="77777777" w:rsidTr="00C0096D">
        <w:trPr>
          <w:cantSplit/>
        </w:trPr>
        <w:tc>
          <w:tcPr>
            <w:tcW w:w="0" w:type="auto"/>
            <w:tcBorders>
              <w:top w:val="single" w:sz="4" w:space="0" w:color="A6A6A6" w:themeColor="background1" w:themeShade="A6"/>
              <w:right w:val="single" w:sz="4" w:space="0" w:color="000000" w:themeColor="text1"/>
            </w:tcBorders>
          </w:tcPr>
          <w:p w14:paraId="51F0CA51" w14:textId="77777777" w:rsidR="00A628A4" w:rsidRDefault="00A8310F">
            <w:pPr>
              <w:pStyle w:val="NormalinTable"/>
            </w:pPr>
            <w:r>
              <w:rPr>
                <w:b/>
              </w:rPr>
              <w:t>1704 90 99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8E57C6" w14:textId="77777777" w:rsidR="00A628A4" w:rsidRDefault="00A8310F">
            <w:pPr>
              <w:pStyle w:val="NormalinTable"/>
              <w:tabs>
                <w:tab w:val="left" w:pos="1250"/>
              </w:tabs>
            </w:pPr>
            <w:r>
              <w:t>CAD - 0.00% + (AC MAX 0.00% + SD) 100%</w:t>
            </w:r>
          </w:p>
        </w:tc>
      </w:tr>
      <w:tr w:rsidR="00A628A4" w14:paraId="5D933042" w14:textId="77777777" w:rsidTr="00C0096D">
        <w:trPr>
          <w:cantSplit/>
        </w:trPr>
        <w:tc>
          <w:tcPr>
            <w:tcW w:w="0" w:type="auto"/>
            <w:tcBorders>
              <w:top w:val="single" w:sz="4" w:space="0" w:color="A6A6A6" w:themeColor="background1" w:themeShade="A6"/>
              <w:right w:val="single" w:sz="4" w:space="0" w:color="000000" w:themeColor="text1"/>
            </w:tcBorders>
          </w:tcPr>
          <w:p w14:paraId="7B2D3032" w14:textId="77777777" w:rsidR="00A628A4" w:rsidRDefault="00A8310F">
            <w:pPr>
              <w:pStyle w:val="NormalinTable"/>
            </w:pPr>
            <w:r>
              <w:rPr>
                <w:b/>
              </w:rPr>
              <w:t>1803 00 00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9EE3BB" w14:textId="77777777" w:rsidR="00A628A4" w:rsidRDefault="00A8310F">
            <w:pPr>
              <w:pStyle w:val="NormalinTable"/>
              <w:tabs>
                <w:tab w:val="left" w:pos="1250"/>
              </w:tabs>
            </w:pPr>
            <w:r>
              <w:t>0.00%</w:t>
            </w:r>
          </w:p>
        </w:tc>
      </w:tr>
      <w:tr w:rsidR="00A628A4" w14:paraId="73D19551" w14:textId="77777777" w:rsidTr="00C0096D">
        <w:trPr>
          <w:cantSplit/>
        </w:trPr>
        <w:tc>
          <w:tcPr>
            <w:tcW w:w="0" w:type="auto"/>
            <w:tcBorders>
              <w:top w:val="single" w:sz="4" w:space="0" w:color="A6A6A6" w:themeColor="background1" w:themeShade="A6"/>
              <w:right w:val="single" w:sz="4" w:space="0" w:color="000000" w:themeColor="text1"/>
            </w:tcBorders>
          </w:tcPr>
          <w:p w14:paraId="72AF3E12" w14:textId="77777777" w:rsidR="00A628A4" w:rsidRDefault="00A8310F">
            <w:pPr>
              <w:pStyle w:val="NormalinTable"/>
            </w:pPr>
            <w:r>
              <w:rPr>
                <w:b/>
              </w:rPr>
              <w:t>1804 00 00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ED4089" w14:textId="77777777" w:rsidR="00A628A4" w:rsidRDefault="00A8310F">
            <w:pPr>
              <w:pStyle w:val="NormalinTable"/>
              <w:tabs>
                <w:tab w:val="left" w:pos="1250"/>
              </w:tabs>
            </w:pPr>
            <w:r>
              <w:t>0.00%</w:t>
            </w:r>
          </w:p>
        </w:tc>
      </w:tr>
      <w:tr w:rsidR="00A628A4" w14:paraId="463DA222" w14:textId="77777777" w:rsidTr="00C0096D">
        <w:trPr>
          <w:cantSplit/>
        </w:trPr>
        <w:tc>
          <w:tcPr>
            <w:tcW w:w="0" w:type="auto"/>
            <w:tcBorders>
              <w:top w:val="single" w:sz="4" w:space="0" w:color="A6A6A6" w:themeColor="background1" w:themeShade="A6"/>
              <w:right w:val="single" w:sz="4" w:space="0" w:color="000000" w:themeColor="text1"/>
            </w:tcBorders>
          </w:tcPr>
          <w:p w14:paraId="4A5A448E" w14:textId="77777777" w:rsidR="00A628A4" w:rsidRDefault="00A8310F">
            <w:pPr>
              <w:pStyle w:val="NormalinTable"/>
            </w:pPr>
            <w:r>
              <w:rPr>
                <w:b/>
              </w:rPr>
              <w:t>1805 00 00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04C671" w14:textId="77777777" w:rsidR="00A628A4" w:rsidRDefault="00A8310F">
            <w:pPr>
              <w:pStyle w:val="NormalinTable"/>
              <w:tabs>
                <w:tab w:val="left" w:pos="1250"/>
              </w:tabs>
            </w:pPr>
            <w:r>
              <w:t>0.00%</w:t>
            </w:r>
          </w:p>
        </w:tc>
      </w:tr>
      <w:tr w:rsidR="00A628A4" w14:paraId="489D25E3" w14:textId="77777777" w:rsidTr="00C0096D">
        <w:trPr>
          <w:cantSplit/>
        </w:trPr>
        <w:tc>
          <w:tcPr>
            <w:tcW w:w="0" w:type="auto"/>
            <w:tcBorders>
              <w:top w:val="single" w:sz="4" w:space="0" w:color="A6A6A6" w:themeColor="background1" w:themeShade="A6"/>
              <w:right w:val="single" w:sz="4" w:space="0" w:color="000000" w:themeColor="text1"/>
            </w:tcBorders>
          </w:tcPr>
          <w:p w14:paraId="4581DE53" w14:textId="77777777" w:rsidR="00A628A4" w:rsidRDefault="00A8310F">
            <w:pPr>
              <w:pStyle w:val="NormalinTable"/>
            </w:pPr>
            <w:r>
              <w:rPr>
                <w:b/>
              </w:rPr>
              <w:t>1806 10 15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3AE62E" w14:textId="77777777" w:rsidR="00A628A4" w:rsidRDefault="00A8310F">
            <w:pPr>
              <w:pStyle w:val="NormalinTable"/>
              <w:tabs>
                <w:tab w:val="left" w:pos="1250"/>
              </w:tabs>
            </w:pPr>
            <w:r>
              <w:t>0.00%</w:t>
            </w:r>
          </w:p>
        </w:tc>
      </w:tr>
      <w:tr w:rsidR="00A628A4" w14:paraId="337339BA" w14:textId="77777777" w:rsidTr="00C0096D">
        <w:trPr>
          <w:cantSplit/>
        </w:trPr>
        <w:tc>
          <w:tcPr>
            <w:tcW w:w="0" w:type="auto"/>
            <w:tcBorders>
              <w:top w:val="single" w:sz="4" w:space="0" w:color="A6A6A6" w:themeColor="background1" w:themeShade="A6"/>
              <w:right w:val="single" w:sz="4" w:space="0" w:color="000000" w:themeColor="text1"/>
            </w:tcBorders>
          </w:tcPr>
          <w:p w14:paraId="4FC351A0" w14:textId="77777777" w:rsidR="00A628A4" w:rsidRDefault="00A8310F">
            <w:pPr>
              <w:pStyle w:val="NormalinTable"/>
            </w:pPr>
            <w:r>
              <w:rPr>
                <w:b/>
              </w:rPr>
              <w:t>1806 10 20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1F5100" w14:textId="77777777" w:rsidR="00A628A4" w:rsidRDefault="00A8310F">
            <w:pPr>
              <w:pStyle w:val="NormalinTable"/>
              <w:tabs>
                <w:tab w:val="left" w:pos="1250"/>
              </w:tabs>
            </w:pPr>
            <w:r>
              <w:t>0.00%</w:t>
            </w:r>
          </w:p>
        </w:tc>
      </w:tr>
      <w:tr w:rsidR="00A628A4" w14:paraId="1CCFC251" w14:textId="77777777" w:rsidTr="00C0096D">
        <w:trPr>
          <w:cantSplit/>
        </w:trPr>
        <w:tc>
          <w:tcPr>
            <w:tcW w:w="0" w:type="auto"/>
            <w:tcBorders>
              <w:top w:val="single" w:sz="4" w:space="0" w:color="A6A6A6" w:themeColor="background1" w:themeShade="A6"/>
              <w:right w:val="single" w:sz="4" w:space="0" w:color="000000" w:themeColor="text1"/>
            </w:tcBorders>
          </w:tcPr>
          <w:p w14:paraId="667A6E68" w14:textId="77777777" w:rsidR="00A628A4" w:rsidRDefault="00A8310F">
            <w:pPr>
              <w:pStyle w:val="NormalinTable"/>
            </w:pPr>
            <w:r>
              <w:rPr>
                <w:b/>
              </w:rPr>
              <w:t>1806 10 30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EA83D2" w14:textId="77777777" w:rsidR="00A628A4" w:rsidRDefault="00A8310F">
            <w:pPr>
              <w:pStyle w:val="NormalinTable"/>
              <w:tabs>
                <w:tab w:val="left" w:pos="1250"/>
              </w:tabs>
            </w:pPr>
            <w:r>
              <w:t>0.00% + 31.400 € / 100 kg</w:t>
            </w:r>
          </w:p>
        </w:tc>
      </w:tr>
      <w:tr w:rsidR="00A628A4" w14:paraId="5D99C082" w14:textId="77777777" w:rsidTr="00C0096D">
        <w:trPr>
          <w:cantSplit/>
        </w:trPr>
        <w:tc>
          <w:tcPr>
            <w:tcW w:w="0" w:type="auto"/>
            <w:tcBorders>
              <w:top w:val="single" w:sz="4" w:space="0" w:color="A6A6A6" w:themeColor="background1" w:themeShade="A6"/>
              <w:right w:val="single" w:sz="4" w:space="0" w:color="000000" w:themeColor="text1"/>
            </w:tcBorders>
          </w:tcPr>
          <w:p w14:paraId="695E6BA7" w14:textId="77777777" w:rsidR="00A628A4" w:rsidRDefault="00A8310F">
            <w:pPr>
              <w:pStyle w:val="NormalinTable"/>
            </w:pPr>
            <w:r>
              <w:rPr>
                <w:b/>
              </w:rPr>
              <w:t>1806 10 90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54C86C" w14:textId="77777777" w:rsidR="00A628A4" w:rsidRDefault="00A8310F">
            <w:pPr>
              <w:pStyle w:val="NormalinTable"/>
              <w:tabs>
                <w:tab w:val="left" w:pos="1250"/>
              </w:tabs>
            </w:pPr>
            <w:r>
              <w:t>0.00% + 41.900 € / 100 kg</w:t>
            </w:r>
          </w:p>
        </w:tc>
      </w:tr>
      <w:tr w:rsidR="00A628A4" w14:paraId="3A9612D1" w14:textId="77777777" w:rsidTr="00C0096D">
        <w:trPr>
          <w:cantSplit/>
        </w:trPr>
        <w:tc>
          <w:tcPr>
            <w:tcW w:w="0" w:type="auto"/>
            <w:tcBorders>
              <w:top w:val="single" w:sz="4" w:space="0" w:color="A6A6A6" w:themeColor="background1" w:themeShade="A6"/>
              <w:right w:val="single" w:sz="4" w:space="0" w:color="000000" w:themeColor="text1"/>
            </w:tcBorders>
          </w:tcPr>
          <w:p w14:paraId="6E7B1CEE" w14:textId="77777777" w:rsidR="00A628A4" w:rsidRDefault="00A8310F">
            <w:pPr>
              <w:pStyle w:val="NormalinTable"/>
            </w:pPr>
            <w:r>
              <w:rPr>
                <w:b/>
              </w:rPr>
              <w:t>1806 20 10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11D146" w14:textId="77777777" w:rsidR="00A628A4" w:rsidRDefault="00A8310F">
            <w:pPr>
              <w:pStyle w:val="NormalinTable"/>
              <w:tabs>
                <w:tab w:val="left" w:pos="1250"/>
              </w:tabs>
            </w:pPr>
            <w:r>
              <w:t>0.00%</w:t>
            </w:r>
          </w:p>
        </w:tc>
      </w:tr>
      <w:tr w:rsidR="00A628A4" w14:paraId="6092B31F" w14:textId="77777777" w:rsidTr="00C0096D">
        <w:trPr>
          <w:cantSplit/>
        </w:trPr>
        <w:tc>
          <w:tcPr>
            <w:tcW w:w="0" w:type="auto"/>
            <w:tcBorders>
              <w:top w:val="single" w:sz="4" w:space="0" w:color="A6A6A6" w:themeColor="background1" w:themeShade="A6"/>
              <w:right w:val="single" w:sz="4" w:space="0" w:color="000000" w:themeColor="text1"/>
            </w:tcBorders>
          </w:tcPr>
          <w:p w14:paraId="2A5CB218" w14:textId="77777777" w:rsidR="00A628A4" w:rsidRDefault="00A8310F">
            <w:pPr>
              <w:pStyle w:val="NormalinTable"/>
            </w:pPr>
            <w:r>
              <w:rPr>
                <w:b/>
              </w:rPr>
              <w:t>1806 20 30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291836" w14:textId="77777777" w:rsidR="00A628A4" w:rsidRDefault="00A8310F">
            <w:pPr>
              <w:pStyle w:val="NormalinTable"/>
              <w:tabs>
                <w:tab w:val="left" w:pos="1250"/>
              </w:tabs>
            </w:pPr>
            <w:r>
              <w:t>0.00%</w:t>
            </w:r>
          </w:p>
        </w:tc>
      </w:tr>
      <w:tr w:rsidR="00A628A4" w14:paraId="1E515D32" w14:textId="77777777" w:rsidTr="00C0096D">
        <w:trPr>
          <w:cantSplit/>
        </w:trPr>
        <w:tc>
          <w:tcPr>
            <w:tcW w:w="0" w:type="auto"/>
            <w:tcBorders>
              <w:top w:val="single" w:sz="4" w:space="0" w:color="A6A6A6" w:themeColor="background1" w:themeShade="A6"/>
              <w:right w:val="single" w:sz="4" w:space="0" w:color="000000" w:themeColor="text1"/>
            </w:tcBorders>
          </w:tcPr>
          <w:p w14:paraId="76EE8E7D" w14:textId="77777777" w:rsidR="00A628A4" w:rsidRDefault="00A8310F">
            <w:pPr>
              <w:pStyle w:val="NormalinTable"/>
            </w:pPr>
            <w:r>
              <w:rPr>
                <w:b/>
              </w:rPr>
              <w:t>1806 20 50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DD56A2" w14:textId="77777777" w:rsidR="00A628A4" w:rsidRDefault="00A8310F">
            <w:pPr>
              <w:pStyle w:val="NormalinTable"/>
              <w:tabs>
                <w:tab w:val="left" w:pos="1250"/>
              </w:tabs>
            </w:pPr>
            <w:r>
              <w:t>0.00%</w:t>
            </w:r>
          </w:p>
        </w:tc>
      </w:tr>
      <w:tr w:rsidR="00A628A4" w14:paraId="15AB1901" w14:textId="77777777" w:rsidTr="00C0096D">
        <w:trPr>
          <w:cantSplit/>
        </w:trPr>
        <w:tc>
          <w:tcPr>
            <w:tcW w:w="0" w:type="auto"/>
            <w:tcBorders>
              <w:top w:val="single" w:sz="4" w:space="0" w:color="A6A6A6" w:themeColor="background1" w:themeShade="A6"/>
              <w:right w:val="single" w:sz="4" w:space="0" w:color="000000" w:themeColor="text1"/>
            </w:tcBorders>
          </w:tcPr>
          <w:p w14:paraId="3271008F" w14:textId="77777777" w:rsidR="00A628A4" w:rsidRDefault="00A8310F">
            <w:pPr>
              <w:pStyle w:val="NormalinTable"/>
            </w:pPr>
            <w:r>
              <w:rPr>
                <w:b/>
              </w:rPr>
              <w:t>1806 20 70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2F4D09" w14:textId="77777777" w:rsidR="00A628A4" w:rsidRDefault="00A8310F">
            <w:pPr>
              <w:pStyle w:val="NormalinTable"/>
              <w:tabs>
                <w:tab w:val="left" w:pos="1250"/>
              </w:tabs>
            </w:pPr>
            <w:r>
              <w:t>0.00%</w:t>
            </w:r>
          </w:p>
        </w:tc>
      </w:tr>
      <w:tr w:rsidR="00A628A4" w14:paraId="5F0B1471" w14:textId="77777777" w:rsidTr="00C0096D">
        <w:trPr>
          <w:cantSplit/>
        </w:trPr>
        <w:tc>
          <w:tcPr>
            <w:tcW w:w="0" w:type="auto"/>
            <w:tcBorders>
              <w:top w:val="single" w:sz="4" w:space="0" w:color="A6A6A6" w:themeColor="background1" w:themeShade="A6"/>
              <w:right w:val="single" w:sz="4" w:space="0" w:color="000000" w:themeColor="text1"/>
            </w:tcBorders>
          </w:tcPr>
          <w:p w14:paraId="5FEB00D2" w14:textId="77777777" w:rsidR="00A628A4" w:rsidRDefault="00A8310F">
            <w:pPr>
              <w:pStyle w:val="NormalinTable"/>
            </w:pPr>
            <w:r>
              <w:rPr>
                <w:b/>
              </w:rPr>
              <w:t>1806 20 80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8B60BD" w14:textId="77777777" w:rsidR="00A628A4" w:rsidRDefault="00A8310F">
            <w:pPr>
              <w:pStyle w:val="NormalinTable"/>
              <w:tabs>
                <w:tab w:val="left" w:pos="1250"/>
              </w:tabs>
            </w:pPr>
            <w:r>
              <w:t>0.00%</w:t>
            </w:r>
          </w:p>
        </w:tc>
      </w:tr>
      <w:tr w:rsidR="00A628A4" w14:paraId="7E41AF97" w14:textId="77777777" w:rsidTr="00C0096D">
        <w:trPr>
          <w:cantSplit/>
        </w:trPr>
        <w:tc>
          <w:tcPr>
            <w:tcW w:w="0" w:type="auto"/>
            <w:tcBorders>
              <w:top w:val="single" w:sz="4" w:space="0" w:color="A6A6A6" w:themeColor="background1" w:themeShade="A6"/>
              <w:right w:val="single" w:sz="4" w:space="0" w:color="000000" w:themeColor="text1"/>
            </w:tcBorders>
          </w:tcPr>
          <w:p w14:paraId="471C0E77" w14:textId="77777777" w:rsidR="00A628A4" w:rsidRDefault="00A8310F">
            <w:pPr>
              <w:pStyle w:val="NormalinTable"/>
            </w:pPr>
            <w:r>
              <w:rPr>
                <w:b/>
              </w:rPr>
              <w:t>1806 20 95 12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63B5C9" w14:textId="77777777" w:rsidR="00A628A4" w:rsidRDefault="00A8310F">
            <w:pPr>
              <w:pStyle w:val="NormalinTable"/>
              <w:tabs>
                <w:tab w:val="left" w:pos="1250"/>
              </w:tabs>
            </w:pPr>
            <w:r>
              <w:t>0.00%</w:t>
            </w:r>
          </w:p>
        </w:tc>
      </w:tr>
      <w:tr w:rsidR="00A628A4" w14:paraId="6329B0FD" w14:textId="77777777" w:rsidTr="00C0096D">
        <w:trPr>
          <w:cantSplit/>
        </w:trPr>
        <w:tc>
          <w:tcPr>
            <w:tcW w:w="0" w:type="auto"/>
            <w:tcBorders>
              <w:top w:val="single" w:sz="4" w:space="0" w:color="A6A6A6" w:themeColor="background1" w:themeShade="A6"/>
              <w:right w:val="single" w:sz="4" w:space="0" w:color="000000" w:themeColor="text1"/>
            </w:tcBorders>
          </w:tcPr>
          <w:p w14:paraId="38FA3050" w14:textId="77777777" w:rsidR="00A628A4" w:rsidRDefault="00A8310F">
            <w:pPr>
              <w:pStyle w:val="NormalinTable"/>
            </w:pPr>
            <w:r>
              <w:rPr>
                <w:b/>
              </w:rPr>
              <w:t>1806 20 95 19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1C3BA9" w14:textId="77777777" w:rsidR="00A628A4" w:rsidRDefault="00A8310F">
            <w:pPr>
              <w:pStyle w:val="NormalinTable"/>
              <w:tabs>
                <w:tab w:val="left" w:pos="1250"/>
              </w:tabs>
            </w:pPr>
            <w:r>
              <w:t>0.00%</w:t>
            </w:r>
          </w:p>
        </w:tc>
      </w:tr>
      <w:tr w:rsidR="00A628A4" w14:paraId="6F12F0F0" w14:textId="77777777" w:rsidTr="00C0096D">
        <w:trPr>
          <w:cantSplit/>
        </w:trPr>
        <w:tc>
          <w:tcPr>
            <w:tcW w:w="0" w:type="auto"/>
            <w:tcBorders>
              <w:top w:val="single" w:sz="4" w:space="0" w:color="A6A6A6" w:themeColor="background1" w:themeShade="A6"/>
              <w:right w:val="single" w:sz="4" w:space="0" w:color="000000" w:themeColor="text1"/>
            </w:tcBorders>
          </w:tcPr>
          <w:p w14:paraId="5177B7A5" w14:textId="77777777" w:rsidR="00A628A4" w:rsidRDefault="00A8310F">
            <w:pPr>
              <w:pStyle w:val="NormalinTable"/>
            </w:pPr>
            <w:r>
              <w:rPr>
                <w:b/>
              </w:rPr>
              <w:t>1806 20 95 92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CD17B2" w14:textId="77777777" w:rsidR="00A628A4" w:rsidRDefault="00A8310F">
            <w:pPr>
              <w:pStyle w:val="NormalinTable"/>
              <w:tabs>
                <w:tab w:val="left" w:pos="1250"/>
              </w:tabs>
            </w:pPr>
            <w:r>
              <w:t>CAD - 0.00% + (AC MAX 0.00% + SD) 100%</w:t>
            </w:r>
          </w:p>
        </w:tc>
      </w:tr>
      <w:tr w:rsidR="00A628A4" w14:paraId="40BD3EA7" w14:textId="77777777" w:rsidTr="00C0096D">
        <w:trPr>
          <w:cantSplit/>
        </w:trPr>
        <w:tc>
          <w:tcPr>
            <w:tcW w:w="0" w:type="auto"/>
            <w:tcBorders>
              <w:top w:val="single" w:sz="4" w:space="0" w:color="A6A6A6" w:themeColor="background1" w:themeShade="A6"/>
              <w:right w:val="single" w:sz="4" w:space="0" w:color="000000" w:themeColor="text1"/>
            </w:tcBorders>
          </w:tcPr>
          <w:p w14:paraId="44B208F8" w14:textId="77777777" w:rsidR="00A628A4" w:rsidRDefault="00A8310F">
            <w:pPr>
              <w:pStyle w:val="NormalinTable"/>
            </w:pPr>
            <w:r>
              <w:rPr>
                <w:b/>
              </w:rPr>
              <w:t>1806 20 95 99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0EED94" w14:textId="77777777" w:rsidR="00A628A4" w:rsidRDefault="00A8310F">
            <w:pPr>
              <w:pStyle w:val="NormalinTable"/>
              <w:tabs>
                <w:tab w:val="left" w:pos="1250"/>
              </w:tabs>
            </w:pPr>
            <w:r>
              <w:t>CAD - 0.00% + (AC MAX 0.00% + SD) 100%</w:t>
            </w:r>
          </w:p>
        </w:tc>
      </w:tr>
      <w:tr w:rsidR="00A628A4" w14:paraId="29A297F0" w14:textId="77777777" w:rsidTr="00C0096D">
        <w:trPr>
          <w:cantSplit/>
        </w:trPr>
        <w:tc>
          <w:tcPr>
            <w:tcW w:w="0" w:type="auto"/>
            <w:tcBorders>
              <w:top w:val="single" w:sz="4" w:space="0" w:color="A6A6A6" w:themeColor="background1" w:themeShade="A6"/>
              <w:right w:val="single" w:sz="4" w:space="0" w:color="000000" w:themeColor="text1"/>
            </w:tcBorders>
          </w:tcPr>
          <w:p w14:paraId="3719581F" w14:textId="77777777" w:rsidR="00A628A4" w:rsidRDefault="00A8310F">
            <w:pPr>
              <w:pStyle w:val="NormalinTable"/>
            </w:pPr>
            <w:r>
              <w:rPr>
                <w:b/>
              </w:rPr>
              <w:t>1806 31 00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5673BA" w14:textId="77777777" w:rsidR="00A628A4" w:rsidRDefault="00A8310F">
            <w:pPr>
              <w:pStyle w:val="NormalinTable"/>
              <w:tabs>
                <w:tab w:val="left" w:pos="1250"/>
              </w:tabs>
            </w:pPr>
            <w:r>
              <w:t>0.00%</w:t>
            </w:r>
          </w:p>
        </w:tc>
      </w:tr>
      <w:tr w:rsidR="00A628A4" w14:paraId="68D12551" w14:textId="77777777" w:rsidTr="00C0096D">
        <w:trPr>
          <w:cantSplit/>
        </w:trPr>
        <w:tc>
          <w:tcPr>
            <w:tcW w:w="0" w:type="auto"/>
            <w:tcBorders>
              <w:top w:val="single" w:sz="4" w:space="0" w:color="A6A6A6" w:themeColor="background1" w:themeShade="A6"/>
              <w:right w:val="single" w:sz="4" w:space="0" w:color="000000" w:themeColor="text1"/>
            </w:tcBorders>
          </w:tcPr>
          <w:p w14:paraId="5DABA535" w14:textId="77777777" w:rsidR="00A628A4" w:rsidRDefault="00A8310F">
            <w:pPr>
              <w:pStyle w:val="NormalinTable"/>
            </w:pPr>
            <w:r>
              <w:rPr>
                <w:b/>
              </w:rPr>
              <w:t>1806 32 00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EDC5FC" w14:textId="77777777" w:rsidR="00A628A4" w:rsidRDefault="00A8310F">
            <w:pPr>
              <w:pStyle w:val="NormalinTable"/>
              <w:tabs>
                <w:tab w:val="left" w:pos="1250"/>
              </w:tabs>
            </w:pPr>
            <w:r>
              <w:t>0.00%</w:t>
            </w:r>
          </w:p>
        </w:tc>
      </w:tr>
      <w:tr w:rsidR="00A628A4" w14:paraId="1F079300" w14:textId="77777777" w:rsidTr="00C0096D">
        <w:trPr>
          <w:cantSplit/>
        </w:trPr>
        <w:tc>
          <w:tcPr>
            <w:tcW w:w="0" w:type="auto"/>
            <w:tcBorders>
              <w:top w:val="single" w:sz="4" w:space="0" w:color="A6A6A6" w:themeColor="background1" w:themeShade="A6"/>
              <w:right w:val="single" w:sz="4" w:space="0" w:color="000000" w:themeColor="text1"/>
            </w:tcBorders>
          </w:tcPr>
          <w:p w14:paraId="3A918D49" w14:textId="77777777" w:rsidR="00A628A4" w:rsidRDefault="00A8310F">
            <w:pPr>
              <w:pStyle w:val="NormalinTable"/>
            </w:pPr>
            <w:r>
              <w:rPr>
                <w:b/>
              </w:rPr>
              <w:t>1806 90 11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E602D5" w14:textId="77777777" w:rsidR="00A628A4" w:rsidRDefault="00A8310F">
            <w:pPr>
              <w:pStyle w:val="NormalinTable"/>
              <w:tabs>
                <w:tab w:val="left" w:pos="1250"/>
              </w:tabs>
            </w:pPr>
            <w:r>
              <w:t>0.00%</w:t>
            </w:r>
          </w:p>
        </w:tc>
      </w:tr>
      <w:tr w:rsidR="00A628A4" w14:paraId="1CD7971E" w14:textId="77777777" w:rsidTr="00C0096D">
        <w:trPr>
          <w:cantSplit/>
        </w:trPr>
        <w:tc>
          <w:tcPr>
            <w:tcW w:w="0" w:type="auto"/>
            <w:tcBorders>
              <w:top w:val="single" w:sz="4" w:space="0" w:color="A6A6A6" w:themeColor="background1" w:themeShade="A6"/>
              <w:right w:val="single" w:sz="4" w:space="0" w:color="000000" w:themeColor="text1"/>
            </w:tcBorders>
          </w:tcPr>
          <w:p w14:paraId="009F36F4" w14:textId="77777777" w:rsidR="00A628A4" w:rsidRDefault="00A8310F">
            <w:pPr>
              <w:pStyle w:val="NormalinTable"/>
            </w:pPr>
            <w:r>
              <w:rPr>
                <w:b/>
              </w:rPr>
              <w:t>1806 90 19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0BDAD8" w14:textId="77777777" w:rsidR="00A628A4" w:rsidRDefault="00A8310F">
            <w:pPr>
              <w:pStyle w:val="NormalinTable"/>
              <w:tabs>
                <w:tab w:val="left" w:pos="1250"/>
              </w:tabs>
            </w:pPr>
            <w:r>
              <w:t>0.00%</w:t>
            </w:r>
          </w:p>
        </w:tc>
      </w:tr>
      <w:tr w:rsidR="00A628A4" w14:paraId="7D727D72" w14:textId="77777777" w:rsidTr="00C0096D">
        <w:trPr>
          <w:cantSplit/>
        </w:trPr>
        <w:tc>
          <w:tcPr>
            <w:tcW w:w="0" w:type="auto"/>
            <w:tcBorders>
              <w:top w:val="single" w:sz="4" w:space="0" w:color="A6A6A6" w:themeColor="background1" w:themeShade="A6"/>
              <w:right w:val="single" w:sz="4" w:space="0" w:color="000000" w:themeColor="text1"/>
            </w:tcBorders>
          </w:tcPr>
          <w:p w14:paraId="15CD28A7" w14:textId="77777777" w:rsidR="00A628A4" w:rsidRDefault="00A8310F">
            <w:pPr>
              <w:pStyle w:val="NormalinTable"/>
            </w:pPr>
            <w:r>
              <w:rPr>
                <w:b/>
              </w:rPr>
              <w:t>1806 90 31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9D3E78" w14:textId="77777777" w:rsidR="00A628A4" w:rsidRDefault="00A8310F">
            <w:pPr>
              <w:pStyle w:val="NormalinTable"/>
              <w:tabs>
                <w:tab w:val="left" w:pos="1250"/>
              </w:tabs>
            </w:pPr>
            <w:r>
              <w:t>0.00%</w:t>
            </w:r>
          </w:p>
        </w:tc>
      </w:tr>
      <w:tr w:rsidR="00A628A4" w14:paraId="78F44295" w14:textId="77777777" w:rsidTr="00C0096D">
        <w:trPr>
          <w:cantSplit/>
        </w:trPr>
        <w:tc>
          <w:tcPr>
            <w:tcW w:w="0" w:type="auto"/>
            <w:tcBorders>
              <w:top w:val="single" w:sz="4" w:space="0" w:color="A6A6A6" w:themeColor="background1" w:themeShade="A6"/>
              <w:right w:val="single" w:sz="4" w:space="0" w:color="000000" w:themeColor="text1"/>
            </w:tcBorders>
          </w:tcPr>
          <w:p w14:paraId="2C43885C" w14:textId="77777777" w:rsidR="00A628A4" w:rsidRDefault="00A8310F">
            <w:pPr>
              <w:pStyle w:val="NormalinTable"/>
            </w:pPr>
            <w:r>
              <w:rPr>
                <w:b/>
              </w:rPr>
              <w:t>1806 90 39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D2F455" w14:textId="77777777" w:rsidR="00A628A4" w:rsidRDefault="00A8310F">
            <w:pPr>
              <w:pStyle w:val="NormalinTable"/>
              <w:tabs>
                <w:tab w:val="left" w:pos="1250"/>
              </w:tabs>
            </w:pPr>
            <w:r>
              <w:t>0.00%</w:t>
            </w:r>
          </w:p>
        </w:tc>
      </w:tr>
      <w:tr w:rsidR="00A628A4" w14:paraId="60C9E65A" w14:textId="77777777" w:rsidTr="00C0096D">
        <w:trPr>
          <w:cantSplit/>
        </w:trPr>
        <w:tc>
          <w:tcPr>
            <w:tcW w:w="0" w:type="auto"/>
            <w:tcBorders>
              <w:top w:val="single" w:sz="4" w:space="0" w:color="A6A6A6" w:themeColor="background1" w:themeShade="A6"/>
              <w:right w:val="single" w:sz="4" w:space="0" w:color="000000" w:themeColor="text1"/>
            </w:tcBorders>
          </w:tcPr>
          <w:p w14:paraId="4DAB48F0" w14:textId="77777777" w:rsidR="00A628A4" w:rsidRDefault="00A8310F">
            <w:pPr>
              <w:pStyle w:val="NormalinTable"/>
            </w:pPr>
            <w:r>
              <w:rPr>
                <w:b/>
              </w:rPr>
              <w:t>1806 90 50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19EDF0" w14:textId="77777777" w:rsidR="00A628A4" w:rsidRDefault="00A8310F">
            <w:pPr>
              <w:pStyle w:val="NormalinTable"/>
              <w:tabs>
                <w:tab w:val="left" w:pos="1250"/>
              </w:tabs>
            </w:pPr>
            <w:r>
              <w:t>0.00%</w:t>
            </w:r>
          </w:p>
        </w:tc>
      </w:tr>
      <w:tr w:rsidR="00A628A4" w14:paraId="0F1DEBCE" w14:textId="77777777" w:rsidTr="00C0096D">
        <w:trPr>
          <w:cantSplit/>
        </w:trPr>
        <w:tc>
          <w:tcPr>
            <w:tcW w:w="0" w:type="auto"/>
            <w:tcBorders>
              <w:top w:val="single" w:sz="4" w:space="0" w:color="A6A6A6" w:themeColor="background1" w:themeShade="A6"/>
              <w:right w:val="single" w:sz="4" w:space="0" w:color="000000" w:themeColor="text1"/>
            </w:tcBorders>
          </w:tcPr>
          <w:p w14:paraId="3C97068D" w14:textId="77777777" w:rsidR="00A628A4" w:rsidRDefault="00A8310F">
            <w:pPr>
              <w:pStyle w:val="NormalinTable"/>
            </w:pPr>
            <w:r>
              <w:rPr>
                <w:b/>
              </w:rPr>
              <w:t>1806 90 60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E332BB" w14:textId="77777777" w:rsidR="00A628A4" w:rsidRDefault="00A8310F">
            <w:pPr>
              <w:pStyle w:val="NormalinTable"/>
              <w:tabs>
                <w:tab w:val="left" w:pos="1250"/>
              </w:tabs>
            </w:pPr>
            <w:r>
              <w:t>0.00%</w:t>
            </w:r>
          </w:p>
        </w:tc>
      </w:tr>
      <w:tr w:rsidR="00A628A4" w14:paraId="485ACB5C" w14:textId="77777777" w:rsidTr="00C0096D">
        <w:trPr>
          <w:cantSplit/>
        </w:trPr>
        <w:tc>
          <w:tcPr>
            <w:tcW w:w="0" w:type="auto"/>
            <w:tcBorders>
              <w:top w:val="single" w:sz="4" w:space="0" w:color="A6A6A6" w:themeColor="background1" w:themeShade="A6"/>
              <w:right w:val="single" w:sz="4" w:space="0" w:color="000000" w:themeColor="text1"/>
            </w:tcBorders>
          </w:tcPr>
          <w:p w14:paraId="09EBF656" w14:textId="77777777" w:rsidR="00A628A4" w:rsidRDefault="00A8310F">
            <w:pPr>
              <w:pStyle w:val="NormalinTable"/>
            </w:pPr>
            <w:r>
              <w:rPr>
                <w:b/>
              </w:rPr>
              <w:t>1806 90 70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55F312" w14:textId="77777777" w:rsidR="00A628A4" w:rsidRDefault="00A8310F">
            <w:pPr>
              <w:pStyle w:val="NormalinTable"/>
              <w:tabs>
                <w:tab w:val="left" w:pos="1250"/>
              </w:tabs>
            </w:pPr>
            <w:r>
              <w:t>0.00%</w:t>
            </w:r>
          </w:p>
        </w:tc>
      </w:tr>
      <w:tr w:rsidR="00A628A4" w14:paraId="19249ECD" w14:textId="77777777" w:rsidTr="00C0096D">
        <w:trPr>
          <w:cantSplit/>
        </w:trPr>
        <w:tc>
          <w:tcPr>
            <w:tcW w:w="0" w:type="auto"/>
            <w:tcBorders>
              <w:top w:val="single" w:sz="4" w:space="0" w:color="A6A6A6" w:themeColor="background1" w:themeShade="A6"/>
              <w:right w:val="single" w:sz="4" w:space="0" w:color="000000" w:themeColor="text1"/>
            </w:tcBorders>
          </w:tcPr>
          <w:p w14:paraId="5E386FBF" w14:textId="77777777" w:rsidR="00A628A4" w:rsidRDefault="00A8310F">
            <w:pPr>
              <w:pStyle w:val="NormalinTable"/>
            </w:pPr>
            <w:r>
              <w:rPr>
                <w:b/>
              </w:rPr>
              <w:t>1806 90 90 11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23DEBC" w14:textId="77777777" w:rsidR="00A628A4" w:rsidRDefault="00A8310F">
            <w:pPr>
              <w:pStyle w:val="NormalinTable"/>
              <w:tabs>
                <w:tab w:val="left" w:pos="1250"/>
              </w:tabs>
            </w:pPr>
            <w:r>
              <w:t>0.00%</w:t>
            </w:r>
          </w:p>
        </w:tc>
      </w:tr>
      <w:tr w:rsidR="00A628A4" w14:paraId="34292C31" w14:textId="77777777" w:rsidTr="00C0096D">
        <w:trPr>
          <w:cantSplit/>
        </w:trPr>
        <w:tc>
          <w:tcPr>
            <w:tcW w:w="0" w:type="auto"/>
            <w:tcBorders>
              <w:top w:val="single" w:sz="4" w:space="0" w:color="A6A6A6" w:themeColor="background1" w:themeShade="A6"/>
              <w:right w:val="single" w:sz="4" w:space="0" w:color="000000" w:themeColor="text1"/>
            </w:tcBorders>
          </w:tcPr>
          <w:p w14:paraId="2CECE368" w14:textId="77777777" w:rsidR="00A628A4" w:rsidRDefault="00A8310F">
            <w:pPr>
              <w:pStyle w:val="NormalinTable"/>
            </w:pPr>
            <w:r>
              <w:rPr>
                <w:b/>
              </w:rPr>
              <w:t>1806 90 90 19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DCEAD2" w14:textId="77777777" w:rsidR="00A628A4" w:rsidRDefault="00A8310F">
            <w:pPr>
              <w:pStyle w:val="NormalinTable"/>
              <w:tabs>
                <w:tab w:val="left" w:pos="1250"/>
              </w:tabs>
            </w:pPr>
            <w:r>
              <w:t>CAD - 0.00% + (AC MAX 0.00% + SD) 100%</w:t>
            </w:r>
          </w:p>
        </w:tc>
      </w:tr>
      <w:tr w:rsidR="00A628A4" w14:paraId="2A05AC2C" w14:textId="77777777" w:rsidTr="00C0096D">
        <w:trPr>
          <w:cantSplit/>
        </w:trPr>
        <w:tc>
          <w:tcPr>
            <w:tcW w:w="0" w:type="auto"/>
            <w:tcBorders>
              <w:top w:val="single" w:sz="4" w:space="0" w:color="A6A6A6" w:themeColor="background1" w:themeShade="A6"/>
              <w:right w:val="single" w:sz="4" w:space="0" w:color="000000" w:themeColor="text1"/>
            </w:tcBorders>
          </w:tcPr>
          <w:p w14:paraId="2A912C98" w14:textId="77777777" w:rsidR="00A628A4" w:rsidRDefault="00A8310F">
            <w:pPr>
              <w:pStyle w:val="NormalinTable"/>
            </w:pPr>
            <w:r>
              <w:rPr>
                <w:b/>
              </w:rPr>
              <w:t>1806 90 90 91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688010" w14:textId="77777777" w:rsidR="00A628A4" w:rsidRDefault="00A8310F">
            <w:pPr>
              <w:pStyle w:val="NormalinTable"/>
              <w:tabs>
                <w:tab w:val="left" w:pos="1250"/>
              </w:tabs>
            </w:pPr>
            <w:r>
              <w:t>0.00%</w:t>
            </w:r>
          </w:p>
        </w:tc>
      </w:tr>
      <w:tr w:rsidR="00A628A4" w14:paraId="1727FD25" w14:textId="77777777" w:rsidTr="00C0096D">
        <w:trPr>
          <w:cantSplit/>
        </w:trPr>
        <w:tc>
          <w:tcPr>
            <w:tcW w:w="0" w:type="auto"/>
            <w:tcBorders>
              <w:top w:val="single" w:sz="4" w:space="0" w:color="A6A6A6" w:themeColor="background1" w:themeShade="A6"/>
              <w:right w:val="single" w:sz="4" w:space="0" w:color="000000" w:themeColor="text1"/>
            </w:tcBorders>
          </w:tcPr>
          <w:p w14:paraId="36AADCF7" w14:textId="77777777" w:rsidR="00A628A4" w:rsidRDefault="00A8310F">
            <w:pPr>
              <w:pStyle w:val="NormalinTable"/>
            </w:pPr>
            <w:r>
              <w:rPr>
                <w:b/>
              </w:rPr>
              <w:t>1806 90 90 99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EBC66C" w14:textId="77777777" w:rsidR="00A628A4" w:rsidRDefault="00A8310F">
            <w:pPr>
              <w:pStyle w:val="NormalinTable"/>
              <w:tabs>
                <w:tab w:val="left" w:pos="1250"/>
              </w:tabs>
            </w:pPr>
            <w:r>
              <w:t>CAD - 0.00% + (AC MAX 0.00% + SD) 100%</w:t>
            </w:r>
          </w:p>
        </w:tc>
      </w:tr>
      <w:tr w:rsidR="00A628A4" w14:paraId="16CA478C" w14:textId="77777777" w:rsidTr="00C0096D">
        <w:trPr>
          <w:cantSplit/>
        </w:trPr>
        <w:tc>
          <w:tcPr>
            <w:tcW w:w="0" w:type="auto"/>
            <w:tcBorders>
              <w:top w:val="single" w:sz="4" w:space="0" w:color="A6A6A6" w:themeColor="background1" w:themeShade="A6"/>
              <w:right w:val="single" w:sz="4" w:space="0" w:color="000000" w:themeColor="text1"/>
            </w:tcBorders>
          </w:tcPr>
          <w:p w14:paraId="74273B19" w14:textId="77777777" w:rsidR="00A628A4" w:rsidRDefault="00A8310F">
            <w:pPr>
              <w:pStyle w:val="NormalinTable"/>
            </w:pPr>
            <w:r>
              <w:rPr>
                <w:b/>
              </w:rPr>
              <w:t>1901 10 00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1312F0" w14:textId="77777777" w:rsidR="00A628A4" w:rsidRDefault="00A8310F">
            <w:pPr>
              <w:pStyle w:val="NormalinTable"/>
              <w:tabs>
                <w:tab w:val="left" w:pos="1250"/>
              </w:tabs>
            </w:pPr>
            <w:r>
              <w:t>CAD - 0.00% + (AC) 100%</w:t>
            </w:r>
          </w:p>
        </w:tc>
      </w:tr>
      <w:tr w:rsidR="00A628A4" w14:paraId="60820604" w14:textId="77777777" w:rsidTr="00C0096D">
        <w:trPr>
          <w:cantSplit/>
        </w:trPr>
        <w:tc>
          <w:tcPr>
            <w:tcW w:w="0" w:type="auto"/>
            <w:tcBorders>
              <w:top w:val="single" w:sz="4" w:space="0" w:color="A6A6A6" w:themeColor="background1" w:themeShade="A6"/>
              <w:right w:val="single" w:sz="4" w:space="0" w:color="000000" w:themeColor="text1"/>
            </w:tcBorders>
          </w:tcPr>
          <w:p w14:paraId="69278ED6" w14:textId="77777777" w:rsidR="00A628A4" w:rsidRDefault="00A8310F">
            <w:pPr>
              <w:pStyle w:val="NormalinTable"/>
            </w:pPr>
            <w:r>
              <w:rPr>
                <w:b/>
              </w:rPr>
              <w:t>1901 20 00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9FA4CD" w14:textId="77777777" w:rsidR="00A628A4" w:rsidRDefault="00A8310F">
            <w:pPr>
              <w:pStyle w:val="NormalinTable"/>
              <w:tabs>
                <w:tab w:val="left" w:pos="1250"/>
              </w:tabs>
            </w:pPr>
            <w:r>
              <w:t>CAD - 0.00% + (AC) 100%</w:t>
            </w:r>
          </w:p>
        </w:tc>
      </w:tr>
      <w:tr w:rsidR="00367F23" w14:paraId="2D1B73EC" w14:textId="77777777" w:rsidTr="00367F23">
        <w:trPr>
          <w:cantSplit/>
        </w:trPr>
        <w:tc>
          <w:tcPr>
            <w:tcW w:w="0" w:type="auto"/>
            <w:tcBorders>
              <w:top w:val="single" w:sz="4" w:space="0" w:color="A6A6A6" w:themeColor="background1" w:themeShade="A6"/>
              <w:right w:val="single" w:sz="4" w:space="0" w:color="000000" w:themeColor="text1"/>
            </w:tcBorders>
          </w:tcPr>
          <w:p w14:paraId="772DB479" w14:textId="77777777" w:rsidR="00367F23" w:rsidRDefault="00367F23" w:rsidP="00367F23">
            <w:pPr>
              <w:pStyle w:val="NormalinTable"/>
            </w:pPr>
            <w:r>
              <w:rPr>
                <w:b/>
              </w:rPr>
              <w:lastRenderedPageBreak/>
              <w:t>1901 90 11</w:t>
            </w:r>
          </w:p>
        </w:tc>
        <w:tc>
          <w:tcPr>
            <w:tcW w:w="0" w:type="auto"/>
            <w:tcBorders>
              <w:top w:val="nil"/>
              <w:left w:val="nil"/>
              <w:bottom w:val="nil"/>
              <w:right w:val="nil"/>
            </w:tcBorders>
            <w:shd w:val="clear" w:color="auto" w:fill="auto"/>
            <w:vAlign w:val="bottom"/>
          </w:tcPr>
          <w:p w14:paraId="2F716AD0" w14:textId="29D62B94" w:rsidR="00367F23" w:rsidRDefault="00367F23" w:rsidP="00367F23">
            <w:pPr>
              <w:pStyle w:val="NormalinTable"/>
              <w:tabs>
                <w:tab w:val="left" w:pos="1250"/>
              </w:tabs>
            </w:pPr>
            <w:r>
              <w:rPr>
                <w:szCs w:val="16"/>
              </w:rPr>
              <w:t>To 31/12/2019: 5.4 €/100 Kg/net</w:t>
            </w:r>
            <w:r>
              <w:rPr>
                <w:szCs w:val="16"/>
              </w:rPr>
              <w:br/>
              <w:t>1/1/2020 to 31/12/2020: 3.6 €/100 Kg/net</w:t>
            </w:r>
            <w:r>
              <w:rPr>
                <w:szCs w:val="16"/>
              </w:rPr>
              <w:br/>
              <w:t>1/1/2021 to 31/12/2021: 1.8 €/100 Kg/net</w:t>
            </w:r>
            <w:r>
              <w:rPr>
                <w:szCs w:val="16"/>
              </w:rPr>
              <w:br/>
              <w:t>From 1/1/2022: 0.00%</w:t>
            </w:r>
          </w:p>
        </w:tc>
      </w:tr>
      <w:tr w:rsidR="00367F23" w14:paraId="4DE2E3E4" w14:textId="77777777" w:rsidTr="00367F23">
        <w:trPr>
          <w:cantSplit/>
        </w:trPr>
        <w:tc>
          <w:tcPr>
            <w:tcW w:w="0" w:type="auto"/>
            <w:tcBorders>
              <w:top w:val="single" w:sz="4" w:space="0" w:color="A6A6A6" w:themeColor="background1" w:themeShade="A6"/>
              <w:right w:val="single" w:sz="4" w:space="0" w:color="000000" w:themeColor="text1"/>
            </w:tcBorders>
          </w:tcPr>
          <w:p w14:paraId="113AEDB8" w14:textId="77777777" w:rsidR="00367F23" w:rsidRDefault="00367F23" w:rsidP="00367F23">
            <w:pPr>
              <w:pStyle w:val="NormalinTable"/>
            </w:pPr>
            <w:r>
              <w:rPr>
                <w:b/>
              </w:rPr>
              <w:t>1901 90 19</w:t>
            </w:r>
          </w:p>
        </w:tc>
        <w:tc>
          <w:tcPr>
            <w:tcW w:w="0" w:type="auto"/>
            <w:tcBorders>
              <w:top w:val="nil"/>
              <w:left w:val="nil"/>
              <w:bottom w:val="nil"/>
              <w:right w:val="nil"/>
            </w:tcBorders>
            <w:shd w:val="clear" w:color="auto" w:fill="auto"/>
            <w:vAlign w:val="bottom"/>
          </w:tcPr>
          <w:p w14:paraId="1CBE5C2D" w14:textId="36F29FA8" w:rsidR="00367F23" w:rsidRDefault="00367F23" w:rsidP="00367F23">
            <w:pPr>
              <w:pStyle w:val="NormalinTable"/>
              <w:tabs>
                <w:tab w:val="left" w:pos="1250"/>
              </w:tabs>
            </w:pPr>
            <w:r>
              <w:rPr>
                <w:szCs w:val="16"/>
              </w:rPr>
              <w:t>To 31/12/2019: 4.4 €/100 Kg/net</w:t>
            </w:r>
            <w:r>
              <w:rPr>
                <w:szCs w:val="16"/>
              </w:rPr>
              <w:br/>
              <w:t>1/1/2020 to 31/12/2020: 2.9 €/100 Kg/net</w:t>
            </w:r>
            <w:r>
              <w:rPr>
                <w:szCs w:val="16"/>
              </w:rPr>
              <w:br/>
              <w:t>1/1/2021 to 31/12/2021: 1.</w:t>
            </w:r>
            <w:r w:rsidR="00CB1B64">
              <w:rPr>
                <w:szCs w:val="16"/>
              </w:rPr>
              <w:t>4</w:t>
            </w:r>
            <w:r>
              <w:rPr>
                <w:szCs w:val="16"/>
              </w:rPr>
              <w:t xml:space="preserve"> €/100 Kg/net</w:t>
            </w:r>
            <w:r>
              <w:rPr>
                <w:szCs w:val="16"/>
              </w:rPr>
              <w:br/>
              <w:t>From 1/1/2022: 0.00%</w:t>
            </w:r>
          </w:p>
        </w:tc>
      </w:tr>
      <w:tr w:rsidR="00367F23" w14:paraId="5CF6C925" w14:textId="77777777" w:rsidTr="00C0096D">
        <w:trPr>
          <w:cantSplit/>
        </w:trPr>
        <w:tc>
          <w:tcPr>
            <w:tcW w:w="0" w:type="auto"/>
            <w:tcBorders>
              <w:top w:val="single" w:sz="4" w:space="0" w:color="A6A6A6" w:themeColor="background1" w:themeShade="A6"/>
              <w:right w:val="single" w:sz="4" w:space="0" w:color="000000" w:themeColor="text1"/>
            </w:tcBorders>
          </w:tcPr>
          <w:p w14:paraId="144D8EDA" w14:textId="77777777" w:rsidR="00367F23" w:rsidRDefault="00367F23" w:rsidP="00367F23">
            <w:pPr>
              <w:pStyle w:val="NormalinTable"/>
            </w:pPr>
            <w:r>
              <w:rPr>
                <w:b/>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6DFFAF" w14:textId="77777777" w:rsidR="00367F23" w:rsidRDefault="00367F23" w:rsidP="00367F23">
            <w:pPr>
              <w:pStyle w:val="NormalinTable"/>
              <w:tabs>
                <w:tab w:val="left" w:pos="1250"/>
              </w:tabs>
            </w:pPr>
            <w:r>
              <w:t>0.00%</w:t>
            </w:r>
          </w:p>
        </w:tc>
      </w:tr>
      <w:tr w:rsidR="00367F23" w14:paraId="5DAC5841" w14:textId="77777777" w:rsidTr="00C0096D">
        <w:trPr>
          <w:cantSplit/>
        </w:trPr>
        <w:tc>
          <w:tcPr>
            <w:tcW w:w="0" w:type="auto"/>
            <w:tcBorders>
              <w:top w:val="single" w:sz="4" w:space="0" w:color="A6A6A6" w:themeColor="background1" w:themeShade="A6"/>
              <w:right w:val="single" w:sz="4" w:space="0" w:color="000000" w:themeColor="text1"/>
            </w:tcBorders>
          </w:tcPr>
          <w:p w14:paraId="028F71ED" w14:textId="77777777" w:rsidR="00367F23" w:rsidRDefault="00367F23" w:rsidP="00367F23">
            <w:pPr>
              <w:pStyle w:val="NormalinTable"/>
            </w:pPr>
            <w:r>
              <w:rPr>
                <w:b/>
              </w:rPr>
              <w:t>1901 90 99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1250A3" w14:textId="77777777" w:rsidR="00367F23" w:rsidRDefault="00367F23" w:rsidP="00367F23">
            <w:pPr>
              <w:pStyle w:val="NormalinTable"/>
              <w:tabs>
                <w:tab w:val="left" w:pos="1250"/>
              </w:tabs>
            </w:pPr>
            <w:r>
              <w:t>CAD - 0.00% + (AC) 100%</w:t>
            </w:r>
          </w:p>
        </w:tc>
      </w:tr>
      <w:tr w:rsidR="00367F23" w14:paraId="2A4DDE8E" w14:textId="77777777" w:rsidTr="00C0096D">
        <w:trPr>
          <w:cantSplit/>
        </w:trPr>
        <w:tc>
          <w:tcPr>
            <w:tcW w:w="0" w:type="auto"/>
            <w:tcBorders>
              <w:top w:val="single" w:sz="4" w:space="0" w:color="A6A6A6" w:themeColor="background1" w:themeShade="A6"/>
              <w:right w:val="single" w:sz="4" w:space="0" w:color="000000" w:themeColor="text1"/>
            </w:tcBorders>
          </w:tcPr>
          <w:p w14:paraId="37C29AB1" w14:textId="77777777" w:rsidR="00367F23" w:rsidRDefault="00367F23" w:rsidP="00367F23">
            <w:pPr>
              <w:pStyle w:val="NormalinTable"/>
            </w:pPr>
            <w:r>
              <w:rPr>
                <w:b/>
              </w:rPr>
              <w:t>1902 11 00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B5536A" w14:textId="30540D52" w:rsidR="00367F23" w:rsidRPr="006F00FF" w:rsidRDefault="006F00FF" w:rsidP="006F00FF">
            <w:pPr>
              <w:spacing w:after="0" w:line="240" w:lineRule="auto"/>
              <w:jc w:val="left"/>
              <w:rPr>
                <w:sz w:val="16"/>
                <w:szCs w:val="16"/>
              </w:rPr>
            </w:pPr>
            <w:r>
              <w:rPr>
                <w:sz w:val="16"/>
                <w:szCs w:val="16"/>
              </w:rPr>
              <w:t>To 31/12/2019: 7.3 €/100 Kg/net</w:t>
            </w:r>
            <w:r>
              <w:rPr>
                <w:sz w:val="16"/>
                <w:szCs w:val="16"/>
              </w:rPr>
              <w:br/>
              <w:t>1/1/2020 to 31/12/2020: 4.9 €/100 Kg/net</w:t>
            </w:r>
            <w:r>
              <w:rPr>
                <w:sz w:val="16"/>
                <w:szCs w:val="16"/>
              </w:rPr>
              <w:br/>
            </w:r>
            <w:r w:rsidR="00754BAD">
              <w:rPr>
                <w:sz w:val="16"/>
                <w:szCs w:val="16"/>
              </w:rPr>
              <w:t>1/1/2021 to 31/12/2021: 2.4 €/100 Kg/net</w:t>
            </w:r>
            <w:r>
              <w:rPr>
                <w:sz w:val="16"/>
                <w:szCs w:val="16"/>
              </w:rPr>
              <w:br/>
              <w:t>From 1/1/2022: 0.00%</w:t>
            </w:r>
          </w:p>
        </w:tc>
      </w:tr>
      <w:tr w:rsidR="00367F23" w14:paraId="3E97275D" w14:textId="77777777" w:rsidTr="00C0096D">
        <w:trPr>
          <w:cantSplit/>
        </w:trPr>
        <w:tc>
          <w:tcPr>
            <w:tcW w:w="0" w:type="auto"/>
            <w:tcBorders>
              <w:top w:val="single" w:sz="4" w:space="0" w:color="A6A6A6" w:themeColor="background1" w:themeShade="A6"/>
              <w:right w:val="single" w:sz="4" w:space="0" w:color="000000" w:themeColor="text1"/>
            </w:tcBorders>
          </w:tcPr>
          <w:p w14:paraId="085FA749" w14:textId="77777777" w:rsidR="00367F23" w:rsidRDefault="00367F23" w:rsidP="00367F23">
            <w:pPr>
              <w:pStyle w:val="NormalinTable"/>
            </w:pPr>
            <w:r>
              <w:rPr>
                <w:b/>
              </w:rPr>
              <w:t>1902 19 10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A149C0" w14:textId="601009AB" w:rsidR="00367F23" w:rsidRPr="00292EC8" w:rsidRDefault="00292EC8" w:rsidP="00292EC8">
            <w:pPr>
              <w:spacing w:after="0" w:line="240" w:lineRule="auto"/>
              <w:jc w:val="left"/>
              <w:rPr>
                <w:sz w:val="16"/>
                <w:szCs w:val="16"/>
              </w:rPr>
            </w:pPr>
            <w:r>
              <w:rPr>
                <w:sz w:val="16"/>
                <w:szCs w:val="16"/>
              </w:rPr>
              <w:t>To 31/12/2019: 7.3 €/100 Kg/net</w:t>
            </w:r>
            <w:r>
              <w:rPr>
                <w:sz w:val="16"/>
                <w:szCs w:val="16"/>
              </w:rPr>
              <w:br/>
              <w:t>1/1/2020 to 31/12/2020: 4.9 €/100 Kg/net</w:t>
            </w:r>
            <w:r>
              <w:rPr>
                <w:sz w:val="16"/>
                <w:szCs w:val="16"/>
              </w:rPr>
              <w:br/>
            </w:r>
            <w:r w:rsidR="00754BAD">
              <w:rPr>
                <w:sz w:val="16"/>
                <w:szCs w:val="16"/>
              </w:rPr>
              <w:t>1/1/2021 to 31/12/2021: 2.4 €/100 Kg/net</w:t>
            </w:r>
            <w:r>
              <w:rPr>
                <w:sz w:val="16"/>
                <w:szCs w:val="16"/>
              </w:rPr>
              <w:br/>
              <w:t>From 1/1/2022: 0.00%</w:t>
            </w:r>
          </w:p>
        </w:tc>
      </w:tr>
      <w:tr w:rsidR="00367F23" w14:paraId="5A33820D" w14:textId="77777777" w:rsidTr="00C0096D">
        <w:trPr>
          <w:cantSplit/>
        </w:trPr>
        <w:tc>
          <w:tcPr>
            <w:tcW w:w="0" w:type="auto"/>
            <w:tcBorders>
              <w:top w:val="single" w:sz="4" w:space="0" w:color="A6A6A6" w:themeColor="background1" w:themeShade="A6"/>
              <w:right w:val="single" w:sz="4" w:space="0" w:color="000000" w:themeColor="text1"/>
            </w:tcBorders>
          </w:tcPr>
          <w:p w14:paraId="47CDE1BE" w14:textId="77777777" w:rsidR="00367F23" w:rsidRDefault="00367F23" w:rsidP="00367F23">
            <w:pPr>
              <w:pStyle w:val="NormalinTable"/>
            </w:pPr>
            <w:r>
              <w:rPr>
                <w:b/>
              </w:rPr>
              <w:t>1902 19 90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5A1063" w14:textId="78EBC84D" w:rsidR="00367F23" w:rsidRPr="003079C1" w:rsidRDefault="003079C1" w:rsidP="003079C1">
            <w:pPr>
              <w:spacing w:after="0" w:line="240" w:lineRule="auto"/>
              <w:jc w:val="left"/>
              <w:rPr>
                <w:sz w:val="16"/>
                <w:szCs w:val="16"/>
              </w:rPr>
            </w:pPr>
            <w:r>
              <w:rPr>
                <w:sz w:val="16"/>
                <w:szCs w:val="16"/>
              </w:rPr>
              <w:t>To 31/12/2019: 6.3 €/100 Kg/net</w:t>
            </w:r>
            <w:r>
              <w:rPr>
                <w:sz w:val="16"/>
                <w:szCs w:val="16"/>
              </w:rPr>
              <w:br/>
              <w:t>1/1/2020 to 31/12/2020: 4.2 €/100 Kg/net</w:t>
            </w:r>
            <w:r>
              <w:rPr>
                <w:sz w:val="16"/>
                <w:szCs w:val="16"/>
              </w:rPr>
              <w:br/>
              <w:t>1/1/2021 to 31/12/2021: 2.1 €/100 Kg/net</w:t>
            </w:r>
            <w:r>
              <w:rPr>
                <w:sz w:val="16"/>
                <w:szCs w:val="16"/>
              </w:rPr>
              <w:br/>
              <w:t>From 1/1/2022: 0.00%</w:t>
            </w:r>
          </w:p>
        </w:tc>
      </w:tr>
      <w:tr w:rsidR="00367F23" w14:paraId="36C310B5" w14:textId="77777777" w:rsidTr="00C0096D">
        <w:trPr>
          <w:cantSplit/>
        </w:trPr>
        <w:tc>
          <w:tcPr>
            <w:tcW w:w="0" w:type="auto"/>
            <w:tcBorders>
              <w:top w:val="single" w:sz="4" w:space="0" w:color="A6A6A6" w:themeColor="background1" w:themeShade="A6"/>
              <w:right w:val="single" w:sz="4" w:space="0" w:color="000000" w:themeColor="text1"/>
            </w:tcBorders>
          </w:tcPr>
          <w:p w14:paraId="05110FA2" w14:textId="77777777" w:rsidR="00367F23" w:rsidRDefault="00367F23" w:rsidP="00367F23">
            <w:pPr>
              <w:pStyle w:val="NormalinTable"/>
            </w:pPr>
            <w:r>
              <w:rPr>
                <w:b/>
              </w:rPr>
              <w:t>1902 20 10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916455" w14:textId="77777777" w:rsidR="00367F23" w:rsidRDefault="00367F23" w:rsidP="00367F23">
            <w:pPr>
              <w:pStyle w:val="NormalinTable"/>
              <w:tabs>
                <w:tab w:val="left" w:pos="1250"/>
              </w:tabs>
            </w:pPr>
            <w:r>
              <w:t>0.00%</w:t>
            </w:r>
          </w:p>
        </w:tc>
      </w:tr>
      <w:tr w:rsidR="00367F23" w14:paraId="29B33BEE" w14:textId="77777777" w:rsidTr="00C0096D">
        <w:trPr>
          <w:cantSplit/>
        </w:trPr>
        <w:tc>
          <w:tcPr>
            <w:tcW w:w="0" w:type="auto"/>
            <w:tcBorders>
              <w:top w:val="single" w:sz="4" w:space="0" w:color="A6A6A6" w:themeColor="background1" w:themeShade="A6"/>
              <w:right w:val="single" w:sz="4" w:space="0" w:color="000000" w:themeColor="text1"/>
            </w:tcBorders>
          </w:tcPr>
          <w:p w14:paraId="7464C518" w14:textId="77777777" w:rsidR="00367F23" w:rsidRDefault="00367F23" w:rsidP="00367F23">
            <w:pPr>
              <w:pStyle w:val="NormalinTable"/>
            </w:pPr>
            <w:r>
              <w:rPr>
                <w:b/>
              </w:rPr>
              <w:t>1902 20 30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EA25A6" w14:textId="77777777" w:rsidR="00367F23" w:rsidRDefault="00367F23" w:rsidP="00367F23">
            <w:pPr>
              <w:pStyle w:val="NormalinTable"/>
              <w:tabs>
                <w:tab w:val="left" w:pos="1250"/>
              </w:tabs>
            </w:pPr>
            <w:r>
              <w:t>0.00%</w:t>
            </w:r>
          </w:p>
        </w:tc>
      </w:tr>
      <w:tr w:rsidR="00817403" w14:paraId="4EA728BE" w14:textId="77777777" w:rsidTr="000E2A2A">
        <w:trPr>
          <w:cantSplit/>
        </w:trPr>
        <w:tc>
          <w:tcPr>
            <w:tcW w:w="0" w:type="auto"/>
            <w:tcBorders>
              <w:top w:val="single" w:sz="4" w:space="0" w:color="A6A6A6" w:themeColor="background1" w:themeShade="A6"/>
              <w:right w:val="single" w:sz="4" w:space="0" w:color="000000" w:themeColor="text1"/>
            </w:tcBorders>
          </w:tcPr>
          <w:p w14:paraId="5C0EDF25" w14:textId="77777777" w:rsidR="00817403" w:rsidRDefault="00817403" w:rsidP="00817403">
            <w:pPr>
              <w:pStyle w:val="NormalinTable"/>
            </w:pPr>
            <w:r>
              <w:rPr>
                <w:b/>
              </w:rPr>
              <w:t>1902 20 91</w:t>
            </w:r>
          </w:p>
        </w:tc>
        <w:tc>
          <w:tcPr>
            <w:tcW w:w="0" w:type="auto"/>
            <w:tcBorders>
              <w:top w:val="nil"/>
              <w:left w:val="nil"/>
              <w:bottom w:val="nil"/>
              <w:right w:val="nil"/>
            </w:tcBorders>
            <w:shd w:val="clear" w:color="000000" w:fill="FFFFFF"/>
            <w:vAlign w:val="bottom"/>
          </w:tcPr>
          <w:p w14:paraId="4193656F" w14:textId="45BC9355" w:rsidR="00817403" w:rsidRDefault="00817403" w:rsidP="00817403">
            <w:pPr>
              <w:pStyle w:val="NormalinTable"/>
              <w:tabs>
                <w:tab w:val="left" w:pos="1250"/>
              </w:tabs>
            </w:pPr>
            <w:r>
              <w:rPr>
                <w:szCs w:val="16"/>
              </w:rPr>
              <w:t>To 31/12/2019: 1.8 €/100 Kg/net</w:t>
            </w:r>
            <w:r>
              <w:rPr>
                <w:szCs w:val="16"/>
              </w:rPr>
              <w:br/>
              <w:t>1/1/2020 to 31/12/2020: 1.2 €/100 Kg/net</w:t>
            </w:r>
            <w:r>
              <w:rPr>
                <w:szCs w:val="16"/>
              </w:rPr>
              <w:br/>
              <w:t>1/1/2021 to 31/12/2021: 0.6 €/100 Kg/net</w:t>
            </w:r>
            <w:r>
              <w:rPr>
                <w:szCs w:val="16"/>
              </w:rPr>
              <w:br/>
              <w:t>From 1/1/2022: 0.00%</w:t>
            </w:r>
          </w:p>
        </w:tc>
      </w:tr>
      <w:tr w:rsidR="00817403" w14:paraId="69C1719B" w14:textId="77777777" w:rsidTr="000E2A2A">
        <w:trPr>
          <w:cantSplit/>
        </w:trPr>
        <w:tc>
          <w:tcPr>
            <w:tcW w:w="0" w:type="auto"/>
            <w:tcBorders>
              <w:top w:val="single" w:sz="4" w:space="0" w:color="A6A6A6" w:themeColor="background1" w:themeShade="A6"/>
              <w:right w:val="single" w:sz="4" w:space="0" w:color="000000" w:themeColor="text1"/>
            </w:tcBorders>
          </w:tcPr>
          <w:p w14:paraId="7DD2DD8E" w14:textId="77777777" w:rsidR="00817403" w:rsidRDefault="00817403" w:rsidP="00817403">
            <w:pPr>
              <w:pStyle w:val="NormalinTable"/>
            </w:pPr>
            <w:r>
              <w:rPr>
                <w:b/>
              </w:rPr>
              <w:t>1902 20 99</w:t>
            </w:r>
          </w:p>
        </w:tc>
        <w:tc>
          <w:tcPr>
            <w:tcW w:w="0" w:type="auto"/>
            <w:tcBorders>
              <w:top w:val="nil"/>
              <w:left w:val="nil"/>
              <w:bottom w:val="nil"/>
              <w:right w:val="nil"/>
            </w:tcBorders>
            <w:shd w:val="clear" w:color="000000" w:fill="FFFFFF"/>
            <w:vAlign w:val="bottom"/>
          </w:tcPr>
          <w:p w14:paraId="1D8A9D4E" w14:textId="6E6CF267" w:rsidR="00817403" w:rsidRDefault="00817403" w:rsidP="00817403">
            <w:pPr>
              <w:pStyle w:val="NormalinTable"/>
              <w:tabs>
                <w:tab w:val="left" w:pos="1250"/>
              </w:tabs>
            </w:pPr>
            <w:r>
              <w:rPr>
                <w:szCs w:val="16"/>
              </w:rPr>
              <w:t>To 31/12/2019: 5.1 €/100 Kg/net</w:t>
            </w:r>
            <w:r>
              <w:rPr>
                <w:szCs w:val="16"/>
              </w:rPr>
              <w:br/>
              <w:t>1/1/2020 to 31/12/2020: 3.4 €/100 Kg/net</w:t>
            </w:r>
            <w:r>
              <w:rPr>
                <w:szCs w:val="16"/>
              </w:rPr>
              <w:br/>
              <w:t>1/1/2021 to 31/12/2021: 1.7 €/100 Kg/net</w:t>
            </w:r>
            <w:r>
              <w:rPr>
                <w:szCs w:val="16"/>
              </w:rPr>
              <w:br/>
              <w:t>From 1/1/2022: 0.00%</w:t>
            </w:r>
          </w:p>
        </w:tc>
      </w:tr>
      <w:tr w:rsidR="000A3F0D" w14:paraId="467AE8A4" w14:textId="77777777" w:rsidTr="003E332A">
        <w:trPr>
          <w:cantSplit/>
        </w:trPr>
        <w:tc>
          <w:tcPr>
            <w:tcW w:w="0" w:type="auto"/>
            <w:tcBorders>
              <w:top w:val="single" w:sz="4" w:space="0" w:color="A6A6A6" w:themeColor="background1" w:themeShade="A6"/>
              <w:right w:val="single" w:sz="4" w:space="0" w:color="000000" w:themeColor="text1"/>
            </w:tcBorders>
          </w:tcPr>
          <w:p w14:paraId="3D3030F5" w14:textId="77777777" w:rsidR="000A3F0D" w:rsidRDefault="000A3F0D" w:rsidP="000A3F0D">
            <w:pPr>
              <w:pStyle w:val="NormalinTable"/>
            </w:pPr>
            <w:r>
              <w:rPr>
                <w:b/>
              </w:rPr>
              <w:t>1902 30 10</w:t>
            </w:r>
          </w:p>
        </w:tc>
        <w:tc>
          <w:tcPr>
            <w:tcW w:w="0" w:type="auto"/>
            <w:tcBorders>
              <w:top w:val="nil"/>
              <w:left w:val="nil"/>
              <w:bottom w:val="nil"/>
              <w:right w:val="nil"/>
            </w:tcBorders>
            <w:shd w:val="clear" w:color="000000" w:fill="FFFFFF"/>
            <w:vAlign w:val="bottom"/>
          </w:tcPr>
          <w:p w14:paraId="7CD3052F" w14:textId="2B8570B3" w:rsidR="000A3F0D" w:rsidRDefault="000A3F0D" w:rsidP="000A3F0D">
            <w:pPr>
              <w:pStyle w:val="NormalinTable"/>
              <w:tabs>
                <w:tab w:val="left" w:pos="1250"/>
              </w:tabs>
            </w:pPr>
            <w:r>
              <w:rPr>
                <w:szCs w:val="16"/>
              </w:rPr>
              <w:t>To 31/12/2019: 7.3 €/100 Kg/net</w:t>
            </w:r>
            <w:r>
              <w:rPr>
                <w:szCs w:val="16"/>
              </w:rPr>
              <w:br/>
              <w:t>1/1/2020 to 31/12/2020: 4.9 €/100 Kg/net</w:t>
            </w:r>
            <w:r>
              <w:rPr>
                <w:szCs w:val="16"/>
              </w:rPr>
              <w:br/>
            </w:r>
            <w:r w:rsidR="00754BAD">
              <w:rPr>
                <w:szCs w:val="16"/>
              </w:rPr>
              <w:t>1/1/2021 to 31/12/2021: 2.4 €/100 Kg/net</w:t>
            </w:r>
            <w:r>
              <w:rPr>
                <w:szCs w:val="16"/>
              </w:rPr>
              <w:br/>
              <w:t>From 1/1/2022: 0.00%</w:t>
            </w:r>
          </w:p>
        </w:tc>
      </w:tr>
      <w:tr w:rsidR="000A3F0D" w14:paraId="355FB298" w14:textId="77777777" w:rsidTr="003E332A">
        <w:trPr>
          <w:cantSplit/>
        </w:trPr>
        <w:tc>
          <w:tcPr>
            <w:tcW w:w="0" w:type="auto"/>
            <w:tcBorders>
              <w:top w:val="single" w:sz="4" w:space="0" w:color="A6A6A6" w:themeColor="background1" w:themeShade="A6"/>
              <w:right w:val="single" w:sz="4" w:space="0" w:color="000000" w:themeColor="text1"/>
            </w:tcBorders>
          </w:tcPr>
          <w:p w14:paraId="743BAC20" w14:textId="77777777" w:rsidR="000A3F0D" w:rsidRDefault="000A3F0D" w:rsidP="000A3F0D">
            <w:pPr>
              <w:pStyle w:val="NormalinTable"/>
            </w:pPr>
            <w:r>
              <w:rPr>
                <w:b/>
              </w:rPr>
              <w:t>1902 30 90</w:t>
            </w:r>
          </w:p>
        </w:tc>
        <w:tc>
          <w:tcPr>
            <w:tcW w:w="0" w:type="auto"/>
            <w:tcBorders>
              <w:top w:val="nil"/>
              <w:left w:val="nil"/>
              <w:bottom w:val="nil"/>
              <w:right w:val="nil"/>
            </w:tcBorders>
            <w:shd w:val="clear" w:color="000000" w:fill="FFFFFF"/>
            <w:vAlign w:val="bottom"/>
          </w:tcPr>
          <w:p w14:paraId="30472B95" w14:textId="776D3E47" w:rsidR="000A3F0D" w:rsidRDefault="000A3F0D" w:rsidP="000A3F0D">
            <w:pPr>
              <w:pStyle w:val="NormalinTable"/>
              <w:tabs>
                <w:tab w:val="left" w:pos="1250"/>
              </w:tabs>
            </w:pPr>
            <w:r>
              <w:rPr>
                <w:szCs w:val="16"/>
              </w:rPr>
              <w:t>To 31/12/2019: 2.9 €/100 Kg/net</w:t>
            </w:r>
            <w:r>
              <w:rPr>
                <w:szCs w:val="16"/>
              </w:rPr>
              <w:br/>
              <w:t>1/1/2020 to 31/12/2020: 1.9 €/100 Kg/net</w:t>
            </w:r>
            <w:r>
              <w:rPr>
                <w:szCs w:val="16"/>
              </w:rPr>
              <w:br/>
              <w:t xml:space="preserve">1/1/2021 to 31/12/2021: </w:t>
            </w:r>
            <w:r w:rsidR="0056577F">
              <w:rPr>
                <w:szCs w:val="16"/>
              </w:rPr>
              <w:t>0.9</w:t>
            </w:r>
            <w:r>
              <w:rPr>
                <w:szCs w:val="16"/>
              </w:rPr>
              <w:t xml:space="preserve"> €/100 Kg/net</w:t>
            </w:r>
            <w:r>
              <w:rPr>
                <w:szCs w:val="16"/>
              </w:rPr>
              <w:br/>
              <w:t>From 1/1/2022: 0.00%</w:t>
            </w:r>
          </w:p>
        </w:tc>
      </w:tr>
      <w:tr w:rsidR="000A3F0D" w14:paraId="40A7B512" w14:textId="77777777" w:rsidTr="004E11AA">
        <w:trPr>
          <w:cantSplit/>
        </w:trPr>
        <w:tc>
          <w:tcPr>
            <w:tcW w:w="0" w:type="auto"/>
            <w:tcBorders>
              <w:top w:val="single" w:sz="4" w:space="0" w:color="A6A6A6" w:themeColor="background1" w:themeShade="A6"/>
              <w:right w:val="single" w:sz="4" w:space="0" w:color="000000" w:themeColor="text1"/>
            </w:tcBorders>
          </w:tcPr>
          <w:p w14:paraId="3353454A" w14:textId="77777777" w:rsidR="000A3F0D" w:rsidRDefault="000A3F0D" w:rsidP="000A3F0D">
            <w:pPr>
              <w:pStyle w:val="NormalinTable"/>
            </w:pPr>
            <w:r>
              <w:rPr>
                <w:b/>
              </w:rPr>
              <w:t>1902 40 10</w:t>
            </w:r>
          </w:p>
        </w:tc>
        <w:tc>
          <w:tcPr>
            <w:tcW w:w="0" w:type="auto"/>
            <w:tcBorders>
              <w:top w:val="nil"/>
              <w:left w:val="nil"/>
              <w:bottom w:val="nil"/>
              <w:right w:val="nil"/>
            </w:tcBorders>
            <w:shd w:val="clear" w:color="000000" w:fill="FFFFFF"/>
            <w:vAlign w:val="bottom"/>
          </w:tcPr>
          <w:p w14:paraId="1C95FA15" w14:textId="1A722F63" w:rsidR="000A3F0D" w:rsidRDefault="000A3F0D" w:rsidP="000A3F0D">
            <w:pPr>
              <w:pStyle w:val="NormalinTable"/>
              <w:tabs>
                <w:tab w:val="left" w:pos="1250"/>
              </w:tabs>
            </w:pPr>
            <w:r>
              <w:rPr>
                <w:szCs w:val="16"/>
              </w:rPr>
              <w:t>To 31/12/2019: 7.3 €/100 Kg/net</w:t>
            </w:r>
            <w:r>
              <w:rPr>
                <w:szCs w:val="16"/>
              </w:rPr>
              <w:br/>
              <w:t>1/1/2020 to 31/12/2020: 4.9 €/100 Kg/net</w:t>
            </w:r>
            <w:r>
              <w:rPr>
                <w:szCs w:val="16"/>
              </w:rPr>
              <w:br/>
            </w:r>
            <w:r w:rsidR="00754BAD">
              <w:rPr>
                <w:szCs w:val="16"/>
              </w:rPr>
              <w:t>1/1/2021 to 31/12/2021: 2.4 €/100 Kg/net</w:t>
            </w:r>
            <w:r>
              <w:rPr>
                <w:szCs w:val="16"/>
              </w:rPr>
              <w:br/>
              <w:t>From 1/1/2022: 0.00%</w:t>
            </w:r>
          </w:p>
        </w:tc>
      </w:tr>
      <w:tr w:rsidR="000A3F0D" w14:paraId="1907563F" w14:textId="77777777" w:rsidTr="004E11AA">
        <w:trPr>
          <w:cantSplit/>
        </w:trPr>
        <w:tc>
          <w:tcPr>
            <w:tcW w:w="0" w:type="auto"/>
            <w:tcBorders>
              <w:top w:val="single" w:sz="4" w:space="0" w:color="A6A6A6" w:themeColor="background1" w:themeShade="A6"/>
              <w:right w:val="single" w:sz="4" w:space="0" w:color="000000" w:themeColor="text1"/>
            </w:tcBorders>
          </w:tcPr>
          <w:p w14:paraId="7CDA4B47" w14:textId="77777777" w:rsidR="000A3F0D" w:rsidRDefault="000A3F0D" w:rsidP="000A3F0D">
            <w:pPr>
              <w:pStyle w:val="NormalinTable"/>
            </w:pPr>
            <w:r>
              <w:rPr>
                <w:b/>
              </w:rPr>
              <w:t>1902 40 90</w:t>
            </w:r>
          </w:p>
        </w:tc>
        <w:tc>
          <w:tcPr>
            <w:tcW w:w="0" w:type="auto"/>
            <w:tcBorders>
              <w:top w:val="nil"/>
              <w:left w:val="nil"/>
              <w:bottom w:val="nil"/>
              <w:right w:val="nil"/>
            </w:tcBorders>
            <w:shd w:val="clear" w:color="000000" w:fill="FFFFFF"/>
            <w:vAlign w:val="bottom"/>
          </w:tcPr>
          <w:p w14:paraId="5D86D788" w14:textId="21F195E3" w:rsidR="000A3F0D" w:rsidRDefault="000A3F0D" w:rsidP="000A3F0D">
            <w:pPr>
              <w:pStyle w:val="NormalinTable"/>
              <w:tabs>
                <w:tab w:val="left" w:pos="1250"/>
              </w:tabs>
            </w:pPr>
            <w:r>
              <w:rPr>
                <w:szCs w:val="16"/>
              </w:rPr>
              <w:t>To 31/12/2019: 2.9 €/100 Kg/net</w:t>
            </w:r>
            <w:r>
              <w:rPr>
                <w:szCs w:val="16"/>
              </w:rPr>
              <w:br/>
              <w:t>1/1/2020 to 31/12/2020: 1.9 €/100 Kg/net</w:t>
            </w:r>
            <w:r>
              <w:rPr>
                <w:szCs w:val="16"/>
              </w:rPr>
              <w:br/>
              <w:t xml:space="preserve">1/1/2021 to 31/12/2021: </w:t>
            </w:r>
            <w:r w:rsidR="001025ED">
              <w:rPr>
                <w:szCs w:val="16"/>
              </w:rPr>
              <w:t>0.9</w:t>
            </w:r>
            <w:r>
              <w:rPr>
                <w:szCs w:val="16"/>
              </w:rPr>
              <w:t xml:space="preserve"> €/100 Kg/net</w:t>
            </w:r>
            <w:r>
              <w:rPr>
                <w:szCs w:val="16"/>
              </w:rPr>
              <w:br/>
              <w:t>From 1/1/2022: 0.00%</w:t>
            </w:r>
          </w:p>
        </w:tc>
      </w:tr>
      <w:tr w:rsidR="000A3F0D" w14:paraId="18A022D5" w14:textId="77777777" w:rsidTr="00C0096D">
        <w:trPr>
          <w:cantSplit/>
        </w:trPr>
        <w:tc>
          <w:tcPr>
            <w:tcW w:w="0" w:type="auto"/>
            <w:tcBorders>
              <w:top w:val="single" w:sz="4" w:space="0" w:color="A6A6A6" w:themeColor="background1" w:themeShade="A6"/>
              <w:right w:val="single" w:sz="4" w:space="0" w:color="000000" w:themeColor="text1"/>
            </w:tcBorders>
          </w:tcPr>
          <w:p w14:paraId="4984808F" w14:textId="77777777" w:rsidR="000A3F0D" w:rsidRDefault="000A3F0D" w:rsidP="000A3F0D">
            <w:pPr>
              <w:pStyle w:val="NormalinTable"/>
            </w:pPr>
            <w:r>
              <w:rPr>
                <w:b/>
              </w:rPr>
              <w:t>1903 00 00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44C756" w14:textId="43592DE5" w:rsidR="000A3F0D" w:rsidRPr="00003B6E" w:rsidRDefault="00003B6E" w:rsidP="00003B6E">
            <w:pPr>
              <w:spacing w:after="0" w:line="240" w:lineRule="auto"/>
              <w:jc w:val="left"/>
              <w:rPr>
                <w:sz w:val="16"/>
                <w:szCs w:val="16"/>
              </w:rPr>
            </w:pPr>
            <w:r>
              <w:rPr>
                <w:sz w:val="16"/>
                <w:szCs w:val="16"/>
              </w:rPr>
              <w:t>To 31/12/2019: 4.5 €/100 Kg/net</w:t>
            </w:r>
            <w:r>
              <w:rPr>
                <w:sz w:val="16"/>
                <w:szCs w:val="16"/>
              </w:rPr>
              <w:br/>
              <w:t>1/1/2020 to 31/12/2020: 3 €/100 Kg/net</w:t>
            </w:r>
            <w:r>
              <w:rPr>
                <w:sz w:val="16"/>
                <w:szCs w:val="16"/>
              </w:rPr>
              <w:br/>
              <w:t>1/1/2021 to 31/12/2021: 1.5 €/100 Kg/net</w:t>
            </w:r>
            <w:r>
              <w:rPr>
                <w:sz w:val="16"/>
                <w:szCs w:val="16"/>
              </w:rPr>
              <w:br/>
              <w:t>From 1/1/2022: 0.00%</w:t>
            </w:r>
          </w:p>
        </w:tc>
      </w:tr>
      <w:tr w:rsidR="000A3F0D" w14:paraId="1658A467" w14:textId="77777777" w:rsidTr="00C0096D">
        <w:trPr>
          <w:cantSplit/>
        </w:trPr>
        <w:tc>
          <w:tcPr>
            <w:tcW w:w="0" w:type="auto"/>
            <w:tcBorders>
              <w:top w:val="single" w:sz="4" w:space="0" w:color="A6A6A6" w:themeColor="background1" w:themeShade="A6"/>
              <w:right w:val="single" w:sz="4" w:space="0" w:color="000000" w:themeColor="text1"/>
            </w:tcBorders>
          </w:tcPr>
          <w:p w14:paraId="52651121" w14:textId="77777777" w:rsidR="000A3F0D" w:rsidRDefault="000A3F0D" w:rsidP="000A3F0D">
            <w:pPr>
              <w:pStyle w:val="NormalinTable"/>
            </w:pPr>
            <w:r>
              <w:rPr>
                <w:b/>
              </w:rPr>
              <w:t>1904 10 00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4F1155" w14:textId="77777777" w:rsidR="000A3F0D" w:rsidRDefault="000A3F0D" w:rsidP="000A3F0D">
            <w:pPr>
              <w:pStyle w:val="NormalinTable"/>
              <w:tabs>
                <w:tab w:val="left" w:pos="1250"/>
              </w:tabs>
            </w:pPr>
            <w:r>
              <w:t>0.00%</w:t>
            </w:r>
          </w:p>
        </w:tc>
      </w:tr>
      <w:tr w:rsidR="000A3F0D" w14:paraId="2CDDD970" w14:textId="77777777" w:rsidTr="00C0096D">
        <w:trPr>
          <w:cantSplit/>
        </w:trPr>
        <w:tc>
          <w:tcPr>
            <w:tcW w:w="0" w:type="auto"/>
            <w:tcBorders>
              <w:top w:val="single" w:sz="4" w:space="0" w:color="A6A6A6" w:themeColor="background1" w:themeShade="A6"/>
              <w:right w:val="single" w:sz="4" w:space="0" w:color="000000" w:themeColor="text1"/>
            </w:tcBorders>
          </w:tcPr>
          <w:p w14:paraId="61A7B192" w14:textId="77777777" w:rsidR="000A3F0D" w:rsidRDefault="000A3F0D" w:rsidP="000A3F0D">
            <w:pPr>
              <w:pStyle w:val="NormalinTable"/>
            </w:pPr>
            <w:r>
              <w:rPr>
                <w:b/>
              </w:rPr>
              <w:t>1904 20 10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542A0B" w14:textId="77777777" w:rsidR="000A3F0D" w:rsidRDefault="000A3F0D" w:rsidP="000A3F0D">
            <w:pPr>
              <w:pStyle w:val="NormalinTable"/>
              <w:tabs>
                <w:tab w:val="left" w:pos="1250"/>
              </w:tabs>
            </w:pPr>
            <w:r>
              <w:t>CAD - 0.00% + (AC) 100%</w:t>
            </w:r>
          </w:p>
        </w:tc>
      </w:tr>
      <w:tr w:rsidR="00FB41DF" w14:paraId="2CC6B86F" w14:textId="77777777" w:rsidTr="004C0B58">
        <w:trPr>
          <w:cantSplit/>
        </w:trPr>
        <w:tc>
          <w:tcPr>
            <w:tcW w:w="0" w:type="auto"/>
            <w:tcBorders>
              <w:top w:val="single" w:sz="4" w:space="0" w:color="A6A6A6" w:themeColor="background1" w:themeShade="A6"/>
              <w:right w:val="single" w:sz="4" w:space="0" w:color="000000" w:themeColor="text1"/>
            </w:tcBorders>
          </w:tcPr>
          <w:p w14:paraId="55EB77D3" w14:textId="77777777" w:rsidR="00FB41DF" w:rsidRDefault="00FB41DF" w:rsidP="00FB41DF">
            <w:pPr>
              <w:pStyle w:val="NormalinTable"/>
            </w:pPr>
            <w:r>
              <w:rPr>
                <w:b/>
              </w:rPr>
              <w:t>1904 20 91</w:t>
            </w:r>
          </w:p>
        </w:tc>
        <w:tc>
          <w:tcPr>
            <w:tcW w:w="0" w:type="auto"/>
            <w:tcBorders>
              <w:top w:val="nil"/>
              <w:left w:val="nil"/>
              <w:bottom w:val="nil"/>
              <w:right w:val="nil"/>
            </w:tcBorders>
            <w:shd w:val="clear" w:color="000000" w:fill="FFFFFF"/>
            <w:vAlign w:val="bottom"/>
          </w:tcPr>
          <w:p w14:paraId="4560C733" w14:textId="69E9B835" w:rsidR="00FB41DF" w:rsidRDefault="00FB41DF" w:rsidP="00FB41DF">
            <w:pPr>
              <w:pStyle w:val="NormalinTable"/>
              <w:tabs>
                <w:tab w:val="left" w:pos="1250"/>
              </w:tabs>
            </w:pPr>
            <w:r>
              <w:rPr>
                <w:szCs w:val="16"/>
              </w:rPr>
              <w:t>To 31/12/2019: 6 €/100 Kg/net</w:t>
            </w:r>
            <w:r>
              <w:rPr>
                <w:szCs w:val="16"/>
              </w:rPr>
              <w:br/>
              <w:t>1/1/2020 to 31/12/2020: 4 €/100 Kg/net</w:t>
            </w:r>
            <w:r>
              <w:rPr>
                <w:szCs w:val="16"/>
              </w:rPr>
              <w:br/>
              <w:t>1/1/2021 to 31/12/2021: 2 €/100 Kg/net</w:t>
            </w:r>
            <w:r>
              <w:rPr>
                <w:szCs w:val="16"/>
              </w:rPr>
              <w:br/>
              <w:t>From 1/1/2022: 0.00%</w:t>
            </w:r>
          </w:p>
        </w:tc>
      </w:tr>
      <w:tr w:rsidR="00FB41DF" w14:paraId="7A7BCC9C" w14:textId="77777777" w:rsidTr="004C0B58">
        <w:trPr>
          <w:cantSplit/>
        </w:trPr>
        <w:tc>
          <w:tcPr>
            <w:tcW w:w="0" w:type="auto"/>
            <w:tcBorders>
              <w:top w:val="single" w:sz="4" w:space="0" w:color="A6A6A6" w:themeColor="background1" w:themeShade="A6"/>
              <w:right w:val="single" w:sz="4" w:space="0" w:color="000000" w:themeColor="text1"/>
            </w:tcBorders>
          </w:tcPr>
          <w:p w14:paraId="5E9E4A0C" w14:textId="77777777" w:rsidR="00FB41DF" w:rsidRDefault="00FB41DF" w:rsidP="00FB41DF">
            <w:pPr>
              <w:pStyle w:val="NormalinTable"/>
            </w:pPr>
            <w:r>
              <w:rPr>
                <w:b/>
              </w:rPr>
              <w:t>1904 20 95</w:t>
            </w:r>
          </w:p>
        </w:tc>
        <w:tc>
          <w:tcPr>
            <w:tcW w:w="0" w:type="auto"/>
            <w:tcBorders>
              <w:top w:val="nil"/>
              <w:left w:val="nil"/>
              <w:bottom w:val="nil"/>
              <w:right w:val="nil"/>
            </w:tcBorders>
            <w:shd w:val="clear" w:color="000000" w:fill="FFFFFF"/>
            <w:vAlign w:val="bottom"/>
          </w:tcPr>
          <w:p w14:paraId="798B9263" w14:textId="464CB85F" w:rsidR="00FB41DF" w:rsidRDefault="00FB41DF" w:rsidP="00FB41DF">
            <w:pPr>
              <w:pStyle w:val="NormalinTable"/>
              <w:tabs>
                <w:tab w:val="left" w:pos="1250"/>
              </w:tabs>
            </w:pPr>
            <w:r>
              <w:rPr>
                <w:szCs w:val="16"/>
              </w:rPr>
              <w:t>To 31/12/2019: 13.8 €/100 Kg/net</w:t>
            </w:r>
            <w:r>
              <w:rPr>
                <w:szCs w:val="16"/>
              </w:rPr>
              <w:br/>
              <w:t>1/1/2020 to 31/12/2020: 9.2 €/100 Kg/net</w:t>
            </w:r>
            <w:r>
              <w:rPr>
                <w:szCs w:val="16"/>
              </w:rPr>
              <w:br/>
              <w:t>1/1/2021 to 31/12/2021: 4.6 €/100 Kg/net</w:t>
            </w:r>
            <w:r>
              <w:rPr>
                <w:szCs w:val="16"/>
              </w:rPr>
              <w:br/>
              <w:t>From 1/1/2022: 0.00%</w:t>
            </w:r>
          </w:p>
        </w:tc>
      </w:tr>
      <w:tr w:rsidR="00FB41DF" w14:paraId="48ED233F" w14:textId="77777777" w:rsidTr="004C0B58">
        <w:trPr>
          <w:cantSplit/>
        </w:trPr>
        <w:tc>
          <w:tcPr>
            <w:tcW w:w="0" w:type="auto"/>
            <w:tcBorders>
              <w:top w:val="single" w:sz="4" w:space="0" w:color="A6A6A6" w:themeColor="background1" w:themeShade="A6"/>
              <w:right w:val="single" w:sz="4" w:space="0" w:color="000000" w:themeColor="text1"/>
            </w:tcBorders>
          </w:tcPr>
          <w:p w14:paraId="7A656532" w14:textId="77777777" w:rsidR="00FB41DF" w:rsidRDefault="00FB41DF" w:rsidP="00FB41DF">
            <w:pPr>
              <w:pStyle w:val="NormalinTable"/>
            </w:pPr>
            <w:r>
              <w:rPr>
                <w:b/>
              </w:rPr>
              <w:t>1904 20 99</w:t>
            </w:r>
          </w:p>
        </w:tc>
        <w:tc>
          <w:tcPr>
            <w:tcW w:w="0" w:type="auto"/>
            <w:tcBorders>
              <w:top w:val="nil"/>
              <w:left w:val="nil"/>
              <w:bottom w:val="nil"/>
              <w:right w:val="nil"/>
            </w:tcBorders>
            <w:shd w:val="clear" w:color="000000" w:fill="FFFFFF"/>
            <w:vAlign w:val="bottom"/>
          </w:tcPr>
          <w:p w14:paraId="1EE817FE" w14:textId="38B58B35" w:rsidR="00FB41DF" w:rsidRDefault="00FB41DF" w:rsidP="00FB41DF">
            <w:pPr>
              <w:pStyle w:val="NormalinTable"/>
              <w:tabs>
                <w:tab w:val="left" w:pos="1250"/>
              </w:tabs>
            </w:pPr>
            <w:r>
              <w:rPr>
                <w:szCs w:val="16"/>
              </w:rPr>
              <w:t>To 31/12/2019: 10 €/100 Kg/net</w:t>
            </w:r>
            <w:r>
              <w:rPr>
                <w:szCs w:val="16"/>
              </w:rPr>
              <w:br/>
              <w:t>1/1/2020 to 31/12/2020: 6.7 €/100 Kg/net</w:t>
            </w:r>
            <w:r>
              <w:rPr>
                <w:szCs w:val="16"/>
              </w:rPr>
              <w:br/>
              <w:t>1/1/2021 to 31/12/2021: 3.</w:t>
            </w:r>
            <w:r w:rsidR="00FB6560">
              <w:rPr>
                <w:szCs w:val="16"/>
              </w:rPr>
              <w:t>3</w:t>
            </w:r>
            <w:r>
              <w:rPr>
                <w:szCs w:val="16"/>
              </w:rPr>
              <w:t xml:space="preserve"> €/100 Kg/net</w:t>
            </w:r>
            <w:r>
              <w:rPr>
                <w:szCs w:val="16"/>
              </w:rPr>
              <w:br/>
              <w:t>From 1/1/2022: 0.00%</w:t>
            </w:r>
          </w:p>
        </w:tc>
      </w:tr>
      <w:tr w:rsidR="00FB41DF" w14:paraId="20F7A185" w14:textId="77777777" w:rsidTr="004C0B58">
        <w:trPr>
          <w:cantSplit/>
        </w:trPr>
        <w:tc>
          <w:tcPr>
            <w:tcW w:w="0" w:type="auto"/>
            <w:tcBorders>
              <w:top w:val="single" w:sz="4" w:space="0" w:color="A6A6A6" w:themeColor="background1" w:themeShade="A6"/>
              <w:right w:val="single" w:sz="4" w:space="0" w:color="000000" w:themeColor="text1"/>
            </w:tcBorders>
          </w:tcPr>
          <w:p w14:paraId="4C6DF5A9" w14:textId="77777777" w:rsidR="00FB41DF" w:rsidRDefault="00FB41DF" w:rsidP="00FB41DF">
            <w:pPr>
              <w:pStyle w:val="NormalinTable"/>
            </w:pPr>
            <w:r>
              <w:rPr>
                <w:b/>
              </w:rPr>
              <w:lastRenderedPageBreak/>
              <w:t>1904 30 00</w:t>
            </w:r>
          </w:p>
        </w:tc>
        <w:tc>
          <w:tcPr>
            <w:tcW w:w="0" w:type="auto"/>
            <w:tcBorders>
              <w:top w:val="nil"/>
              <w:left w:val="nil"/>
              <w:bottom w:val="nil"/>
              <w:right w:val="nil"/>
            </w:tcBorders>
            <w:shd w:val="clear" w:color="000000" w:fill="FFFFFF"/>
            <w:vAlign w:val="bottom"/>
          </w:tcPr>
          <w:p w14:paraId="31764311" w14:textId="141A5545" w:rsidR="00FB41DF" w:rsidRDefault="00FB41DF" w:rsidP="00FB41DF">
            <w:pPr>
              <w:pStyle w:val="NormalinTable"/>
              <w:tabs>
                <w:tab w:val="left" w:pos="1250"/>
              </w:tabs>
            </w:pPr>
            <w:r>
              <w:rPr>
                <w:szCs w:val="16"/>
              </w:rPr>
              <w:t>To 31/12/2019: 7.7 €/100 Kg/net</w:t>
            </w:r>
            <w:r>
              <w:rPr>
                <w:szCs w:val="16"/>
              </w:rPr>
              <w:br/>
              <w:t>1/1/2020 to 31/12/2020: 5.1 €/100 Kg/net</w:t>
            </w:r>
            <w:r>
              <w:rPr>
                <w:szCs w:val="16"/>
              </w:rPr>
              <w:br/>
              <w:t>1/1/2021 to 31/12/2021: 2.</w:t>
            </w:r>
            <w:r w:rsidR="002E42A6">
              <w:rPr>
                <w:szCs w:val="16"/>
              </w:rPr>
              <w:t>5</w:t>
            </w:r>
            <w:r>
              <w:rPr>
                <w:szCs w:val="16"/>
              </w:rPr>
              <w:t xml:space="preserve"> €/100 Kg/net</w:t>
            </w:r>
            <w:r>
              <w:rPr>
                <w:szCs w:val="16"/>
              </w:rPr>
              <w:br/>
              <w:t>From 1/1/2022: 0.00%</w:t>
            </w:r>
          </w:p>
        </w:tc>
      </w:tr>
      <w:tr w:rsidR="00914054" w14:paraId="46941243" w14:textId="77777777" w:rsidTr="00667DB1">
        <w:trPr>
          <w:cantSplit/>
        </w:trPr>
        <w:tc>
          <w:tcPr>
            <w:tcW w:w="0" w:type="auto"/>
            <w:tcBorders>
              <w:top w:val="single" w:sz="4" w:space="0" w:color="A6A6A6" w:themeColor="background1" w:themeShade="A6"/>
              <w:right w:val="single" w:sz="4" w:space="0" w:color="000000" w:themeColor="text1"/>
            </w:tcBorders>
          </w:tcPr>
          <w:p w14:paraId="56FC2396" w14:textId="77777777" w:rsidR="00914054" w:rsidRDefault="00914054" w:rsidP="00914054">
            <w:pPr>
              <w:pStyle w:val="NormalinTable"/>
            </w:pPr>
            <w:r>
              <w:rPr>
                <w:b/>
              </w:rPr>
              <w:t>1904 90 10</w:t>
            </w:r>
          </w:p>
        </w:tc>
        <w:tc>
          <w:tcPr>
            <w:tcW w:w="0" w:type="auto"/>
            <w:tcBorders>
              <w:top w:val="nil"/>
              <w:left w:val="nil"/>
              <w:bottom w:val="nil"/>
              <w:right w:val="nil"/>
            </w:tcBorders>
            <w:shd w:val="clear" w:color="000000" w:fill="FFFFFF"/>
            <w:vAlign w:val="bottom"/>
          </w:tcPr>
          <w:p w14:paraId="21EE1B25" w14:textId="7BAF35C1" w:rsidR="00914054" w:rsidRDefault="00914054" w:rsidP="00914054">
            <w:pPr>
              <w:pStyle w:val="NormalinTable"/>
              <w:tabs>
                <w:tab w:val="left" w:pos="1250"/>
              </w:tabs>
            </w:pPr>
            <w:r>
              <w:rPr>
                <w:szCs w:val="16"/>
              </w:rPr>
              <w:t>To 31/12/2019: 13.8 €/100 Kg/net</w:t>
            </w:r>
            <w:r>
              <w:rPr>
                <w:szCs w:val="16"/>
              </w:rPr>
              <w:br/>
              <w:t>1/1/2020 to 31/12/2020: 9.2 €/100 Kg/net</w:t>
            </w:r>
            <w:r>
              <w:rPr>
                <w:szCs w:val="16"/>
              </w:rPr>
              <w:br/>
              <w:t>1/1/2021 to 31/12/2021: 4.6 €/100 Kg/net</w:t>
            </w:r>
            <w:r>
              <w:rPr>
                <w:szCs w:val="16"/>
              </w:rPr>
              <w:br/>
              <w:t>From 1/1/2022: 0.00%</w:t>
            </w:r>
          </w:p>
        </w:tc>
      </w:tr>
      <w:tr w:rsidR="00914054" w14:paraId="1DEC44F4" w14:textId="77777777" w:rsidTr="00667DB1">
        <w:trPr>
          <w:cantSplit/>
        </w:trPr>
        <w:tc>
          <w:tcPr>
            <w:tcW w:w="0" w:type="auto"/>
            <w:tcBorders>
              <w:top w:val="single" w:sz="4" w:space="0" w:color="A6A6A6" w:themeColor="background1" w:themeShade="A6"/>
              <w:right w:val="single" w:sz="4" w:space="0" w:color="000000" w:themeColor="text1"/>
            </w:tcBorders>
          </w:tcPr>
          <w:p w14:paraId="398D7A8B" w14:textId="77777777" w:rsidR="00914054" w:rsidRDefault="00914054" w:rsidP="00914054">
            <w:pPr>
              <w:pStyle w:val="NormalinTable"/>
            </w:pPr>
            <w:r>
              <w:rPr>
                <w:b/>
              </w:rPr>
              <w:t>1904 90 80</w:t>
            </w:r>
          </w:p>
        </w:tc>
        <w:tc>
          <w:tcPr>
            <w:tcW w:w="0" w:type="auto"/>
            <w:tcBorders>
              <w:top w:val="nil"/>
              <w:left w:val="nil"/>
              <w:bottom w:val="nil"/>
              <w:right w:val="nil"/>
            </w:tcBorders>
            <w:shd w:val="clear" w:color="000000" w:fill="FFFFFF"/>
            <w:vAlign w:val="bottom"/>
          </w:tcPr>
          <w:p w14:paraId="03A2F70C" w14:textId="02502656" w:rsidR="00914054" w:rsidRDefault="00914054" w:rsidP="00914054">
            <w:pPr>
              <w:pStyle w:val="NormalinTable"/>
              <w:tabs>
                <w:tab w:val="left" w:pos="1250"/>
              </w:tabs>
            </w:pPr>
            <w:r>
              <w:rPr>
                <w:szCs w:val="16"/>
              </w:rPr>
              <w:t>To 31/12/2019: 7.7 €/100 Kg/net</w:t>
            </w:r>
            <w:r>
              <w:rPr>
                <w:szCs w:val="16"/>
              </w:rPr>
              <w:br/>
              <w:t>1/1/2020 to 31/12/2020: 5.1 €/100 Kg/net</w:t>
            </w:r>
            <w:r>
              <w:rPr>
                <w:szCs w:val="16"/>
              </w:rPr>
              <w:br/>
              <w:t>1/1/2021 to 31/12/2021: 2.</w:t>
            </w:r>
            <w:r w:rsidR="002E42A6">
              <w:rPr>
                <w:szCs w:val="16"/>
              </w:rPr>
              <w:t>5</w:t>
            </w:r>
            <w:r>
              <w:rPr>
                <w:szCs w:val="16"/>
              </w:rPr>
              <w:t xml:space="preserve"> €/100 Kg/net</w:t>
            </w:r>
            <w:r>
              <w:rPr>
                <w:szCs w:val="16"/>
              </w:rPr>
              <w:br/>
              <w:t>From 1/1/2022: 0.00%</w:t>
            </w:r>
          </w:p>
        </w:tc>
      </w:tr>
      <w:tr w:rsidR="00914054" w14:paraId="3D61DD27" w14:textId="77777777" w:rsidTr="00C0096D">
        <w:trPr>
          <w:cantSplit/>
        </w:trPr>
        <w:tc>
          <w:tcPr>
            <w:tcW w:w="0" w:type="auto"/>
            <w:tcBorders>
              <w:top w:val="single" w:sz="4" w:space="0" w:color="A6A6A6" w:themeColor="background1" w:themeShade="A6"/>
              <w:right w:val="single" w:sz="4" w:space="0" w:color="000000" w:themeColor="text1"/>
            </w:tcBorders>
          </w:tcPr>
          <w:p w14:paraId="0C1E03F5" w14:textId="77777777" w:rsidR="00914054" w:rsidRDefault="00914054" w:rsidP="00914054">
            <w:pPr>
              <w:pStyle w:val="NormalinTable"/>
            </w:pPr>
            <w:r>
              <w:rPr>
                <w:b/>
              </w:rPr>
              <w:t>1905 10 00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8A9422" w14:textId="78ABC3ED" w:rsidR="00914054" w:rsidRPr="00C352DA" w:rsidRDefault="00C352DA" w:rsidP="00C352DA">
            <w:pPr>
              <w:spacing w:after="0" w:line="240" w:lineRule="auto"/>
              <w:jc w:val="left"/>
              <w:rPr>
                <w:sz w:val="16"/>
                <w:szCs w:val="16"/>
              </w:rPr>
            </w:pPr>
            <w:r>
              <w:rPr>
                <w:sz w:val="16"/>
                <w:szCs w:val="16"/>
              </w:rPr>
              <w:t>To 31/12/2019: 3.9 €/100 Kg/net</w:t>
            </w:r>
            <w:r>
              <w:rPr>
                <w:sz w:val="16"/>
                <w:szCs w:val="16"/>
              </w:rPr>
              <w:br/>
              <w:t>1/1/2020 to 31/12/2020: 2.6 €/100 Kg/net</w:t>
            </w:r>
            <w:r>
              <w:rPr>
                <w:sz w:val="16"/>
                <w:szCs w:val="16"/>
              </w:rPr>
              <w:br/>
              <w:t>1/1/2021 to 31/12/2021: 1.3 €/100 Kg/net</w:t>
            </w:r>
            <w:r>
              <w:rPr>
                <w:sz w:val="16"/>
                <w:szCs w:val="16"/>
              </w:rPr>
              <w:br/>
              <w:t>From 1/1/2022: 0.00%</w:t>
            </w:r>
          </w:p>
        </w:tc>
      </w:tr>
      <w:tr w:rsidR="00914054" w14:paraId="77186608" w14:textId="77777777" w:rsidTr="00C0096D">
        <w:trPr>
          <w:cantSplit/>
        </w:trPr>
        <w:tc>
          <w:tcPr>
            <w:tcW w:w="0" w:type="auto"/>
            <w:tcBorders>
              <w:top w:val="single" w:sz="4" w:space="0" w:color="A6A6A6" w:themeColor="background1" w:themeShade="A6"/>
              <w:right w:val="single" w:sz="4" w:space="0" w:color="000000" w:themeColor="text1"/>
            </w:tcBorders>
          </w:tcPr>
          <w:p w14:paraId="6E6E044C" w14:textId="77777777" w:rsidR="00914054" w:rsidRDefault="00914054" w:rsidP="00914054">
            <w:pPr>
              <w:pStyle w:val="NormalinTable"/>
            </w:pPr>
            <w:r>
              <w:rPr>
                <w:b/>
              </w:rPr>
              <w:t>1905 20 10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A7BD5E" w14:textId="77777777" w:rsidR="00914054" w:rsidRDefault="00914054" w:rsidP="00914054">
            <w:pPr>
              <w:pStyle w:val="NormalinTable"/>
              <w:tabs>
                <w:tab w:val="left" w:pos="1250"/>
              </w:tabs>
            </w:pPr>
            <w:r>
              <w:t>18.300 € / 100 kg</w:t>
            </w:r>
          </w:p>
        </w:tc>
      </w:tr>
      <w:tr w:rsidR="00914054" w14:paraId="1305967B" w14:textId="77777777" w:rsidTr="00C0096D">
        <w:trPr>
          <w:cantSplit/>
        </w:trPr>
        <w:tc>
          <w:tcPr>
            <w:tcW w:w="0" w:type="auto"/>
            <w:tcBorders>
              <w:top w:val="single" w:sz="4" w:space="0" w:color="A6A6A6" w:themeColor="background1" w:themeShade="A6"/>
              <w:right w:val="single" w:sz="4" w:space="0" w:color="000000" w:themeColor="text1"/>
            </w:tcBorders>
          </w:tcPr>
          <w:p w14:paraId="7E0F4B85" w14:textId="77777777" w:rsidR="00914054" w:rsidRDefault="00914054" w:rsidP="00914054">
            <w:pPr>
              <w:pStyle w:val="NormalinTable"/>
            </w:pPr>
            <w:r>
              <w:rPr>
                <w:b/>
              </w:rPr>
              <w:t>1905 20 30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D12F05" w14:textId="77777777" w:rsidR="00914054" w:rsidRDefault="00914054" w:rsidP="00914054">
            <w:pPr>
              <w:pStyle w:val="NormalinTable"/>
              <w:tabs>
                <w:tab w:val="left" w:pos="1250"/>
              </w:tabs>
            </w:pPr>
            <w:r>
              <w:t>24.600 € / 100 kg</w:t>
            </w:r>
          </w:p>
        </w:tc>
      </w:tr>
      <w:tr w:rsidR="00914054" w14:paraId="02681EDE" w14:textId="77777777" w:rsidTr="00C0096D">
        <w:trPr>
          <w:cantSplit/>
        </w:trPr>
        <w:tc>
          <w:tcPr>
            <w:tcW w:w="0" w:type="auto"/>
            <w:tcBorders>
              <w:top w:val="single" w:sz="4" w:space="0" w:color="A6A6A6" w:themeColor="background1" w:themeShade="A6"/>
              <w:right w:val="single" w:sz="4" w:space="0" w:color="000000" w:themeColor="text1"/>
            </w:tcBorders>
          </w:tcPr>
          <w:p w14:paraId="586AA0FB" w14:textId="77777777" w:rsidR="00914054" w:rsidRDefault="00914054" w:rsidP="00914054">
            <w:pPr>
              <w:pStyle w:val="NormalinTable"/>
            </w:pPr>
            <w:r>
              <w:rPr>
                <w:b/>
              </w:rPr>
              <w:t>1905 20 90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AEB526" w14:textId="77777777" w:rsidR="00914054" w:rsidRDefault="00914054" w:rsidP="00914054">
            <w:pPr>
              <w:pStyle w:val="NormalinTable"/>
              <w:tabs>
                <w:tab w:val="left" w:pos="1250"/>
              </w:tabs>
            </w:pPr>
            <w:r>
              <w:t>31.400 € / 100 kg</w:t>
            </w:r>
          </w:p>
        </w:tc>
      </w:tr>
      <w:tr w:rsidR="00914054" w14:paraId="66F34E02" w14:textId="77777777" w:rsidTr="00C0096D">
        <w:trPr>
          <w:cantSplit/>
        </w:trPr>
        <w:tc>
          <w:tcPr>
            <w:tcW w:w="0" w:type="auto"/>
            <w:tcBorders>
              <w:top w:val="single" w:sz="4" w:space="0" w:color="A6A6A6" w:themeColor="background1" w:themeShade="A6"/>
              <w:right w:val="single" w:sz="4" w:space="0" w:color="000000" w:themeColor="text1"/>
            </w:tcBorders>
          </w:tcPr>
          <w:p w14:paraId="6F74D6A1" w14:textId="77777777" w:rsidR="00914054" w:rsidRDefault="00914054" w:rsidP="00914054">
            <w:pPr>
              <w:pStyle w:val="NormalinTable"/>
            </w:pPr>
            <w:r>
              <w:rPr>
                <w:b/>
              </w:rPr>
              <w:t>1905 31 00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5AD03B" w14:textId="77777777" w:rsidR="00914054" w:rsidRDefault="00914054" w:rsidP="00914054">
            <w:pPr>
              <w:pStyle w:val="NormalinTable"/>
              <w:tabs>
                <w:tab w:val="left" w:pos="1250"/>
              </w:tabs>
            </w:pPr>
            <w:r>
              <w:t>CAD - 0.00% + (AC MAX 0.00% + SD) 100%</w:t>
            </w:r>
          </w:p>
        </w:tc>
      </w:tr>
      <w:tr w:rsidR="00914054" w14:paraId="1791DE55" w14:textId="77777777" w:rsidTr="00C0096D">
        <w:trPr>
          <w:cantSplit/>
        </w:trPr>
        <w:tc>
          <w:tcPr>
            <w:tcW w:w="0" w:type="auto"/>
            <w:tcBorders>
              <w:top w:val="single" w:sz="4" w:space="0" w:color="A6A6A6" w:themeColor="background1" w:themeShade="A6"/>
              <w:right w:val="single" w:sz="4" w:space="0" w:color="000000" w:themeColor="text1"/>
            </w:tcBorders>
          </w:tcPr>
          <w:p w14:paraId="1F049632" w14:textId="77777777" w:rsidR="00914054" w:rsidRDefault="00914054" w:rsidP="00914054">
            <w:pPr>
              <w:pStyle w:val="NormalinTable"/>
            </w:pPr>
            <w:r>
              <w:rPr>
                <w:b/>
              </w:rPr>
              <w:t>1905 32 05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02AC1F" w14:textId="77777777" w:rsidR="00914054" w:rsidRDefault="00914054" w:rsidP="00914054">
            <w:pPr>
              <w:pStyle w:val="NormalinTable"/>
              <w:tabs>
                <w:tab w:val="left" w:pos="1250"/>
              </w:tabs>
            </w:pPr>
            <w:r>
              <w:t>CAD - 0.00% + (AC MAX 0.00% + FD) 100%</w:t>
            </w:r>
          </w:p>
        </w:tc>
      </w:tr>
      <w:tr w:rsidR="00914054" w14:paraId="14292540" w14:textId="77777777" w:rsidTr="00C0096D">
        <w:trPr>
          <w:cantSplit/>
        </w:trPr>
        <w:tc>
          <w:tcPr>
            <w:tcW w:w="0" w:type="auto"/>
            <w:tcBorders>
              <w:top w:val="single" w:sz="4" w:space="0" w:color="A6A6A6" w:themeColor="background1" w:themeShade="A6"/>
              <w:right w:val="single" w:sz="4" w:space="0" w:color="000000" w:themeColor="text1"/>
            </w:tcBorders>
          </w:tcPr>
          <w:p w14:paraId="520B17C7" w14:textId="77777777" w:rsidR="00914054" w:rsidRDefault="00914054" w:rsidP="00914054">
            <w:pPr>
              <w:pStyle w:val="NormalinTable"/>
            </w:pPr>
            <w:r>
              <w:rPr>
                <w:b/>
              </w:rPr>
              <w:t>1905 32 11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9C1047" w14:textId="77777777" w:rsidR="00914054" w:rsidRDefault="00914054" w:rsidP="00914054">
            <w:pPr>
              <w:pStyle w:val="NormalinTable"/>
              <w:tabs>
                <w:tab w:val="left" w:pos="1250"/>
              </w:tabs>
            </w:pPr>
            <w:r>
              <w:t>CAD - 0.00% + (AC MAX 0.00% + SD) 100%</w:t>
            </w:r>
          </w:p>
        </w:tc>
      </w:tr>
      <w:tr w:rsidR="00914054" w14:paraId="227B727A" w14:textId="77777777" w:rsidTr="00C0096D">
        <w:trPr>
          <w:cantSplit/>
        </w:trPr>
        <w:tc>
          <w:tcPr>
            <w:tcW w:w="0" w:type="auto"/>
            <w:tcBorders>
              <w:top w:val="single" w:sz="4" w:space="0" w:color="A6A6A6" w:themeColor="background1" w:themeShade="A6"/>
              <w:right w:val="single" w:sz="4" w:space="0" w:color="000000" w:themeColor="text1"/>
            </w:tcBorders>
          </w:tcPr>
          <w:p w14:paraId="0986B73C" w14:textId="77777777" w:rsidR="00914054" w:rsidRDefault="00914054" w:rsidP="00914054">
            <w:pPr>
              <w:pStyle w:val="NormalinTable"/>
            </w:pPr>
            <w:r>
              <w:rPr>
                <w:b/>
              </w:rPr>
              <w:t>1905 32 19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302801" w14:textId="77777777" w:rsidR="00914054" w:rsidRDefault="00914054" w:rsidP="00914054">
            <w:pPr>
              <w:pStyle w:val="NormalinTable"/>
              <w:tabs>
                <w:tab w:val="left" w:pos="1250"/>
              </w:tabs>
            </w:pPr>
            <w:r>
              <w:t>CAD - 0.00% + (AC MAX 0.00% + SD) 100%</w:t>
            </w:r>
          </w:p>
        </w:tc>
      </w:tr>
      <w:tr w:rsidR="00914054" w14:paraId="7B68A9E3" w14:textId="77777777" w:rsidTr="00C0096D">
        <w:trPr>
          <w:cantSplit/>
        </w:trPr>
        <w:tc>
          <w:tcPr>
            <w:tcW w:w="0" w:type="auto"/>
            <w:tcBorders>
              <w:top w:val="single" w:sz="4" w:space="0" w:color="A6A6A6" w:themeColor="background1" w:themeShade="A6"/>
              <w:right w:val="single" w:sz="4" w:space="0" w:color="000000" w:themeColor="text1"/>
            </w:tcBorders>
          </w:tcPr>
          <w:p w14:paraId="74E36A10" w14:textId="77777777" w:rsidR="00914054" w:rsidRDefault="00914054" w:rsidP="00914054">
            <w:pPr>
              <w:pStyle w:val="NormalinTable"/>
            </w:pPr>
            <w:r>
              <w:rPr>
                <w:b/>
              </w:rPr>
              <w:t>1905 32 91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68ED69" w14:textId="77777777" w:rsidR="00914054" w:rsidRDefault="00914054" w:rsidP="00914054">
            <w:pPr>
              <w:pStyle w:val="NormalinTable"/>
              <w:tabs>
                <w:tab w:val="left" w:pos="1250"/>
              </w:tabs>
            </w:pPr>
            <w:r>
              <w:t>CAD - 0.00% + (AC MAX 0.00% + FD) 100%</w:t>
            </w:r>
          </w:p>
        </w:tc>
      </w:tr>
      <w:tr w:rsidR="00914054" w14:paraId="3161F88D" w14:textId="77777777" w:rsidTr="00C0096D">
        <w:trPr>
          <w:cantSplit/>
        </w:trPr>
        <w:tc>
          <w:tcPr>
            <w:tcW w:w="0" w:type="auto"/>
            <w:tcBorders>
              <w:top w:val="single" w:sz="4" w:space="0" w:color="A6A6A6" w:themeColor="background1" w:themeShade="A6"/>
              <w:right w:val="single" w:sz="4" w:space="0" w:color="000000" w:themeColor="text1"/>
            </w:tcBorders>
          </w:tcPr>
          <w:p w14:paraId="794A5402" w14:textId="77777777" w:rsidR="00914054" w:rsidRDefault="00914054" w:rsidP="00914054">
            <w:pPr>
              <w:pStyle w:val="NormalinTable"/>
            </w:pPr>
            <w:r>
              <w:rPr>
                <w:b/>
              </w:rPr>
              <w:t>1905 32 99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85DC52" w14:textId="77777777" w:rsidR="00914054" w:rsidRDefault="00914054" w:rsidP="00914054">
            <w:pPr>
              <w:pStyle w:val="NormalinTable"/>
              <w:tabs>
                <w:tab w:val="left" w:pos="1250"/>
              </w:tabs>
            </w:pPr>
            <w:r>
              <w:t>CAD - 0.00% + (AC MAX 0.00% + SD) 100%</w:t>
            </w:r>
          </w:p>
        </w:tc>
      </w:tr>
      <w:tr w:rsidR="00914054" w14:paraId="5F2FD34B" w14:textId="77777777" w:rsidTr="00C0096D">
        <w:trPr>
          <w:cantSplit/>
        </w:trPr>
        <w:tc>
          <w:tcPr>
            <w:tcW w:w="0" w:type="auto"/>
            <w:tcBorders>
              <w:top w:val="single" w:sz="4" w:space="0" w:color="A6A6A6" w:themeColor="background1" w:themeShade="A6"/>
              <w:right w:val="single" w:sz="4" w:space="0" w:color="000000" w:themeColor="text1"/>
            </w:tcBorders>
          </w:tcPr>
          <w:p w14:paraId="16890CFF" w14:textId="77777777" w:rsidR="00914054" w:rsidRDefault="00914054" w:rsidP="00914054">
            <w:pPr>
              <w:pStyle w:val="NormalinTable"/>
            </w:pPr>
            <w:r>
              <w:rPr>
                <w:b/>
              </w:rPr>
              <w:t>1905 40 00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C448F6" w14:textId="77777777" w:rsidR="00914054" w:rsidRDefault="00914054" w:rsidP="00914054">
            <w:pPr>
              <w:pStyle w:val="NormalinTable"/>
              <w:tabs>
                <w:tab w:val="left" w:pos="1250"/>
              </w:tabs>
            </w:pPr>
            <w:r>
              <w:t>0.00%</w:t>
            </w:r>
          </w:p>
        </w:tc>
      </w:tr>
      <w:tr w:rsidR="00914054" w14:paraId="00C72F66" w14:textId="77777777" w:rsidTr="00C0096D">
        <w:trPr>
          <w:cantSplit/>
        </w:trPr>
        <w:tc>
          <w:tcPr>
            <w:tcW w:w="0" w:type="auto"/>
            <w:tcBorders>
              <w:top w:val="single" w:sz="4" w:space="0" w:color="A6A6A6" w:themeColor="background1" w:themeShade="A6"/>
              <w:right w:val="single" w:sz="4" w:space="0" w:color="000000" w:themeColor="text1"/>
            </w:tcBorders>
          </w:tcPr>
          <w:p w14:paraId="48C9BA7D" w14:textId="77777777" w:rsidR="00914054" w:rsidRDefault="00914054" w:rsidP="00914054">
            <w:pPr>
              <w:pStyle w:val="NormalinTable"/>
            </w:pPr>
            <w:r>
              <w:rPr>
                <w:b/>
              </w:rPr>
              <w:t>1905 90 10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0429DE" w14:textId="138DCBEB" w:rsidR="005D6849" w:rsidRPr="005D6849" w:rsidRDefault="005D6849" w:rsidP="005D6849">
            <w:pPr>
              <w:spacing w:after="0" w:line="240" w:lineRule="auto"/>
              <w:jc w:val="left"/>
              <w:rPr>
                <w:sz w:val="16"/>
                <w:szCs w:val="16"/>
              </w:rPr>
            </w:pPr>
            <w:r>
              <w:rPr>
                <w:sz w:val="16"/>
                <w:szCs w:val="16"/>
              </w:rPr>
              <w:t>To 31/12/2019: 4.7 €/100 Kg/net</w:t>
            </w:r>
            <w:r>
              <w:rPr>
                <w:sz w:val="16"/>
                <w:szCs w:val="16"/>
              </w:rPr>
              <w:br/>
              <w:t>1/1/2020 to 31/12/2020: 3.1 €/100 Kg/net</w:t>
            </w:r>
            <w:r>
              <w:rPr>
                <w:sz w:val="16"/>
                <w:szCs w:val="16"/>
              </w:rPr>
              <w:br/>
              <w:t>1/1/2021 to 31/12/2021: 1.5 €/100 Kg/net</w:t>
            </w:r>
            <w:r>
              <w:rPr>
                <w:sz w:val="16"/>
                <w:szCs w:val="16"/>
              </w:rPr>
              <w:br/>
              <w:t>From 1/1/2022: 0.00%</w:t>
            </w:r>
          </w:p>
        </w:tc>
      </w:tr>
      <w:tr w:rsidR="00914054" w14:paraId="0BC7014C" w14:textId="77777777" w:rsidTr="00C0096D">
        <w:trPr>
          <w:cantSplit/>
        </w:trPr>
        <w:tc>
          <w:tcPr>
            <w:tcW w:w="0" w:type="auto"/>
            <w:tcBorders>
              <w:top w:val="single" w:sz="4" w:space="0" w:color="A6A6A6" w:themeColor="background1" w:themeShade="A6"/>
              <w:right w:val="single" w:sz="4" w:space="0" w:color="000000" w:themeColor="text1"/>
            </w:tcBorders>
          </w:tcPr>
          <w:p w14:paraId="7472185E" w14:textId="77777777" w:rsidR="00914054" w:rsidRDefault="00914054" w:rsidP="00914054">
            <w:pPr>
              <w:pStyle w:val="NormalinTable"/>
            </w:pPr>
            <w:r>
              <w:rPr>
                <w:b/>
              </w:rPr>
              <w:t>1905 90 20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1DD6D1" w14:textId="77777777" w:rsidR="00914054" w:rsidRDefault="00914054" w:rsidP="00914054">
            <w:pPr>
              <w:pStyle w:val="NormalinTable"/>
              <w:tabs>
                <w:tab w:val="left" w:pos="1250"/>
              </w:tabs>
            </w:pPr>
            <w:r>
              <w:t>60.500 € / 100 kg</w:t>
            </w:r>
          </w:p>
        </w:tc>
      </w:tr>
      <w:tr w:rsidR="00914054" w14:paraId="5FD74C2C" w14:textId="77777777" w:rsidTr="00C0096D">
        <w:trPr>
          <w:cantSplit/>
        </w:trPr>
        <w:tc>
          <w:tcPr>
            <w:tcW w:w="0" w:type="auto"/>
            <w:tcBorders>
              <w:top w:val="single" w:sz="4" w:space="0" w:color="A6A6A6" w:themeColor="background1" w:themeShade="A6"/>
              <w:right w:val="single" w:sz="4" w:space="0" w:color="000000" w:themeColor="text1"/>
            </w:tcBorders>
          </w:tcPr>
          <w:p w14:paraId="6C896D44" w14:textId="77777777" w:rsidR="00914054" w:rsidRDefault="00914054" w:rsidP="00914054">
            <w:pPr>
              <w:pStyle w:val="NormalinTable"/>
            </w:pPr>
            <w:r>
              <w:rPr>
                <w:b/>
              </w:rPr>
              <w:t>1905 90 30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31AD6E" w14:textId="77777777" w:rsidR="00914054" w:rsidRDefault="00914054" w:rsidP="00914054">
            <w:pPr>
              <w:pStyle w:val="NormalinTable"/>
              <w:tabs>
                <w:tab w:val="left" w:pos="1250"/>
              </w:tabs>
            </w:pPr>
            <w:r>
              <w:t>0.00%</w:t>
            </w:r>
          </w:p>
        </w:tc>
      </w:tr>
      <w:tr w:rsidR="00914054" w14:paraId="7C0986FA" w14:textId="77777777" w:rsidTr="00C0096D">
        <w:trPr>
          <w:cantSplit/>
        </w:trPr>
        <w:tc>
          <w:tcPr>
            <w:tcW w:w="0" w:type="auto"/>
            <w:tcBorders>
              <w:top w:val="single" w:sz="4" w:space="0" w:color="A6A6A6" w:themeColor="background1" w:themeShade="A6"/>
              <w:right w:val="single" w:sz="4" w:space="0" w:color="000000" w:themeColor="text1"/>
            </w:tcBorders>
          </w:tcPr>
          <w:p w14:paraId="61920D86" w14:textId="77777777" w:rsidR="00914054" w:rsidRDefault="00914054" w:rsidP="00914054">
            <w:pPr>
              <w:pStyle w:val="NormalinTable"/>
            </w:pPr>
            <w:r>
              <w:rPr>
                <w:b/>
              </w:rPr>
              <w:t>1905 90 45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1DA9D8" w14:textId="77777777" w:rsidR="00914054" w:rsidRDefault="00914054" w:rsidP="00914054">
            <w:pPr>
              <w:pStyle w:val="NormalinTable"/>
              <w:tabs>
                <w:tab w:val="left" w:pos="1250"/>
              </w:tabs>
            </w:pPr>
            <w:r>
              <w:t>0.00%</w:t>
            </w:r>
          </w:p>
        </w:tc>
      </w:tr>
      <w:tr w:rsidR="00914054" w14:paraId="4A8AA9B8" w14:textId="77777777" w:rsidTr="00C0096D">
        <w:trPr>
          <w:cantSplit/>
        </w:trPr>
        <w:tc>
          <w:tcPr>
            <w:tcW w:w="0" w:type="auto"/>
            <w:tcBorders>
              <w:top w:val="single" w:sz="4" w:space="0" w:color="A6A6A6" w:themeColor="background1" w:themeShade="A6"/>
              <w:right w:val="single" w:sz="4" w:space="0" w:color="000000" w:themeColor="text1"/>
            </w:tcBorders>
          </w:tcPr>
          <w:p w14:paraId="148C17EA" w14:textId="77777777" w:rsidR="00914054" w:rsidRDefault="00914054" w:rsidP="00914054">
            <w:pPr>
              <w:pStyle w:val="NormalinTable"/>
            </w:pPr>
            <w:r>
              <w:rPr>
                <w:b/>
              </w:rPr>
              <w:t>1905 90 55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7E1F7B" w14:textId="77777777" w:rsidR="00914054" w:rsidRDefault="00914054" w:rsidP="00914054">
            <w:pPr>
              <w:pStyle w:val="NormalinTable"/>
              <w:tabs>
                <w:tab w:val="left" w:pos="1250"/>
              </w:tabs>
            </w:pPr>
            <w:r>
              <w:t>0.00%</w:t>
            </w:r>
          </w:p>
        </w:tc>
      </w:tr>
      <w:tr w:rsidR="00914054" w14:paraId="0076E6F0" w14:textId="77777777" w:rsidTr="00C0096D">
        <w:trPr>
          <w:cantSplit/>
        </w:trPr>
        <w:tc>
          <w:tcPr>
            <w:tcW w:w="0" w:type="auto"/>
            <w:tcBorders>
              <w:top w:val="single" w:sz="4" w:space="0" w:color="A6A6A6" w:themeColor="background1" w:themeShade="A6"/>
              <w:right w:val="single" w:sz="4" w:space="0" w:color="000000" w:themeColor="text1"/>
            </w:tcBorders>
          </w:tcPr>
          <w:p w14:paraId="449DD13C" w14:textId="77777777" w:rsidR="00914054" w:rsidRDefault="00914054" w:rsidP="00914054">
            <w:pPr>
              <w:pStyle w:val="NormalinTable"/>
            </w:pPr>
            <w:r>
              <w:rPr>
                <w:b/>
              </w:rPr>
              <w:t>1905 90 70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70B905" w14:textId="77777777" w:rsidR="00914054" w:rsidRDefault="00914054" w:rsidP="00914054">
            <w:pPr>
              <w:pStyle w:val="NormalinTable"/>
              <w:tabs>
                <w:tab w:val="left" w:pos="1250"/>
              </w:tabs>
            </w:pPr>
            <w:r>
              <w:t>CAD - 0.00% + (AC MAX 0.00% + SD) 100%</w:t>
            </w:r>
          </w:p>
        </w:tc>
      </w:tr>
      <w:tr w:rsidR="00914054" w14:paraId="79467C01" w14:textId="77777777" w:rsidTr="00C0096D">
        <w:trPr>
          <w:cantSplit/>
        </w:trPr>
        <w:tc>
          <w:tcPr>
            <w:tcW w:w="0" w:type="auto"/>
            <w:tcBorders>
              <w:top w:val="single" w:sz="4" w:space="0" w:color="A6A6A6" w:themeColor="background1" w:themeShade="A6"/>
              <w:right w:val="single" w:sz="4" w:space="0" w:color="000000" w:themeColor="text1"/>
            </w:tcBorders>
          </w:tcPr>
          <w:p w14:paraId="6C862AE0" w14:textId="77777777" w:rsidR="00914054" w:rsidRDefault="00914054" w:rsidP="00914054">
            <w:pPr>
              <w:pStyle w:val="NormalinTable"/>
            </w:pPr>
            <w:r>
              <w:rPr>
                <w:b/>
              </w:rPr>
              <w:t>1905 90 80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27BB39" w14:textId="77777777" w:rsidR="00914054" w:rsidRDefault="00914054" w:rsidP="00914054">
            <w:pPr>
              <w:pStyle w:val="NormalinTable"/>
              <w:tabs>
                <w:tab w:val="left" w:pos="1250"/>
              </w:tabs>
            </w:pPr>
            <w:r>
              <w:t>0.00%</w:t>
            </w:r>
          </w:p>
        </w:tc>
      </w:tr>
      <w:tr w:rsidR="00914054" w14:paraId="7578B496" w14:textId="77777777" w:rsidTr="00C0096D">
        <w:trPr>
          <w:cantSplit/>
        </w:trPr>
        <w:tc>
          <w:tcPr>
            <w:tcW w:w="0" w:type="auto"/>
            <w:tcBorders>
              <w:top w:val="single" w:sz="4" w:space="0" w:color="A6A6A6" w:themeColor="background1" w:themeShade="A6"/>
              <w:right w:val="single" w:sz="4" w:space="0" w:color="000000" w:themeColor="text1"/>
            </w:tcBorders>
          </w:tcPr>
          <w:p w14:paraId="20102DC6" w14:textId="77777777" w:rsidR="00914054" w:rsidRDefault="00914054" w:rsidP="00914054">
            <w:pPr>
              <w:pStyle w:val="NormalinTable"/>
            </w:pPr>
            <w:r>
              <w:rPr>
                <w:b/>
              </w:rPr>
              <w:t>2001 10 00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B8BEB4" w14:textId="77777777" w:rsidR="00914054" w:rsidRDefault="00914054" w:rsidP="00914054">
            <w:pPr>
              <w:pStyle w:val="NormalinTable"/>
              <w:tabs>
                <w:tab w:val="left" w:pos="1250"/>
              </w:tabs>
            </w:pPr>
            <w:r>
              <w:t>0.00%</w:t>
            </w:r>
          </w:p>
        </w:tc>
      </w:tr>
      <w:tr w:rsidR="00914054" w14:paraId="0E1E3E79" w14:textId="77777777" w:rsidTr="00C0096D">
        <w:trPr>
          <w:cantSplit/>
        </w:trPr>
        <w:tc>
          <w:tcPr>
            <w:tcW w:w="0" w:type="auto"/>
            <w:tcBorders>
              <w:top w:val="single" w:sz="4" w:space="0" w:color="A6A6A6" w:themeColor="background1" w:themeShade="A6"/>
              <w:right w:val="single" w:sz="4" w:space="0" w:color="000000" w:themeColor="text1"/>
            </w:tcBorders>
          </w:tcPr>
          <w:p w14:paraId="32B4DD59" w14:textId="77777777" w:rsidR="00914054" w:rsidRDefault="00914054" w:rsidP="00914054">
            <w:pPr>
              <w:pStyle w:val="NormalinTable"/>
            </w:pPr>
            <w:r>
              <w:rPr>
                <w:b/>
              </w:rPr>
              <w:t>2001 90 20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9C66BD" w14:textId="77777777" w:rsidR="00914054" w:rsidRDefault="00914054" w:rsidP="00914054">
            <w:pPr>
              <w:pStyle w:val="NormalinTable"/>
              <w:tabs>
                <w:tab w:val="left" w:pos="1250"/>
              </w:tabs>
            </w:pPr>
            <w:r>
              <w:t>0.00%</w:t>
            </w:r>
          </w:p>
        </w:tc>
      </w:tr>
      <w:tr w:rsidR="00914054" w14:paraId="20C4FAD9" w14:textId="77777777" w:rsidTr="00C0096D">
        <w:trPr>
          <w:cantSplit/>
        </w:trPr>
        <w:tc>
          <w:tcPr>
            <w:tcW w:w="0" w:type="auto"/>
            <w:tcBorders>
              <w:top w:val="single" w:sz="4" w:space="0" w:color="A6A6A6" w:themeColor="background1" w:themeShade="A6"/>
              <w:right w:val="single" w:sz="4" w:space="0" w:color="000000" w:themeColor="text1"/>
            </w:tcBorders>
          </w:tcPr>
          <w:p w14:paraId="394F6B51" w14:textId="77777777" w:rsidR="00914054" w:rsidRDefault="00914054" w:rsidP="00914054">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D4E794" w14:textId="77777777" w:rsidR="00914054" w:rsidRDefault="00914054" w:rsidP="00914054">
            <w:pPr>
              <w:pStyle w:val="NormalinTable"/>
              <w:tabs>
                <w:tab w:val="left" w:pos="1250"/>
              </w:tabs>
            </w:pPr>
            <w:r>
              <w:t>9.400 € / 100 kg / net drained wt</w:t>
            </w:r>
          </w:p>
        </w:tc>
      </w:tr>
      <w:tr w:rsidR="00914054" w14:paraId="7C1A86EE" w14:textId="77777777" w:rsidTr="00C0096D">
        <w:trPr>
          <w:cantSplit/>
        </w:trPr>
        <w:tc>
          <w:tcPr>
            <w:tcW w:w="0" w:type="auto"/>
            <w:tcBorders>
              <w:top w:val="single" w:sz="4" w:space="0" w:color="A6A6A6" w:themeColor="background1" w:themeShade="A6"/>
              <w:right w:val="single" w:sz="4" w:space="0" w:color="000000" w:themeColor="text1"/>
            </w:tcBorders>
          </w:tcPr>
          <w:p w14:paraId="3FD827C1" w14:textId="77777777" w:rsidR="00914054" w:rsidRDefault="00914054" w:rsidP="00914054">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79F78B" w14:textId="77777777" w:rsidR="00914054" w:rsidRDefault="00914054" w:rsidP="00914054">
            <w:pPr>
              <w:pStyle w:val="NormalinTable"/>
              <w:tabs>
                <w:tab w:val="left" w:pos="1250"/>
              </w:tabs>
            </w:pPr>
            <w:r>
              <w:t>0.00%</w:t>
            </w:r>
          </w:p>
        </w:tc>
      </w:tr>
      <w:tr w:rsidR="00914054" w14:paraId="55A11A3E" w14:textId="77777777" w:rsidTr="00C0096D">
        <w:trPr>
          <w:cantSplit/>
        </w:trPr>
        <w:tc>
          <w:tcPr>
            <w:tcW w:w="0" w:type="auto"/>
            <w:tcBorders>
              <w:top w:val="single" w:sz="4" w:space="0" w:color="A6A6A6" w:themeColor="background1" w:themeShade="A6"/>
              <w:right w:val="single" w:sz="4" w:space="0" w:color="000000" w:themeColor="text1"/>
            </w:tcBorders>
          </w:tcPr>
          <w:p w14:paraId="20B746D5" w14:textId="77777777" w:rsidR="00914054" w:rsidRDefault="00914054" w:rsidP="00914054">
            <w:pPr>
              <w:pStyle w:val="NormalinTable"/>
            </w:pPr>
            <w:r>
              <w:rPr>
                <w:b/>
              </w:rPr>
              <w:t>2001 90 50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252249" w14:textId="77777777" w:rsidR="00914054" w:rsidRDefault="00914054" w:rsidP="00914054">
            <w:pPr>
              <w:pStyle w:val="NormalinTable"/>
              <w:tabs>
                <w:tab w:val="left" w:pos="1250"/>
              </w:tabs>
            </w:pPr>
            <w:r>
              <w:t>0.00%</w:t>
            </w:r>
          </w:p>
        </w:tc>
      </w:tr>
      <w:tr w:rsidR="00914054" w14:paraId="71508605" w14:textId="77777777" w:rsidTr="00C0096D">
        <w:trPr>
          <w:cantSplit/>
        </w:trPr>
        <w:tc>
          <w:tcPr>
            <w:tcW w:w="0" w:type="auto"/>
            <w:tcBorders>
              <w:top w:val="single" w:sz="4" w:space="0" w:color="A6A6A6" w:themeColor="background1" w:themeShade="A6"/>
              <w:right w:val="single" w:sz="4" w:space="0" w:color="000000" w:themeColor="text1"/>
            </w:tcBorders>
          </w:tcPr>
          <w:p w14:paraId="2078A08E" w14:textId="77777777" w:rsidR="00914054" w:rsidRDefault="00914054" w:rsidP="00914054">
            <w:pPr>
              <w:pStyle w:val="NormalinTable"/>
            </w:pPr>
            <w:r>
              <w:rPr>
                <w:b/>
              </w:rPr>
              <w:t>2001 90 65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B42DDE" w14:textId="77777777" w:rsidR="00914054" w:rsidRDefault="00914054" w:rsidP="00914054">
            <w:pPr>
              <w:pStyle w:val="NormalinTable"/>
              <w:tabs>
                <w:tab w:val="left" w:pos="1250"/>
              </w:tabs>
            </w:pPr>
            <w:r>
              <w:t>0.00%</w:t>
            </w:r>
          </w:p>
        </w:tc>
      </w:tr>
      <w:tr w:rsidR="00914054" w14:paraId="41F50061" w14:textId="77777777" w:rsidTr="00C0096D">
        <w:trPr>
          <w:cantSplit/>
        </w:trPr>
        <w:tc>
          <w:tcPr>
            <w:tcW w:w="0" w:type="auto"/>
            <w:tcBorders>
              <w:top w:val="single" w:sz="4" w:space="0" w:color="A6A6A6" w:themeColor="background1" w:themeShade="A6"/>
              <w:right w:val="single" w:sz="4" w:space="0" w:color="000000" w:themeColor="text1"/>
            </w:tcBorders>
          </w:tcPr>
          <w:p w14:paraId="39326EFE" w14:textId="77777777" w:rsidR="00914054" w:rsidRDefault="00914054" w:rsidP="00914054">
            <w:pPr>
              <w:pStyle w:val="NormalinTable"/>
            </w:pPr>
            <w:r>
              <w:rPr>
                <w:b/>
              </w:rPr>
              <w:t>2001 90 70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D8E5CE" w14:textId="77777777" w:rsidR="00914054" w:rsidRDefault="00914054" w:rsidP="00914054">
            <w:pPr>
              <w:pStyle w:val="NormalinTable"/>
              <w:tabs>
                <w:tab w:val="left" w:pos="1250"/>
              </w:tabs>
            </w:pPr>
            <w:r>
              <w:t>0.00%</w:t>
            </w:r>
          </w:p>
        </w:tc>
      </w:tr>
      <w:tr w:rsidR="00914054" w14:paraId="136EE16C" w14:textId="77777777" w:rsidTr="00C0096D">
        <w:trPr>
          <w:cantSplit/>
        </w:trPr>
        <w:tc>
          <w:tcPr>
            <w:tcW w:w="0" w:type="auto"/>
            <w:tcBorders>
              <w:top w:val="single" w:sz="4" w:space="0" w:color="A6A6A6" w:themeColor="background1" w:themeShade="A6"/>
              <w:right w:val="single" w:sz="4" w:space="0" w:color="000000" w:themeColor="text1"/>
            </w:tcBorders>
          </w:tcPr>
          <w:p w14:paraId="6F1C5C55" w14:textId="77777777" w:rsidR="00914054" w:rsidRDefault="00914054" w:rsidP="00914054">
            <w:pPr>
              <w:pStyle w:val="NormalinTable"/>
            </w:pPr>
            <w:r>
              <w:rPr>
                <w:b/>
              </w:rPr>
              <w:t>2001 90 92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0F1394" w14:textId="77777777" w:rsidR="00914054" w:rsidRDefault="00914054" w:rsidP="00914054">
            <w:pPr>
              <w:pStyle w:val="NormalinTable"/>
              <w:tabs>
                <w:tab w:val="left" w:pos="1250"/>
              </w:tabs>
            </w:pPr>
            <w:r>
              <w:t>0.00%</w:t>
            </w:r>
          </w:p>
        </w:tc>
      </w:tr>
      <w:tr w:rsidR="00914054" w14:paraId="0B0AD8F2" w14:textId="77777777" w:rsidTr="00C0096D">
        <w:trPr>
          <w:cantSplit/>
        </w:trPr>
        <w:tc>
          <w:tcPr>
            <w:tcW w:w="0" w:type="auto"/>
            <w:tcBorders>
              <w:top w:val="single" w:sz="4" w:space="0" w:color="A6A6A6" w:themeColor="background1" w:themeShade="A6"/>
              <w:right w:val="single" w:sz="4" w:space="0" w:color="000000" w:themeColor="text1"/>
            </w:tcBorders>
          </w:tcPr>
          <w:p w14:paraId="1FCA98BE" w14:textId="77777777" w:rsidR="00914054" w:rsidRDefault="00914054" w:rsidP="00914054">
            <w:pPr>
              <w:pStyle w:val="NormalinTable"/>
            </w:pPr>
            <w:r>
              <w:rPr>
                <w:b/>
              </w:rPr>
              <w:t>2001 90 97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5286D1" w14:textId="77777777" w:rsidR="00914054" w:rsidRDefault="00914054" w:rsidP="00914054">
            <w:pPr>
              <w:pStyle w:val="NormalinTable"/>
              <w:tabs>
                <w:tab w:val="left" w:pos="1250"/>
              </w:tabs>
            </w:pPr>
            <w:r>
              <w:t>0.00%</w:t>
            </w:r>
          </w:p>
        </w:tc>
      </w:tr>
      <w:tr w:rsidR="00914054" w14:paraId="0FC92A33" w14:textId="77777777" w:rsidTr="00C0096D">
        <w:trPr>
          <w:cantSplit/>
        </w:trPr>
        <w:tc>
          <w:tcPr>
            <w:tcW w:w="0" w:type="auto"/>
            <w:tcBorders>
              <w:top w:val="single" w:sz="4" w:space="0" w:color="A6A6A6" w:themeColor="background1" w:themeShade="A6"/>
              <w:right w:val="single" w:sz="4" w:space="0" w:color="000000" w:themeColor="text1"/>
            </w:tcBorders>
          </w:tcPr>
          <w:p w14:paraId="3A31674C" w14:textId="77777777" w:rsidR="00914054" w:rsidRDefault="00914054" w:rsidP="00914054">
            <w:pPr>
              <w:pStyle w:val="NormalinTable"/>
            </w:pPr>
            <w:r>
              <w:rPr>
                <w:b/>
              </w:rPr>
              <w:t>2002 00 00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54AEF8" w14:textId="77777777" w:rsidR="00914054" w:rsidRDefault="00914054" w:rsidP="00914054">
            <w:pPr>
              <w:pStyle w:val="NormalinTable"/>
              <w:tabs>
                <w:tab w:val="left" w:pos="1250"/>
              </w:tabs>
            </w:pPr>
            <w:r>
              <w:t>0.00%</w:t>
            </w:r>
          </w:p>
        </w:tc>
      </w:tr>
      <w:tr w:rsidR="00914054" w14:paraId="19C14AB1" w14:textId="77777777" w:rsidTr="00C0096D">
        <w:trPr>
          <w:cantSplit/>
        </w:trPr>
        <w:tc>
          <w:tcPr>
            <w:tcW w:w="0" w:type="auto"/>
            <w:tcBorders>
              <w:top w:val="single" w:sz="4" w:space="0" w:color="A6A6A6" w:themeColor="background1" w:themeShade="A6"/>
              <w:right w:val="single" w:sz="4" w:space="0" w:color="000000" w:themeColor="text1"/>
            </w:tcBorders>
          </w:tcPr>
          <w:p w14:paraId="3364B2A8" w14:textId="77777777" w:rsidR="00914054" w:rsidRDefault="00914054" w:rsidP="00914054">
            <w:pPr>
              <w:pStyle w:val="NormalinTable"/>
            </w:pPr>
            <w:r>
              <w:rPr>
                <w:b/>
              </w:rPr>
              <w:t>2003 10 20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69F7D" w14:textId="77777777" w:rsidR="00914054" w:rsidRDefault="00914054" w:rsidP="00914054">
            <w:pPr>
              <w:pStyle w:val="NormalinTable"/>
              <w:tabs>
                <w:tab w:val="left" w:pos="1250"/>
              </w:tabs>
            </w:pPr>
            <w:r>
              <w:t>191.000 € / 100 kg / net drained wt</w:t>
            </w:r>
          </w:p>
        </w:tc>
      </w:tr>
      <w:tr w:rsidR="00914054" w14:paraId="4BB14026" w14:textId="77777777" w:rsidTr="00C0096D">
        <w:trPr>
          <w:cantSplit/>
        </w:trPr>
        <w:tc>
          <w:tcPr>
            <w:tcW w:w="0" w:type="auto"/>
            <w:tcBorders>
              <w:top w:val="single" w:sz="4" w:space="0" w:color="A6A6A6" w:themeColor="background1" w:themeShade="A6"/>
              <w:right w:val="single" w:sz="4" w:space="0" w:color="000000" w:themeColor="text1"/>
            </w:tcBorders>
          </w:tcPr>
          <w:p w14:paraId="275B1855" w14:textId="77777777" w:rsidR="00914054" w:rsidRDefault="00914054" w:rsidP="00914054">
            <w:pPr>
              <w:pStyle w:val="NormalinTable"/>
            </w:pPr>
            <w:r>
              <w:rPr>
                <w:b/>
              </w:rPr>
              <w:t>2003 10 30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C138E9" w14:textId="77777777" w:rsidR="00914054" w:rsidRDefault="00914054" w:rsidP="00914054">
            <w:pPr>
              <w:pStyle w:val="NormalinTable"/>
              <w:tabs>
                <w:tab w:val="left" w:pos="1250"/>
              </w:tabs>
            </w:pPr>
            <w:r>
              <w:t>222.000 € / 100 kg / net drained wt</w:t>
            </w:r>
          </w:p>
        </w:tc>
      </w:tr>
      <w:tr w:rsidR="00914054" w14:paraId="0943346F" w14:textId="77777777" w:rsidTr="00C0096D">
        <w:trPr>
          <w:cantSplit/>
        </w:trPr>
        <w:tc>
          <w:tcPr>
            <w:tcW w:w="0" w:type="auto"/>
            <w:tcBorders>
              <w:top w:val="single" w:sz="4" w:space="0" w:color="A6A6A6" w:themeColor="background1" w:themeShade="A6"/>
              <w:right w:val="single" w:sz="4" w:space="0" w:color="000000" w:themeColor="text1"/>
            </w:tcBorders>
          </w:tcPr>
          <w:p w14:paraId="69F6D53B" w14:textId="77777777" w:rsidR="00914054" w:rsidRDefault="00914054" w:rsidP="00914054">
            <w:pPr>
              <w:pStyle w:val="NormalinTable"/>
            </w:pPr>
            <w:r>
              <w:rPr>
                <w:b/>
              </w:rPr>
              <w:t>2003 90 00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F3A0F" w14:textId="77777777" w:rsidR="00914054" w:rsidRDefault="00914054" w:rsidP="00914054">
            <w:pPr>
              <w:pStyle w:val="NormalinTable"/>
              <w:tabs>
                <w:tab w:val="left" w:pos="1250"/>
              </w:tabs>
            </w:pPr>
            <w:r>
              <w:t>0.00%</w:t>
            </w:r>
          </w:p>
        </w:tc>
      </w:tr>
      <w:tr w:rsidR="00914054" w14:paraId="36AB1CDC" w14:textId="77777777" w:rsidTr="00C0096D">
        <w:trPr>
          <w:cantSplit/>
        </w:trPr>
        <w:tc>
          <w:tcPr>
            <w:tcW w:w="0" w:type="auto"/>
            <w:tcBorders>
              <w:top w:val="single" w:sz="4" w:space="0" w:color="A6A6A6" w:themeColor="background1" w:themeShade="A6"/>
              <w:right w:val="single" w:sz="4" w:space="0" w:color="000000" w:themeColor="text1"/>
            </w:tcBorders>
          </w:tcPr>
          <w:p w14:paraId="723F37C6" w14:textId="77777777" w:rsidR="00914054" w:rsidRDefault="00914054" w:rsidP="00914054">
            <w:pPr>
              <w:pStyle w:val="NormalinTable"/>
            </w:pPr>
            <w:r>
              <w:rPr>
                <w:b/>
              </w:rPr>
              <w:t>2004 10 00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4BA2A2" w14:textId="77777777" w:rsidR="00914054" w:rsidRDefault="00914054" w:rsidP="00914054">
            <w:pPr>
              <w:pStyle w:val="NormalinTable"/>
              <w:tabs>
                <w:tab w:val="left" w:pos="1250"/>
              </w:tabs>
            </w:pPr>
            <w:r>
              <w:t>0.00%</w:t>
            </w:r>
          </w:p>
        </w:tc>
      </w:tr>
      <w:tr w:rsidR="00914054" w14:paraId="3576AF69" w14:textId="77777777" w:rsidTr="00C0096D">
        <w:trPr>
          <w:cantSplit/>
        </w:trPr>
        <w:tc>
          <w:tcPr>
            <w:tcW w:w="0" w:type="auto"/>
            <w:tcBorders>
              <w:top w:val="single" w:sz="4" w:space="0" w:color="A6A6A6" w:themeColor="background1" w:themeShade="A6"/>
              <w:right w:val="single" w:sz="4" w:space="0" w:color="000000" w:themeColor="text1"/>
            </w:tcBorders>
          </w:tcPr>
          <w:p w14:paraId="5D7EEF13" w14:textId="77777777" w:rsidR="00914054" w:rsidRDefault="00914054" w:rsidP="00914054">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A68CDB" w14:textId="77777777" w:rsidR="00914054" w:rsidRDefault="00914054" w:rsidP="00914054">
            <w:pPr>
              <w:pStyle w:val="NormalinTable"/>
              <w:tabs>
                <w:tab w:val="left" w:pos="1250"/>
              </w:tabs>
            </w:pPr>
            <w:r>
              <w:t>9.400 € / 100 kg / net drained wt</w:t>
            </w:r>
          </w:p>
        </w:tc>
      </w:tr>
      <w:tr w:rsidR="00914054" w14:paraId="3D86DCDF" w14:textId="77777777" w:rsidTr="00C0096D">
        <w:trPr>
          <w:cantSplit/>
        </w:trPr>
        <w:tc>
          <w:tcPr>
            <w:tcW w:w="0" w:type="auto"/>
            <w:tcBorders>
              <w:top w:val="single" w:sz="4" w:space="0" w:color="A6A6A6" w:themeColor="background1" w:themeShade="A6"/>
              <w:right w:val="single" w:sz="4" w:space="0" w:color="000000" w:themeColor="text1"/>
            </w:tcBorders>
          </w:tcPr>
          <w:p w14:paraId="253420AB" w14:textId="77777777" w:rsidR="00914054" w:rsidRDefault="00914054" w:rsidP="00914054">
            <w:pPr>
              <w:pStyle w:val="NormalinTable"/>
            </w:pPr>
            <w:r>
              <w:rPr>
                <w:b/>
              </w:rPr>
              <w:t>2004 90 30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D60B93" w14:textId="77777777" w:rsidR="00914054" w:rsidRDefault="00914054" w:rsidP="00914054">
            <w:pPr>
              <w:pStyle w:val="NormalinTable"/>
              <w:tabs>
                <w:tab w:val="left" w:pos="1250"/>
              </w:tabs>
            </w:pPr>
            <w:r>
              <w:t>0.00%</w:t>
            </w:r>
          </w:p>
        </w:tc>
      </w:tr>
      <w:tr w:rsidR="00914054" w14:paraId="0FAFF3B1" w14:textId="77777777" w:rsidTr="00C0096D">
        <w:trPr>
          <w:cantSplit/>
        </w:trPr>
        <w:tc>
          <w:tcPr>
            <w:tcW w:w="0" w:type="auto"/>
            <w:tcBorders>
              <w:top w:val="single" w:sz="4" w:space="0" w:color="A6A6A6" w:themeColor="background1" w:themeShade="A6"/>
              <w:right w:val="single" w:sz="4" w:space="0" w:color="000000" w:themeColor="text1"/>
            </w:tcBorders>
          </w:tcPr>
          <w:p w14:paraId="79D42203" w14:textId="77777777" w:rsidR="00914054" w:rsidRDefault="00914054" w:rsidP="00914054">
            <w:pPr>
              <w:pStyle w:val="NormalinTable"/>
            </w:pPr>
            <w:r>
              <w:rPr>
                <w:b/>
              </w:rPr>
              <w:t>2004 90 50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29C679" w14:textId="77777777" w:rsidR="00914054" w:rsidRDefault="00914054" w:rsidP="00914054">
            <w:pPr>
              <w:pStyle w:val="NormalinTable"/>
              <w:tabs>
                <w:tab w:val="left" w:pos="1250"/>
              </w:tabs>
            </w:pPr>
            <w:r>
              <w:t>0.00%</w:t>
            </w:r>
          </w:p>
        </w:tc>
      </w:tr>
      <w:tr w:rsidR="00914054" w14:paraId="09C1876E" w14:textId="77777777" w:rsidTr="00C0096D">
        <w:trPr>
          <w:cantSplit/>
        </w:trPr>
        <w:tc>
          <w:tcPr>
            <w:tcW w:w="0" w:type="auto"/>
            <w:tcBorders>
              <w:top w:val="single" w:sz="4" w:space="0" w:color="A6A6A6" w:themeColor="background1" w:themeShade="A6"/>
              <w:right w:val="single" w:sz="4" w:space="0" w:color="000000" w:themeColor="text1"/>
            </w:tcBorders>
          </w:tcPr>
          <w:p w14:paraId="6C2477B5" w14:textId="77777777" w:rsidR="00914054" w:rsidRDefault="00914054" w:rsidP="00914054">
            <w:pPr>
              <w:pStyle w:val="NormalinTable"/>
            </w:pPr>
            <w:r>
              <w:rPr>
                <w:b/>
              </w:rPr>
              <w:t>2004 90 91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11539D" w14:textId="77777777" w:rsidR="00914054" w:rsidRDefault="00914054" w:rsidP="00914054">
            <w:pPr>
              <w:pStyle w:val="NormalinTable"/>
              <w:tabs>
                <w:tab w:val="left" w:pos="1250"/>
              </w:tabs>
            </w:pPr>
            <w:r>
              <w:t>0.00%</w:t>
            </w:r>
          </w:p>
        </w:tc>
      </w:tr>
      <w:tr w:rsidR="00914054" w14:paraId="22F201C3" w14:textId="77777777" w:rsidTr="00C0096D">
        <w:trPr>
          <w:cantSplit/>
        </w:trPr>
        <w:tc>
          <w:tcPr>
            <w:tcW w:w="0" w:type="auto"/>
            <w:tcBorders>
              <w:top w:val="single" w:sz="4" w:space="0" w:color="A6A6A6" w:themeColor="background1" w:themeShade="A6"/>
              <w:right w:val="single" w:sz="4" w:space="0" w:color="000000" w:themeColor="text1"/>
            </w:tcBorders>
          </w:tcPr>
          <w:p w14:paraId="60752ED2" w14:textId="77777777" w:rsidR="00914054" w:rsidRDefault="00914054" w:rsidP="00914054">
            <w:pPr>
              <w:pStyle w:val="NormalinTable"/>
            </w:pPr>
            <w:r>
              <w:rPr>
                <w:b/>
              </w:rPr>
              <w:t>2004 90 98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922069" w14:textId="77777777" w:rsidR="00914054" w:rsidRDefault="00914054" w:rsidP="00914054">
            <w:pPr>
              <w:pStyle w:val="NormalinTable"/>
              <w:tabs>
                <w:tab w:val="left" w:pos="1250"/>
              </w:tabs>
            </w:pPr>
            <w:r>
              <w:t>0.00%</w:t>
            </w:r>
          </w:p>
        </w:tc>
      </w:tr>
      <w:tr w:rsidR="00914054" w14:paraId="1302CC32" w14:textId="77777777" w:rsidTr="00C0096D">
        <w:trPr>
          <w:cantSplit/>
        </w:trPr>
        <w:tc>
          <w:tcPr>
            <w:tcW w:w="0" w:type="auto"/>
            <w:tcBorders>
              <w:top w:val="single" w:sz="4" w:space="0" w:color="A6A6A6" w:themeColor="background1" w:themeShade="A6"/>
              <w:right w:val="single" w:sz="4" w:space="0" w:color="000000" w:themeColor="text1"/>
            </w:tcBorders>
          </w:tcPr>
          <w:p w14:paraId="393A505C" w14:textId="77777777" w:rsidR="00914054" w:rsidRDefault="00914054" w:rsidP="00914054">
            <w:pPr>
              <w:pStyle w:val="NormalinTable"/>
            </w:pPr>
            <w:r>
              <w:rPr>
                <w:b/>
              </w:rPr>
              <w:t>2005 10 00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29ADF2" w14:textId="77777777" w:rsidR="00914054" w:rsidRDefault="00914054" w:rsidP="00914054">
            <w:pPr>
              <w:pStyle w:val="NormalinTable"/>
              <w:tabs>
                <w:tab w:val="left" w:pos="1250"/>
              </w:tabs>
            </w:pPr>
            <w:r>
              <w:t>0.00%</w:t>
            </w:r>
          </w:p>
        </w:tc>
      </w:tr>
      <w:tr w:rsidR="00914054" w14:paraId="21C3E247" w14:textId="77777777" w:rsidTr="00C0096D">
        <w:trPr>
          <w:cantSplit/>
        </w:trPr>
        <w:tc>
          <w:tcPr>
            <w:tcW w:w="0" w:type="auto"/>
            <w:tcBorders>
              <w:top w:val="single" w:sz="4" w:space="0" w:color="A6A6A6" w:themeColor="background1" w:themeShade="A6"/>
              <w:right w:val="single" w:sz="4" w:space="0" w:color="000000" w:themeColor="text1"/>
            </w:tcBorders>
          </w:tcPr>
          <w:p w14:paraId="6D60653D" w14:textId="77777777" w:rsidR="00914054" w:rsidRDefault="00914054" w:rsidP="00914054">
            <w:pPr>
              <w:pStyle w:val="NormalinTable"/>
            </w:pPr>
            <w:r>
              <w:rPr>
                <w:b/>
              </w:rPr>
              <w:t>2005 20 00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18D584" w14:textId="77777777" w:rsidR="00914054" w:rsidRDefault="00914054" w:rsidP="00914054">
            <w:pPr>
              <w:pStyle w:val="NormalinTable"/>
              <w:tabs>
                <w:tab w:val="left" w:pos="1250"/>
              </w:tabs>
            </w:pPr>
            <w:r>
              <w:t>0.00%</w:t>
            </w:r>
          </w:p>
        </w:tc>
      </w:tr>
      <w:tr w:rsidR="00914054" w14:paraId="5B20E9A3" w14:textId="77777777" w:rsidTr="00C0096D">
        <w:trPr>
          <w:cantSplit/>
        </w:trPr>
        <w:tc>
          <w:tcPr>
            <w:tcW w:w="0" w:type="auto"/>
            <w:tcBorders>
              <w:top w:val="single" w:sz="4" w:space="0" w:color="A6A6A6" w:themeColor="background1" w:themeShade="A6"/>
              <w:right w:val="single" w:sz="4" w:space="0" w:color="000000" w:themeColor="text1"/>
            </w:tcBorders>
          </w:tcPr>
          <w:p w14:paraId="72CC6F8B" w14:textId="77777777" w:rsidR="00914054" w:rsidRDefault="00914054" w:rsidP="00914054">
            <w:pPr>
              <w:pStyle w:val="NormalinTable"/>
            </w:pPr>
            <w:r>
              <w:rPr>
                <w:b/>
              </w:rPr>
              <w:t>2005 40 00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E018B7" w14:textId="77777777" w:rsidR="00914054" w:rsidRDefault="00914054" w:rsidP="00914054">
            <w:pPr>
              <w:pStyle w:val="NormalinTable"/>
              <w:tabs>
                <w:tab w:val="left" w:pos="1250"/>
              </w:tabs>
            </w:pPr>
            <w:r>
              <w:t>0.00%</w:t>
            </w:r>
          </w:p>
        </w:tc>
      </w:tr>
      <w:tr w:rsidR="00914054" w14:paraId="4BD1CB3D" w14:textId="77777777" w:rsidTr="00C0096D">
        <w:trPr>
          <w:cantSplit/>
        </w:trPr>
        <w:tc>
          <w:tcPr>
            <w:tcW w:w="0" w:type="auto"/>
            <w:tcBorders>
              <w:top w:val="single" w:sz="4" w:space="0" w:color="A6A6A6" w:themeColor="background1" w:themeShade="A6"/>
              <w:right w:val="single" w:sz="4" w:space="0" w:color="000000" w:themeColor="text1"/>
            </w:tcBorders>
          </w:tcPr>
          <w:p w14:paraId="18B00528" w14:textId="77777777" w:rsidR="00914054" w:rsidRDefault="00914054" w:rsidP="00914054">
            <w:pPr>
              <w:pStyle w:val="NormalinTable"/>
            </w:pPr>
            <w:r>
              <w:rPr>
                <w:b/>
              </w:rPr>
              <w:t>2005 51 00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C29B6F" w14:textId="77777777" w:rsidR="00914054" w:rsidRDefault="00914054" w:rsidP="00914054">
            <w:pPr>
              <w:pStyle w:val="NormalinTable"/>
              <w:tabs>
                <w:tab w:val="left" w:pos="1250"/>
              </w:tabs>
            </w:pPr>
            <w:r>
              <w:t>0.00%</w:t>
            </w:r>
          </w:p>
        </w:tc>
      </w:tr>
      <w:tr w:rsidR="00914054" w14:paraId="26E953A0" w14:textId="77777777" w:rsidTr="00C0096D">
        <w:trPr>
          <w:cantSplit/>
        </w:trPr>
        <w:tc>
          <w:tcPr>
            <w:tcW w:w="0" w:type="auto"/>
            <w:tcBorders>
              <w:top w:val="single" w:sz="4" w:space="0" w:color="A6A6A6" w:themeColor="background1" w:themeShade="A6"/>
              <w:right w:val="single" w:sz="4" w:space="0" w:color="000000" w:themeColor="text1"/>
            </w:tcBorders>
          </w:tcPr>
          <w:p w14:paraId="4A6EBBCD" w14:textId="77777777" w:rsidR="00914054" w:rsidRDefault="00914054" w:rsidP="00914054">
            <w:pPr>
              <w:pStyle w:val="NormalinTable"/>
            </w:pPr>
            <w:r>
              <w:rPr>
                <w:b/>
              </w:rPr>
              <w:t>2005 59 00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277CBE" w14:textId="77777777" w:rsidR="00914054" w:rsidRDefault="00914054" w:rsidP="00914054">
            <w:pPr>
              <w:pStyle w:val="NormalinTable"/>
              <w:tabs>
                <w:tab w:val="left" w:pos="1250"/>
              </w:tabs>
            </w:pPr>
            <w:r>
              <w:t>0.00%</w:t>
            </w:r>
          </w:p>
        </w:tc>
      </w:tr>
      <w:tr w:rsidR="00914054" w14:paraId="0848BF81" w14:textId="77777777" w:rsidTr="00C0096D">
        <w:trPr>
          <w:cantSplit/>
        </w:trPr>
        <w:tc>
          <w:tcPr>
            <w:tcW w:w="0" w:type="auto"/>
            <w:tcBorders>
              <w:top w:val="single" w:sz="4" w:space="0" w:color="A6A6A6" w:themeColor="background1" w:themeShade="A6"/>
              <w:right w:val="single" w:sz="4" w:space="0" w:color="000000" w:themeColor="text1"/>
            </w:tcBorders>
          </w:tcPr>
          <w:p w14:paraId="6039E95B" w14:textId="77777777" w:rsidR="00914054" w:rsidRDefault="00914054" w:rsidP="00914054">
            <w:pPr>
              <w:pStyle w:val="NormalinTable"/>
            </w:pPr>
            <w:r>
              <w:rPr>
                <w:b/>
              </w:rPr>
              <w:t>2005 60 00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BA25CC" w14:textId="77777777" w:rsidR="00914054" w:rsidRDefault="00914054" w:rsidP="00914054">
            <w:pPr>
              <w:pStyle w:val="NormalinTable"/>
              <w:tabs>
                <w:tab w:val="left" w:pos="1250"/>
              </w:tabs>
            </w:pPr>
            <w:r>
              <w:t>0.00%</w:t>
            </w:r>
          </w:p>
        </w:tc>
      </w:tr>
      <w:tr w:rsidR="00914054" w14:paraId="5C5944A8" w14:textId="77777777" w:rsidTr="00C0096D">
        <w:trPr>
          <w:cantSplit/>
        </w:trPr>
        <w:tc>
          <w:tcPr>
            <w:tcW w:w="0" w:type="auto"/>
            <w:tcBorders>
              <w:top w:val="single" w:sz="4" w:space="0" w:color="A6A6A6" w:themeColor="background1" w:themeShade="A6"/>
              <w:right w:val="single" w:sz="4" w:space="0" w:color="000000" w:themeColor="text1"/>
            </w:tcBorders>
          </w:tcPr>
          <w:p w14:paraId="69E77AC6" w14:textId="77777777" w:rsidR="00914054" w:rsidRDefault="00914054" w:rsidP="00914054">
            <w:pPr>
              <w:pStyle w:val="NormalinTable"/>
            </w:pPr>
            <w:r>
              <w:rPr>
                <w:b/>
              </w:rPr>
              <w:lastRenderedPageBreak/>
              <w:t>2005 70 00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5DDFA2" w14:textId="77777777" w:rsidR="00914054" w:rsidRDefault="00914054" w:rsidP="00914054">
            <w:pPr>
              <w:pStyle w:val="NormalinTable"/>
              <w:tabs>
                <w:tab w:val="left" w:pos="1250"/>
              </w:tabs>
            </w:pPr>
            <w:r>
              <w:t>0.00%</w:t>
            </w:r>
          </w:p>
        </w:tc>
      </w:tr>
      <w:tr w:rsidR="00914054" w14:paraId="1820792B" w14:textId="77777777" w:rsidTr="00C0096D">
        <w:trPr>
          <w:cantSplit/>
        </w:trPr>
        <w:tc>
          <w:tcPr>
            <w:tcW w:w="0" w:type="auto"/>
            <w:tcBorders>
              <w:top w:val="single" w:sz="4" w:space="0" w:color="A6A6A6" w:themeColor="background1" w:themeShade="A6"/>
              <w:right w:val="single" w:sz="4" w:space="0" w:color="000000" w:themeColor="text1"/>
            </w:tcBorders>
          </w:tcPr>
          <w:p w14:paraId="67ABD624" w14:textId="77777777" w:rsidR="00914054" w:rsidRDefault="00914054" w:rsidP="00914054">
            <w:pPr>
              <w:pStyle w:val="NormalinTable"/>
            </w:pPr>
            <w:r>
              <w:rPr>
                <w:b/>
              </w:rPr>
              <w:t>2005 80 00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431F9C" w14:textId="77777777" w:rsidR="00914054" w:rsidRDefault="00914054" w:rsidP="00914054">
            <w:pPr>
              <w:pStyle w:val="NormalinTable"/>
              <w:tabs>
                <w:tab w:val="left" w:pos="1250"/>
              </w:tabs>
            </w:pPr>
            <w:r>
              <w:t>9.400 € / 100 kg / net drained wt</w:t>
            </w:r>
          </w:p>
        </w:tc>
      </w:tr>
      <w:tr w:rsidR="00914054" w14:paraId="088CDB67" w14:textId="77777777" w:rsidTr="00C0096D">
        <w:trPr>
          <w:cantSplit/>
        </w:trPr>
        <w:tc>
          <w:tcPr>
            <w:tcW w:w="0" w:type="auto"/>
            <w:tcBorders>
              <w:top w:val="single" w:sz="4" w:space="0" w:color="A6A6A6" w:themeColor="background1" w:themeShade="A6"/>
              <w:right w:val="single" w:sz="4" w:space="0" w:color="000000" w:themeColor="text1"/>
            </w:tcBorders>
          </w:tcPr>
          <w:p w14:paraId="30D523C4" w14:textId="77777777" w:rsidR="00914054" w:rsidRDefault="00914054" w:rsidP="00914054">
            <w:pPr>
              <w:pStyle w:val="NormalinTable"/>
            </w:pPr>
            <w:r>
              <w:rPr>
                <w:b/>
              </w:rPr>
              <w:t>2005 91 00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C9D211" w14:textId="77777777" w:rsidR="00914054" w:rsidRDefault="00914054" w:rsidP="00914054">
            <w:pPr>
              <w:pStyle w:val="NormalinTable"/>
              <w:tabs>
                <w:tab w:val="left" w:pos="1250"/>
              </w:tabs>
            </w:pPr>
            <w:r>
              <w:t>0.00%</w:t>
            </w:r>
          </w:p>
        </w:tc>
      </w:tr>
      <w:tr w:rsidR="00914054" w14:paraId="7FE204DC" w14:textId="77777777" w:rsidTr="00C0096D">
        <w:trPr>
          <w:cantSplit/>
        </w:trPr>
        <w:tc>
          <w:tcPr>
            <w:tcW w:w="0" w:type="auto"/>
            <w:tcBorders>
              <w:top w:val="single" w:sz="4" w:space="0" w:color="A6A6A6" w:themeColor="background1" w:themeShade="A6"/>
              <w:right w:val="single" w:sz="4" w:space="0" w:color="000000" w:themeColor="text1"/>
            </w:tcBorders>
          </w:tcPr>
          <w:p w14:paraId="1EC9B066" w14:textId="77777777" w:rsidR="00914054" w:rsidRDefault="00914054" w:rsidP="00914054">
            <w:pPr>
              <w:pStyle w:val="NormalinTable"/>
            </w:pPr>
            <w:r>
              <w:rPr>
                <w:b/>
              </w:rPr>
              <w:t>2005 99 00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80F273" w14:textId="77777777" w:rsidR="00914054" w:rsidRDefault="00914054" w:rsidP="00914054">
            <w:pPr>
              <w:pStyle w:val="NormalinTable"/>
              <w:tabs>
                <w:tab w:val="left" w:pos="1250"/>
              </w:tabs>
            </w:pPr>
            <w:r>
              <w:t>0.00%</w:t>
            </w:r>
          </w:p>
        </w:tc>
      </w:tr>
      <w:tr w:rsidR="00914054" w14:paraId="636297E1" w14:textId="77777777" w:rsidTr="00C0096D">
        <w:trPr>
          <w:cantSplit/>
        </w:trPr>
        <w:tc>
          <w:tcPr>
            <w:tcW w:w="0" w:type="auto"/>
            <w:tcBorders>
              <w:top w:val="single" w:sz="4" w:space="0" w:color="A6A6A6" w:themeColor="background1" w:themeShade="A6"/>
              <w:right w:val="single" w:sz="4" w:space="0" w:color="000000" w:themeColor="text1"/>
            </w:tcBorders>
          </w:tcPr>
          <w:p w14:paraId="1CE15905" w14:textId="77777777" w:rsidR="00914054" w:rsidRDefault="00914054" w:rsidP="00914054">
            <w:pPr>
              <w:pStyle w:val="NormalinTable"/>
            </w:pPr>
            <w:r>
              <w:rPr>
                <w:b/>
              </w:rPr>
              <w:t>2006 00 31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20DA47" w14:textId="77777777" w:rsidR="00914054" w:rsidRDefault="00914054" w:rsidP="00914054">
            <w:pPr>
              <w:pStyle w:val="NormalinTable"/>
              <w:tabs>
                <w:tab w:val="left" w:pos="1250"/>
              </w:tabs>
            </w:pPr>
            <w:r>
              <w:t>23.900 € / 100 kg</w:t>
            </w:r>
          </w:p>
        </w:tc>
      </w:tr>
      <w:tr w:rsidR="00914054" w14:paraId="2557E97D" w14:textId="77777777" w:rsidTr="00C0096D">
        <w:trPr>
          <w:cantSplit/>
        </w:trPr>
        <w:tc>
          <w:tcPr>
            <w:tcW w:w="0" w:type="auto"/>
            <w:tcBorders>
              <w:top w:val="single" w:sz="4" w:space="0" w:color="A6A6A6" w:themeColor="background1" w:themeShade="A6"/>
              <w:right w:val="single" w:sz="4" w:space="0" w:color="000000" w:themeColor="text1"/>
            </w:tcBorders>
          </w:tcPr>
          <w:p w14:paraId="58697485" w14:textId="77777777" w:rsidR="00914054" w:rsidRDefault="00914054" w:rsidP="00914054">
            <w:pPr>
              <w:pStyle w:val="NormalinTable"/>
            </w:pPr>
            <w:r>
              <w:rPr>
                <w:b/>
              </w:rPr>
              <w:t>2006 00 35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A7EDBA" w14:textId="77777777" w:rsidR="00914054" w:rsidRDefault="00914054" w:rsidP="00914054">
            <w:pPr>
              <w:pStyle w:val="NormalinTable"/>
              <w:tabs>
                <w:tab w:val="left" w:pos="1250"/>
              </w:tabs>
            </w:pPr>
            <w:r>
              <w:t>0.00%</w:t>
            </w:r>
          </w:p>
        </w:tc>
      </w:tr>
      <w:tr w:rsidR="00914054" w14:paraId="7DA1DE19" w14:textId="77777777" w:rsidTr="00C0096D">
        <w:trPr>
          <w:cantSplit/>
        </w:trPr>
        <w:tc>
          <w:tcPr>
            <w:tcW w:w="0" w:type="auto"/>
            <w:tcBorders>
              <w:top w:val="single" w:sz="4" w:space="0" w:color="A6A6A6" w:themeColor="background1" w:themeShade="A6"/>
              <w:right w:val="single" w:sz="4" w:space="0" w:color="000000" w:themeColor="text1"/>
            </w:tcBorders>
          </w:tcPr>
          <w:p w14:paraId="38A52FFC" w14:textId="77777777" w:rsidR="00914054" w:rsidRDefault="00914054" w:rsidP="00914054">
            <w:pPr>
              <w:pStyle w:val="NormalinTable"/>
            </w:pPr>
            <w:r>
              <w:rPr>
                <w:b/>
              </w:rPr>
              <w:t>2006 00 38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2EACA4" w14:textId="77777777" w:rsidR="00914054" w:rsidRDefault="00914054" w:rsidP="00914054">
            <w:pPr>
              <w:pStyle w:val="NormalinTable"/>
              <w:tabs>
                <w:tab w:val="left" w:pos="1250"/>
              </w:tabs>
            </w:pPr>
            <w:r>
              <w:t>23.900 € / 100 kg</w:t>
            </w:r>
          </w:p>
        </w:tc>
      </w:tr>
      <w:tr w:rsidR="00914054" w14:paraId="3DE2F3F2" w14:textId="77777777" w:rsidTr="00C0096D">
        <w:trPr>
          <w:cantSplit/>
        </w:trPr>
        <w:tc>
          <w:tcPr>
            <w:tcW w:w="0" w:type="auto"/>
            <w:tcBorders>
              <w:top w:val="single" w:sz="4" w:space="0" w:color="A6A6A6" w:themeColor="background1" w:themeShade="A6"/>
              <w:right w:val="single" w:sz="4" w:space="0" w:color="000000" w:themeColor="text1"/>
            </w:tcBorders>
          </w:tcPr>
          <w:p w14:paraId="45D27312" w14:textId="77777777" w:rsidR="00914054" w:rsidRDefault="00914054" w:rsidP="00914054">
            <w:pPr>
              <w:pStyle w:val="NormalinTable"/>
            </w:pPr>
            <w:r>
              <w:rPr>
                <w:b/>
              </w:rPr>
              <w:t>2006 00 91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955B79" w14:textId="77777777" w:rsidR="00914054" w:rsidRDefault="00914054" w:rsidP="00914054">
            <w:pPr>
              <w:pStyle w:val="NormalinTable"/>
              <w:tabs>
                <w:tab w:val="left" w:pos="1250"/>
              </w:tabs>
            </w:pPr>
            <w:r>
              <w:t>0.00%</w:t>
            </w:r>
          </w:p>
        </w:tc>
      </w:tr>
      <w:tr w:rsidR="00914054" w14:paraId="744443BD" w14:textId="77777777" w:rsidTr="00C0096D">
        <w:trPr>
          <w:cantSplit/>
        </w:trPr>
        <w:tc>
          <w:tcPr>
            <w:tcW w:w="0" w:type="auto"/>
            <w:tcBorders>
              <w:top w:val="single" w:sz="4" w:space="0" w:color="A6A6A6" w:themeColor="background1" w:themeShade="A6"/>
              <w:right w:val="single" w:sz="4" w:space="0" w:color="000000" w:themeColor="text1"/>
            </w:tcBorders>
          </w:tcPr>
          <w:p w14:paraId="46B54D3A" w14:textId="77777777" w:rsidR="00914054" w:rsidRDefault="00914054" w:rsidP="00914054">
            <w:pPr>
              <w:pStyle w:val="NormalinTable"/>
            </w:pPr>
            <w:r>
              <w:rPr>
                <w:b/>
              </w:rPr>
              <w:t>2006 00 99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607A65" w14:textId="77777777" w:rsidR="00914054" w:rsidRDefault="00914054" w:rsidP="00914054">
            <w:pPr>
              <w:pStyle w:val="NormalinTable"/>
              <w:tabs>
                <w:tab w:val="left" w:pos="1250"/>
              </w:tabs>
            </w:pPr>
            <w:r>
              <w:t>0.00%</w:t>
            </w:r>
          </w:p>
        </w:tc>
      </w:tr>
      <w:tr w:rsidR="00914054" w14:paraId="380DA6E0" w14:textId="77777777" w:rsidTr="00C0096D">
        <w:trPr>
          <w:cantSplit/>
        </w:trPr>
        <w:tc>
          <w:tcPr>
            <w:tcW w:w="0" w:type="auto"/>
            <w:tcBorders>
              <w:top w:val="single" w:sz="4" w:space="0" w:color="A6A6A6" w:themeColor="background1" w:themeShade="A6"/>
              <w:right w:val="single" w:sz="4" w:space="0" w:color="000000" w:themeColor="text1"/>
            </w:tcBorders>
          </w:tcPr>
          <w:p w14:paraId="79E79BB3" w14:textId="77777777" w:rsidR="00914054" w:rsidRDefault="00914054" w:rsidP="00914054">
            <w:pPr>
              <w:pStyle w:val="NormalinTable"/>
            </w:pPr>
            <w:r>
              <w:rPr>
                <w:b/>
              </w:rPr>
              <w:t>2007 10 00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4D0D8D" w14:textId="77777777" w:rsidR="00914054" w:rsidRDefault="00914054" w:rsidP="00914054">
            <w:pPr>
              <w:pStyle w:val="NormalinTable"/>
              <w:tabs>
                <w:tab w:val="left" w:pos="1250"/>
              </w:tabs>
            </w:pPr>
            <w:r>
              <w:t>0.00%</w:t>
            </w:r>
          </w:p>
        </w:tc>
      </w:tr>
      <w:tr w:rsidR="00914054" w14:paraId="07D71C4E" w14:textId="77777777" w:rsidTr="00C0096D">
        <w:trPr>
          <w:cantSplit/>
        </w:trPr>
        <w:tc>
          <w:tcPr>
            <w:tcW w:w="0" w:type="auto"/>
            <w:tcBorders>
              <w:top w:val="single" w:sz="4" w:space="0" w:color="A6A6A6" w:themeColor="background1" w:themeShade="A6"/>
              <w:right w:val="single" w:sz="4" w:space="0" w:color="000000" w:themeColor="text1"/>
            </w:tcBorders>
          </w:tcPr>
          <w:p w14:paraId="7EC7B23E" w14:textId="77777777" w:rsidR="00914054" w:rsidRDefault="00914054" w:rsidP="00914054">
            <w:pPr>
              <w:pStyle w:val="NormalinTable"/>
            </w:pPr>
            <w:r>
              <w:rPr>
                <w:b/>
              </w:rPr>
              <w:t>2007 91 10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0DF0AE" w14:textId="77777777" w:rsidR="00914054" w:rsidRDefault="00914054" w:rsidP="00914054">
            <w:pPr>
              <w:pStyle w:val="NormalinTable"/>
              <w:tabs>
                <w:tab w:val="left" w:pos="1250"/>
              </w:tabs>
            </w:pPr>
            <w:r>
              <w:t>23.000 € / 100 kg</w:t>
            </w:r>
          </w:p>
        </w:tc>
      </w:tr>
      <w:tr w:rsidR="00914054" w14:paraId="78CED2D3" w14:textId="77777777" w:rsidTr="00C0096D">
        <w:trPr>
          <w:cantSplit/>
        </w:trPr>
        <w:tc>
          <w:tcPr>
            <w:tcW w:w="0" w:type="auto"/>
            <w:tcBorders>
              <w:top w:val="single" w:sz="4" w:space="0" w:color="A6A6A6" w:themeColor="background1" w:themeShade="A6"/>
              <w:right w:val="single" w:sz="4" w:space="0" w:color="000000" w:themeColor="text1"/>
            </w:tcBorders>
          </w:tcPr>
          <w:p w14:paraId="62658EB0" w14:textId="77777777" w:rsidR="00914054" w:rsidRDefault="00914054" w:rsidP="00914054">
            <w:pPr>
              <w:pStyle w:val="NormalinTable"/>
            </w:pPr>
            <w:r>
              <w:rPr>
                <w:b/>
              </w:rPr>
              <w:t>2007 91 30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1FD22C" w14:textId="77777777" w:rsidR="00914054" w:rsidRDefault="00914054" w:rsidP="00914054">
            <w:pPr>
              <w:pStyle w:val="NormalinTable"/>
              <w:tabs>
                <w:tab w:val="left" w:pos="1250"/>
              </w:tabs>
            </w:pPr>
            <w:r>
              <w:t>0.00%</w:t>
            </w:r>
          </w:p>
        </w:tc>
      </w:tr>
      <w:tr w:rsidR="00914054" w14:paraId="38F0A0A0" w14:textId="77777777" w:rsidTr="00C0096D">
        <w:trPr>
          <w:cantSplit/>
        </w:trPr>
        <w:tc>
          <w:tcPr>
            <w:tcW w:w="0" w:type="auto"/>
            <w:tcBorders>
              <w:top w:val="single" w:sz="4" w:space="0" w:color="A6A6A6" w:themeColor="background1" w:themeShade="A6"/>
              <w:right w:val="single" w:sz="4" w:space="0" w:color="000000" w:themeColor="text1"/>
            </w:tcBorders>
          </w:tcPr>
          <w:p w14:paraId="317AD7C6" w14:textId="77777777" w:rsidR="00914054" w:rsidRDefault="00914054" w:rsidP="00914054">
            <w:pPr>
              <w:pStyle w:val="NormalinTable"/>
            </w:pPr>
            <w:r>
              <w:rPr>
                <w:b/>
              </w:rPr>
              <w:t>2007 91 90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B488CA" w14:textId="77777777" w:rsidR="00914054" w:rsidRDefault="00914054" w:rsidP="00914054">
            <w:pPr>
              <w:pStyle w:val="NormalinTable"/>
              <w:tabs>
                <w:tab w:val="left" w:pos="1250"/>
              </w:tabs>
            </w:pPr>
            <w:r>
              <w:t>0.00%</w:t>
            </w:r>
          </w:p>
        </w:tc>
      </w:tr>
      <w:tr w:rsidR="00914054" w14:paraId="5A8D9C74" w14:textId="77777777" w:rsidTr="00C0096D">
        <w:trPr>
          <w:cantSplit/>
        </w:trPr>
        <w:tc>
          <w:tcPr>
            <w:tcW w:w="0" w:type="auto"/>
            <w:tcBorders>
              <w:top w:val="single" w:sz="4" w:space="0" w:color="A6A6A6" w:themeColor="background1" w:themeShade="A6"/>
              <w:right w:val="single" w:sz="4" w:space="0" w:color="000000" w:themeColor="text1"/>
            </w:tcBorders>
          </w:tcPr>
          <w:p w14:paraId="024EDB8B" w14:textId="77777777" w:rsidR="00914054" w:rsidRDefault="00914054" w:rsidP="00914054">
            <w:pPr>
              <w:pStyle w:val="NormalinTable"/>
            </w:pPr>
            <w:r>
              <w:rPr>
                <w:b/>
              </w:rPr>
              <w:t>2007 99 10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490690" w14:textId="77777777" w:rsidR="00914054" w:rsidRDefault="00914054" w:rsidP="00914054">
            <w:pPr>
              <w:pStyle w:val="NormalinTable"/>
              <w:tabs>
                <w:tab w:val="left" w:pos="1250"/>
              </w:tabs>
            </w:pPr>
            <w:r>
              <w:t>0.00%</w:t>
            </w:r>
          </w:p>
        </w:tc>
      </w:tr>
      <w:tr w:rsidR="00914054" w14:paraId="10B6FD9C" w14:textId="77777777" w:rsidTr="00C0096D">
        <w:trPr>
          <w:cantSplit/>
        </w:trPr>
        <w:tc>
          <w:tcPr>
            <w:tcW w:w="0" w:type="auto"/>
            <w:tcBorders>
              <w:top w:val="single" w:sz="4" w:space="0" w:color="A6A6A6" w:themeColor="background1" w:themeShade="A6"/>
              <w:right w:val="single" w:sz="4" w:space="0" w:color="000000" w:themeColor="text1"/>
            </w:tcBorders>
          </w:tcPr>
          <w:p w14:paraId="05B7EC54" w14:textId="77777777" w:rsidR="00914054" w:rsidRDefault="00914054" w:rsidP="00914054">
            <w:pPr>
              <w:pStyle w:val="NormalinTable"/>
            </w:pPr>
            <w:r>
              <w:rPr>
                <w:b/>
              </w:rPr>
              <w:t>2007 99 20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F2125A" w14:textId="77777777" w:rsidR="00914054" w:rsidRDefault="00914054" w:rsidP="00914054">
            <w:pPr>
              <w:pStyle w:val="NormalinTable"/>
              <w:tabs>
                <w:tab w:val="left" w:pos="1250"/>
              </w:tabs>
            </w:pPr>
            <w:r>
              <w:t>19.700 € / 100 kg</w:t>
            </w:r>
          </w:p>
        </w:tc>
      </w:tr>
      <w:tr w:rsidR="00914054" w14:paraId="74059ED6" w14:textId="77777777" w:rsidTr="00C0096D">
        <w:trPr>
          <w:cantSplit/>
        </w:trPr>
        <w:tc>
          <w:tcPr>
            <w:tcW w:w="0" w:type="auto"/>
            <w:tcBorders>
              <w:top w:val="single" w:sz="4" w:space="0" w:color="A6A6A6" w:themeColor="background1" w:themeShade="A6"/>
              <w:right w:val="single" w:sz="4" w:space="0" w:color="000000" w:themeColor="text1"/>
            </w:tcBorders>
          </w:tcPr>
          <w:p w14:paraId="572C0756" w14:textId="77777777" w:rsidR="00914054" w:rsidRDefault="00914054" w:rsidP="00914054">
            <w:pPr>
              <w:pStyle w:val="NormalinTable"/>
            </w:pPr>
            <w:r>
              <w:rPr>
                <w:b/>
              </w:rPr>
              <w:t>2007 99 31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225AE3" w14:textId="77777777" w:rsidR="00914054" w:rsidRDefault="00914054" w:rsidP="00914054">
            <w:pPr>
              <w:pStyle w:val="NormalinTable"/>
              <w:tabs>
                <w:tab w:val="left" w:pos="1250"/>
              </w:tabs>
            </w:pPr>
            <w:r>
              <w:t>23.000 € / 100 kg</w:t>
            </w:r>
          </w:p>
        </w:tc>
      </w:tr>
      <w:tr w:rsidR="00914054" w14:paraId="0B24C477" w14:textId="77777777" w:rsidTr="00C0096D">
        <w:trPr>
          <w:cantSplit/>
        </w:trPr>
        <w:tc>
          <w:tcPr>
            <w:tcW w:w="0" w:type="auto"/>
            <w:tcBorders>
              <w:top w:val="single" w:sz="4" w:space="0" w:color="A6A6A6" w:themeColor="background1" w:themeShade="A6"/>
              <w:right w:val="single" w:sz="4" w:space="0" w:color="000000" w:themeColor="text1"/>
            </w:tcBorders>
          </w:tcPr>
          <w:p w14:paraId="16AB78EC" w14:textId="77777777" w:rsidR="00914054" w:rsidRDefault="00914054" w:rsidP="00914054">
            <w:pPr>
              <w:pStyle w:val="NormalinTable"/>
            </w:pPr>
            <w:r>
              <w:rPr>
                <w:b/>
              </w:rPr>
              <w:t>2007 99 33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4AAEE8" w14:textId="77777777" w:rsidR="00914054" w:rsidRDefault="00914054" w:rsidP="00914054">
            <w:pPr>
              <w:pStyle w:val="NormalinTable"/>
              <w:tabs>
                <w:tab w:val="left" w:pos="1250"/>
              </w:tabs>
            </w:pPr>
            <w:r>
              <w:t>23.000 € / 100 kg</w:t>
            </w:r>
          </w:p>
        </w:tc>
      </w:tr>
      <w:tr w:rsidR="00914054" w14:paraId="6BDD1DD3" w14:textId="77777777" w:rsidTr="00C0096D">
        <w:trPr>
          <w:cantSplit/>
        </w:trPr>
        <w:tc>
          <w:tcPr>
            <w:tcW w:w="0" w:type="auto"/>
            <w:tcBorders>
              <w:top w:val="single" w:sz="4" w:space="0" w:color="A6A6A6" w:themeColor="background1" w:themeShade="A6"/>
              <w:right w:val="single" w:sz="4" w:space="0" w:color="000000" w:themeColor="text1"/>
            </w:tcBorders>
          </w:tcPr>
          <w:p w14:paraId="1C91B5F7" w14:textId="77777777" w:rsidR="00914054" w:rsidRDefault="00914054" w:rsidP="00914054">
            <w:pPr>
              <w:pStyle w:val="NormalinTable"/>
            </w:pPr>
            <w:r>
              <w:rPr>
                <w:b/>
              </w:rPr>
              <w:t>2007 99 35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FE8911" w14:textId="77777777" w:rsidR="00914054" w:rsidRDefault="00914054" w:rsidP="00914054">
            <w:pPr>
              <w:pStyle w:val="NormalinTable"/>
              <w:tabs>
                <w:tab w:val="left" w:pos="1250"/>
              </w:tabs>
            </w:pPr>
            <w:r>
              <w:t>23.000 € / 100 kg</w:t>
            </w:r>
          </w:p>
        </w:tc>
      </w:tr>
      <w:tr w:rsidR="00914054" w14:paraId="1AF4CEBC" w14:textId="77777777" w:rsidTr="00C0096D">
        <w:trPr>
          <w:cantSplit/>
        </w:trPr>
        <w:tc>
          <w:tcPr>
            <w:tcW w:w="0" w:type="auto"/>
            <w:tcBorders>
              <w:top w:val="single" w:sz="4" w:space="0" w:color="A6A6A6" w:themeColor="background1" w:themeShade="A6"/>
              <w:right w:val="single" w:sz="4" w:space="0" w:color="000000" w:themeColor="text1"/>
            </w:tcBorders>
          </w:tcPr>
          <w:p w14:paraId="1CCE20E4" w14:textId="77777777" w:rsidR="00914054" w:rsidRDefault="00914054" w:rsidP="00914054">
            <w:pPr>
              <w:pStyle w:val="NormalinTable"/>
            </w:pPr>
            <w:r>
              <w:rPr>
                <w:b/>
              </w:rPr>
              <w:t>2007 99 39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D07A69" w14:textId="77777777" w:rsidR="00914054" w:rsidRDefault="00914054" w:rsidP="00914054">
            <w:pPr>
              <w:pStyle w:val="NormalinTable"/>
              <w:tabs>
                <w:tab w:val="left" w:pos="1250"/>
              </w:tabs>
            </w:pPr>
            <w:r>
              <w:t>23.000 € / 100 kg</w:t>
            </w:r>
          </w:p>
        </w:tc>
      </w:tr>
      <w:tr w:rsidR="00914054" w14:paraId="5F710F30" w14:textId="77777777" w:rsidTr="00C0096D">
        <w:trPr>
          <w:cantSplit/>
        </w:trPr>
        <w:tc>
          <w:tcPr>
            <w:tcW w:w="0" w:type="auto"/>
            <w:tcBorders>
              <w:top w:val="single" w:sz="4" w:space="0" w:color="A6A6A6" w:themeColor="background1" w:themeShade="A6"/>
              <w:right w:val="single" w:sz="4" w:space="0" w:color="000000" w:themeColor="text1"/>
            </w:tcBorders>
          </w:tcPr>
          <w:p w14:paraId="3CABCBCD" w14:textId="77777777" w:rsidR="00914054" w:rsidRDefault="00914054" w:rsidP="00914054">
            <w:pPr>
              <w:pStyle w:val="NormalinTable"/>
            </w:pPr>
            <w:r>
              <w:rPr>
                <w:b/>
              </w:rPr>
              <w:t>2007 99 50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B65895" w14:textId="77777777" w:rsidR="00914054" w:rsidRDefault="00914054" w:rsidP="00914054">
            <w:pPr>
              <w:pStyle w:val="NormalinTable"/>
              <w:tabs>
                <w:tab w:val="left" w:pos="1250"/>
              </w:tabs>
            </w:pPr>
            <w:r>
              <w:t>0.00%</w:t>
            </w:r>
          </w:p>
        </w:tc>
      </w:tr>
      <w:tr w:rsidR="00914054" w14:paraId="19D57BCE" w14:textId="77777777" w:rsidTr="00C0096D">
        <w:trPr>
          <w:cantSplit/>
        </w:trPr>
        <w:tc>
          <w:tcPr>
            <w:tcW w:w="0" w:type="auto"/>
            <w:tcBorders>
              <w:top w:val="single" w:sz="4" w:space="0" w:color="A6A6A6" w:themeColor="background1" w:themeShade="A6"/>
              <w:right w:val="single" w:sz="4" w:space="0" w:color="000000" w:themeColor="text1"/>
            </w:tcBorders>
          </w:tcPr>
          <w:p w14:paraId="0F609415" w14:textId="77777777" w:rsidR="00914054" w:rsidRDefault="00914054" w:rsidP="00914054">
            <w:pPr>
              <w:pStyle w:val="NormalinTable"/>
            </w:pPr>
            <w:r>
              <w:rPr>
                <w:b/>
              </w:rPr>
              <w:t>2007 99 93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1DB5D6" w14:textId="77777777" w:rsidR="00914054" w:rsidRDefault="00914054" w:rsidP="00914054">
            <w:pPr>
              <w:pStyle w:val="NormalinTable"/>
              <w:tabs>
                <w:tab w:val="left" w:pos="1250"/>
              </w:tabs>
            </w:pPr>
            <w:r>
              <w:t>0.00%</w:t>
            </w:r>
          </w:p>
        </w:tc>
      </w:tr>
      <w:tr w:rsidR="00914054" w14:paraId="1DED0E83" w14:textId="77777777" w:rsidTr="00C0096D">
        <w:trPr>
          <w:cantSplit/>
        </w:trPr>
        <w:tc>
          <w:tcPr>
            <w:tcW w:w="0" w:type="auto"/>
            <w:tcBorders>
              <w:top w:val="single" w:sz="4" w:space="0" w:color="A6A6A6" w:themeColor="background1" w:themeShade="A6"/>
              <w:right w:val="single" w:sz="4" w:space="0" w:color="000000" w:themeColor="text1"/>
            </w:tcBorders>
          </w:tcPr>
          <w:p w14:paraId="2DFB55FE" w14:textId="77777777" w:rsidR="00914054" w:rsidRDefault="00914054" w:rsidP="00914054">
            <w:pPr>
              <w:pStyle w:val="NormalinTable"/>
            </w:pPr>
            <w:r>
              <w:rPr>
                <w:b/>
              </w:rPr>
              <w:t>2007 99 97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1EC80B" w14:textId="77777777" w:rsidR="00914054" w:rsidRDefault="00914054" w:rsidP="00914054">
            <w:pPr>
              <w:pStyle w:val="NormalinTable"/>
              <w:tabs>
                <w:tab w:val="left" w:pos="1250"/>
              </w:tabs>
            </w:pPr>
            <w:r>
              <w:t>0.00%</w:t>
            </w:r>
          </w:p>
        </w:tc>
      </w:tr>
      <w:tr w:rsidR="00914054" w14:paraId="358E4E3F" w14:textId="77777777" w:rsidTr="00C0096D">
        <w:trPr>
          <w:cantSplit/>
        </w:trPr>
        <w:tc>
          <w:tcPr>
            <w:tcW w:w="0" w:type="auto"/>
            <w:tcBorders>
              <w:top w:val="single" w:sz="4" w:space="0" w:color="A6A6A6" w:themeColor="background1" w:themeShade="A6"/>
              <w:right w:val="single" w:sz="4" w:space="0" w:color="000000" w:themeColor="text1"/>
            </w:tcBorders>
          </w:tcPr>
          <w:p w14:paraId="2A527A21" w14:textId="77777777" w:rsidR="00914054" w:rsidRDefault="00914054" w:rsidP="00914054">
            <w:pPr>
              <w:pStyle w:val="NormalinTable"/>
            </w:pPr>
            <w:r>
              <w:rPr>
                <w:b/>
              </w:rPr>
              <w:t>2008 11 00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402DB" w14:textId="77777777" w:rsidR="00914054" w:rsidRDefault="00914054" w:rsidP="00914054">
            <w:pPr>
              <w:pStyle w:val="NormalinTable"/>
              <w:tabs>
                <w:tab w:val="left" w:pos="1250"/>
              </w:tabs>
            </w:pPr>
            <w:r>
              <w:t>0.00%</w:t>
            </w:r>
          </w:p>
        </w:tc>
      </w:tr>
      <w:tr w:rsidR="00914054" w14:paraId="012217F1" w14:textId="77777777" w:rsidTr="00C0096D">
        <w:trPr>
          <w:cantSplit/>
        </w:trPr>
        <w:tc>
          <w:tcPr>
            <w:tcW w:w="0" w:type="auto"/>
            <w:tcBorders>
              <w:top w:val="single" w:sz="4" w:space="0" w:color="A6A6A6" w:themeColor="background1" w:themeShade="A6"/>
              <w:right w:val="single" w:sz="4" w:space="0" w:color="000000" w:themeColor="text1"/>
            </w:tcBorders>
          </w:tcPr>
          <w:p w14:paraId="2F5C93B1" w14:textId="77777777" w:rsidR="00914054" w:rsidRDefault="00914054" w:rsidP="00914054">
            <w:pPr>
              <w:pStyle w:val="NormalinTable"/>
            </w:pPr>
            <w:r>
              <w:rPr>
                <w:b/>
              </w:rPr>
              <w:t>2008 19 00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9AA7C0" w14:textId="77777777" w:rsidR="00914054" w:rsidRDefault="00914054" w:rsidP="00914054">
            <w:pPr>
              <w:pStyle w:val="NormalinTable"/>
              <w:tabs>
                <w:tab w:val="left" w:pos="1250"/>
              </w:tabs>
            </w:pPr>
            <w:r>
              <w:t>0.00%</w:t>
            </w:r>
          </w:p>
        </w:tc>
      </w:tr>
      <w:tr w:rsidR="00914054" w14:paraId="7F0FEAFA" w14:textId="77777777" w:rsidTr="00C0096D">
        <w:trPr>
          <w:cantSplit/>
        </w:trPr>
        <w:tc>
          <w:tcPr>
            <w:tcW w:w="0" w:type="auto"/>
            <w:tcBorders>
              <w:top w:val="single" w:sz="4" w:space="0" w:color="A6A6A6" w:themeColor="background1" w:themeShade="A6"/>
              <w:right w:val="single" w:sz="4" w:space="0" w:color="000000" w:themeColor="text1"/>
            </w:tcBorders>
          </w:tcPr>
          <w:p w14:paraId="13FD2BF4" w14:textId="77777777" w:rsidR="00914054" w:rsidRDefault="00914054" w:rsidP="00914054">
            <w:pPr>
              <w:pStyle w:val="NormalinTable"/>
            </w:pPr>
            <w:r>
              <w:rPr>
                <w:b/>
              </w:rPr>
              <w:t>2008 20 00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8BFA58" w14:textId="77777777" w:rsidR="00914054" w:rsidRDefault="00914054" w:rsidP="00914054">
            <w:pPr>
              <w:pStyle w:val="NormalinTable"/>
              <w:tabs>
                <w:tab w:val="left" w:pos="1250"/>
              </w:tabs>
            </w:pPr>
            <w:r>
              <w:t>0.00%</w:t>
            </w:r>
          </w:p>
        </w:tc>
      </w:tr>
      <w:tr w:rsidR="00914054" w14:paraId="27D6C485" w14:textId="77777777" w:rsidTr="00C0096D">
        <w:trPr>
          <w:cantSplit/>
        </w:trPr>
        <w:tc>
          <w:tcPr>
            <w:tcW w:w="0" w:type="auto"/>
            <w:tcBorders>
              <w:top w:val="single" w:sz="4" w:space="0" w:color="A6A6A6" w:themeColor="background1" w:themeShade="A6"/>
              <w:right w:val="single" w:sz="4" w:space="0" w:color="000000" w:themeColor="text1"/>
            </w:tcBorders>
          </w:tcPr>
          <w:p w14:paraId="20B67BB9" w14:textId="77777777" w:rsidR="00914054" w:rsidRDefault="00914054" w:rsidP="00914054">
            <w:pPr>
              <w:pStyle w:val="NormalinTable"/>
            </w:pPr>
            <w:r>
              <w:rPr>
                <w:b/>
              </w:rPr>
              <w:t>2008 30 00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B52846" w14:textId="77777777" w:rsidR="00914054" w:rsidRDefault="00914054" w:rsidP="00914054">
            <w:pPr>
              <w:pStyle w:val="NormalinTable"/>
              <w:tabs>
                <w:tab w:val="left" w:pos="1250"/>
              </w:tabs>
            </w:pPr>
            <w:r>
              <w:t>0.00%</w:t>
            </w:r>
          </w:p>
        </w:tc>
      </w:tr>
      <w:tr w:rsidR="00914054" w14:paraId="2440A790" w14:textId="77777777" w:rsidTr="00C0096D">
        <w:trPr>
          <w:cantSplit/>
        </w:trPr>
        <w:tc>
          <w:tcPr>
            <w:tcW w:w="0" w:type="auto"/>
            <w:tcBorders>
              <w:top w:val="single" w:sz="4" w:space="0" w:color="A6A6A6" w:themeColor="background1" w:themeShade="A6"/>
              <w:right w:val="single" w:sz="4" w:space="0" w:color="000000" w:themeColor="text1"/>
            </w:tcBorders>
          </w:tcPr>
          <w:p w14:paraId="753DF9E8" w14:textId="77777777" w:rsidR="00914054" w:rsidRDefault="00914054" w:rsidP="00914054">
            <w:pPr>
              <w:pStyle w:val="NormalinTable"/>
            </w:pPr>
            <w:r>
              <w:rPr>
                <w:b/>
              </w:rPr>
              <w:t>2008 40 11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A92015" w14:textId="77777777" w:rsidR="00914054" w:rsidRDefault="00914054" w:rsidP="00914054">
            <w:pPr>
              <w:pStyle w:val="NormalinTable"/>
              <w:tabs>
                <w:tab w:val="left" w:pos="1250"/>
              </w:tabs>
            </w:pPr>
            <w:r>
              <w:t>0.00%</w:t>
            </w:r>
          </w:p>
        </w:tc>
      </w:tr>
      <w:tr w:rsidR="00914054" w14:paraId="7C1FEED7" w14:textId="77777777" w:rsidTr="00C0096D">
        <w:trPr>
          <w:cantSplit/>
        </w:trPr>
        <w:tc>
          <w:tcPr>
            <w:tcW w:w="0" w:type="auto"/>
            <w:tcBorders>
              <w:top w:val="single" w:sz="4" w:space="0" w:color="A6A6A6" w:themeColor="background1" w:themeShade="A6"/>
              <w:right w:val="single" w:sz="4" w:space="0" w:color="000000" w:themeColor="text1"/>
            </w:tcBorders>
          </w:tcPr>
          <w:p w14:paraId="5F69024C" w14:textId="77777777" w:rsidR="00914054" w:rsidRDefault="00914054" w:rsidP="00914054">
            <w:pPr>
              <w:pStyle w:val="NormalinTable"/>
            </w:pPr>
            <w:r>
              <w:rPr>
                <w:b/>
              </w:rPr>
              <w:t>2008 40 19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8A0648" w14:textId="77777777" w:rsidR="00914054" w:rsidRDefault="00914054" w:rsidP="00914054">
            <w:pPr>
              <w:pStyle w:val="NormalinTable"/>
              <w:tabs>
                <w:tab w:val="left" w:pos="1250"/>
              </w:tabs>
            </w:pPr>
            <w:r>
              <w:t>4.200 € / 100 kg</w:t>
            </w:r>
          </w:p>
        </w:tc>
      </w:tr>
      <w:tr w:rsidR="00914054" w14:paraId="1DD00B98" w14:textId="77777777" w:rsidTr="00C0096D">
        <w:trPr>
          <w:cantSplit/>
        </w:trPr>
        <w:tc>
          <w:tcPr>
            <w:tcW w:w="0" w:type="auto"/>
            <w:tcBorders>
              <w:top w:val="single" w:sz="4" w:space="0" w:color="A6A6A6" w:themeColor="background1" w:themeShade="A6"/>
              <w:right w:val="single" w:sz="4" w:space="0" w:color="000000" w:themeColor="text1"/>
            </w:tcBorders>
          </w:tcPr>
          <w:p w14:paraId="701AA384" w14:textId="77777777" w:rsidR="00914054" w:rsidRDefault="00914054" w:rsidP="00914054">
            <w:pPr>
              <w:pStyle w:val="NormalinTable"/>
            </w:pPr>
            <w:r>
              <w:rPr>
                <w:b/>
              </w:rPr>
              <w:t>2008 40 21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FFF112" w14:textId="77777777" w:rsidR="00914054" w:rsidRDefault="00914054" w:rsidP="00914054">
            <w:pPr>
              <w:pStyle w:val="NormalinTable"/>
              <w:tabs>
                <w:tab w:val="left" w:pos="1250"/>
              </w:tabs>
            </w:pPr>
            <w:r>
              <w:t>0.00%</w:t>
            </w:r>
          </w:p>
        </w:tc>
      </w:tr>
      <w:tr w:rsidR="00914054" w14:paraId="172ADD30" w14:textId="77777777" w:rsidTr="00C0096D">
        <w:trPr>
          <w:cantSplit/>
        </w:trPr>
        <w:tc>
          <w:tcPr>
            <w:tcW w:w="0" w:type="auto"/>
            <w:tcBorders>
              <w:top w:val="single" w:sz="4" w:space="0" w:color="A6A6A6" w:themeColor="background1" w:themeShade="A6"/>
              <w:right w:val="single" w:sz="4" w:space="0" w:color="000000" w:themeColor="text1"/>
            </w:tcBorders>
          </w:tcPr>
          <w:p w14:paraId="515987B5" w14:textId="77777777" w:rsidR="00914054" w:rsidRDefault="00914054" w:rsidP="00914054">
            <w:pPr>
              <w:pStyle w:val="NormalinTable"/>
            </w:pPr>
            <w:r>
              <w:rPr>
                <w:b/>
              </w:rPr>
              <w:t>2008 40 29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B7FB26" w14:textId="77777777" w:rsidR="00914054" w:rsidRDefault="00914054" w:rsidP="00914054">
            <w:pPr>
              <w:pStyle w:val="NormalinTable"/>
              <w:tabs>
                <w:tab w:val="left" w:pos="1250"/>
              </w:tabs>
            </w:pPr>
            <w:r>
              <w:t>0.00%</w:t>
            </w:r>
          </w:p>
        </w:tc>
      </w:tr>
      <w:tr w:rsidR="00914054" w14:paraId="2E3F364D" w14:textId="77777777" w:rsidTr="00C0096D">
        <w:trPr>
          <w:cantSplit/>
        </w:trPr>
        <w:tc>
          <w:tcPr>
            <w:tcW w:w="0" w:type="auto"/>
            <w:tcBorders>
              <w:top w:val="single" w:sz="4" w:space="0" w:color="A6A6A6" w:themeColor="background1" w:themeShade="A6"/>
              <w:right w:val="single" w:sz="4" w:space="0" w:color="000000" w:themeColor="text1"/>
            </w:tcBorders>
          </w:tcPr>
          <w:p w14:paraId="627441FE" w14:textId="77777777" w:rsidR="00914054" w:rsidRDefault="00914054" w:rsidP="00914054">
            <w:pPr>
              <w:pStyle w:val="NormalinTable"/>
            </w:pPr>
            <w:r>
              <w:rPr>
                <w:b/>
              </w:rPr>
              <w:t>2008 40 31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149906" w14:textId="77777777" w:rsidR="00914054" w:rsidRDefault="00914054" w:rsidP="00914054">
            <w:pPr>
              <w:pStyle w:val="NormalinTable"/>
              <w:tabs>
                <w:tab w:val="left" w:pos="1250"/>
              </w:tabs>
            </w:pPr>
            <w:r>
              <w:t>4.200 € / 100 kg</w:t>
            </w:r>
          </w:p>
        </w:tc>
      </w:tr>
      <w:tr w:rsidR="00914054" w14:paraId="3EBC5990" w14:textId="77777777" w:rsidTr="00C0096D">
        <w:trPr>
          <w:cantSplit/>
        </w:trPr>
        <w:tc>
          <w:tcPr>
            <w:tcW w:w="0" w:type="auto"/>
            <w:tcBorders>
              <w:top w:val="single" w:sz="4" w:space="0" w:color="A6A6A6" w:themeColor="background1" w:themeShade="A6"/>
              <w:right w:val="single" w:sz="4" w:space="0" w:color="000000" w:themeColor="text1"/>
            </w:tcBorders>
          </w:tcPr>
          <w:p w14:paraId="4A12E783" w14:textId="77777777" w:rsidR="00914054" w:rsidRDefault="00914054" w:rsidP="00914054">
            <w:pPr>
              <w:pStyle w:val="NormalinTable"/>
            </w:pPr>
            <w:r>
              <w:rPr>
                <w:b/>
              </w:rPr>
              <w:t>2008 40 39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4867A0" w14:textId="77777777" w:rsidR="00914054" w:rsidRDefault="00914054" w:rsidP="00914054">
            <w:pPr>
              <w:pStyle w:val="NormalinTable"/>
              <w:tabs>
                <w:tab w:val="left" w:pos="1250"/>
              </w:tabs>
            </w:pPr>
            <w:r>
              <w:t>0.00%</w:t>
            </w:r>
          </w:p>
        </w:tc>
      </w:tr>
      <w:tr w:rsidR="00914054" w14:paraId="2D73A668" w14:textId="77777777" w:rsidTr="00C0096D">
        <w:trPr>
          <w:cantSplit/>
        </w:trPr>
        <w:tc>
          <w:tcPr>
            <w:tcW w:w="0" w:type="auto"/>
            <w:tcBorders>
              <w:top w:val="single" w:sz="4" w:space="0" w:color="A6A6A6" w:themeColor="background1" w:themeShade="A6"/>
              <w:right w:val="single" w:sz="4" w:space="0" w:color="000000" w:themeColor="text1"/>
            </w:tcBorders>
          </w:tcPr>
          <w:p w14:paraId="5AC4CD7E" w14:textId="77777777" w:rsidR="00914054" w:rsidRDefault="00914054" w:rsidP="00914054">
            <w:pPr>
              <w:pStyle w:val="NormalinTable"/>
            </w:pPr>
            <w:r>
              <w:rPr>
                <w:b/>
              </w:rPr>
              <w:t>2008 40 51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0C2EFE" w14:textId="77777777" w:rsidR="00914054" w:rsidRDefault="00914054" w:rsidP="00914054">
            <w:pPr>
              <w:pStyle w:val="NormalinTable"/>
              <w:tabs>
                <w:tab w:val="left" w:pos="1250"/>
              </w:tabs>
            </w:pPr>
            <w:r>
              <w:t>0.00%</w:t>
            </w:r>
          </w:p>
        </w:tc>
      </w:tr>
      <w:tr w:rsidR="00914054" w14:paraId="77775532" w14:textId="77777777" w:rsidTr="00C0096D">
        <w:trPr>
          <w:cantSplit/>
        </w:trPr>
        <w:tc>
          <w:tcPr>
            <w:tcW w:w="0" w:type="auto"/>
            <w:tcBorders>
              <w:top w:val="single" w:sz="4" w:space="0" w:color="A6A6A6" w:themeColor="background1" w:themeShade="A6"/>
              <w:right w:val="single" w:sz="4" w:space="0" w:color="000000" w:themeColor="text1"/>
            </w:tcBorders>
          </w:tcPr>
          <w:p w14:paraId="48C3BF58" w14:textId="77777777" w:rsidR="00914054" w:rsidRDefault="00914054" w:rsidP="00914054">
            <w:pPr>
              <w:pStyle w:val="NormalinTable"/>
            </w:pPr>
            <w:r>
              <w:rPr>
                <w:b/>
              </w:rPr>
              <w:t>2008 40 59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906B76" w14:textId="77777777" w:rsidR="00914054" w:rsidRDefault="00914054" w:rsidP="00914054">
            <w:pPr>
              <w:pStyle w:val="NormalinTable"/>
              <w:tabs>
                <w:tab w:val="left" w:pos="1250"/>
              </w:tabs>
            </w:pPr>
            <w:r>
              <w:t>0.00%</w:t>
            </w:r>
          </w:p>
        </w:tc>
      </w:tr>
      <w:tr w:rsidR="00914054" w14:paraId="3C1827EC" w14:textId="77777777" w:rsidTr="00C0096D">
        <w:trPr>
          <w:cantSplit/>
        </w:trPr>
        <w:tc>
          <w:tcPr>
            <w:tcW w:w="0" w:type="auto"/>
            <w:tcBorders>
              <w:top w:val="single" w:sz="4" w:space="0" w:color="A6A6A6" w:themeColor="background1" w:themeShade="A6"/>
              <w:right w:val="single" w:sz="4" w:space="0" w:color="000000" w:themeColor="text1"/>
            </w:tcBorders>
          </w:tcPr>
          <w:p w14:paraId="380C5C5F" w14:textId="77777777" w:rsidR="00914054" w:rsidRDefault="00914054" w:rsidP="00914054">
            <w:pPr>
              <w:pStyle w:val="NormalinTable"/>
            </w:pPr>
            <w:r>
              <w:rPr>
                <w:b/>
              </w:rPr>
              <w:t>2008 40 71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407011" w14:textId="77777777" w:rsidR="00914054" w:rsidRDefault="00914054" w:rsidP="00914054">
            <w:pPr>
              <w:pStyle w:val="NormalinTable"/>
              <w:tabs>
                <w:tab w:val="left" w:pos="1250"/>
              </w:tabs>
            </w:pPr>
            <w:r>
              <w:t>0.00%</w:t>
            </w:r>
          </w:p>
        </w:tc>
      </w:tr>
      <w:tr w:rsidR="00914054" w14:paraId="3D63AA24" w14:textId="77777777" w:rsidTr="00C0096D">
        <w:trPr>
          <w:cantSplit/>
        </w:trPr>
        <w:tc>
          <w:tcPr>
            <w:tcW w:w="0" w:type="auto"/>
            <w:tcBorders>
              <w:top w:val="single" w:sz="4" w:space="0" w:color="A6A6A6" w:themeColor="background1" w:themeShade="A6"/>
              <w:right w:val="single" w:sz="4" w:space="0" w:color="000000" w:themeColor="text1"/>
            </w:tcBorders>
          </w:tcPr>
          <w:p w14:paraId="05C06A38" w14:textId="77777777" w:rsidR="00914054" w:rsidRDefault="00914054" w:rsidP="00914054">
            <w:pPr>
              <w:pStyle w:val="NormalinTable"/>
            </w:pPr>
            <w:r>
              <w:rPr>
                <w:b/>
              </w:rPr>
              <w:t>2008 40 79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B7A5E2" w14:textId="77777777" w:rsidR="00914054" w:rsidRDefault="00914054" w:rsidP="00914054">
            <w:pPr>
              <w:pStyle w:val="NormalinTable"/>
              <w:tabs>
                <w:tab w:val="left" w:pos="1250"/>
              </w:tabs>
            </w:pPr>
            <w:r>
              <w:t>0.00%</w:t>
            </w:r>
          </w:p>
        </w:tc>
      </w:tr>
      <w:tr w:rsidR="00914054" w14:paraId="2483D38E" w14:textId="77777777" w:rsidTr="00C0096D">
        <w:trPr>
          <w:cantSplit/>
        </w:trPr>
        <w:tc>
          <w:tcPr>
            <w:tcW w:w="0" w:type="auto"/>
            <w:tcBorders>
              <w:top w:val="single" w:sz="4" w:space="0" w:color="A6A6A6" w:themeColor="background1" w:themeShade="A6"/>
              <w:right w:val="single" w:sz="4" w:space="0" w:color="000000" w:themeColor="text1"/>
            </w:tcBorders>
          </w:tcPr>
          <w:p w14:paraId="3382F528" w14:textId="77777777" w:rsidR="00914054" w:rsidRDefault="00914054" w:rsidP="00914054">
            <w:pPr>
              <w:pStyle w:val="NormalinTable"/>
            </w:pPr>
            <w:r>
              <w:rPr>
                <w:b/>
              </w:rPr>
              <w:t>2008 40 90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03BD59" w14:textId="77777777" w:rsidR="00914054" w:rsidRDefault="00914054" w:rsidP="00914054">
            <w:pPr>
              <w:pStyle w:val="NormalinTable"/>
              <w:tabs>
                <w:tab w:val="left" w:pos="1250"/>
              </w:tabs>
            </w:pPr>
            <w:r>
              <w:t>0.00%</w:t>
            </w:r>
          </w:p>
        </w:tc>
      </w:tr>
      <w:tr w:rsidR="00914054" w14:paraId="26535A67" w14:textId="77777777" w:rsidTr="00C0096D">
        <w:trPr>
          <w:cantSplit/>
        </w:trPr>
        <w:tc>
          <w:tcPr>
            <w:tcW w:w="0" w:type="auto"/>
            <w:tcBorders>
              <w:top w:val="single" w:sz="4" w:space="0" w:color="A6A6A6" w:themeColor="background1" w:themeShade="A6"/>
              <w:right w:val="single" w:sz="4" w:space="0" w:color="000000" w:themeColor="text1"/>
            </w:tcBorders>
          </w:tcPr>
          <w:p w14:paraId="7057A85A" w14:textId="77777777" w:rsidR="00914054" w:rsidRDefault="00914054" w:rsidP="00914054">
            <w:pPr>
              <w:pStyle w:val="NormalinTable"/>
            </w:pPr>
            <w:r>
              <w:rPr>
                <w:b/>
              </w:rPr>
              <w:t>2008 50 11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E2869E" w14:textId="77777777" w:rsidR="00914054" w:rsidRDefault="00914054" w:rsidP="00914054">
            <w:pPr>
              <w:pStyle w:val="NormalinTable"/>
              <w:tabs>
                <w:tab w:val="left" w:pos="1250"/>
              </w:tabs>
            </w:pPr>
            <w:r>
              <w:t>0.00%</w:t>
            </w:r>
          </w:p>
        </w:tc>
      </w:tr>
      <w:tr w:rsidR="00914054" w14:paraId="26CDBC42" w14:textId="77777777" w:rsidTr="00C0096D">
        <w:trPr>
          <w:cantSplit/>
        </w:trPr>
        <w:tc>
          <w:tcPr>
            <w:tcW w:w="0" w:type="auto"/>
            <w:tcBorders>
              <w:top w:val="single" w:sz="4" w:space="0" w:color="A6A6A6" w:themeColor="background1" w:themeShade="A6"/>
              <w:right w:val="single" w:sz="4" w:space="0" w:color="000000" w:themeColor="text1"/>
            </w:tcBorders>
          </w:tcPr>
          <w:p w14:paraId="66BFF6C2" w14:textId="77777777" w:rsidR="00914054" w:rsidRDefault="00914054" w:rsidP="00914054">
            <w:pPr>
              <w:pStyle w:val="NormalinTable"/>
            </w:pPr>
            <w:r>
              <w:rPr>
                <w:b/>
              </w:rPr>
              <w:t>2008 50 19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6A6C68" w14:textId="77777777" w:rsidR="00914054" w:rsidRDefault="00914054" w:rsidP="00914054">
            <w:pPr>
              <w:pStyle w:val="NormalinTable"/>
              <w:tabs>
                <w:tab w:val="left" w:pos="1250"/>
              </w:tabs>
            </w:pPr>
            <w:r>
              <w:t>4.200 € / 100 kg</w:t>
            </w:r>
          </w:p>
        </w:tc>
      </w:tr>
      <w:tr w:rsidR="00914054" w14:paraId="78C6C49B" w14:textId="77777777" w:rsidTr="00C0096D">
        <w:trPr>
          <w:cantSplit/>
        </w:trPr>
        <w:tc>
          <w:tcPr>
            <w:tcW w:w="0" w:type="auto"/>
            <w:tcBorders>
              <w:top w:val="single" w:sz="4" w:space="0" w:color="A6A6A6" w:themeColor="background1" w:themeShade="A6"/>
              <w:right w:val="single" w:sz="4" w:space="0" w:color="000000" w:themeColor="text1"/>
            </w:tcBorders>
          </w:tcPr>
          <w:p w14:paraId="3DBBE7CC" w14:textId="77777777" w:rsidR="00914054" w:rsidRDefault="00914054" w:rsidP="00914054">
            <w:pPr>
              <w:pStyle w:val="NormalinTable"/>
            </w:pPr>
            <w:r>
              <w:rPr>
                <w:b/>
              </w:rPr>
              <w:t>2008 50 31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B8634F" w14:textId="77777777" w:rsidR="00914054" w:rsidRDefault="00914054" w:rsidP="00914054">
            <w:pPr>
              <w:pStyle w:val="NormalinTable"/>
              <w:tabs>
                <w:tab w:val="left" w:pos="1250"/>
              </w:tabs>
            </w:pPr>
            <w:r>
              <w:t>0.00%</w:t>
            </w:r>
          </w:p>
        </w:tc>
      </w:tr>
      <w:tr w:rsidR="00914054" w14:paraId="61A329CE" w14:textId="77777777" w:rsidTr="00C0096D">
        <w:trPr>
          <w:cantSplit/>
        </w:trPr>
        <w:tc>
          <w:tcPr>
            <w:tcW w:w="0" w:type="auto"/>
            <w:tcBorders>
              <w:top w:val="single" w:sz="4" w:space="0" w:color="A6A6A6" w:themeColor="background1" w:themeShade="A6"/>
              <w:right w:val="single" w:sz="4" w:space="0" w:color="000000" w:themeColor="text1"/>
            </w:tcBorders>
          </w:tcPr>
          <w:p w14:paraId="7C7178B3" w14:textId="77777777" w:rsidR="00914054" w:rsidRDefault="00914054" w:rsidP="00914054">
            <w:pPr>
              <w:pStyle w:val="NormalinTable"/>
            </w:pPr>
            <w:r>
              <w:rPr>
                <w:b/>
              </w:rPr>
              <w:t>2008 50 39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3057C0" w14:textId="77777777" w:rsidR="00914054" w:rsidRDefault="00914054" w:rsidP="00914054">
            <w:pPr>
              <w:pStyle w:val="NormalinTable"/>
              <w:tabs>
                <w:tab w:val="left" w:pos="1250"/>
              </w:tabs>
            </w:pPr>
            <w:r>
              <w:t>0.00%</w:t>
            </w:r>
          </w:p>
        </w:tc>
      </w:tr>
      <w:tr w:rsidR="00914054" w14:paraId="3FD22B21" w14:textId="77777777" w:rsidTr="00C0096D">
        <w:trPr>
          <w:cantSplit/>
        </w:trPr>
        <w:tc>
          <w:tcPr>
            <w:tcW w:w="0" w:type="auto"/>
            <w:tcBorders>
              <w:top w:val="single" w:sz="4" w:space="0" w:color="A6A6A6" w:themeColor="background1" w:themeShade="A6"/>
              <w:right w:val="single" w:sz="4" w:space="0" w:color="000000" w:themeColor="text1"/>
            </w:tcBorders>
          </w:tcPr>
          <w:p w14:paraId="4B87A17F" w14:textId="77777777" w:rsidR="00914054" w:rsidRDefault="00914054" w:rsidP="00914054">
            <w:pPr>
              <w:pStyle w:val="NormalinTable"/>
            </w:pPr>
            <w:r>
              <w:rPr>
                <w:b/>
              </w:rPr>
              <w:t>2008 50 51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4B60ED" w14:textId="77777777" w:rsidR="00914054" w:rsidRDefault="00914054" w:rsidP="00914054">
            <w:pPr>
              <w:pStyle w:val="NormalinTable"/>
              <w:tabs>
                <w:tab w:val="left" w:pos="1250"/>
              </w:tabs>
            </w:pPr>
            <w:r>
              <w:t>4.200 € / 100 kg</w:t>
            </w:r>
          </w:p>
        </w:tc>
      </w:tr>
      <w:tr w:rsidR="00914054" w14:paraId="66A94E8B" w14:textId="77777777" w:rsidTr="00C0096D">
        <w:trPr>
          <w:cantSplit/>
        </w:trPr>
        <w:tc>
          <w:tcPr>
            <w:tcW w:w="0" w:type="auto"/>
            <w:tcBorders>
              <w:top w:val="single" w:sz="4" w:space="0" w:color="A6A6A6" w:themeColor="background1" w:themeShade="A6"/>
              <w:right w:val="single" w:sz="4" w:space="0" w:color="000000" w:themeColor="text1"/>
            </w:tcBorders>
          </w:tcPr>
          <w:p w14:paraId="7CCD7251" w14:textId="77777777" w:rsidR="00914054" w:rsidRDefault="00914054" w:rsidP="00914054">
            <w:pPr>
              <w:pStyle w:val="NormalinTable"/>
            </w:pPr>
            <w:r>
              <w:rPr>
                <w:b/>
              </w:rPr>
              <w:t>2008 50 59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A78BC1" w14:textId="77777777" w:rsidR="00914054" w:rsidRDefault="00914054" w:rsidP="00914054">
            <w:pPr>
              <w:pStyle w:val="NormalinTable"/>
              <w:tabs>
                <w:tab w:val="left" w:pos="1250"/>
              </w:tabs>
            </w:pPr>
            <w:r>
              <w:t>0.00%</w:t>
            </w:r>
          </w:p>
        </w:tc>
      </w:tr>
      <w:tr w:rsidR="00914054" w14:paraId="6EE4B835" w14:textId="77777777" w:rsidTr="00C0096D">
        <w:trPr>
          <w:cantSplit/>
        </w:trPr>
        <w:tc>
          <w:tcPr>
            <w:tcW w:w="0" w:type="auto"/>
            <w:tcBorders>
              <w:top w:val="single" w:sz="4" w:space="0" w:color="A6A6A6" w:themeColor="background1" w:themeShade="A6"/>
              <w:right w:val="single" w:sz="4" w:space="0" w:color="000000" w:themeColor="text1"/>
            </w:tcBorders>
          </w:tcPr>
          <w:p w14:paraId="083705D6" w14:textId="77777777" w:rsidR="00914054" w:rsidRDefault="00914054" w:rsidP="00914054">
            <w:pPr>
              <w:pStyle w:val="NormalinTable"/>
            </w:pPr>
            <w:r>
              <w:rPr>
                <w:b/>
              </w:rPr>
              <w:t>2008 50 61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E7A654" w14:textId="77777777" w:rsidR="00914054" w:rsidRDefault="00914054" w:rsidP="00914054">
            <w:pPr>
              <w:pStyle w:val="NormalinTable"/>
              <w:tabs>
                <w:tab w:val="left" w:pos="1250"/>
              </w:tabs>
            </w:pPr>
            <w:r>
              <w:t>0.00%</w:t>
            </w:r>
          </w:p>
        </w:tc>
      </w:tr>
      <w:tr w:rsidR="00914054" w14:paraId="4FEB5AC0" w14:textId="77777777" w:rsidTr="00C0096D">
        <w:trPr>
          <w:cantSplit/>
        </w:trPr>
        <w:tc>
          <w:tcPr>
            <w:tcW w:w="0" w:type="auto"/>
            <w:tcBorders>
              <w:top w:val="single" w:sz="4" w:space="0" w:color="A6A6A6" w:themeColor="background1" w:themeShade="A6"/>
              <w:right w:val="single" w:sz="4" w:space="0" w:color="000000" w:themeColor="text1"/>
            </w:tcBorders>
          </w:tcPr>
          <w:p w14:paraId="577BC556" w14:textId="77777777" w:rsidR="00914054" w:rsidRDefault="00914054" w:rsidP="00914054">
            <w:pPr>
              <w:pStyle w:val="NormalinTable"/>
            </w:pPr>
            <w:r>
              <w:rPr>
                <w:b/>
              </w:rPr>
              <w:t>2008 50 69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4E464A" w14:textId="77777777" w:rsidR="00914054" w:rsidRDefault="00914054" w:rsidP="00914054">
            <w:pPr>
              <w:pStyle w:val="NormalinTable"/>
              <w:tabs>
                <w:tab w:val="left" w:pos="1250"/>
              </w:tabs>
            </w:pPr>
            <w:r>
              <w:t>0.00%</w:t>
            </w:r>
          </w:p>
        </w:tc>
      </w:tr>
      <w:tr w:rsidR="00914054" w14:paraId="57750277" w14:textId="77777777" w:rsidTr="00C0096D">
        <w:trPr>
          <w:cantSplit/>
        </w:trPr>
        <w:tc>
          <w:tcPr>
            <w:tcW w:w="0" w:type="auto"/>
            <w:tcBorders>
              <w:top w:val="single" w:sz="4" w:space="0" w:color="A6A6A6" w:themeColor="background1" w:themeShade="A6"/>
              <w:right w:val="single" w:sz="4" w:space="0" w:color="000000" w:themeColor="text1"/>
            </w:tcBorders>
          </w:tcPr>
          <w:p w14:paraId="130557BC" w14:textId="77777777" w:rsidR="00914054" w:rsidRDefault="00914054" w:rsidP="00914054">
            <w:pPr>
              <w:pStyle w:val="NormalinTable"/>
            </w:pPr>
            <w:r>
              <w:rPr>
                <w:b/>
              </w:rPr>
              <w:t>2008 50 71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0394EC" w14:textId="77777777" w:rsidR="00914054" w:rsidRDefault="00914054" w:rsidP="00914054">
            <w:pPr>
              <w:pStyle w:val="NormalinTable"/>
              <w:tabs>
                <w:tab w:val="left" w:pos="1250"/>
              </w:tabs>
            </w:pPr>
            <w:r>
              <w:t>0.00%</w:t>
            </w:r>
          </w:p>
        </w:tc>
      </w:tr>
      <w:tr w:rsidR="00914054" w14:paraId="5D96D020" w14:textId="77777777" w:rsidTr="00C0096D">
        <w:trPr>
          <w:cantSplit/>
        </w:trPr>
        <w:tc>
          <w:tcPr>
            <w:tcW w:w="0" w:type="auto"/>
            <w:tcBorders>
              <w:top w:val="single" w:sz="4" w:space="0" w:color="A6A6A6" w:themeColor="background1" w:themeShade="A6"/>
              <w:right w:val="single" w:sz="4" w:space="0" w:color="000000" w:themeColor="text1"/>
            </w:tcBorders>
          </w:tcPr>
          <w:p w14:paraId="3EEC7C2D" w14:textId="77777777" w:rsidR="00914054" w:rsidRDefault="00914054" w:rsidP="00914054">
            <w:pPr>
              <w:pStyle w:val="NormalinTable"/>
            </w:pPr>
            <w:r>
              <w:rPr>
                <w:b/>
              </w:rPr>
              <w:t>2008 50 79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64A83C" w14:textId="77777777" w:rsidR="00914054" w:rsidRDefault="00914054" w:rsidP="00914054">
            <w:pPr>
              <w:pStyle w:val="NormalinTable"/>
              <w:tabs>
                <w:tab w:val="left" w:pos="1250"/>
              </w:tabs>
            </w:pPr>
            <w:r>
              <w:t>0.00%</w:t>
            </w:r>
          </w:p>
        </w:tc>
      </w:tr>
      <w:tr w:rsidR="00914054" w14:paraId="557B17F6" w14:textId="77777777" w:rsidTr="00C0096D">
        <w:trPr>
          <w:cantSplit/>
        </w:trPr>
        <w:tc>
          <w:tcPr>
            <w:tcW w:w="0" w:type="auto"/>
            <w:tcBorders>
              <w:top w:val="single" w:sz="4" w:space="0" w:color="A6A6A6" w:themeColor="background1" w:themeShade="A6"/>
              <w:right w:val="single" w:sz="4" w:space="0" w:color="000000" w:themeColor="text1"/>
            </w:tcBorders>
          </w:tcPr>
          <w:p w14:paraId="7DBB3CA7" w14:textId="77777777" w:rsidR="00914054" w:rsidRDefault="00914054" w:rsidP="00914054">
            <w:pPr>
              <w:pStyle w:val="NormalinTable"/>
            </w:pPr>
            <w:r>
              <w:rPr>
                <w:b/>
              </w:rPr>
              <w:t>2008 50 92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12DB7D" w14:textId="77777777" w:rsidR="00914054" w:rsidRDefault="00914054" w:rsidP="00914054">
            <w:pPr>
              <w:pStyle w:val="NormalinTable"/>
              <w:tabs>
                <w:tab w:val="left" w:pos="1250"/>
              </w:tabs>
            </w:pPr>
            <w:r>
              <w:t>0.00%</w:t>
            </w:r>
          </w:p>
        </w:tc>
      </w:tr>
      <w:tr w:rsidR="00914054" w14:paraId="79C38FAB" w14:textId="77777777" w:rsidTr="00C0096D">
        <w:trPr>
          <w:cantSplit/>
        </w:trPr>
        <w:tc>
          <w:tcPr>
            <w:tcW w:w="0" w:type="auto"/>
            <w:tcBorders>
              <w:top w:val="single" w:sz="4" w:space="0" w:color="A6A6A6" w:themeColor="background1" w:themeShade="A6"/>
              <w:right w:val="single" w:sz="4" w:space="0" w:color="000000" w:themeColor="text1"/>
            </w:tcBorders>
          </w:tcPr>
          <w:p w14:paraId="6E531221" w14:textId="77777777" w:rsidR="00914054" w:rsidRDefault="00914054" w:rsidP="00914054">
            <w:pPr>
              <w:pStyle w:val="NormalinTable"/>
            </w:pPr>
            <w:r>
              <w:rPr>
                <w:b/>
              </w:rPr>
              <w:t>2008 50 98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EB6D0F" w14:textId="77777777" w:rsidR="00914054" w:rsidRDefault="00914054" w:rsidP="00914054">
            <w:pPr>
              <w:pStyle w:val="NormalinTable"/>
              <w:tabs>
                <w:tab w:val="left" w:pos="1250"/>
              </w:tabs>
            </w:pPr>
            <w:r>
              <w:t>0.00%</w:t>
            </w:r>
          </w:p>
        </w:tc>
      </w:tr>
      <w:tr w:rsidR="00914054" w14:paraId="118EC95F" w14:textId="77777777" w:rsidTr="00C0096D">
        <w:trPr>
          <w:cantSplit/>
        </w:trPr>
        <w:tc>
          <w:tcPr>
            <w:tcW w:w="0" w:type="auto"/>
            <w:tcBorders>
              <w:top w:val="single" w:sz="4" w:space="0" w:color="A6A6A6" w:themeColor="background1" w:themeShade="A6"/>
              <w:right w:val="single" w:sz="4" w:space="0" w:color="000000" w:themeColor="text1"/>
            </w:tcBorders>
          </w:tcPr>
          <w:p w14:paraId="5E6B8E4D" w14:textId="77777777" w:rsidR="00914054" w:rsidRDefault="00914054" w:rsidP="00914054">
            <w:pPr>
              <w:pStyle w:val="NormalinTable"/>
            </w:pPr>
            <w:r>
              <w:rPr>
                <w:b/>
              </w:rPr>
              <w:t>2008 60 11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3F117D" w14:textId="77777777" w:rsidR="00914054" w:rsidRDefault="00914054" w:rsidP="00914054">
            <w:pPr>
              <w:pStyle w:val="NormalinTable"/>
              <w:tabs>
                <w:tab w:val="left" w:pos="1250"/>
              </w:tabs>
            </w:pPr>
            <w:r>
              <w:t>0.00%</w:t>
            </w:r>
          </w:p>
        </w:tc>
      </w:tr>
      <w:tr w:rsidR="00914054" w14:paraId="09CACA1E" w14:textId="77777777" w:rsidTr="00C0096D">
        <w:trPr>
          <w:cantSplit/>
        </w:trPr>
        <w:tc>
          <w:tcPr>
            <w:tcW w:w="0" w:type="auto"/>
            <w:tcBorders>
              <w:top w:val="single" w:sz="4" w:space="0" w:color="A6A6A6" w:themeColor="background1" w:themeShade="A6"/>
              <w:right w:val="single" w:sz="4" w:space="0" w:color="000000" w:themeColor="text1"/>
            </w:tcBorders>
          </w:tcPr>
          <w:p w14:paraId="2DCFF6A3" w14:textId="77777777" w:rsidR="00914054" w:rsidRDefault="00914054" w:rsidP="00914054">
            <w:pPr>
              <w:pStyle w:val="NormalinTable"/>
            </w:pPr>
            <w:r>
              <w:rPr>
                <w:b/>
              </w:rPr>
              <w:t>2008 60 19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359CBD" w14:textId="77777777" w:rsidR="00914054" w:rsidRDefault="00914054" w:rsidP="00914054">
            <w:pPr>
              <w:pStyle w:val="NormalinTable"/>
              <w:tabs>
                <w:tab w:val="left" w:pos="1250"/>
              </w:tabs>
            </w:pPr>
            <w:r>
              <w:t>4.200 € / 100 kg</w:t>
            </w:r>
          </w:p>
        </w:tc>
      </w:tr>
      <w:tr w:rsidR="00914054" w14:paraId="788B4F2A" w14:textId="77777777" w:rsidTr="00C0096D">
        <w:trPr>
          <w:cantSplit/>
        </w:trPr>
        <w:tc>
          <w:tcPr>
            <w:tcW w:w="0" w:type="auto"/>
            <w:tcBorders>
              <w:top w:val="single" w:sz="4" w:space="0" w:color="A6A6A6" w:themeColor="background1" w:themeShade="A6"/>
              <w:right w:val="single" w:sz="4" w:space="0" w:color="000000" w:themeColor="text1"/>
            </w:tcBorders>
          </w:tcPr>
          <w:p w14:paraId="43B89101" w14:textId="77777777" w:rsidR="00914054" w:rsidRDefault="00914054" w:rsidP="00914054">
            <w:pPr>
              <w:pStyle w:val="NormalinTable"/>
            </w:pPr>
            <w:r>
              <w:rPr>
                <w:b/>
              </w:rPr>
              <w:t>2008 60 31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9F9E5E" w14:textId="77777777" w:rsidR="00914054" w:rsidRDefault="00914054" w:rsidP="00914054">
            <w:pPr>
              <w:pStyle w:val="NormalinTable"/>
              <w:tabs>
                <w:tab w:val="left" w:pos="1250"/>
              </w:tabs>
            </w:pPr>
            <w:r>
              <w:t>0.00%</w:t>
            </w:r>
          </w:p>
        </w:tc>
      </w:tr>
      <w:tr w:rsidR="00914054" w14:paraId="1B7CEEF7" w14:textId="77777777" w:rsidTr="00C0096D">
        <w:trPr>
          <w:cantSplit/>
        </w:trPr>
        <w:tc>
          <w:tcPr>
            <w:tcW w:w="0" w:type="auto"/>
            <w:tcBorders>
              <w:top w:val="single" w:sz="4" w:space="0" w:color="A6A6A6" w:themeColor="background1" w:themeShade="A6"/>
              <w:right w:val="single" w:sz="4" w:space="0" w:color="000000" w:themeColor="text1"/>
            </w:tcBorders>
          </w:tcPr>
          <w:p w14:paraId="1369085B" w14:textId="77777777" w:rsidR="00914054" w:rsidRDefault="00914054" w:rsidP="00914054">
            <w:pPr>
              <w:pStyle w:val="NormalinTable"/>
            </w:pPr>
            <w:r>
              <w:rPr>
                <w:b/>
              </w:rPr>
              <w:t>2008 60 39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72358B" w14:textId="77777777" w:rsidR="00914054" w:rsidRDefault="00914054" w:rsidP="00914054">
            <w:pPr>
              <w:pStyle w:val="NormalinTable"/>
              <w:tabs>
                <w:tab w:val="left" w:pos="1250"/>
              </w:tabs>
            </w:pPr>
            <w:r>
              <w:t>0.00%</w:t>
            </w:r>
          </w:p>
        </w:tc>
      </w:tr>
      <w:tr w:rsidR="00914054" w14:paraId="35FD8744" w14:textId="77777777" w:rsidTr="00C0096D">
        <w:trPr>
          <w:cantSplit/>
        </w:trPr>
        <w:tc>
          <w:tcPr>
            <w:tcW w:w="0" w:type="auto"/>
            <w:tcBorders>
              <w:top w:val="single" w:sz="4" w:space="0" w:color="A6A6A6" w:themeColor="background1" w:themeShade="A6"/>
              <w:right w:val="single" w:sz="4" w:space="0" w:color="000000" w:themeColor="text1"/>
            </w:tcBorders>
          </w:tcPr>
          <w:p w14:paraId="22E82890" w14:textId="77777777" w:rsidR="00914054" w:rsidRDefault="00914054" w:rsidP="00914054">
            <w:pPr>
              <w:pStyle w:val="NormalinTable"/>
            </w:pPr>
            <w:r>
              <w:rPr>
                <w:b/>
              </w:rPr>
              <w:t>2008 60 50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68E3F2" w14:textId="77777777" w:rsidR="00914054" w:rsidRDefault="00914054" w:rsidP="00914054">
            <w:pPr>
              <w:pStyle w:val="NormalinTable"/>
              <w:tabs>
                <w:tab w:val="left" w:pos="1250"/>
              </w:tabs>
            </w:pPr>
            <w:r>
              <w:t>0.00%</w:t>
            </w:r>
          </w:p>
        </w:tc>
      </w:tr>
      <w:tr w:rsidR="00914054" w14:paraId="55C286DF" w14:textId="77777777" w:rsidTr="00C0096D">
        <w:trPr>
          <w:cantSplit/>
        </w:trPr>
        <w:tc>
          <w:tcPr>
            <w:tcW w:w="0" w:type="auto"/>
            <w:tcBorders>
              <w:top w:val="single" w:sz="4" w:space="0" w:color="A6A6A6" w:themeColor="background1" w:themeShade="A6"/>
              <w:right w:val="single" w:sz="4" w:space="0" w:color="000000" w:themeColor="text1"/>
            </w:tcBorders>
          </w:tcPr>
          <w:p w14:paraId="5A3B1910" w14:textId="77777777" w:rsidR="00914054" w:rsidRDefault="00914054" w:rsidP="00914054">
            <w:pPr>
              <w:pStyle w:val="NormalinTable"/>
            </w:pPr>
            <w:r>
              <w:rPr>
                <w:b/>
              </w:rPr>
              <w:t>2008 60 60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3D6117" w14:textId="77777777" w:rsidR="00914054" w:rsidRDefault="00914054" w:rsidP="00914054">
            <w:pPr>
              <w:pStyle w:val="NormalinTable"/>
              <w:tabs>
                <w:tab w:val="left" w:pos="1250"/>
              </w:tabs>
            </w:pPr>
            <w:r>
              <w:t>0.00%</w:t>
            </w:r>
          </w:p>
        </w:tc>
      </w:tr>
      <w:tr w:rsidR="00914054" w14:paraId="0421434B" w14:textId="77777777" w:rsidTr="00C0096D">
        <w:trPr>
          <w:cantSplit/>
        </w:trPr>
        <w:tc>
          <w:tcPr>
            <w:tcW w:w="0" w:type="auto"/>
            <w:tcBorders>
              <w:top w:val="single" w:sz="4" w:space="0" w:color="A6A6A6" w:themeColor="background1" w:themeShade="A6"/>
              <w:right w:val="single" w:sz="4" w:space="0" w:color="000000" w:themeColor="text1"/>
            </w:tcBorders>
          </w:tcPr>
          <w:p w14:paraId="22BCF8D9" w14:textId="77777777" w:rsidR="00914054" w:rsidRDefault="00914054" w:rsidP="00914054">
            <w:pPr>
              <w:pStyle w:val="NormalinTable"/>
            </w:pPr>
            <w:r>
              <w:rPr>
                <w:b/>
              </w:rPr>
              <w:t>2008 60 70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A35C85" w14:textId="77777777" w:rsidR="00914054" w:rsidRDefault="00914054" w:rsidP="00914054">
            <w:pPr>
              <w:pStyle w:val="NormalinTable"/>
              <w:tabs>
                <w:tab w:val="left" w:pos="1250"/>
              </w:tabs>
            </w:pPr>
            <w:r>
              <w:t>0.00%</w:t>
            </w:r>
          </w:p>
        </w:tc>
      </w:tr>
      <w:tr w:rsidR="00914054" w14:paraId="52C1C957" w14:textId="77777777" w:rsidTr="00C0096D">
        <w:trPr>
          <w:cantSplit/>
        </w:trPr>
        <w:tc>
          <w:tcPr>
            <w:tcW w:w="0" w:type="auto"/>
            <w:tcBorders>
              <w:top w:val="single" w:sz="4" w:space="0" w:color="A6A6A6" w:themeColor="background1" w:themeShade="A6"/>
              <w:right w:val="single" w:sz="4" w:space="0" w:color="000000" w:themeColor="text1"/>
            </w:tcBorders>
          </w:tcPr>
          <w:p w14:paraId="0B1F5A15" w14:textId="77777777" w:rsidR="00914054" w:rsidRDefault="00914054" w:rsidP="00914054">
            <w:pPr>
              <w:pStyle w:val="NormalinTable"/>
            </w:pPr>
            <w:r>
              <w:rPr>
                <w:b/>
              </w:rPr>
              <w:t>2008 60 90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CF9632" w14:textId="77777777" w:rsidR="00914054" w:rsidRDefault="00914054" w:rsidP="00914054">
            <w:pPr>
              <w:pStyle w:val="NormalinTable"/>
              <w:tabs>
                <w:tab w:val="left" w:pos="1250"/>
              </w:tabs>
            </w:pPr>
            <w:r>
              <w:t>0.00%</w:t>
            </w:r>
          </w:p>
        </w:tc>
      </w:tr>
      <w:tr w:rsidR="00914054" w14:paraId="24993F5B" w14:textId="77777777" w:rsidTr="00C0096D">
        <w:trPr>
          <w:cantSplit/>
        </w:trPr>
        <w:tc>
          <w:tcPr>
            <w:tcW w:w="0" w:type="auto"/>
            <w:tcBorders>
              <w:top w:val="single" w:sz="4" w:space="0" w:color="A6A6A6" w:themeColor="background1" w:themeShade="A6"/>
              <w:right w:val="single" w:sz="4" w:space="0" w:color="000000" w:themeColor="text1"/>
            </w:tcBorders>
          </w:tcPr>
          <w:p w14:paraId="6F55EBE3" w14:textId="77777777" w:rsidR="00914054" w:rsidRDefault="00914054" w:rsidP="00914054">
            <w:pPr>
              <w:pStyle w:val="NormalinTable"/>
            </w:pPr>
            <w:r>
              <w:rPr>
                <w:b/>
              </w:rPr>
              <w:lastRenderedPageBreak/>
              <w:t>2008 70 11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476923" w14:textId="77777777" w:rsidR="00914054" w:rsidRDefault="00914054" w:rsidP="00914054">
            <w:pPr>
              <w:pStyle w:val="NormalinTable"/>
              <w:tabs>
                <w:tab w:val="left" w:pos="1250"/>
              </w:tabs>
            </w:pPr>
            <w:r>
              <w:t>0.00%</w:t>
            </w:r>
          </w:p>
        </w:tc>
      </w:tr>
      <w:tr w:rsidR="00914054" w14:paraId="7873E43D" w14:textId="77777777" w:rsidTr="00C0096D">
        <w:trPr>
          <w:cantSplit/>
        </w:trPr>
        <w:tc>
          <w:tcPr>
            <w:tcW w:w="0" w:type="auto"/>
            <w:tcBorders>
              <w:top w:val="single" w:sz="4" w:space="0" w:color="A6A6A6" w:themeColor="background1" w:themeShade="A6"/>
              <w:right w:val="single" w:sz="4" w:space="0" w:color="000000" w:themeColor="text1"/>
            </w:tcBorders>
          </w:tcPr>
          <w:p w14:paraId="26203F28" w14:textId="77777777" w:rsidR="00914054" w:rsidRDefault="00914054" w:rsidP="00914054">
            <w:pPr>
              <w:pStyle w:val="NormalinTable"/>
            </w:pPr>
            <w:r>
              <w:rPr>
                <w:b/>
              </w:rPr>
              <w:t>2008 70 19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23A4BE" w14:textId="77777777" w:rsidR="00914054" w:rsidRDefault="00914054" w:rsidP="00914054">
            <w:pPr>
              <w:pStyle w:val="NormalinTable"/>
              <w:tabs>
                <w:tab w:val="left" w:pos="1250"/>
              </w:tabs>
            </w:pPr>
            <w:r>
              <w:t>0.00%</w:t>
            </w:r>
          </w:p>
        </w:tc>
      </w:tr>
      <w:tr w:rsidR="00914054" w14:paraId="6D884EB0" w14:textId="77777777" w:rsidTr="00C0096D">
        <w:trPr>
          <w:cantSplit/>
        </w:trPr>
        <w:tc>
          <w:tcPr>
            <w:tcW w:w="0" w:type="auto"/>
            <w:tcBorders>
              <w:top w:val="single" w:sz="4" w:space="0" w:color="A6A6A6" w:themeColor="background1" w:themeShade="A6"/>
              <w:right w:val="single" w:sz="4" w:space="0" w:color="000000" w:themeColor="text1"/>
            </w:tcBorders>
          </w:tcPr>
          <w:p w14:paraId="1107E27D" w14:textId="77777777" w:rsidR="00914054" w:rsidRDefault="00914054" w:rsidP="00914054">
            <w:pPr>
              <w:pStyle w:val="NormalinTable"/>
            </w:pPr>
            <w:r>
              <w:rPr>
                <w:b/>
              </w:rPr>
              <w:t>2008 70 31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887F4B" w14:textId="77777777" w:rsidR="00914054" w:rsidRDefault="00914054" w:rsidP="00914054">
            <w:pPr>
              <w:pStyle w:val="NormalinTable"/>
              <w:tabs>
                <w:tab w:val="left" w:pos="1250"/>
              </w:tabs>
            </w:pPr>
            <w:r>
              <w:t>0.00%</w:t>
            </w:r>
          </w:p>
        </w:tc>
      </w:tr>
      <w:tr w:rsidR="00914054" w14:paraId="36E36972" w14:textId="77777777" w:rsidTr="00C0096D">
        <w:trPr>
          <w:cantSplit/>
        </w:trPr>
        <w:tc>
          <w:tcPr>
            <w:tcW w:w="0" w:type="auto"/>
            <w:tcBorders>
              <w:top w:val="single" w:sz="4" w:space="0" w:color="A6A6A6" w:themeColor="background1" w:themeShade="A6"/>
              <w:right w:val="single" w:sz="4" w:space="0" w:color="000000" w:themeColor="text1"/>
            </w:tcBorders>
          </w:tcPr>
          <w:p w14:paraId="213FAC40" w14:textId="77777777" w:rsidR="00914054" w:rsidRDefault="00914054" w:rsidP="00914054">
            <w:pPr>
              <w:pStyle w:val="NormalinTable"/>
            </w:pPr>
            <w:r>
              <w:rPr>
                <w:b/>
              </w:rPr>
              <w:t>2008 70 39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BFE5E6" w14:textId="77777777" w:rsidR="00914054" w:rsidRDefault="00914054" w:rsidP="00914054">
            <w:pPr>
              <w:pStyle w:val="NormalinTable"/>
              <w:tabs>
                <w:tab w:val="left" w:pos="1250"/>
              </w:tabs>
            </w:pPr>
            <w:r>
              <w:t>0.00%</w:t>
            </w:r>
          </w:p>
        </w:tc>
      </w:tr>
      <w:tr w:rsidR="00914054" w14:paraId="11785C0E" w14:textId="77777777" w:rsidTr="00C0096D">
        <w:trPr>
          <w:cantSplit/>
        </w:trPr>
        <w:tc>
          <w:tcPr>
            <w:tcW w:w="0" w:type="auto"/>
            <w:tcBorders>
              <w:top w:val="single" w:sz="4" w:space="0" w:color="A6A6A6" w:themeColor="background1" w:themeShade="A6"/>
              <w:right w:val="single" w:sz="4" w:space="0" w:color="000000" w:themeColor="text1"/>
            </w:tcBorders>
          </w:tcPr>
          <w:p w14:paraId="4D50F96E" w14:textId="77777777" w:rsidR="00914054" w:rsidRDefault="00914054" w:rsidP="00914054">
            <w:pPr>
              <w:pStyle w:val="NormalinTable"/>
            </w:pPr>
            <w:r>
              <w:rPr>
                <w:b/>
              </w:rPr>
              <w:t>2008 70 51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7DC196" w14:textId="77777777" w:rsidR="00914054" w:rsidRDefault="00914054" w:rsidP="00914054">
            <w:pPr>
              <w:pStyle w:val="NormalinTable"/>
              <w:tabs>
                <w:tab w:val="left" w:pos="1250"/>
              </w:tabs>
            </w:pPr>
            <w:r>
              <w:t>0.00%</w:t>
            </w:r>
          </w:p>
        </w:tc>
      </w:tr>
      <w:tr w:rsidR="00914054" w14:paraId="0277E0AE" w14:textId="77777777" w:rsidTr="00C0096D">
        <w:trPr>
          <w:cantSplit/>
        </w:trPr>
        <w:tc>
          <w:tcPr>
            <w:tcW w:w="0" w:type="auto"/>
            <w:tcBorders>
              <w:top w:val="single" w:sz="4" w:space="0" w:color="A6A6A6" w:themeColor="background1" w:themeShade="A6"/>
              <w:right w:val="single" w:sz="4" w:space="0" w:color="000000" w:themeColor="text1"/>
            </w:tcBorders>
          </w:tcPr>
          <w:p w14:paraId="51704047" w14:textId="77777777" w:rsidR="00914054" w:rsidRDefault="00914054" w:rsidP="00914054">
            <w:pPr>
              <w:pStyle w:val="NormalinTable"/>
            </w:pPr>
            <w:r>
              <w:rPr>
                <w:b/>
              </w:rPr>
              <w:t>2008 70 59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5ED0AA" w14:textId="77777777" w:rsidR="00914054" w:rsidRDefault="00914054" w:rsidP="00914054">
            <w:pPr>
              <w:pStyle w:val="NormalinTable"/>
              <w:tabs>
                <w:tab w:val="left" w:pos="1250"/>
              </w:tabs>
            </w:pPr>
            <w:r>
              <w:t>0.00%</w:t>
            </w:r>
          </w:p>
        </w:tc>
      </w:tr>
      <w:tr w:rsidR="00914054" w14:paraId="4ECF14AF" w14:textId="77777777" w:rsidTr="00C0096D">
        <w:trPr>
          <w:cantSplit/>
        </w:trPr>
        <w:tc>
          <w:tcPr>
            <w:tcW w:w="0" w:type="auto"/>
            <w:tcBorders>
              <w:top w:val="single" w:sz="4" w:space="0" w:color="A6A6A6" w:themeColor="background1" w:themeShade="A6"/>
              <w:right w:val="single" w:sz="4" w:space="0" w:color="000000" w:themeColor="text1"/>
            </w:tcBorders>
          </w:tcPr>
          <w:p w14:paraId="4BF31B4C" w14:textId="77777777" w:rsidR="00914054" w:rsidRDefault="00914054" w:rsidP="00914054">
            <w:pPr>
              <w:pStyle w:val="NormalinTable"/>
            </w:pPr>
            <w:r>
              <w:rPr>
                <w:b/>
              </w:rPr>
              <w:t>2008 70 61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6B1345" w14:textId="77777777" w:rsidR="00914054" w:rsidRDefault="00914054" w:rsidP="00914054">
            <w:pPr>
              <w:pStyle w:val="NormalinTable"/>
              <w:tabs>
                <w:tab w:val="left" w:pos="1250"/>
              </w:tabs>
            </w:pPr>
            <w:r>
              <w:t>0.00%</w:t>
            </w:r>
          </w:p>
        </w:tc>
      </w:tr>
      <w:tr w:rsidR="00914054" w14:paraId="314C7A90" w14:textId="77777777" w:rsidTr="00C0096D">
        <w:trPr>
          <w:cantSplit/>
        </w:trPr>
        <w:tc>
          <w:tcPr>
            <w:tcW w:w="0" w:type="auto"/>
            <w:tcBorders>
              <w:top w:val="single" w:sz="4" w:space="0" w:color="A6A6A6" w:themeColor="background1" w:themeShade="A6"/>
              <w:right w:val="single" w:sz="4" w:space="0" w:color="000000" w:themeColor="text1"/>
            </w:tcBorders>
          </w:tcPr>
          <w:p w14:paraId="79595683" w14:textId="77777777" w:rsidR="00914054" w:rsidRDefault="00914054" w:rsidP="00914054">
            <w:pPr>
              <w:pStyle w:val="NormalinTable"/>
            </w:pPr>
            <w:r>
              <w:rPr>
                <w:b/>
              </w:rPr>
              <w:t>2008 70 69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58D0BB" w14:textId="77777777" w:rsidR="00914054" w:rsidRDefault="00914054" w:rsidP="00914054">
            <w:pPr>
              <w:pStyle w:val="NormalinTable"/>
              <w:tabs>
                <w:tab w:val="left" w:pos="1250"/>
              </w:tabs>
            </w:pPr>
            <w:r>
              <w:t>0.00%</w:t>
            </w:r>
          </w:p>
        </w:tc>
      </w:tr>
      <w:tr w:rsidR="00914054" w14:paraId="3563A18F" w14:textId="77777777" w:rsidTr="00C0096D">
        <w:trPr>
          <w:cantSplit/>
        </w:trPr>
        <w:tc>
          <w:tcPr>
            <w:tcW w:w="0" w:type="auto"/>
            <w:tcBorders>
              <w:top w:val="single" w:sz="4" w:space="0" w:color="A6A6A6" w:themeColor="background1" w:themeShade="A6"/>
              <w:right w:val="single" w:sz="4" w:space="0" w:color="000000" w:themeColor="text1"/>
            </w:tcBorders>
          </w:tcPr>
          <w:p w14:paraId="5E06BE0D" w14:textId="77777777" w:rsidR="00914054" w:rsidRDefault="00914054" w:rsidP="00914054">
            <w:pPr>
              <w:pStyle w:val="NormalinTable"/>
            </w:pPr>
            <w:r>
              <w:rPr>
                <w:b/>
              </w:rPr>
              <w:t>2008 70 71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B5ED76" w14:textId="77777777" w:rsidR="00914054" w:rsidRDefault="00914054" w:rsidP="00914054">
            <w:pPr>
              <w:pStyle w:val="NormalinTable"/>
              <w:tabs>
                <w:tab w:val="left" w:pos="1250"/>
              </w:tabs>
            </w:pPr>
            <w:r>
              <w:t>0.00%</w:t>
            </w:r>
          </w:p>
        </w:tc>
      </w:tr>
      <w:tr w:rsidR="00914054" w14:paraId="750B2BBA" w14:textId="77777777" w:rsidTr="00C0096D">
        <w:trPr>
          <w:cantSplit/>
        </w:trPr>
        <w:tc>
          <w:tcPr>
            <w:tcW w:w="0" w:type="auto"/>
            <w:tcBorders>
              <w:top w:val="single" w:sz="4" w:space="0" w:color="A6A6A6" w:themeColor="background1" w:themeShade="A6"/>
              <w:right w:val="single" w:sz="4" w:space="0" w:color="000000" w:themeColor="text1"/>
            </w:tcBorders>
          </w:tcPr>
          <w:p w14:paraId="4A39AEAF" w14:textId="77777777" w:rsidR="00914054" w:rsidRDefault="00914054" w:rsidP="00914054">
            <w:pPr>
              <w:pStyle w:val="NormalinTable"/>
            </w:pPr>
            <w:r>
              <w:rPr>
                <w:b/>
              </w:rPr>
              <w:t>2008 70 79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EF5135" w14:textId="77777777" w:rsidR="00914054" w:rsidRDefault="00914054" w:rsidP="00914054">
            <w:pPr>
              <w:pStyle w:val="NormalinTable"/>
              <w:tabs>
                <w:tab w:val="left" w:pos="1250"/>
              </w:tabs>
            </w:pPr>
            <w:r>
              <w:t>0.00%</w:t>
            </w:r>
          </w:p>
        </w:tc>
      </w:tr>
      <w:tr w:rsidR="00914054" w14:paraId="1ED3427C" w14:textId="77777777" w:rsidTr="00C0096D">
        <w:trPr>
          <w:cantSplit/>
        </w:trPr>
        <w:tc>
          <w:tcPr>
            <w:tcW w:w="0" w:type="auto"/>
            <w:tcBorders>
              <w:top w:val="single" w:sz="4" w:space="0" w:color="A6A6A6" w:themeColor="background1" w:themeShade="A6"/>
              <w:right w:val="single" w:sz="4" w:space="0" w:color="000000" w:themeColor="text1"/>
            </w:tcBorders>
          </w:tcPr>
          <w:p w14:paraId="489977BB" w14:textId="77777777" w:rsidR="00914054" w:rsidRDefault="00914054" w:rsidP="00914054">
            <w:pPr>
              <w:pStyle w:val="NormalinTable"/>
            </w:pPr>
            <w:r>
              <w:rPr>
                <w:b/>
              </w:rPr>
              <w:t>2008 70 92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930FD5" w14:textId="77777777" w:rsidR="00914054" w:rsidRDefault="00914054" w:rsidP="00914054">
            <w:pPr>
              <w:pStyle w:val="NormalinTable"/>
              <w:tabs>
                <w:tab w:val="left" w:pos="1250"/>
              </w:tabs>
            </w:pPr>
            <w:r>
              <w:t>0.00%</w:t>
            </w:r>
          </w:p>
        </w:tc>
      </w:tr>
      <w:tr w:rsidR="00914054" w14:paraId="2E380079" w14:textId="77777777" w:rsidTr="00C0096D">
        <w:trPr>
          <w:cantSplit/>
        </w:trPr>
        <w:tc>
          <w:tcPr>
            <w:tcW w:w="0" w:type="auto"/>
            <w:tcBorders>
              <w:top w:val="single" w:sz="4" w:space="0" w:color="A6A6A6" w:themeColor="background1" w:themeShade="A6"/>
              <w:right w:val="single" w:sz="4" w:space="0" w:color="000000" w:themeColor="text1"/>
            </w:tcBorders>
          </w:tcPr>
          <w:p w14:paraId="29AA5C4D" w14:textId="77777777" w:rsidR="00914054" w:rsidRDefault="00914054" w:rsidP="00914054">
            <w:pPr>
              <w:pStyle w:val="NormalinTable"/>
            </w:pPr>
            <w:r>
              <w:rPr>
                <w:b/>
              </w:rPr>
              <w:t>2008 70 98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A3B3DE" w14:textId="77777777" w:rsidR="00914054" w:rsidRDefault="00914054" w:rsidP="00914054">
            <w:pPr>
              <w:pStyle w:val="NormalinTable"/>
              <w:tabs>
                <w:tab w:val="left" w:pos="1250"/>
              </w:tabs>
            </w:pPr>
            <w:r>
              <w:t>0.00%</w:t>
            </w:r>
          </w:p>
        </w:tc>
      </w:tr>
      <w:tr w:rsidR="00914054" w14:paraId="7F53DADF" w14:textId="77777777" w:rsidTr="00C0096D">
        <w:trPr>
          <w:cantSplit/>
        </w:trPr>
        <w:tc>
          <w:tcPr>
            <w:tcW w:w="0" w:type="auto"/>
            <w:tcBorders>
              <w:top w:val="single" w:sz="4" w:space="0" w:color="A6A6A6" w:themeColor="background1" w:themeShade="A6"/>
              <w:right w:val="single" w:sz="4" w:space="0" w:color="000000" w:themeColor="text1"/>
            </w:tcBorders>
          </w:tcPr>
          <w:p w14:paraId="3576FDF8" w14:textId="77777777" w:rsidR="00914054" w:rsidRDefault="00914054" w:rsidP="00914054">
            <w:pPr>
              <w:pStyle w:val="NormalinTable"/>
            </w:pPr>
            <w:r>
              <w:rPr>
                <w:b/>
              </w:rPr>
              <w:t>2008 80 11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F9EF08" w14:textId="77777777" w:rsidR="00914054" w:rsidRDefault="00914054" w:rsidP="00914054">
            <w:pPr>
              <w:pStyle w:val="NormalinTable"/>
              <w:tabs>
                <w:tab w:val="left" w:pos="1250"/>
              </w:tabs>
            </w:pPr>
            <w:r>
              <w:t>0.00%</w:t>
            </w:r>
          </w:p>
        </w:tc>
      </w:tr>
      <w:tr w:rsidR="00914054" w14:paraId="61AD5505" w14:textId="77777777" w:rsidTr="00C0096D">
        <w:trPr>
          <w:cantSplit/>
        </w:trPr>
        <w:tc>
          <w:tcPr>
            <w:tcW w:w="0" w:type="auto"/>
            <w:tcBorders>
              <w:top w:val="single" w:sz="4" w:space="0" w:color="A6A6A6" w:themeColor="background1" w:themeShade="A6"/>
              <w:right w:val="single" w:sz="4" w:space="0" w:color="000000" w:themeColor="text1"/>
            </w:tcBorders>
          </w:tcPr>
          <w:p w14:paraId="4F009C77" w14:textId="77777777" w:rsidR="00914054" w:rsidRDefault="00914054" w:rsidP="00914054">
            <w:pPr>
              <w:pStyle w:val="NormalinTable"/>
            </w:pPr>
            <w:r>
              <w:rPr>
                <w:b/>
              </w:rPr>
              <w:t>2008 80 19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7F5A05" w14:textId="77777777" w:rsidR="00914054" w:rsidRDefault="00914054" w:rsidP="00914054">
            <w:pPr>
              <w:pStyle w:val="NormalinTable"/>
              <w:tabs>
                <w:tab w:val="left" w:pos="1250"/>
              </w:tabs>
            </w:pPr>
            <w:r>
              <w:t>4.200 € / 100 kg</w:t>
            </w:r>
          </w:p>
        </w:tc>
      </w:tr>
      <w:tr w:rsidR="00914054" w14:paraId="79661F39" w14:textId="77777777" w:rsidTr="00C0096D">
        <w:trPr>
          <w:cantSplit/>
        </w:trPr>
        <w:tc>
          <w:tcPr>
            <w:tcW w:w="0" w:type="auto"/>
            <w:tcBorders>
              <w:top w:val="single" w:sz="4" w:space="0" w:color="A6A6A6" w:themeColor="background1" w:themeShade="A6"/>
              <w:right w:val="single" w:sz="4" w:space="0" w:color="000000" w:themeColor="text1"/>
            </w:tcBorders>
          </w:tcPr>
          <w:p w14:paraId="51A38D89" w14:textId="77777777" w:rsidR="00914054" w:rsidRDefault="00914054" w:rsidP="00914054">
            <w:pPr>
              <w:pStyle w:val="NormalinTable"/>
            </w:pPr>
            <w:r>
              <w:rPr>
                <w:b/>
              </w:rPr>
              <w:t>2008 80 31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79B01E" w14:textId="77777777" w:rsidR="00914054" w:rsidRDefault="00914054" w:rsidP="00914054">
            <w:pPr>
              <w:pStyle w:val="NormalinTable"/>
              <w:tabs>
                <w:tab w:val="left" w:pos="1250"/>
              </w:tabs>
            </w:pPr>
            <w:r>
              <w:t>0.00%</w:t>
            </w:r>
          </w:p>
        </w:tc>
      </w:tr>
      <w:tr w:rsidR="00914054" w14:paraId="4AA1BEF5" w14:textId="77777777" w:rsidTr="00C0096D">
        <w:trPr>
          <w:cantSplit/>
        </w:trPr>
        <w:tc>
          <w:tcPr>
            <w:tcW w:w="0" w:type="auto"/>
            <w:tcBorders>
              <w:top w:val="single" w:sz="4" w:space="0" w:color="A6A6A6" w:themeColor="background1" w:themeShade="A6"/>
              <w:right w:val="single" w:sz="4" w:space="0" w:color="000000" w:themeColor="text1"/>
            </w:tcBorders>
          </w:tcPr>
          <w:p w14:paraId="5DC8D3FA" w14:textId="77777777" w:rsidR="00914054" w:rsidRDefault="00914054" w:rsidP="00914054">
            <w:pPr>
              <w:pStyle w:val="NormalinTable"/>
            </w:pPr>
            <w:r>
              <w:rPr>
                <w:b/>
              </w:rPr>
              <w:t>2008 80 39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790AD6" w14:textId="77777777" w:rsidR="00914054" w:rsidRDefault="00914054" w:rsidP="00914054">
            <w:pPr>
              <w:pStyle w:val="NormalinTable"/>
              <w:tabs>
                <w:tab w:val="left" w:pos="1250"/>
              </w:tabs>
            </w:pPr>
            <w:r>
              <w:t>0.00%</w:t>
            </w:r>
          </w:p>
        </w:tc>
      </w:tr>
      <w:tr w:rsidR="00914054" w14:paraId="09BFB0EB" w14:textId="77777777" w:rsidTr="00C0096D">
        <w:trPr>
          <w:cantSplit/>
        </w:trPr>
        <w:tc>
          <w:tcPr>
            <w:tcW w:w="0" w:type="auto"/>
            <w:tcBorders>
              <w:top w:val="single" w:sz="4" w:space="0" w:color="A6A6A6" w:themeColor="background1" w:themeShade="A6"/>
              <w:right w:val="single" w:sz="4" w:space="0" w:color="000000" w:themeColor="text1"/>
            </w:tcBorders>
          </w:tcPr>
          <w:p w14:paraId="3A27A9BA" w14:textId="77777777" w:rsidR="00914054" w:rsidRDefault="00914054" w:rsidP="00914054">
            <w:pPr>
              <w:pStyle w:val="NormalinTable"/>
            </w:pPr>
            <w:r>
              <w:rPr>
                <w:b/>
              </w:rPr>
              <w:t>2008 80 50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A70D8E" w14:textId="77777777" w:rsidR="00914054" w:rsidRDefault="00914054" w:rsidP="00914054">
            <w:pPr>
              <w:pStyle w:val="NormalinTable"/>
              <w:tabs>
                <w:tab w:val="left" w:pos="1250"/>
              </w:tabs>
            </w:pPr>
            <w:r>
              <w:t>0.00%</w:t>
            </w:r>
          </w:p>
        </w:tc>
      </w:tr>
      <w:tr w:rsidR="00914054" w14:paraId="6A431765" w14:textId="77777777" w:rsidTr="00C0096D">
        <w:trPr>
          <w:cantSplit/>
        </w:trPr>
        <w:tc>
          <w:tcPr>
            <w:tcW w:w="0" w:type="auto"/>
            <w:tcBorders>
              <w:top w:val="single" w:sz="4" w:space="0" w:color="A6A6A6" w:themeColor="background1" w:themeShade="A6"/>
              <w:right w:val="single" w:sz="4" w:space="0" w:color="000000" w:themeColor="text1"/>
            </w:tcBorders>
          </w:tcPr>
          <w:p w14:paraId="19F2E0EB" w14:textId="77777777" w:rsidR="00914054" w:rsidRDefault="00914054" w:rsidP="00914054">
            <w:pPr>
              <w:pStyle w:val="NormalinTable"/>
            </w:pPr>
            <w:r>
              <w:rPr>
                <w:b/>
              </w:rPr>
              <w:t>2008 80 70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AB5E08" w14:textId="77777777" w:rsidR="00914054" w:rsidRDefault="00914054" w:rsidP="00914054">
            <w:pPr>
              <w:pStyle w:val="NormalinTable"/>
              <w:tabs>
                <w:tab w:val="left" w:pos="1250"/>
              </w:tabs>
            </w:pPr>
            <w:r>
              <w:t>0.00%</w:t>
            </w:r>
          </w:p>
        </w:tc>
      </w:tr>
      <w:tr w:rsidR="00914054" w14:paraId="7CC11751" w14:textId="77777777" w:rsidTr="00C0096D">
        <w:trPr>
          <w:cantSplit/>
        </w:trPr>
        <w:tc>
          <w:tcPr>
            <w:tcW w:w="0" w:type="auto"/>
            <w:tcBorders>
              <w:top w:val="single" w:sz="4" w:space="0" w:color="A6A6A6" w:themeColor="background1" w:themeShade="A6"/>
              <w:right w:val="single" w:sz="4" w:space="0" w:color="000000" w:themeColor="text1"/>
            </w:tcBorders>
          </w:tcPr>
          <w:p w14:paraId="2AE56A44" w14:textId="77777777" w:rsidR="00914054" w:rsidRDefault="00914054" w:rsidP="00914054">
            <w:pPr>
              <w:pStyle w:val="NormalinTable"/>
            </w:pPr>
            <w:r>
              <w:rPr>
                <w:b/>
              </w:rPr>
              <w:t>2008 80 90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2A6DBF" w14:textId="77777777" w:rsidR="00914054" w:rsidRDefault="00914054" w:rsidP="00914054">
            <w:pPr>
              <w:pStyle w:val="NormalinTable"/>
              <w:tabs>
                <w:tab w:val="left" w:pos="1250"/>
              </w:tabs>
            </w:pPr>
            <w:r>
              <w:t>0.00%</w:t>
            </w:r>
          </w:p>
        </w:tc>
      </w:tr>
      <w:tr w:rsidR="00914054" w14:paraId="3A48F443" w14:textId="77777777" w:rsidTr="00C0096D">
        <w:trPr>
          <w:cantSplit/>
        </w:trPr>
        <w:tc>
          <w:tcPr>
            <w:tcW w:w="0" w:type="auto"/>
            <w:tcBorders>
              <w:top w:val="single" w:sz="4" w:space="0" w:color="A6A6A6" w:themeColor="background1" w:themeShade="A6"/>
              <w:right w:val="single" w:sz="4" w:space="0" w:color="000000" w:themeColor="text1"/>
            </w:tcBorders>
          </w:tcPr>
          <w:p w14:paraId="16A883F3" w14:textId="77777777" w:rsidR="00914054" w:rsidRDefault="00914054" w:rsidP="00914054">
            <w:pPr>
              <w:pStyle w:val="NormalinTable"/>
            </w:pPr>
            <w:r>
              <w:rPr>
                <w:b/>
              </w:rPr>
              <w:t>2008 91 00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DACF20" w14:textId="77777777" w:rsidR="00914054" w:rsidRDefault="00914054" w:rsidP="00914054">
            <w:pPr>
              <w:pStyle w:val="NormalinTable"/>
              <w:tabs>
                <w:tab w:val="left" w:pos="1250"/>
              </w:tabs>
            </w:pPr>
            <w:r>
              <w:t>0.00%</w:t>
            </w:r>
          </w:p>
        </w:tc>
      </w:tr>
      <w:tr w:rsidR="00914054" w14:paraId="2863A927" w14:textId="77777777" w:rsidTr="00C0096D">
        <w:trPr>
          <w:cantSplit/>
        </w:trPr>
        <w:tc>
          <w:tcPr>
            <w:tcW w:w="0" w:type="auto"/>
            <w:tcBorders>
              <w:top w:val="single" w:sz="4" w:space="0" w:color="A6A6A6" w:themeColor="background1" w:themeShade="A6"/>
              <w:right w:val="single" w:sz="4" w:space="0" w:color="000000" w:themeColor="text1"/>
            </w:tcBorders>
          </w:tcPr>
          <w:p w14:paraId="1BCF8EED" w14:textId="77777777" w:rsidR="00914054" w:rsidRDefault="00914054" w:rsidP="00914054">
            <w:pPr>
              <w:pStyle w:val="NormalinTable"/>
            </w:pPr>
            <w:r>
              <w:rPr>
                <w:b/>
              </w:rPr>
              <w:t>2008 93 00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AAD2BF" w14:textId="77777777" w:rsidR="00914054" w:rsidRDefault="00914054" w:rsidP="00914054">
            <w:pPr>
              <w:pStyle w:val="NormalinTable"/>
              <w:tabs>
                <w:tab w:val="left" w:pos="1250"/>
              </w:tabs>
            </w:pPr>
            <w:r>
              <w:t>0.00%</w:t>
            </w:r>
          </w:p>
        </w:tc>
      </w:tr>
      <w:tr w:rsidR="00914054" w14:paraId="35B6552C" w14:textId="77777777" w:rsidTr="00C0096D">
        <w:trPr>
          <w:cantSplit/>
        </w:trPr>
        <w:tc>
          <w:tcPr>
            <w:tcW w:w="0" w:type="auto"/>
            <w:tcBorders>
              <w:top w:val="single" w:sz="4" w:space="0" w:color="A6A6A6" w:themeColor="background1" w:themeShade="A6"/>
              <w:right w:val="single" w:sz="4" w:space="0" w:color="000000" w:themeColor="text1"/>
            </w:tcBorders>
          </w:tcPr>
          <w:p w14:paraId="125D06C0" w14:textId="77777777" w:rsidR="00914054" w:rsidRDefault="00914054" w:rsidP="00914054">
            <w:pPr>
              <w:pStyle w:val="NormalinTable"/>
            </w:pPr>
            <w:r>
              <w:rPr>
                <w:b/>
              </w:rPr>
              <w:t>2008 97 00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D8B577" w14:textId="77777777" w:rsidR="00914054" w:rsidRDefault="00914054" w:rsidP="00914054">
            <w:pPr>
              <w:pStyle w:val="NormalinTable"/>
              <w:tabs>
                <w:tab w:val="left" w:pos="1250"/>
              </w:tabs>
            </w:pPr>
            <w:r>
              <w:t>0.00%</w:t>
            </w:r>
          </w:p>
        </w:tc>
      </w:tr>
      <w:tr w:rsidR="00914054" w14:paraId="011D032A" w14:textId="77777777" w:rsidTr="00C0096D">
        <w:trPr>
          <w:cantSplit/>
        </w:trPr>
        <w:tc>
          <w:tcPr>
            <w:tcW w:w="0" w:type="auto"/>
            <w:tcBorders>
              <w:top w:val="single" w:sz="4" w:space="0" w:color="A6A6A6" w:themeColor="background1" w:themeShade="A6"/>
              <w:right w:val="single" w:sz="4" w:space="0" w:color="000000" w:themeColor="text1"/>
            </w:tcBorders>
          </w:tcPr>
          <w:p w14:paraId="2EEE42A4" w14:textId="77777777" w:rsidR="00914054" w:rsidRDefault="00914054" w:rsidP="00914054">
            <w:pPr>
              <w:pStyle w:val="NormalinTable"/>
            </w:pPr>
            <w:r>
              <w:rPr>
                <w:b/>
              </w:rPr>
              <w:t>2008 99 11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7F5643" w14:textId="77777777" w:rsidR="00914054" w:rsidRDefault="00914054" w:rsidP="00914054">
            <w:pPr>
              <w:pStyle w:val="NormalinTable"/>
              <w:tabs>
                <w:tab w:val="left" w:pos="1250"/>
              </w:tabs>
            </w:pPr>
            <w:r>
              <w:t>0.00%</w:t>
            </w:r>
          </w:p>
        </w:tc>
      </w:tr>
      <w:tr w:rsidR="00914054" w14:paraId="1CF32E05" w14:textId="77777777" w:rsidTr="00C0096D">
        <w:trPr>
          <w:cantSplit/>
        </w:trPr>
        <w:tc>
          <w:tcPr>
            <w:tcW w:w="0" w:type="auto"/>
            <w:tcBorders>
              <w:top w:val="single" w:sz="4" w:space="0" w:color="A6A6A6" w:themeColor="background1" w:themeShade="A6"/>
              <w:right w:val="single" w:sz="4" w:space="0" w:color="000000" w:themeColor="text1"/>
            </w:tcBorders>
          </w:tcPr>
          <w:p w14:paraId="510F05EC" w14:textId="77777777" w:rsidR="00914054" w:rsidRDefault="00914054" w:rsidP="00914054">
            <w:pPr>
              <w:pStyle w:val="NormalinTable"/>
            </w:pPr>
            <w:r>
              <w:rPr>
                <w:b/>
              </w:rPr>
              <w:t>2008 99 19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631A42" w14:textId="77777777" w:rsidR="00914054" w:rsidRDefault="00914054" w:rsidP="00914054">
            <w:pPr>
              <w:pStyle w:val="NormalinTable"/>
              <w:tabs>
                <w:tab w:val="left" w:pos="1250"/>
              </w:tabs>
            </w:pPr>
            <w:r>
              <w:t>0.00%</w:t>
            </w:r>
          </w:p>
        </w:tc>
      </w:tr>
      <w:tr w:rsidR="00914054" w14:paraId="4A63EDD1" w14:textId="77777777" w:rsidTr="00C0096D">
        <w:trPr>
          <w:cantSplit/>
        </w:trPr>
        <w:tc>
          <w:tcPr>
            <w:tcW w:w="0" w:type="auto"/>
            <w:tcBorders>
              <w:top w:val="single" w:sz="4" w:space="0" w:color="A6A6A6" w:themeColor="background1" w:themeShade="A6"/>
              <w:right w:val="single" w:sz="4" w:space="0" w:color="000000" w:themeColor="text1"/>
            </w:tcBorders>
          </w:tcPr>
          <w:p w14:paraId="383939B4" w14:textId="77777777" w:rsidR="00914054" w:rsidRDefault="00914054" w:rsidP="00914054">
            <w:pPr>
              <w:pStyle w:val="NormalinTable"/>
            </w:pPr>
            <w:r>
              <w:rPr>
                <w:b/>
              </w:rPr>
              <w:t>2008 99 21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677799" w14:textId="77777777" w:rsidR="00914054" w:rsidRDefault="00914054" w:rsidP="00914054">
            <w:pPr>
              <w:pStyle w:val="NormalinTable"/>
              <w:tabs>
                <w:tab w:val="left" w:pos="1250"/>
              </w:tabs>
            </w:pPr>
            <w:r>
              <w:t>0.00%</w:t>
            </w:r>
          </w:p>
        </w:tc>
      </w:tr>
      <w:tr w:rsidR="00914054" w14:paraId="700F8019" w14:textId="77777777" w:rsidTr="00C0096D">
        <w:trPr>
          <w:cantSplit/>
        </w:trPr>
        <w:tc>
          <w:tcPr>
            <w:tcW w:w="0" w:type="auto"/>
            <w:tcBorders>
              <w:top w:val="single" w:sz="4" w:space="0" w:color="A6A6A6" w:themeColor="background1" w:themeShade="A6"/>
              <w:right w:val="single" w:sz="4" w:space="0" w:color="000000" w:themeColor="text1"/>
            </w:tcBorders>
          </w:tcPr>
          <w:p w14:paraId="76A73E78" w14:textId="77777777" w:rsidR="00914054" w:rsidRDefault="00914054" w:rsidP="00914054">
            <w:pPr>
              <w:pStyle w:val="NormalinTable"/>
            </w:pPr>
            <w:r>
              <w:rPr>
                <w:b/>
              </w:rPr>
              <w:t>2008 99 23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146FBE" w14:textId="77777777" w:rsidR="00914054" w:rsidRDefault="00914054" w:rsidP="00914054">
            <w:pPr>
              <w:pStyle w:val="NormalinTable"/>
              <w:tabs>
                <w:tab w:val="left" w:pos="1250"/>
              </w:tabs>
            </w:pPr>
            <w:r>
              <w:t>0.00%</w:t>
            </w:r>
          </w:p>
        </w:tc>
      </w:tr>
      <w:tr w:rsidR="00914054" w14:paraId="52FEFA76" w14:textId="77777777" w:rsidTr="00C0096D">
        <w:trPr>
          <w:cantSplit/>
        </w:trPr>
        <w:tc>
          <w:tcPr>
            <w:tcW w:w="0" w:type="auto"/>
            <w:tcBorders>
              <w:top w:val="single" w:sz="4" w:space="0" w:color="A6A6A6" w:themeColor="background1" w:themeShade="A6"/>
              <w:right w:val="single" w:sz="4" w:space="0" w:color="000000" w:themeColor="text1"/>
            </w:tcBorders>
          </w:tcPr>
          <w:p w14:paraId="1DB22224" w14:textId="77777777" w:rsidR="00914054" w:rsidRDefault="00914054" w:rsidP="00914054">
            <w:pPr>
              <w:pStyle w:val="NormalinTable"/>
            </w:pPr>
            <w:r>
              <w:rPr>
                <w:b/>
              </w:rPr>
              <w:t>2008 99 24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D477A6" w14:textId="77777777" w:rsidR="00914054" w:rsidRDefault="00914054" w:rsidP="00914054">
            <w:pPr>
              <w:pStyle w:val="NormalinTable"/>
              <w:tabs>
                <w:tab w:val="left" w:pos="1250"/>
              </w:tabs>
            </w:pPr>
            <w:r>
              <w:t>0.00%</w:t>
            </w:r>
          </w:p>
        </w:tc>
      </w:tr>
      <w:tr w:rsidR="00914054" w14:paraId="58562BB8" w14:textId="77777777" w:rsidTr="00C0096D">
        <w:trPr>
          <w:cantSplit/>
        </w:trPr>
        <w:tc>
          <w:tcPr>
            <w:tcW w:w="0" w:type="auto"/>
            <w:tcBorders>
              <w:top w:val="single" w:sz="4" w:space="0" w:color="A6A6A6" w:themeColor="background1" w:themeShade="A6"/>
              <w:right w:val="single" w:sz="4" w:space="0" w:color="000000" w:themeColor="text1"/>
            </w:tcBorders>
          </w:tcPr>
          <w:p w14:paraId="1ADB74EF" w14:textId="77777777" w:rsidR="00914054" w:rsidRDefault="00914054" w:rsidP="00914054">
            <w:pPr>
              <w:pStyle w:val="NormalinTable"/>
            </w:pPr>
            <w:r>
              <w:rPr>
                <w:b/>
              </w:rPr>
              <w:t>2008 99 28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21B629" w14:textId="77777777" w:rsidR="00914054" w:rsidRDefault="00914054" w:rsidP="00914054">
            <w:pPr>
              <w:pStyle w:val="NormalinTable"/>
              <w:tabs>
                <w:tab w:val="left" w:pos="1250"/>
              </w:tabs>
            </w:pPr>
            <w:r>
              <w:t>0.00%</w:t>
            </w:r>
          </w:p>
        </w:tc>
      </w:tr>
      <w:tr w:rsidR="00914054" w14:paraId="5727BDDD" w14:textId="77777777" w:rsidTr="00C0096D">
        <w:trPr>
          <w:cantSplit/>
        </w:trPr>
        <w:tc>
          <w:tcPr>
            <w:tcW w:w="0" w:type="auto"/>
            <w:tcBorders>
              <w:top w:val="single" w:sz="4" w:space="0" w:color="A6A6A6" w:themeColor="background1" w:themeShade="A6"/>
              <w:right w:val="single" w:sz="4" w:space="0" w:color="000000" w:themeColor="text1"/>
            </w:tcBorders>
          </w:tcPr>
          <w:p w14:paraId="7CD8102D" w14:textId="77777777" w:rsidR="00914054" w:rsidRDefault="00914054" w:rsidP="00914054">
            <w:pPr>
              <w:pStyle w:val="NormalinTable"/>
            </w:pPr>
            <w:r>
              <w:rPr>
                <w:b/>
              </w:rPr>
              <w:t>2008 99 31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F1827E" w14:textId="77777777" w:rsidR="00914054" w:rsidRDefault="00914054" w:rsidP="00914054">
            <w:pPr>
              <w:pStyle w:val="NormalinTable"/>
              <w:tabs>
                <w:tab w:val="left" w:pos="1250"/>
              </w:tabs>
            </w:pPr>
            <w:r>
              <w:t>0.00%</w:t>
            </w:r>
          </w:p>
        </w:tc>
      </w:tr>
      <w:tr w:rsidR="00914054" w14:paraId="787598CE" w14:textId="77777777" w:rsidTr="00C0096D">
        <w:trPr>
          <w:cantSplit/>
        </w:trPr>
        <w:tc>
          <w:tcPr>
            <w:tcW w:w="0" w:type="auto"/>
            <w:tcBorders>
              <w:top w:val="single" w:sz="4" w:space="0" w:color="A6A6A6" w:themeColor="background1" w:themeShade="A6"/>
              <w:right w:val="single" w:sz="4" w:space="0" w:color="000000" w:themeColor="text1"/>
            </w:tcBorders>
          </w:tcPr>
          <w:p w14:paraId="2AABB9ED" w14:textId="77777777" w:rsidR="00914054" w:rsidRDefault="00914054" w:rsidP="00914054">
            <w:pPr>
              <w:pStyle w:val="NormalinTable"/>
            </w:pPr>
            <w:r>
              <w:rPr>
                <w:b/>
              </w:rPr>
              <w:t>2008 99 34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088F7E" w14:textId="77777777" w:rsidR="00914054" w:rsidRDefault="00914054" w:rsidP="00914054">
            <w:pPr>
              <w:pStyle w:val="NormalinTable"/>
              <w:tabs>
                <w:tab w:val="left" w:pos="1250"/>
              </w:tabs>
            </w:pPr>
            <w:r>
              <w:t>0.00%</w:t>
            </w:r>
          </w:p>
        </w:tc>
      </w:tr>
      <w:tr w:rsidR="00914054" w14:paraId="288F0189" w14:textId="77777777" w:rsidTr="00C0096D">
        <w:trPr>
          <w:cantSplit/>
        </w:trPr>
        <w:tc>
          <w:tcPr>
            <w:tcW w:w="0" w:type="auto"/>
            <w:tcBorders>
              <w:top w:val="single" w:sz="4" w:space="0" w:color="A6A6A6" w:themeColor="background1" w:themeShade="A6"/>
              <w:right w:val="single" w:sz="4" w:space="0" w:color="000000" w:themeColor="text1"/>
            </w:tcBorders>
          </w:tcPr>
          <w:p w14:paraId="52741457" w14:textId="77777777" w:rsidR="00914054" w:rsidRDefault="00914054" w:rsidP="00914054">
            <w:pPr>
              <w:pStyle w:val="NormalinTable"/>
            </w:pPr>
            <w:r>
              <w:rPr>
                <w:b/>
              </w:rPr>
              <w:t>2008 99 36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3D3109" w14:textId="77777777" w:rsidR="00914054" w:rsidRDefault="00914054" w:rsidP="00914054">
            <w:pPr>
              <w:pStyle w:val="NormalinTable"/>
              <w:tabs>
                <w:tab w:val="left" w:pos="1250"/>
              </w:tabs>
            </w:pPr>
            <w:r>
              <w:t>0.00%</w:t>
            </w:r>
          </w:p>
        </w:tc>
      </w:tr>
      <w:tr w:rsidR="00914054" w14:paraId="7ECC0FFF" w14:textId="77777777" w:rsidTr="00C0096D">
        <w:trPr>
          <w:cantSplit/>
        </w:trPr>
        <w:tc>
          <w:tcPr>
            <w:tcW w:w="0" w:type="auto"/>
            <w:tcBorders>
              <w:top w:val="single" w:sz="4" w:space="0" w:color="A6A6A6" w:themeColor="background1" w:themeShade="A6"/>
              <w:right w:val="single" w:sz="4" w:space="0" w:color="000000" w:themeColor="text1"/>
            </w:tcBorders>
          </w:tcPr>
          <w:p w14:paraId="113AA164" w14:textId="77777777" w:rsidR="00914054" w:rsidRDefault="00914054" w:rsidP="00914054">
            <w:pPr>
              <w:pStyle w:val="NormalinTable"/>
            </w:pPr>
            <w:r>
              <w:rPr>
                <w:b/>
              </w:rPr>
              <w:t>2008 99 37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4E2AC9" w14:textId="77777777" w:rsidR="00914054" w:rsidRDefault="00914054" w:rsidP="00914054">
            <w:pPr>
              <w:pStyle w:val="NormalinTable"/>
              <w:tabs>
                <w:tab w:val="left" w:pos="1250"/>
              </w:tabs>
            </w:pPr>
            <w:r>
              <w:t>0.00%</w:t>
            </w:r>
          </w:p>
        </w:tc>
      </w:tr>
      <w:tr w:rsidR="00914054" w14:paraId="52FCCDBB" w14:textId="77777777" w:rsidTr="00C0096D">
        <w:trPr>
          <w:cantSplit/>
        </w:trPr>
        <w:tc>
          <w:tcPr>
            <w:tcW w:w="0" w:type="auto"/>
            <w:tcBorders>
              <w:top w:val="single" w:sz="4" w:space="0" w:color="A6A6A6" w:themeColor="background1" w:themeShade="A6"/>
              <w:right w:val="single" w:sz="4" w:space="0" w:color="000000" w:themeColor="text1"/>
            </w:tcBorders>
          </w:tcPr>
          <w:p w14:paraId="758EA591" w14:textId="77777777" w:rsidR="00914054" w:rsidRDefault="00914054" w:rsidP="00914054">
            <w:pPr>
              <w:pStyle w:val="NormalinTable"/>
            </w:pPr>
            <w:r>
              <w:rPr>
                <w:b/>
              </w:rPr>
              <w:t>2008 99 38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72964C" w14:textId="77777777" w:rsidR="00914054" w:rsidRDefault="00914054" w:rsidP="00914054">
            <w:pPr>
              <w:pStyle w:val="NormalinTable"/>
              <w:tabs>
                <w:tab w:val="left" w:pos="1250"/>
              </w:tabs>
            </w:pPr>
            <w:r>
              <w:t>0.00%</w:t>
            </w:r>
          </w:p>
        </w:tc>
      </w:tr>
      <w:tr w:rsidR="00914054" w14:paraId="5E5A9836" w14:textId="77777777" w:rsidTr="00C0096D">
        <w:trPr>
          <w:cantSplit/>
        </w:trPr>
        <w:tc>
          <w:tcPr>
            <w:tcW w:w="0" w:type="auto"/>
            <w:tcBorders>
              <w:top w:val="single" w:sz="4" w:space="0" w:color="A6A6A6" w:themeColor="background1" w:themeShade="A6"/>
              <w:right w:val="single" w:sz="4" w:space="0" w:color="000000" w:themeColor="text1"/>
            </w:tcBorders>
          </w:tcPr>
          <w:p w14:paraId="476D5CF8" w14:textId="77777777" w:rsidR="00914054" w:rsidRDefault="00914054" w:rsidP="00914054">
            <w:pPr>
              <w:pStyle w:val="NormalinTable"/>
            </w:pPr>
            <w:r>
              <w:rPr>
                <w:b/>
              </w:rPr>
              <w:t>2008 99 40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946E5C" w14:textId="77777777" w:rsidR="00914054" w:rsidRDefault="00914054" w:rsidP="00914054">
            <w:pPr>
              <w:pStyle w:val="NormalinTable"/>
              <w:tabs>
                <w:tab w:val="left" w:pos="1250"/>
              </w:tabs>
            </w:pPr>
            <w:r>
              <w:t>0.00%</w:t>
            </w:r>
          </w:p>
        </w:tc>
      </w:tr>
      <w:tr w:rsidR="00914054" w14:paraId="3DBB2F12" w14:textId="77777777" w:rsidTr="00C0096D">
        <w:trPr>
          <w:cantSplit/>
        </w:trPr>
        <w:tc>
          <w:tcPr>
            <w:tcW w:w="0" w:type="auto"/>
            <w:tcBorders>
              <w:top w:val="single" w:sz="4" w:space="0" w:color="A6A6A6" w:themeColor="background1" w:themeShade="A6"/>
              <w:right w:val="single" w:sz="4" w:space="0" w:color="000000" w:themeColor="text1"/>
            </w:tcBorders>
          </w:tcPr>
          <w:p w14:paraId="548E32D2" w14:textId="77777777" w:rsidR="00914054" w:rsidRDefault="00914054" w:rsidP="00914054">
            <w:pPr>
              <w:pStyle w:val="NormalinTable"/>
            </w:pPr>
            <w:r>
              <w:rPr>
                <w:b/>
              </w:rPr>
              <w:t>2008 99 43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408F02" w14:textId="77777777" w:rsidR="00914054" w:rsidRDefault="00914054" w:rsidP="00914054">
            <w:pPr>
              <w:pStyle w:val="NormalinTable"/>
              <w:tabs>
                <w:tab w:val="left" w:pos="1250"/>
              </w:tabs>
            </w:pPr>
            <w:r>
              <w:t>0.00%</w:t>
            </w:r>
          </w:p>
        </w:tc>
      </w:tr>
      <w:tr w:rsidR="00914054" w14:paraId="246BC169" w14:textId="77777777" w:rsidTr="00C0096D">
        <w:trPr>
          <w:cantSplit/>
        </w:trPr>
        <w:tc>
          <w:tcPr>
            <w:tcW w:w="0" w:type="auto"/>
            <w:tcBorders>
              <w:top w:val="single" w:sz="4" w:space="0" w:color="A6A6A6" w:themeColor="background1" w:themeShade="A6"/>
              <w:right w:val="single" w:sz="4" w:space="0" w:color="000000" w:themeColor="text1"/>
            </w:tcBorders>
          </w:tcPr>
          <w:p w14:paraId="51099C61" w14:textId="77777777" w:rsidR="00914054" w:rsidRDefault="00914054" w:rsidP="00914054">
            <w:pPr>
              <w:pStyle w:val="NormalinTable"/>
            </w:pPr>
            <w:r>
              <w:rPr>
                <w:b/>
              </w:rPr>
              <w:t>2008 99 45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C12314" w14:textId="77777777" w:rsidR="00914054" w:rsidRDefault="00914054" w:rsidP="00914054">
            <w:pPr>
              <w:pStyle w:val="NormalinTable"/>
              <w:tabs>
                <w:tab w:val="left" w:pos="1250"/>
              </w:tabs>
            </w:pPr>
            <w:r>
              <w:t>0.00%</w:t>
            </w:r>
          </w:p>
        </w:tc>
      </w:tr>
      <w:tr w:rsidR="00914054" w14:paraId="0789B371" w14:textId="77777777" w:rsidTr="00C0096D">
        <w:trPr>
          <w:cantSplit/>
        </w:trPr>
        <w:tc>
          <w:tcPr>
            <w:tcW w:w="0" w:type="auto"/>
            <w:tcBorders>
              <w:top w:val="single" w:sz="4" w:space="0" w:color="A6A6A6" w:themeColor="background1" w:themeShade="A6"/>
              <w:right w:val="single" w:sz="4" w:space="0" w:color="000000" w:themeColor="text1"/>
            </w:tcBorders>
          </w:tcPr>
          <w:p w14:paraId="54E79875" w14:textId="77777777" w:rsidR="00914054" w:rsidRDefault="00914054" w:rsidP="00914054">
            <w:pPr>
              <w:pStyle w:val="NormalinTable"/>
            </w:pPr>
            <w:r>
              <w:rPr>
                <w:b/>
              </w:rPr>
              <w:t>2008 99 48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D0AD00" w14:textId="77777777" w:rsidR="00914054" w:rsidRDefault="00914054" w:rsidP="00914054">
            <w:pPr>
              <w:pStyle w:val="NormalinTable"/>
              <w:tabs>
                <w:tab w:val="left" w:pos="1250"/>
              </w:tabs>
            </w:pPr>
            <w:r>
              <w:t>0.00%</w:t>
            </w:r>
          </w:p>
        </w:tc>
      </w:tr>
      <w:tr w:rsidR="00914054" w14:paraId="252D336C" w14:textId="77777777" w:rsidTr="00C0096D">
        <w:trPr>
          <w:cantSplit/>
        </w:trPr>
        <w:tc>
          <w:tcPr>
            <w:tcW w:w="0" w:type="auto"/>
            <w:tcBorders>
              <w:top w:val="single" w:sz="4" w:space="0" w:color="A6A6A6" w:themeColor="background1" w:themeShade="A6"/>
              <w:right w:val="single" w:sz="4" w:space="0" w:color="000000" w:themeColor="text1"/>
            </w:tcBorders>
          </w:tcPr>
          <w:p w14:paraId="48B5B2BE" w14:textId="77777777" w:rsidR="00914054" w:rsidRDefault="00914054" w:rsidP="00914054">
            <w:pPr>
              <w:pStyle w:val="NormalinTable"/>
            </w:pPr>
            <w:r>
              <w:rPr>
                <w:b/>
              </w:rPr>
              <w:t>2008 99 49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9701CE" w14:textId="77777777" w:rsidR="00914054" w:rsidRDefault="00914054" w:rsidP="00914054">
            <w:pPr>
              <w:pStyle w:val="NormalinTable"/>
              <w:tabs>
                <w:tab w:val="left" w:pos="1250"/>
              </w:tabs>
            </w:pPr>
            <w:r>
              <w:t>0.00%</w:t>
            </w:r>
          </w:p>
        </w:tc>
      </w:tr>
      <w:tr w:rsidR="00914054" w14:paraId="5FED307A" w14:textId="77777777" w:rsidTr="00C0096D">
        <w:trPr>
          <w:cantSplit/>
        </w:trPr>
        <w:tc>
          <w:tcPr>
            <w:tcW w:w="0" w:type="auto"/>
            <w:tcBorders>
              <w:top w:val="single" w:sz="4" w:space="0" w:color="A6A6A6" w:themeColor="background1" w:themeShade="A6"/>
              <w:right w:val="single" w:sz="4" w:space="0" w:color="000000" w:themeColor="text1"/>
            </w:tcBorders>
          </w:tcPr>
          <w:p w14:paraId="521A8C2D" w14:textId="77777777" w:rsidR="00914054" w:rsidRDefault="00914054" w:rsidP="00914054">
            <w:pPr>
              <w:pStyle w:val="NormalinTable"/>
            </w:pPr>
            <w:r>
              <w:rPr>
                <w:b/>
              </w:rPr>
              <w:t>2008 99 63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80814C" w14:textId="77777777" w:rsidR="00914054" w:rsidRDefault="00914054" w:rsidP="00914054">
            <w:pPr>
              <w:pStyle w:val="NormalinTable"/>
              <w:tabs>
                <w:tab w:val="left" w:pos="1250"/>
              </w:tabs>
            </w:pPr>
            <w:r>
              <w:t>0.00%</w:t>
            </w:r>
          </w:p>
        </w:tc>
      </w:tr>
      <w:tr w:rsidR="00914054" w14:paraId="6CE5B375" w14:textId="77777777" w:rsidTr="00C0096D">
        <w:trPr>
          <w:cantSplit/>
        </w:trPr>
        <w:tc>
          <w:tcPr>
            <w:tcW w:w="0" w:type="auto"/>
            <w:tcBorders>
              <w:top w:val="single" w:sz="4" w:space="0" w:color="A6A6A6" w:themeColor="background1" w:themeShade="A6"/>
              <w:right w:val="single" w:sz="4" w:space="0" w:color="000000" w:themeColor="text1"/>
            </w:tcBorders>
          </w:tcPr>
          <w:p w14:paraId="2969996E" w14:textId="77777777" w:rsidR="00914054" w:rsidRDefault="00914054" w:rsidP="00914054">
            <w:pPr>
              <w:pStyle w:val="NormalinTable"/>
            </w:pPr>
            <w:r>
              <w:rPr>
                <w:b/>
              </w:rPr>
              <w:t>2008 99 67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2FD405" w14:textId="77777777" w:rsidR="00914054" w:rsidRDefault="00914054" w:rsidP="00914054">
            <w:pPr>
              <w:pStyle w:val="NormalinTable"/>
              <w:tabs>
                <w:tab w:val="left" w:pos="1250"/>
              </w:tabs>
            </w:pPr>
            <w:r>
              <w:t>0.00%</w:t>
            </w:r>
          </w:p>
        </w:tc>
      </w:tr>
      <w:tr w:rsidR="00914054" w14:paraId="6B0E9AC1" w14:textId="77777777" w:rsidTr="00C0096D">
        <w:trPr>
          <w:cantSplit/>
        </w:trPr>
        <w:tc>
          <w:tcPr>
            <w:tcW w:w="0" w:type="auto"/>
            <w:tcBorders>
              <w:top w:val="single" w:sz="4" w:space="0" w:color="A6A6A6" w:themeColor="background1" w:themeShade="A6"/>
              <w:right w:val="single" w:sz="4" w:space="0" w:color="000000" w:themeColor="text1"/>
            </w:tcBorders>
          </w:tcPr>
          <w:p w14:paraId="43228212" w14:textId="77777777" w:rsidR="00914054" w:rsidRDefault="00914054" w:rsidP="00914054">
            <w:pPr>
              <w:pStyle w:val="NormalinTable"/>
            </w:pPr>
            <w:r>
              <w:rPr>
                <w:b/>
              </w:rPr>
              <w:t>2008 99 72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E4BC0A" w14:textId="77777777" w:rsidR="00914054" w:rsidRDefault="00914054" w:rsidP="00914054">
            <w:pPr>
              <w:pStyle w:val="NormalinTable"/>
              <w:tabs>
                <w:tab w:val="left" w:pos="1250"/>
              </w:tabs>
            </w:pPr>
            <w:r>
              <w:t>0.00%</w:t>
            </w:r>
          </w:p>
        </w:tc>
      </w:tr>
      <w:tr w:rsidR="00914054" w14:paraId="15DA11D7" w14:textId="77777777" w:rsidTr="00C0096D">
        <w:trPr>
          <w:cantSplit/>
        </w:trPr>
        <w:tc>
          <w:tcPr>
            <w:tcW w:w="0" w:type="auto"/>
            <w:tcBorders>
              <w:top w:val="single" w:sz="4" w:space="0" w:color="A6A6A6" w:themeColor="background1" w:themeShade="A6"/>
              <w:right w:val="single" w:sz="4" w:space="0" w:color="000000" w:themeColor="text1"/>
            </w:tcBorders>
          </w:tcPr>
          <w:p w14:paraId="2A53D720" w14:textId="77777777" w:rsidR="00914054" w:rsidRDefault="00914054" w:rsidP="00914054">
            <w:pPr>
              <w:pStyle w:val="NormalinTable"/>
            </w:pPr>
            <w:r>
              <w:rPr>
                <w:b/>
              </w:rPr>
              <w:t>2008 99 78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70A796" w14:textId="77777777" w:rsidR="00914054" w:rsidRDefault="00914054" w:rsidP="00914054">
            <w:pPr>
              <w:pStyle w:val="NormalinTable"/>
              <w:tabs>
                <w:tab w:val="left" w:pos="1250"/>
              </w:tabs>
            </w:pPr>
            <w:r>
              <w:t>0.00%</w:t>
            </w:r>
          </w:p>
        </w:tc>
      </w:tr>
      <w:tr w:rsidR="00914054" w14:paraId="0D26D621" w14:textId="77777777" w:rsidTr="00C0096D">
        <w:trPr>
          <w:cantSplit/>
        </w:trPr>
        <w:tc>
          <w:tcPr>
            <w:tcW w:w="0" w:type="auto"/>
            <w:tcBorders>
              <w:top w:val="single" w:sz="4" w:space="0" w:color="A6A6A6" w:themeColor="background1" w:themeShade="A6"/>
              <w:right w:val="single" w:sz="4" w:space="0" w:color="000000" w:themeColor="text1"/>
            </w:tcBorders>
          </w:tcPr>
          <w:p w14:paraId="69EB31C1" w14:textId="77777777" w:rsidR="00914054" w:rsidRDefault="00914054" w:rsidP="00914054">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E0B258" w14:textId="3058CA05" w:rsidR="00914054" w:rsidRPr="007472A1" w:rsidRDefault="007472A1" w:rsidP="007472A1">
            <w:pPr>
              <w:spacing w:after="0" w:line="240" w:lineRule="auto"/>
              <w:jc w:val="left"/>
              <w:rPr>
                <w:sz w:val="16"/>
                <w:szCs w:val="16"/>
              </w:rPr>
            </w:pPr>
            <w:r>
              <w:rPr>
                <w:sz w:val="16"/>
                <w:szCs w:val="16"/>
              </w:rPr>
              <w:t>To 31/12/2019: 2.8 €/100 Kg/net</w:t>
            </w:r>
            <w:r>
              <w:rPr>
                <w:sz w:val="16"/>
                <w:szCs w:val="16"/>
              </w:rPr>
              <w:br/>
              <w:t>1/1/2020 to 31/12/2020: 1.9 €/100 Kg/net</w:t>
            </w:r>
            <w:r>
              <w:rPr>
                <w:sz w:val="16"/>
                <w:szCs w:val="16"/>
              </w:rPr>
              <w:br/>
              <w:t>1/1/2021 to 31/12/2021: 0.9 €/100 Kg/net</w:t>
            </w:r>
            <w:r>
              <w:rPr>
                <w:sz w:val="16"/>
                <w:szCs w:val="16"/>
              </w:rPr>
              <w:br/>
              <w:t>From 1/1/2022: 0.00%</w:t>
            </w:r>
          </w:p>
        </w:tc>
      </w:tr>
      <w:tr w:rsidR="00914054" w14:paraId="10D35D67" w14:textId="77777777" w:rsidTr="00C0096D">
        <w:trPr>
          <w:cantSplit/>
        </w:trPr>
        <w:tc>
          <w:tcPr>
            <w:tcW w:w="0" w:type="auto"/>
            <w:tcBorders>
              <w:top w:val="single" w:sz="4" w:space="0" w:color="A6A6A6" w:themeColor="background1" w:themeShade="A6"/>
              <w:right w:val="single" w:sz="4" w:space="0" w:color="000000" w:themeColor="text1"/>
            </w:tcBorders>
          </w:tcPr>
          <w:p w14:paraId="25F162B7" w14:textId="77777777" w:rsidR="00914054" w:rsidRDefault="00914054" w:rsidP="00914054">
            <w:pPr>
              <w:pStyle w:val="NormalinTable"/>
            </w:pPr>
            <w:r>
              <w:rPr>
                <w:b/>
              </w:rPr>
              <w:t>2008 99 91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64DF32" w14:textId="77777777" w:rsidR="00914054" w:rsidRDefault="00914054" w:rsidP="00914054">
            <w:pPr>
              <w:pStyle w:val="NormalinTable"/>
              <w:tabs>
                <w:tab w:val="left" w:pos="1250"/>
              </w:tabs>
            </w:pPr>
            <w:r>
              <w:t>0.00%</w:t>
            </w:r>
          </w:p>
        </w:tc>
      </w:tr>
      <w:tr w:rsidR="00914054" w14:paraId="40C3D11C" w14:textId="77777777" w:rsidTr="00C0096D">
        <w:trPr>
          <w:cantSplit/>
        </w:trPr>
        <w:tc>
          <w:tcPr>
            <w:tcW w:w="0" w:type="auto"/>
            <w:tcBorders>
              <w:top w:val="single" w:sz="4" w:space="0" w:color="A6A6A6" w:themeColor="background1" w:themeShade="A6"/>
              <w:right w:val="single" w:sz="4" w:space="0" w:color="000000" w:themeColor="text1"/>
            </w:tcBorders>
          </w:tcPr>
          <w:p w14:paraId="17B302E6" w14:textId="77777777" w:rsidR="00914054" w:rsidRDefault="00914054" w:rsidP="00914054">
            <w:pPr>
              <w:pStyle w:val="NormalinTable"/>
            </w:pPr>
            <w:r>
              <w:rPr>
                <w:b/>
              </w:rPr>
              <w:t>2008 99 99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82FA29" w14:textId="77777777" w:rsidR="00914054" w:rsidRDefault="00914054" w:rsidP="00914054">
            <w:pPr>
              <w:pStyle w:val="NormalinTable"/>
              <w:tabs>
                <w:tab w:val="left" w:pos="1250"/>
              </w:tabs>
            </w:pPr>
            <w:r>
              <w:t>0.00%</w:t>
            </w:r>
          </w:p>
        </w:tc>
      </w:tr>
      <w:tr w:rsidR="00914054" w14:paraId="0084C04A" w14:textId="77777777" w:rsidTr="00C0096D">
        <w:trPr>
          <w:cantSplit/>
        </w:trPr>
        <w:tc>
          <w:tcPr>
            <w:tcW w:w="0" w:type="auto"/>
            <w:tcBorders>
              <w:top w:val="single" w:sz="4" w:space="0" w:color="A6A6A6" w:themeColor="background1" w:themeShade="A6"/>
              <w:right w:val="single" w:sz="4" w:space="0" w:color="000000" w:themeColor="text1"/>
            </w:tcBorders>
          </w:tcPr>
          <w:p w14:paraId="3339ED53" w14:textId="77777777" w:rsidR="00914054" w:rsidRDefault="00914054" w:rsidP="00914054">
            <w:pPr>
              <w:pStyle w:val="NormalinTable"/>
            </w:pPr>
            <w:r>
              <w:rPr>
                <w:b/>
              </w:rPr>
              <w:t>2009 11 11 11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524DF0" w14:textId="77777777" w:rsidR="00914054" w:rsidRDefault="00914054" w:rsidP="00914054">
            <w:pPr>
              <w:pStyle w:val="NormalinTable"/>
              <w:tabs>
                <w:tab w:val="left" w:pos="1250"/>
              </w:tabs>
            </w:pPr>
            <w:r>
              <w:t>0.00%</w:t>
            </w:r>
          </w:p>
        </w:tc>
      </w:tr>
      <w:tr w:rsidR="00914054" w14:paraId="419EF6FE" w14:textId="77777777" w:rsidTr="00C0096D">
        <w:trPr>
          <w:cantSplit/>
        </w:trPr>
        <w:tc>
          <w:tcPr>
            <w:tcW w:w="0" w:type="auto"/>
            <w:tcBorders>
              <w:top w:val="single" w:sz="4" w:space="0" w:color="A6A6A6" w:themeColor="background1" w:themeShade="A6"/>
              <w:right w:val="single" w:sz="4" w:space="0" w:color="000000" w:themeColor="text1"/>
            </w:tcBorders>
          </w:tcPr>
          <w:p w14:paraId="7FD19106" w14:textId="77777777" w:rsidR="00914054" w:rsidRDefault="00914054" w:rsidP="00914054">
            <w:pPr>
              <w:pStyle w:val="NormalinTable"/>
            </w:pPr>
            <w:r>
              <w:rPr>
                <w:b/>
              </w:rPr>
              <w:t>2009 11 11 19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B59196" w14:textId="77777777" w:rsidR="00914054" w:rsidRDefault="00914054" w:rsidP="00914054">
            <w:pPr>
              <w:pStyle w:val="NormalinTable"/>
              <w:tabs>
                <w:tab w:val="left" w:pos="1250"/>
              </w:tabs>
            </w:pPr>
            <w:r>
              <w:t>20.600 € / 100 kg</w:t>
            </w:r>
          </w:p>
        </w:tc>
      </w:tr>
      <w:tr w:rsidR="00914054" w14:paraId="253E6E48" w14:textId="77777777" w:rsidTr="00C0096D">
        <w:trPr>
          <w:cantSplit/>
        </w:trPr>
        <w:tc>
          <w:tcPr>
            <w:tcW w:w="0" w:type="auto"/>
            <w:tcBorders>
              <w:top w:val="single" w:sz="4" w:space="0" w:color="A6A6A6" w:themeColor="background1" w:themeShade="A6"/>
              <w:right w:val="single" w:sz="4" w:space="0" w:color="000000" w:themeColor="text1"/>
            </w:tcBorders>
          </w:tcPr>
          <w:p w14:paraId="0A763D67" w14:textId="77777777" w:rsidR="00914054" w:rsidRDefault="00914054" w:rsidP="00914054">
            <w:pPr>
              <w:pStyle w:val="NormalinTable"/>
            </w:pPr>
            <w:r>
              <w:rPr>
                <w:b/>
              </w:rPr>
              <w:t>2009 11 11 91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1E44B3" w14:textId="77777777" w:rsidR="00914054" w:rsidRDefault="00914054" w:rsidP="00914054">
            <w:pPr>
              <w:pStyle w:val="NormalinTable"/>
              <w:tabs>
                <w:tab w:val="left" w:pos="1250"/>
              </w:tabs>
            </w:pPr>
            <w:r>
              <w:t>0.00%</w:t>
            </w:r>
          </w:p>
        </w:tc>
      </w:tr>
      <w:tr w:rsidR="00914054" w14:paraId="35F57803" w14:textId="77777777" w:rsidTr="00C0096D">
        <w:trPr>
          <w:cantSplit/>
        </w:trPr>
        <w:tc>
          <w:tcPr>
            <w:tcW w:w="0" w:type="auto"/>
            <w:tcBorders>
              <w:top w:val="single" w:sz="4" w:space="0" w:color="A6A6A6" w:themeColor="background1" w:themeShade="A6"/>
              <w:right w:val="single" w:sz="4" w:space="0" w:color="000000" w:themeColor="text1"/>
            </w:tcBorders>
          </w:tcPr>
          <w:p w14:paraId="67197F52" w14:textId="77777777" w:rsidR="00914054" w:rsidRDefault="00914054" w:rsidP="00914054">
            <w:pPr>
              <w:pStyle w:val="NormalinTable"/>
            </w:pPr>
            <w:r>
              <w:rPr>
                <w:b/>
              </w:rPr>
              <w:t>2009 11 11 99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364B59" w14:textId="77777777" w:rsidR="00914054" w:rsidRDefault="00914054" w:rsidP="00914054">
            <w:pPr>
              <w:pStyle w:val="NormalinTable"/>
              <w:tabs>
                <w:tab w:val="left" w:pos="1250"/>
              </w:tabs>
            </w:pPr>
            <w:r>
              <w:t>20.600 € / 100 kg</w:t>
            </w:r>
          </w:p>
        </w:tc>
      </w:tr>
      <w:tr w:rsidR="00914054" w14:paraId="5943BF62" w14:textId="77777777" w:rsidTr="00C0096D">
        <w:trPr>
          <w:cantSplit/>
        </w:trPr>
        <w:tc>
          <w:tcPr>
            <w:tcW w:w="0" w:type="auto"/>
            <w:tcBorders>
              <w:top w:val="single" w:sz="4" w:space="0" w:color="A6A6A6" w:themeColor="background1" w:themeShade="A6"/>
              <w:right w:val="single" w:sz="4" w:space="0" w:color="000000" w:themeColor="text1"/>
            </w:tcBorders>
          </w:tcPr>
          <w:p w14:paraId="2509ED66" w14:textId="77777777" w:rsidR="00914054" w:rsidRDefault="00914054" w:rsidP="00914054">
            <w:pPr>
              <w:pStyle w:val="NormalinTable"/>
            </w:pPr>
            <w:r>
              <w:rPr>
                <w:b/>
              </w:rPr>
              <w:t>2009 11 19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E52186" w14:textId="77777777" w:rsidR="00914054" w:rsidRDefault="00914054" w:rsidP="00914054">
            <w:pPr>
              <w:pStyle w:val="NormalinTable"/>
              <w:tabs>
                <w:tab w:val="left" w:pos="1250"/>
              </w:tabs>
            </w:pPr>
            <w:r>
              <w:t>0.00%</w:t>
            </w:r>
          </w:p>
        </w:tc>
      </w:tr>
      <w:tr w:rsidR="00914054" w14:paraId="688B35C4" w14:textId="77777777" w:rsidTr="00C0096D">
        <w:trPr>
          <w:cantSplit/>
        </w:trPr>
        <w:tc>
          <w:tcPr>
            <w:tcW w:w="0" w:type="auto"/>
            <w:tcBorders>
              <w:top w:val="single" w:sz="4" w:space="0" w:color="A6A6A6" w:themeColor="background1" w:themeShade="A6"/>
              <w:right w:val="single" w:sz="4" w:space="0" w:color="000000" w:themeColor="text1"/>
            </w:tcBorders>
          </w:tcPr>
          <w:p w14:paraId="17120B2A" w14:textId="77777777" w:rsidR="00914054" w:rsidRDefault="00914054" w:rsidP="00914054">
            <w:pPr>
              <w:pStyle w:val="NormalinTable"/>
            </w:pPr>
            <w:r>
              <w:rPr>
                <w:b/>
              </w:rPr>
              <w:t>2009 11 91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4307B3" w14:textId="77777777" w:rsidR="00914054" w:rsidRDefault="00914054" w:rsidP="00914054">
            <w:pPr>
              <w:pStyle w:val="NormalinTable"/>
              <w:tabs>
                <w:tab w:val="left" w:pos="1250"/>
              </w:tabs>
            </w:pPr>
            <w:r>
              <w:t>20.600 € / 100 kg</w:t>
            </w:r>
          </w:p>
        </w:tc>
      </w:tr>
      <w:tr w:rsidR="00914054" w14:paraId="3C2BFD42" w14:textId="77777777" w:rsidTr="00C0096D">
        <w:trPr>
          <w:cantSplit/>
        </w:trPr>
        <w:tc>
          <w:tcPr>
            <w:tcW w:w="0" w:type="auto"/>
            <w:tcBorders>
              <w:top w:val="single" w:sz="4" w:space="0" w:color="A6A6A6" w:themeColor="background1" w:themeShade="A6"/>
              <w:right w:val="single" w:sz="4" w:space="0" w:color="000000" w:themeColor="text1"/>
            </w:tcBorders>
          </w:tcPr>
          <w:p w14:paraId="3F9A94F1" w14:textId="77777777" w:rsidR="00914054" w:rsidRDefault="00914054" w:rsidP="00914054">
            <w:pPr>
              <w:pStyle w:val="NormalinTable"/>
            </w:pPr>
            <w:r>
              <w:rPr>
                <w:b/>
              </w:rPr>
              <w:t>2009 11 99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50BB3E" w14:textId="77777777" w:rsidR="00914054" w:rsidRDefault="00914054" w:rsidP="00914054">
            <w:pPr>
              <w:pStyle w:val="NormalinTable"/>
              <w:tabs>
                <w:tab w:val="left" w:pos="1250"/>
              </w:tabs>
            </w:pPr>
            <w:r>
              <w:t>0.00%</w:t>
            </w:r>
          </w:p>
        </w:tc>
      </w:tr>
      <w:tr w:rsidR="00914054" w14:paraId="76E0D8BF" w14:textId="77777777" w:rsidTr="00C0096D">
        <w:trPr>
          <w:cantSplit/>
        </w:trPr>
        <w:tc>
          <w:tcPr>
            <w:tcW w:w="0" w:type="auto"/>
            <w:tcBorders>
              <w:top w:val="single" w:sz="4" w:space="0" w:color="A6A6A6" w:themeColor="background1" w:themeShade="A6"/>
              <w:right w:val="single" w:sz="4" w:space="0" w:color="000000" w:themeColor="text1"/>
            </w:tcBorders>
          </w:tcPr>
          <w:p w14:paraId="7E9FAE9B" w14:textId="77777777" w:rsidR="00914054" w:rsidRDefault="00914054" w:rsidP="00914054">
            <w:pPr>
              <w:pStyle w:val="NormalinTable"/>
            </w:pPr>
            <w:r>
              <w:rPr>
                <w:b/>
              </w:rPr>
              <w:t>2009 12 00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FA6426" w14:textId="77777777" w:rsidR="00914054" w:rsidRDefault="00914054" w:rsidP="00914054">
            <w:pPr>
              <w:pStyle w:val="NormalinTable"/>
              <w:tabs>
                <w:tab w:val="left" w:pos="1250"/>
              </w:tabs>
            </w:pPr>
            <w:r>
              <w:t>0.00%</w:t>
            </w:r>
          </w:p>
        </w:tc>
      </w:tr>
      <w:tr w:rsidR="00914054" w14:paraId="38E26EE9" w14:textId="77777777" w:rsidTr="00C0096D">
        <w:trPr>
          <w:cantSplit/>
        </w:trPr>
        <w:tc>
          <w:tcPr>
            <w:tcW w:w="0" w:type="auto"/>
            <w:tcBorders>
              <w:top w:val="single" w:sz="4" w:space="0" w:color="A6A6A6" w:themeColor="background1" w:themeShade="A6"/>
              <w:right w:val="single" w:sz="4" w:space="0" w:color="000000" w:themeColor="text1"/>
            </w:tcBorders>
          </w:tcPr>
          <w:p w14:paraId="2AE81A83" w14:textId="77777777" w:rsidR="00914054" w:rsidRDefault="00914054" w:rsidP="00914054">
            <w:pPr>
              <w:pStyle w:val="NormalinTable"/>
            </w:pPr>
            <w:r>
              <w:rPr>
                <w:b/>
              </w:rPr>
              <w:t>2009 19 11 21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4DE8A3" w14:textId="77777777" w:rsidR="00914054" w:rsidRDefault="00914054" w:rsidP="00914054">
            <w:pPr>
              <w:pStyle w:val="NormalinTable"/>
              <w:tabs>
                <w:tab w:val="left" w:pos="1250"/>
              </w:tabs>
            </w:pPr>
            <w:r>
              <w:t>0.00%</w:t>
            </w:r>
          </w:p>
        </w:tc>
      </w:tr>
      <w:tr w:rsidR="00914054" w14:paraId="7C048FE2" w14:textId="77777777" w:rsidTr="00C0096D">
        <w:trPr>
          <w:cantSplit/>
        </w:trPr>
        <w:tc>
          <w:tcPr>
            <w:tcW w:w="0" w:type="auto"/>
            <w:tcBorders>
              <w:top w:val="single" w:sz="4" w:space="0" w:color="A6A6A6" w:themeColor="background1" w:themeShade="A6"/>
              <w:right w:val="single" w:sz="4" w:space="0" w:color="000000" w:themeColor="text1"/>
            </w:tcBorders>
          </w:tcPr>
          <w:p w14:paraId="61C5B53D" w14:textId="77777777" w:rsidR="00914054" w:rsidRDefault="00914054" w:rsidP="00914054">
            <w:pPr>
              <w:pStyle w:val="NormalinTable"/>
            </w:pPr>
            <w:r>
              <w:rPr>
                <w:b/>
              </w:rPr>
              <w:t>2009 19 11 29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C6C1C5" w14:textId="77777777" w:rsidR="00914054" w:rsidRDefault="00914054" w:rsidP="00914054">
            <w:pPr>
              <w:pStyle w:val="NormalinTable"/>
              <w:tabs>
                <w:tab w:val="left" w:pos="1250"/>
              </w:tabs>
            </w:pPr>
            <w:r>
              <w:t>20.600 € / 100 kg</w:t>
            </w:r>
          </w:p>
        </w:tc>
      </w:tr>
      <w:tr w:rsidR="00914054" w14:paraId="74F7A81C" w14:textId="77777777" w:rsidTr="00C0096D">
        <w:trPr>
          <w:cantSplit/>
        </w:trPr>
        <w:tc>
          <w:tcPr>
            <w:tcW w:w="0" w:type="auto"/>
            <w:tcBorders>
              <w:top w:val="single" w:sz="4" w:space="0" w:color="A6A6A6" w:themeColor="background1" w:themeShade="A6"/>
              <w:right w:val="single" w:sz="4" w:space="0" w:color="000000" w:themeColor="text1"/>
            </w:tcBorders>
          </w:tcPr>
          <w:p w14:paraId="5610D1E7" w14:textId="77777777" w:rsidR="00914054" w:rsidRDefault="00914054" w:rsidP="00914054">
            <w:pPr>
              <w:pStyle w:val="NormalinTable"/>
            </w:pPr>
            <w:r>
              <w:rPr>
                <w:b/>
              </w:rPr>
              <w:lastRenderedPageBreak/>
              <w:t>2009 19 11 31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516E0C" w14:textId="77777777" w:rsidR="00914054" w:rsidRDefault="00914054" w:rsidP="00914054">
            <w:pPr>
              <w:pStyle w:val="NormalinTable"/>
              <w:tabs>
                <w:tab w:val="left" w:pos="1250"/>
              </w:tabs>
            </w:pPr>
            <w:r>
              <w:t>0.00%</w:t>
            </w:r>
          </w:p>
        </w:tc>
      </w:tr>
      <w:tr w:rsidR="00914054" w14:paraId="3F7CD0B5" w14:textId="77777777" w:rsidTr="00C0096D">
        <w:trPr>
          <w:cantSplit/>
        </w:trPr>
        <w:tc>
          <w:tcPr>
            <w:tcW w:w="0" w:type="auto"/>
            <w:tcBorders>
              <w:top w:val="single" w:sz="4" w:space="0" w:color="A6A6A6" w:themeColor="background1" w:themeShade="A6"/>
              <w:right w:val="single" w:sz="4" w:space="0" w:color="000000" w:themeColor="text1"/>
            </w:tcBorders>
          </w:tcPr>
          <w:p w14:paraId="5BF92DA3" w14:textId="77777777" w:rsidR="00914054" w:rsidRDefault="00914054" w:rsidP="00914054">
            <w:pPr>
              <w:pStyle w:val="NormalinTable"/>
            </w:pPr>
            <w:r>
              <w:rPr>
                <w:b/>
              </w:rPr>
              <w:t>2009 19 11 39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589C9C" w14:textId="77777777" w:rsidR="00914054" w:rsidRDefault="00914054" w:rsidP="00914054">
            <w:pPr>
              <w:pStyle w:val="NormalinTable"/>
              <w:tabs>
                <w:tab w:val="left" w:pos="1250"/>
              </w:tabs>
            </w:pPr>
            <w:r>
              <w:t>20.600 € / 100 kg</w:t>
            </w:r>
          </w:p>
        </w:tc>
      </w:tr>
      <w:tr w:rsidR="00914054" w14:paraId="0BA5B55F" w14:textId="77777777" w:rsidTr="00C0096D">
        <w:trPr>
          <w:cantSplit/>
        </w:trPr>
        <w:tc>
          <w:tcPr>
            <w:tcW w:w="0" w:type="auto"/>
            <w:tcBorders>
              <w:top w:val="single" w:sz="4" w:space="0" w:color="A6A6A6" w:themeColor="background1" w:themeShade="A6"/>
              <w:right w:val="single" w:sz="4" w:space="0" w:color="000000" w:themeColor="text1"/>
            </w:tcBorders>
          </w:tcPr>
          <w:p w14:paraId="325F86E6" w14:textId="77777777" w:rsidR="00914054" w:rsidRDefault="00914054" w:rsidP="00914054">
            <w:pPr>
              <w:pStyle w:val="NormalinTable"/>
            </w:pPr>
            <w:r>
              <w:rPr>
                <w:b/>
              </w:rPr>
              <w:t>2009 19 11 51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C6EE03" w14:textId="77777777" w:rsidR="00914054" w:rsidRDefault="00914054" w:rsidP="00914054">
            <w:pPr>
              <w:pStyle w:val="NormalinTable"/>
              <w:tabs>
                <w:tab w:val="left" w:pos="1250"/>
              </w:tabs>
            </w:pPr>
            <w:r>
              <w:t>0.00%</w:t>
            </w:r>
          </w:p>
        </w:tc>
      </w:tr>
      <w:tr w:rsidR="00914054" w14:paraId="0DE9458D" w14:textId="77777777" w:rsidTr="00C0096D">
        <w:trPr>
          <w:cantSplit/>
        </w:trPr>
        <w:tc>
          <w:tcPr>
            <w:tcW w:w="0" w:type="auto"/>
            <w:tcBorders>
              <w:top w:val="single" w:sz="4" w:space="0" w:color="A6A6A6" w:themeColor="background1" w:themeShade="A6"/>
              <w:right w:val="single" w:sz="4" w:space="0" w:color="000000" w:themeColor="text1"/>
            </w:tcBorders>
          </w:tcPr>
          <w:p w14:paraId="6F2BAD8A" w14:textId="77777777" w:rsidR="00914054" w:rsidRDefault="00914054" w:rsidP="00914054">
            <w:pPr>
              <w:pStyle w:val="NormalinTable"/>
            </w:pPr>
            <w:r>
              <w:rPr>
                <w:b/>
              </w:rPr>
              <w:t>2009 19 11 59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AD7187" w14:textId="77777777" w:rsidR="00914054" w:rsidRDefault="00914054" w:rsidP="00914054">
            <w:pPr>
              <w:pStyle w:val="NormalinTable"/>
              <w:tabs>
                <w:tab w:val="left" w:pos="1250"/>
              </w:tabs>
            </w:pPr>
            <w:r>
              <w:t>20.600 € / 100 kg</w:t>
            </w:r>
          </w:p>
        </w:tc>
      </w:tr>
      <w:tr w:rsidR="00914054" w14:paraId="53A4FF6C" w14:textId="77777777" w:rsidTr="00C0096D">
        <w:trPr>
          <w:cantSplit/>
        </w:trPr>
        <w:tc>
          <w:tcPr>
            <w:tcW w:w="0" w:type="auto"/>
            <w:tcBorders>
              <w:top w:val="single" w:sz="4" w:space="0" w:color="A6A6A6" w:themeColor="background1" w:themeShade="A6"/>
              <w:right w:val="single" w:sz="4" w:space="0" w:color="000000" w:themeColor="text1"/>
            </w:tcBorders>
          </w:tcPr>
          <w:p w14:paraId="491DEF4A" w14:textId="77777777" w:rsidR="00914054" w:rsidRDefault="00914054" w:rsidP="00914054">
            <w:pPr>
              <w:pStyle w:val="NormalinTable"/>
            </w:pPr>
            <w:r>
              <w:rPr>
                <w:b/>
              </w:rPr>
              <w:t>2009 19 11 71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71C526" w14:textId="77777777" w:rsidR="00914054" w:rsidRDefault="00914054" w:rsidP="00914054">
            <w:pPr>
              <w:pStyle w:val="NormalinTable"/>
              <w:tabs>
                <w:tab w:val="left" w:pos="1250"/>
              </w:tabs>
            </w:pPr>
            <w:r>
              <w:t>0.00%</w:t>
            </w:r>
          </w:p>
        </w:tc>
      </w:tr>
      <w:tr w:rsidR="00914054" w14:paraId="488483D2" w14:textId="77777777" w:rsidTr="00C0096D">
        <w:trPr>
          <w:cantSplit/>
        </w:trPr>
        <w:tc>
          <w:tcPr>
            <w:tcW w:w="0" w:type="auto"/>
            <w:tcBorders>
              <w:top w:val="single" w:sz="4" w:space="0" w:color="A6A6A6" w:themeColor="background1" w:themeShade="A6"/>
              <w:right w:val="single" w:sz="4" w:space="0" w:color="000000" w:themeColor="text1"/>
            </w:tcBorders>
          </w:tcPr>
          <w:p w14:paraId="7BE7AA0C" w14:textId="77777777" w:rsidR="00914054" w:rsidRDefault="00914054" w:rsidP="00914054">
            <w:pPr>
              <w:pStyle w:val="NormalinTable"/>
            </w:pPr>
            <w:r>
              <w:rPr>
                <w:b/>
              </w:rPr>
              <w:t>2009 19 11 79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738A12" w14:textId="77777777" w:rsidR="00914054" w:rsidRDefault="00914054" w:rsidP="00914054">
            <w:pPr>
              <w:pStyle w:val="NormalinTable"/>
              <w:tabs>
                <w:tab w:val="left" w:pos="1250"/>
              </w:tabs>
            </w:pPr>
            <w:r>
              <w:t>20.600 € / 100 kg</w:t>
            </w:r>
          </w:p>
        </w:tc>
      </w:tr>
      <w:tr w:rsidR="00914054" w14:paraId="5F594489" w14:textId="77777777" w:rsidTr="00C0096D">
        <w:trPr>
          <w:cantSplit/>
        </w:trPr>
        <w:tc>
          <w:tcPr>
            <w:tcW w:w="0" w:type="auto"/>
            <w:tcBorders>
              <w:top w:val="single" w:sz="4" w:space="0" w:color="A6A6A6" w:themeColor="background1" w:themeShade="A6"/>
              <w:right w:val="single" w:sz="4" w:space="0" w:color="000000" w:themeColor="text1"/>
            </w:tcBorders>
          </w:tcPr>
          <w:p w14:paraId="1EC1DA5F" w14:textId="77777777" w:rsidR="00914054" w:rsidRDefault="00914054" w:rsidP="00914054">
            <w:pPr>
              <w:pStyle w:val="NormalinTable"/>
            </w:pPr>
            <w:r>
              <w:rPr>
                <w:b/>
              </w:rPr>
              <w:t>2009 19 19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E32D9B" w14:textId="77777777" w:rsidR="00914054" w:rsidRDefault="00914054" w:rsidP="00914054">
            <w:pPr>
              <w:pStyle w:val="NormalinTable"/>
              <w:tabs>
                <w:tab w:val="left" w:pos="1250"/>
              </w:tabs>
            </w:pPr>
            <w:r>
              <w:t>0.00%</w:t>
            </w:r>
          </w:p>
        </w:tc>
      </w:tr>
      <w:tr w:rsidR="00914054" w14:paraId="52F23F84" w14:textId="77777777" w:rsidTr="00C0096D">
        <w:trPr>
          <w:cantSplit/>
        </w:trPr>
        <w:tc>
          <w:tcPr>
            <w:tcW w:w="0" w:type="auto"/>
            <w:tcBorders>
              <w:top w:val="single" w:sz="4" w:space="0" w:color="A6A6A6" w:themeColor="background1" w:themeShade="A6"/>
              <w:right w:val="single" w:sz="4" w:space="0" w:color="000000" w:themeColor="text1"/>
            </w:tcBorders>
          </w:tcPr>
          <w:p w14:paraId="7EA72291" w14:textId="77777777" w:rsidR="00914054" w:rsidRDefault="00914054" w:rsidP="00914054">
            <w:pPr>
              <w:pStyle w:val="NormalinTable"/>
            </w:pPr>
            <w:r>
              <w:rPr>
                <w:b/>
              </w:rPr>
              <w:t>2009 19 91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E61CF8" w14:textId="77777777" w:rsidR="00914054" w:rsidRDefault="00914054" w:rsidP="00914054">
            <w:pPr>
              <w:pStyle w:val="NormalinTable"/>
              <w:tabs>
                <w:tab w:val="left" w:pos="1250"/>
              </w:tabs>
            </w:pPr>
            <w:r>
              <w:t>20.600 € / 100 kg</w:t>
            </w:r>
          </w:p>
        </w:tc>
      </w:tr>
      <w:tr w:rsidR="00914054" w14:paraId="7C9F7755" w14:textId="77777777" w:rsidTr="00C0096D">
        <w:trPr>
          <w:cantSplit/>
        </w:trPr>
        <w:tc>
          <w:tcPr>
            <w:tcW w:w="0" w:type="auto"/>
            <w:tcBorders>
              <w:top w:val="single" w:sz="4" w:space="0" w:color="A6A6A6" w:themeColor="background1" w:themeShade="A6"/>
              <w:right w:val="single" w:sz="4" w:space="0" w:color="000000" w:themeColor="text1"/>
            </w:tcBorders>
          </w:tcPr>
          <w:p w14:paraId="327B9AAC" w14:textId="77777777" w:rsidR="00914054" w:rsidRDefault="00914054" w:rsidP="00914054">
            <w:pPr>
              <w:pStyle w:val="NormalinTable"/>
            </w:pPr>
            <w:r>
              <w:rPr>
                <w:b/>
              </w:rPr>
              <w:t>2009 19 98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E98BA8" w14:textId="77777777" w:rsidR="00914054" w:rsidRDefault="00914054" w:rsidP="00914054">
            <w:pPr>
              <w:pStyle w:val="NormalinTable"/>
              <w:tabs>
                <w:tab w:val="left" w:pos="1250"/>
              </w:tabs>
            </w:pPr>
            <w:r>
              <w:t>0.00%</w:t>
            </w:r>
          </w:p>
        </w:tc>
      </w:tr>
      <w:tr w:rsidR="00914054" w14:paraId="30D9499F" w14:textId="77777777" w:rsidTr="00C0096D">
        <w:trPr>
          <w:cantSplit/>
        </w:trPr>
        <w:tc>
          <w:tcPr>
            <w:tcW w:w="0" w:type="auto"/>
            <w:tcBorders>
              <w:top w:val="single" w:sz="4" w:space="0" w:color="A6A6A6" w:themeColor="background1" w:themeShade="A6"/>
              <w:right w:val="single" w:sz="4" w:space="0" w:color="000000" w:themeColor="text1"/>
            </w:tcBorders>
          </w:tcPr>
          <w:p w14:paraId="0CB1E6C7" w14:textId="77777777" w:rsidR="00914054" w:rsidRDefault="00914054" w:rsidP="00914054">
            <w:pPr>
              <w:pStyle w:val="NormalinTable"/>
            </w:pPr>
            <w:r>
              <w:rPr>
                <w:b/>
              </w:rPr>
              <w:t>2009 21 00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EF0D2D" w14:textId="77777777" w:rsidR="00914054" w:rsidRDefault="00914054" w:rsidP="00914054">
            <w:pPr>
              <w:pStyle w:val="NormalinTable"/>
              <w:tabs>
                <w:tab w:val="left" w:pos="1250"/>
              </w:tabs>
            </w:pPr>
            <w:r>
              <w:t>0.00%</w:t>
            </w:r>
          </w:p>
        </w:tc>
      </w:tr>
      <w:tr w:rsidR="00914054" w14:paraId="6F4DAD0E" w14:textId="77777777" w:rsidTr="00C0096D">
        <w:trPr>
          <w:cantSplit/>
        </w:trPr>
        <w:tc>
          <w:tcPr>
            <w:tcW w:w="0" w:type="auto"/>
            <w:tcBorders>
              <w:top w:val="single" w:sz="4" w:space="0" w:color="A6A6A6" w:themeColor="background1" w:themeShade="A6"/>
              <w:right w:val="single" w:sz="4" w:space="0" w:color="000000" w:themeColor="text1"/>
            </w:tcBorders>
          </w:tcPr>
          <w:p w14:paraId="1AEA1D2D" w14:textId="77777777" w:rsidR="00914054" w:rsidRDefault="00914054" w:rsidP="00914054">
            <w:pPr>
              <w:pStyle w:val="NormalinTable"/>
            </w:pPr>
            <w:r>
              <w:rPr>
                <w:b/>
              </w:rPr>
              <w:t>2009 29 11 11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6DF49B" w14:textId="77777777" w:rsidR="00914054" w:rsidRDefault="00914054" w:rsidP="00914054">
            <w:pPr>
              <w:pStyle w:val="NormalinTable"/>
              <w:tabs>
                <w:tab w:val="left" w:pos="1250"/>
              </w:tabs>
            </w:pPr>
            <w:r>
              <w:t>0.00%</w:t>
            </w:r>
          </w:p>
        </w:tc>
      </w:tr>
      <w:tr w:rsidR="00914054" w14:paraId="61C8E613" w14:textId="77777777" w:rsidTr="00C0096D">
        <w:trPr>
          <w:cantSplit/>
        </w:trPr>
        <w:tc>
          <w:tcPr>
            <w:tcW w:w="0" w:type="auto"/>
            <w:tcBorders>
              <w:top w:val="single" w:sz="4" w:space="0" w:color="A6A6A6" w:themeColor="background1" w:themeShade="A6"/>
              <w:right w:val="single" w:sz="4" w:space="0" w:color="000000" w:themeColor="text1"/>
            </w:tcBorders>
          </w:tcPr>
          <w:p w14:paraId="11F4EE9F" w14:textId="77777777" w:rsidR="00914054" w:rsidRDefault="00914054" w:rsidP="00914054">
            <w:pPr>
              <w:pStyle w:val="NormalinTable"/>
            </w:pPr>
            <w:r>
              <w:rPr>
                <w:b/>
              </w:rPr>
              <w:t>2009 29 11 19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72F90A" w14:textId="77777777" w:rsidR="00914054" w:rsidRDefault="00914054" w:rsidP="00914054">
            <w:pPr>
              <w:pStyle w:val="NormalinTable"/>
              <w:tabs>
                <w:tab w:val="left" w:pos="1250"/>
              </w:tabs>
            </w:pPr>
            <w:r>
              <w:t>20.600 € / 100 kg</w:t>
            </w:r>
          </w:p>
        </w:tc>
      </w:tr>
      <w:tr w:rsidR="00914054" w14:paraId="65964FC4" w14:textId="77777777" w:rsidTr="00C0096D">
        <w:trPr>
          <w:cantSplit/>
        </w:trPr>
        <w:tc>
          <w:tcPr>
            <w:tcW w:w="0" w:type="auto"/>
            <w:tcBorders>
              <w:top w:val="single" w:sz="4" w:space="0" w:color="A6A6A6" w:themeColor="background1" w:themeShade="A6"/>
              <w:right w:val="single" w:sz="4" w:space="0" w:color="000000" w:themeColor="text1"/>
            </w:tcBorders>
          </w:tcPr>
          <w:p w14:paraId="732F410A" w14:textId="77777777" w:rsidR="00914054" w:rsidRDefault="00914054" w:rsidP="00914054">
            <w:pPr>
              <w:pStyle w:val="NormalinTable"/>
            </w:pPr>
            <w:r>
              <w:rPr>
                <w:b/>
              </w:rPr>
              <w:t>2009 29 11 91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DF0A2D" w14:textId="77777777" w:rsidR="00914054" w:rsidRDefault="00914054" w:rsidP="00914054">
            <w:pPr>
              <w:pStyle w:val="NormalinTable"/>
              <w:tabs>
                <w:tab w:val="left" w:pos="1250"/>
              </w:tabs>
            </w:pPr>
            <w:r>
              <w:t>0.00%</w:t>
            </w:r>
          </w:p>
        </w:tc>
      </w:tr>
      <w:tr w:rsidR="00914054" w14:paraId="094282D4" w14:textId="77777777" w:rsidTr="00C0096D">
        <w:trPr>
          <w:cantSplit/>
        </w:trPr>
        <w:tc>
          <w:tcPr>
            <w:tcW w:w="0" w:type="auto"/>
            <w:tcBorders>
              <w:top w:val="single" w:sz="4" w:space="0" w:color="A6A6A6" w:themeColor="background1" w:themeShade="A6"/>
              <w:right w:val="single" w:sz="4" w:space="0" w:color="000000" w:themeColor="text1"/>
            </w:tcBorders>
          </w:tcPr>
          <w:p w14:paraId="527EEFF0" w14:textId="77777777" w:rsidR="00914054" w:rsidRDefault="00914054" w:rsidP="00914054">
            <w:pPr>
              <w:pStyle w:val="NormalinTable"/>
            </w:pPr>
            <w:r>
              <w:rPr>
                <w:b/>
              </w:rPr>
              <w:t>2009 29 11 99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C7ACF1" w14:textId="77777777" w:rsidR="00914054" w:rsidRDefault="00914054" w:rsidP="00914054">
            <w:pPr>
              <w:pStyle w:val="NormalinTable"/>
              <w:tabs>
                <w:tab w:val="left" w:pos="1250"/>
              </w:tabs>
            </w:pPr>
            <w:r>
              <w:t>20.600 € / 100 kg</w:t>
            </w:r>
          </w:p>
        </w:tc>
      </w:tr>
      <w:tr w:rsidR="00914054" w14:paraId="4FBA9037" w14:textId="77777777" w:rsidTr="00C0096D">
        <w:trPr>
          <w:cantSplit/>
        </w:trPr>
        <w:tc>
          <w:tcPr>
            <w:tcW w:w="0" w:type="auto"/>
            <w:tcBorders>
              <w:top w:val="single" w:sz="4" w:space="0" w:color="A6A6A6" w:themeColor="background1" w:themeShade="A6"/>
              <w:right w:val="single" w:sz="4" w:space="0" w:color="000000" w:themeColor="text1"/>
            </w:tcBorders>
          </w:tcPr>
          <w:p w14:paraId="57A1BA6F" w14:textId="77777777" w:rsidR="00914054" w:rsidRDefault="00914054" w:rsidP="00914054">
            <w:pPr>
              <w:pStyle w:val="NormalinTable"/>
            </w:pPr>
            <w:r>
              <w:rPr>
                <w:b/>
              </w:rPr>
              <w:t>2009 29 19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7A0FBC" w14:textId="77777777" w:rsidR="00914054" w:rsidRDefault="00914054" w:rsidP="00914054">
            <w:pPr>
              <w:pStyle w:val="NormalinTable"/>
              <w:tabs>
                <w:tab w:val="left" w:pos="1250"/>
              </w:tabs>
            </w:pPr>
            <w:r>
              <w:t>0.00%</w:t>
            </w:r>
          </w:p>
        </w:tc>
      </w:tr>
      <w:tr w:rsidR="00914054" w14:paraId="7564D9A0" w14:textId="77777777" w:rsidTr="00C0096D">
        <w:trPr>
          <w:cantSplit/>
        </w:trPr>
        <w:tc>
          <w:tcPr>
            <w:tcW w:w="0" w:type="auto"/>
            <w:tcBorders>
              <w:top w:val="single" w:sz="4" w:space="0" w:color="A6A6A6" w:themeColor="background1" w:themeShade="A6"/>
              <w:right w:val="single" w:sz="4" w:space="0" w:color="000000" w:themeColor="text1"/>
            </w:tcBorders>
          </w:tcPr>
          <w:p w14:paraId="433B5DA1" w14:textId="77777777" w:rsidR="00914054" w:rsidRDefault="00914054" w:rsidP="00914054">
            <w:pPr>
              <w:pStyle w:val="NormalinTable"/>
            </w:pPr>
            <w:r>
              <w:rPr>
                <w:b/>
              </w:rPr>
              <w:t>2009 29 91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83C68C" w14:textId="77777777" w:rsidR="00914054" w:rsidRDefault="00914054" w:rsidP="00914054">
            <w:pPr>
              <w:pStyle w:val="NormalinTable"/>
              <w:tabs>
                <w:tab w:val="left" w:pos="1250"/>
              </w:tabs>
            </w:pPr>
            <w:r>
              <w:t>20.600 € / 100 kg</w:t>
            </w:r>
          </w:p>
        </w:tc>
      </w:tr>
      <w:tr w:rsidR="00914054" w14:paraId="2801BF25" w14:textId="77777777" w:rsidTr="00C0096D">
        <w:trPr>
          <w:cantSplit/>
        </w:trPr>
        <w:tc>
          <w:tcPr>
            <w:tcW w:w="0" w:type="auto"/>
            <w:tcBorders>
              <w:top w:val="single" w:sz="4" w:space="0" w:color="A6A6A6" w:themeColor="background1" w:themeShade="A6"/>
              <w:right w:val="single" w:sz="4" w:space="0" w:color="000000" w:themeColor="text1"/>
            </w:tcBorders>
          </w:tcPr>
          <w:p w14:paraId="38FDB720" w14:textId="77777777" w:rsidR="00914054" w:rsidRDefault="00914054" w:rsidP="00914054">
            <w:pPr>
              <w:pStyle w:val="NormalinTable"/>
            </w:pPr>
            <w:r>
              <w:rPr>
                <w:b/>
              </w:rPr>
              <w:t>2009 29 99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6724F5" w14:textId="77777777" w:rsidR="00914054" w:rsidRDefault="00914054" w:rsidP="00914054">
            <w:pPr>
              <w:pStyle w:val="NormalinTable"/>
              <w:tabs>
                <w:tab w:val="left" w:pos="1250"/>
              </w:tabs>
            </w:pPr>
            <w:r>
              <w:t>0.00%</w:t>
            </w:r>
          </w:p>
        </w:tc>
      </w:tr>
      <w:tr w:rsidR="00914054" w14:paraId="4734FEC5" w14:textId="77777777" w:rsidTr="00C0096D">
        <w:trPr>
          <w:cantSplit/>
        </w:trPr>
        <w:tc>
          <w:tcPr>
            <w:tcW w:w="0" w:type="auto"/>
            <w:tcBorders>
              <w:top w:val="single" w:sz="4" w:space="0" w:color="A6A6A6" w:themeColor="background1" w:themeShade="A6"/>
              <w:right w:val="single" w:sz="4" w:space="0" w:color="000000" w:themeColor="text1"/>
            </w:tcBorders>
          </w:tcPr>
          <w:p w14:paraId="660EB6E5" w14:textId="77777777" w:rsidR="00914054" w:rsidRDefault="00914054" w:rsidP="00914054">
            <w:pPr>
              <w:pStyle w:val="NormalinTable"/>
            </w:pPr>
            <w:r>
              <w:rPr>
                <w:b/>
              </w:rPr>
              <w:t>2009 31 00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8B61D5" w14:textId="77777777" w:rsidR="00914054" w:rsidRDefault="00914054" w:rsidP="00914054">
            <w:pPr>
              <w:pStyle w:val="NormalinTable"/>
              <w:tabs>
                <w:tab w:val="left" w:pos="1250"/>
              </w:tabs>
            </w:pPr>
            <w:r>
              <w:t>0.00%</w:t>
            </w:r>
          </w:p>
        </w:tc>
      </w:tr>
      <w:tr w:rsidR="00914054" w14:paraId="00639D5F" w14:textId="77777777" w:rsidTr="00C0096D">
        <w:trPr>
          <w:cantSplit/>
        </w:trPr>
        <w:tc>
          <w:tcPr>
            <w:tcW w:w="0" w:type="auto"/>
            <w:tcBorders>
              <w:top w:val="single" w:sz="4" w:space="0" w:color="A6A6A6" w:themeColor="background1" w:themeShade="A6"/>
              <w:right w:val="single" w:sz="4" w:space="0" w:color="000000" w:themeColor="text1"/>
            </w:tcBorders>
          </w:tcPr>
          <w:p w14:paraId="571EB5F7" w14:textId="77777777" w:rsidR="00914054" w:rsidRDefault="00914054" w:rsidP="00914054">
            <w:pPr>
              <w:pStyle w:val="NormalinTable"/>
            </w:pPr>
            <w:r>
              <w:rPr>
                <w:b/>
              </w:rPr>
              <w:t>2009 39 11 11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379BDF" w14:textId="77777777" w:rsidR="00914054" w:rsidRDefault="00914054" w:rsidP="00914054">
            <w:pPr>
              <w:pStyle w:val="NormalinTable"/>
              <w:tabs>
                <w:tab w:val="left" w:pos="1250"/>
              </w:tabs>
            </w:pPr>
            <w:r>
              <w:t>0.00%</w:t>
            </w:r>
          </w:p>
        </w:tc>
      </w:tr>
      <w:tr w:rsidR="00914054" w14:paraId="5B2B46FC" w14:textId="77777777" w:rsidTr="00C0096D">
        <w:trPr>
          <w:cantSplit/>
        </w:trPr>
        <w:tc>
          <w:tcPr>
            <w:tcW w:w="0" w:type="auto"/>
            <w:tcBorders>
              <w:top w:val="single" w:sz="4" w:space="0" w:color="A6A6A6" w:themeColor="background1" w:themeShade="A6"/>
              <w:right w:val="single" w:sz="4" w:space="0" w:color="000000" w:themeColor="text1"/>
            </w:tcBorders>
          </w:tcPr>
          <w:p w14:paraId="0898F372" w14:textId="77777777" w:rsidR="00914054" w:rsidRDefault="00914054" w:rsidP="00914054">
            <w:pPr>
              <w:pStyle w:val="NormalinTable"/>
            </w:pPr>
            <w:r>
              <w:rPr>
                <w:b/>
              </w:rPr>
              <w:t>2009 39 11 19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C01D27" w14:textId="77777777" w:rsidR="00914054" w:rsidRDefault="00914054" w:rsidP="00914054">
            <w:pPr>
              <w:pStyle w:val="NormalinTable"/>
              <w:tabs>
                <w:tab w:val="left" w:pos="1250"/>
              </w:tabs>
            </w:pPr>
            <w:r>
              <w:t>20.600 € / 100 kg</w:t>
            </w:r>
          </w:p>
        </w:tc>
      </w:tr>
      <w:tr w:rsidR="00914054" w14:paraId="22F98B3E" w14:textId="77777777" w:rsidTr="00C0096D">
        <w:trPr>
          <w:cantSplit/>
        </w:trPr>
        <w:tc>
          <w:tcPr>
            <w:tcW w:w="0" w:type="auto"/>
            <w:tcBorders>
              <w:top w:val="single" w:sz="4" w:space="0" w:color="A6A6A6" w:themeColor="background1" w:themeShade="A6"/>
              <w:right w:val="single" w:sz="4" w:space="0" w:color="000000" w:themeColor="text1"/>
            </w:tcBorders>
          </w:tcPr>
          <w:p w14:paraId="264F1CC5" w14:textId="77777777" w:rsidR="00914054" w:rsidRDefault="00914054" w:rsidP="00914054">
            <w:pPr>
              <w:pStyle w:val="NormalinTable"/>
            </w:pPr>
            <w:r>
              <w:rPr>
                <w:b/>
              </w:rPr>
              <w:t>2009 39 11 91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0F88A2" w14:textId="77777777" w:rsidR="00914054" w:rsidRDefault="00914054" w:rsidP="00914054">
            <w:pPr>
              <w:pStyle w:val="NormalinTable"/>
              <w:tabs>
                <w:tab w:val="left" w:pos="1250"/>
              </w:tabs>
            </w:pPr>
            <w:r>
              <w:t>0.00%</w:t>
            </w:r>
          </w:p>
        </w:tc>
      </w:tr>
      <w:tr w:rsidR="00914054" w14:paraId="5DDCD5F3" w14:textId="77777777" w:rsidTr="00C0096D">
        <w:trPr>
          <w:cantSplit/>
        </w:trPr>
        <w:tc>
          <w:tcPr>
            <w:tcW w:w="0" w:type="auto"/>
            <w:tcBorders>
              <w:top w:val="single" w:sz="4" w:space="0" w:color="A6A6A6" w:themeColor="background1" w:themeShade="A6"/>
              <w:right w:val="single" w:sz="4" w:space="0" w:color="000000" w:themeColor="text1"/>
            </w:tcBorders>
          </w:tcPr>
          <w:p w14:paraId="5A5F7B93" w14:textId="77777777" w:rsidR="00914054" w:rsidRDefault="00914054" w:rsidP="00914054">
            <w:pPr>
              <w:pStyle w:val="NormalinTable"/>
            </w:pPr>
            <w:r>
              <w:rPr>
                <w:b/>
              </w:rPr>
              <w:t>2009 39 11 99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149D22" w14:textId="77777777" w:rsidR="00914054" w:rsidRDefault="00914054" w:rsidP="00914054">
            <w:pPr>
              <w:pStyle w:val="NormalinTable"/>
              <w:tabs>
                <w:tab w:val="left" w:pos="1250"/>
              </w:tabs>
            </w:pPr>
            <w:r>
              <w:t>20.600 € / 100 kg</w:t>
            </w:r>
          </w:p>
        </w:tc>
      </w:tr>
      <w:tr w:rsidR="00914054" w14:paraId="3DF7B6C8" w14:textId="77777777" w:rsidTr="00C0096D">
        <w:trPr>
          <w:cantSplit/>
        </w:trPr>
        <w:tc>
          <w:tcPr>
            <w:tcW w:w="0" w:type="auto"/>
            <w:tcBorders>
              <w:top w:val="single" w:sz="4" w:space="0" w:color="A6A6A6" w:themeColor="background1" w:themeShade="A6"/>
              <w:right w:val="single" w:sz="4" w:space="0" w:color="000000" w:themeColor="text1"/>
            </w:tcBorders>
          </w:tcPr>
          <w:p w14:paraId="7C08B8BF" w14:textId="77777777" w:rsidR="00914054" w:rsidRDefault="00914054" w:rsidP="00914054">
            <w:pPr>
              <w:pStyle w:val="NormalinTable"/>
            </w:pPr>
            <w:r>
              <w:rPr>
                <w:b/>
              </w:rPr>
              <w:t>2009 39 19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A45FAF" w14:textId="77777777" w:rsidR="00914054" w:rsidRDefault="00914054" w:rsidP="00914054">
            <w:pPr>
              <w:pStyle w:val="NormalinTable"/>
              <w:tabs>
                <w:tab w:val="left" w:pos="1250"/>
              </w:tabs>
            </w:pPr>
            <w:r>
              <w:t>0.00%</w:t>
            </w:r>
          </w:p>
        </w:tc>
      </w:tr>
      <w:tr w:rsidR="00914054" w14:paraId="69F1BD27" w14:textId="77777777" w:rsidTr="00C0096D">
        <w:trPr>
          <w:cantSplit/>
        </w:trPr>
        <w:tc>
          <w:tcPr>
            <w:tcW w:w="0" w:type="auto"/>
            <w:tcBorders>
              <w:top w:val="single" w:sz="4" w:space="0" w:color="A6A6A6" w:themeColor="background1" w:themeShade="A6"/>
              <w:right w:val="single" w:sz="4" w:space="0" w:color="000000" w:themeColor="text1"/>
            </w:tcBorders>
          </w:tcPr>
          <w:p w14:paraId="632BFA62" w14:textId="77777777" w:rsidR="00914054" w:rsidRDefault="00914054" w:rsidP="00914054">
            <w:pPr>
              <w:pStyle w:val="NormalinTable"/>
            </w:pPr>
            <w:r>
              <w:rPr>
                <w:b/>
              </w:rPr>
              <w:t>2009 39 31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3178BD" w14:textId="77777777" w:rsidR="00914054" w:rsidRDefault="00914054" w:rsidP="00914054">
            <w:pPr>
              <w:pStyle w:val="NormalinTable"/>
              <w:tabs>
                <w:tab w:val="left" w:pos="1250"/>
              </w:tabs>
            </w:pPr>
            <w:r>
              <w:t>0.00%</w:t>
            </w:r>
          </w:p>
        </w:tc>
      </w:tr>
      <w:tr w:rsidR="00914054" w14:paraId="7BB35E4D" w14:textId="77777777" w:rsidTr="00C0096D">
        <w:trPr>
          <w:cantSplit/>
        </w:trPr>
        <w:tc>
          <w:tcPr>
            <w:tcW w:w="0" w:type="auto"/>
            <w:tcBorders>
              <w:top w:val="single" w:sz="4" w:space="0" w:color="A6A6A6" w:themeColor="background1" w:themeShade="A6"/>
              <w:right w:val="single" w:sz="4" w:space="0" w:color="000000" w:themeColor="text1"/>
            </w:tcBorders>
          </w:tcPr>
          <w:p w14:paraId="79F280D8" w14:textId="77777777" w:rsidR="00914054" w:rsidRDefault="00914054" w:rsidP="00914054">
            <w:pPr>
              <w:pStyle w:val="NormalinTable"/>
            </w:pPr>
            <w:r>
              <w:rPr>
                <w:b/>
              </w:rPr>
              <w:t>2009 39 39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45CC16" w14:textId="77777777" w:rsidR="00914054" w:rsidRDefault="00914054" w:rsidP="00914054">
            <w:pPr>
              <w:pStyle w:val="NormalinTable"/>
              <w:tabs>
                <w:tab w:val="left" w:pos="1250"/>
              </w:tabs>
            </w:pPr>
            <w:r>
              <w:t>0.00%</w:t>
            </w:r>
          </w:p>
        </w:tc>
      </w:tr>
      <w:tr w:rsidR="00914054" w14:paraId="6FF7B98D" w14:textId="77777777" w:rsidTr="00C0096D">
        <w:trPr>
          <w:cantSplit/>
        </w:trPr>
        <w:tc>
          <w:tcPr>
            <w:tcW w:w="0" w:type="auto"/>
            <w:tcBorders>
              <w:top w:val="single" w:sz="4" w:space="0" w:color="A6A6A6" w:themeColor="background1" w:themeShade="A6"/>
              <w:right w:val="single" w:sz="4" w:space="0" w:color="000000" w:themeColor="text1"/>
            </w:tcBorders>
          </w:tcPr>
          <w:p w14:paraId="2B35A8E9" w14:textId="77777777" w:rsidR="00914054" w:rsidRDefault="00914054" w:rsidP="00914054">
            <w:pPr>
              <w:pStyle w:val="NormalinTable"/>
            </w:pPr>
            <w:r>
              <w:rPr>
                <w:b/>
              </w:rPr>
              <w:t>2009 39 51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9DACB7" w14:textId="77777777" w:rsidR="00914054" w:rsidRDefault="00914054" w:rsidP="00914054">
            <w:pPr>
              <w:pStyle w:val="NormalinTable"/>
              <w:tabs>
                <w:tab w:val="left" w:pos="1250"/>
              </w:tabs>
            </w:pPr>
            <w:r>
              <w:t>20.600 € / 100 kg</w:t>
            </w:r>
          </w:p>
        </w:tc>
      </w:tr>
      <w:tr w:rsidR="00914054" w14:paraId="158C4F5A" w14:textId="77777777" w:rsidTr="00C0096D">
        <w:trPr>
          <w:cantSplit/>
        </w:trPr>
        <w:tc>
          <w:tcPr>
            <w:tcW w:w="0" w:type="auto"/>
            <w:tcBorders>
              <w:top w:val="single" w:sz="4" w:space="0" w:color="A6A6A6" w:themeColor="background1" w:themeShade="A6"/>
              <w:right w:val="single" w:sz="4" w:space="0" w:color="000000" w:themeColor="text1"/>
            </w:tcBorders>
          </w:tcPr>
          <w:p w14:paraId="0D964498" w14:textId="77777777" w:rsidR="00914054" w:rsidRDefault="00914054" w:rsidP="00914054">
            <w:pPr>
              <w:pStyle w:val="NormalinTable"/>
            </w:pPr>
            <w:r>
              <w:rPr>
                <w:b/>
              </w:rPr>
              <w:t>2009 39 55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D2441F" w14:textId="77777777" w:rsidR="00914054" w:rsidRDefault="00914054" w:rsidP="00914054">
            <w:pPr>
              <w:pStyle w:val="NormalinTable"/>
              <w:tabs>
                <w:tab w:val="left" w:pos="1250"/>
              </w:tabs>
            </w:pPr>
            <w:r>
              <w:t>0.00%</w:t>
            </w:r>
          </w:p>
        </w:tc>
      </w:tr>
      <w:tr w:rsidR="00914054" w14:paraId="7BA6A78C" w14:textId="77777777" w:rsidTr="00C0096D">
        <w:trPr>
          <w:cantSplit/>
        </w:trPr>
        <w:tc>
          <w:tcPr>
            <w:tcW w:w="0" w:type="auto"/>
            <w:tcBorders>
              <w:top w:val="single" w:sz="4" w:space="0" w:color="A6A6A6" w:themeColor="background1" w:themeShade="A6"/>
              <w:right w:val="single" w:sz="4" w:space="0" w:color="000000" w:themeColor="text1"/>
            </w:tcBorders>
          </w:tcPr>
          <w:p w14:paraId="42CCED5D" w14:textId="77777777" w:rsidR="00914054" w:rsidRDefault="00914054" w:rsidP="00914054">
            <w:pPr>
              <w:pStyle w:val="NormalinTable"/>
            </w:pPr>
            <w:r>
              <w:rPr>
                <w:b/>
              </w:rPr>
              <w:t>2009 39 59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BACF11" w14:textId="77777777" w:rsidR="00914054" w:rsidRDefault="00914054" w:rsidP="00914054">
            <w:pPr>
              <w:pStyle w:val="NormalinTable"/>
              <w:tabs>
                <w:tab w:val="left" w:pos="1250"/>
              </w:tabs>
            </w:pPr>
            <w:r>
              <w:t>0.00%</w:t>
            </w:r>
          </w:p>
        </w:tc>
      </w:tr>
      <w:tr w:rsidR="00914054" w14:paraId="361A2004" w14:textId="77777777" w:rsidTr="00C0096D">
        <w:trPr>
          <w:cantSplit/>
        </w:trPr>
        <w:tc>
          <w:tcPr>
            <w:tcW w:w="0" w:type="auto"/>
            <w:tcBorders>
              <w:top w:val="single" w:sz="4" w:space="0" w:color="A6A6A6" w:themeColor="background1" w:themeShade="A6"/>
              <w:right w:val="single" w:sz="4" w:space="0" w:color="000000" w:themeColor="text1"/>
            </w:tcBorders>
          </w:tcPr>
          <w:p w14:paraId="4376A709" w14:textId="77777777" w:rsidR="00914054" w:rsidRDefault="00914054" w:rsidP="00914054">
            <w:pPr>
              <w:pStyle w:val="NormalinTable"/>
            </w:pPr>
            <w:r>
              <w:rPr>
                <w:b/>
              </w:rPr>
              <w:t>2009 39 91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F2E3CE" w14:textId="77777777" w:rsidR="00914054" w:rsidRDefault="00914054" w:rsidP="00914054">
            <w:pPr>
              <w:pStyle w:val="NormalinTable"/>
              <w:tabs>
                <w:tab w:val="left" w:pos="1250"/>
              </w:tabs>
            </w:pPr>
            <w:r>
              <w:t>20.600 € / 100 kg</w:t>
            </w:r>
          </w:p>
        </w:tc>
      </w:tr>
      <w:tr w:rsidR="00914054" w14:paraId="1038D79B" w14:textId="77777777" w:rsidTr="00C0096D">
        <w:trPr>
          <w:cantSplit/>
        </w:trPr>
        <w:tc>
          <w:tcPr>
            <w:tcW w:w="0" w:type="auto"/>
            <w:tcBorders>
              <w:top w:val="single" w:sz="4" w:space="0" w:color="A6A6A6" w:themeColor="background1" w:themeShade="A6"/>
              <w:right w:val="single" w:sz="4" w:space="0" w:color="000000" w:themeColor="text1"/>
            </w:tcBorders>
          </w:tcPr>
          <w:p w14:paraId="234B0C8D" w14:textId="77777777" w:rsidR="00914054" w:rsidRDefault="00914054" w:rsidP="00914054">
            <w:pPr>
              <w:pStyle w:val="NormalinTable"/>
            </w:pPr>
            <w:r>
              <w:rPr>
                <w:b/>
              </w:rPr>
              <w:t>2009 39 95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2D418F" w14:textId="77777777" w:rsidR="00914054" w:rsidRDefault="00914054" w:rsidP="00914054">
            <w:pPr>
              <w:pStyle w:val="NormalinTable"/>
              <w:tabs>
                <w:tab w:val="left" w:pos="1250"/>
              </w:tabs>
            </w:pPr>
            <w:r>
              <w:t>0.00%</w:t>
            </w:r>
          </w:p>
        </w:tc>
      </w:tr>
      <w:tr w:rsidR="00914054" w14:paraId="600E5FEF" w14:textId="77777777" w:rsidTr="00C0096D">
        <w:trPr>
          <w:cantSplit/>
        </w:trPr>
        <w:tc>
          <w:tcPr>
            <w:tcW w:w="0" w:type="auto"/>
            <w:tcBorders>
              <w:top w:val="single" w:sz="4" w:space="0" w:color="A6A6A6" w:themeColor="background1" w:themeShade="A6"/>
              <w:right w:val="single" w:sz="4" w:space="0" w:color="000000" w:themeColor="text1"/>
            </w:tcBorders>
          </w:tcPr>
          <w:p w14:paraId="6FB401D0" w14:textId="77777777" w:rsidR="00914054" w:rsidRDefault="00914054" w:rsidP="00914054">
            <w:pPr>
              <w:pStyle w:val="NormalinTable"/>
            </w:pPr>
            <w:r>
              <w:rPr>
                <w:b/>
              </w:rPr>
              <w:t>2009 39 99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B684B7" w14:textId="77777777" w:rsidR="00914054" w:rsidRDefault="00914054" w:rsidP="00914054">
            <w:pPr>
              <w:pStyle w:val="NormalinTable"/>
              <w:tabs>
                <w:tab w:val="left" w:pos="1250"/>
              </w:tabs>
            </w:pPr>
            <w:r>
              <w:t>0.00%</w:t>
            </w:r>
          </w:p>
        </w:tc>
      </w:tr>
      <w:tr w:rsidR="00914054" w14:paraId="353FB4FE" w14:textId="77777777" w:rsidTr="00C0096D">
        <w:trPr>
          <w:cantSplit/>
        </w:trPr>
        <w:tc>
          <w:tcPr>
            <w:tcW w:w="0" w:type="auto"/>
            <w:tcBorders>
              <w:top w:val="single" w:sz="4" w:space="0" w:color="A6A6A6" w:themeColor="background1" w:themeShade="A6"/>
              <w:right w:val="single" w:sz="4" w:space="0" w:color="000000" w:themeColor="text1"/>
            </w:tcBorders>
          </w:tcPr>
          <w:p w14:paraId="22832C8B" w14:textId="77777777" w:rsidR="00914054" w:rsidRDefault="00914054" w:rsidP="00914054">
            <w:pPr>
              <w:pStyle w:val="NormalinTable"/>
            </w:pPr>
            <w:r>
              <w:rPr>
                <w:b/>
              </w:rPr>
              <w:t>2009 41 00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50865F" w14:textId="77777777" w:rsidR="00914054" w:rsidRDefault="00914054" w:rsidP="00914054">
            <w:pPr>
              <w:pStyle w:val="NormalinTable"/>
              <w:tabs>
                <w:tab w:val="left" w:pos="1250"/>
              </w:tabs>
            </w:pPr>
            <w:r>
              <w:t>0.00%</w:t>
            </w:r>
          </w:p>
        </w:tc>
      </w:tr>
      <w:tr w:rsidR="00914054" w14:paraId="1BE427CB" w14:textId="77777777" w:rsidTr="00C0096D">
        <w:trPr>
          <w:cantSplit/>
        </w:trPr>
        <w:tc>
          <w:tcPr>
            <w:tcW w:w="0" w:type="auto"/>
            <w:tcBorders>
              <w:top w:val="single" w:sz="4" w:space="0" w:color="A6A6A6" w:themeColor="background1" w:themeShade="A6"/>
              <w:right w:val="single" w:sz="4" w:space="0" w:color="000000" w:themeColor="text1"/>
            </w:tcBorders>
          </w:tcPr>
          <w:p w14:paraId="680F3CE0" w14:textId="77777777" w:rsidR="00914054" w:rsidRDefault="00914054" w:rsidP="00914054">
            <w:pPr>
              <w:pStyle w:val="NormalinTable"/>
            </w:pPr>
            <w:r>
              <w:rPr>
                <w:b/>
              </w:rPr>
              <w:t>2009 49 11 11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9F5DF4" w14:textId="77777777" w:rsidR="00914054" w:rsidRDefault="00914054" w:rsidP="00914054">
            <w:pPr>
              <w:pStyle w:val="NormalinTable"/>
              <w:tabs>
                <w:tab w:val="left" w:pos="1250"/>
              </w:tabs>
            </w:pPr>
            <w:r>
              <w:t>0.00%</w:t>
            </w:r>
          </w:p>
        </w:tc>
      </w:tr>
      <w:tr w:rsidR="00914054" w14:paraId="59BA755F" w14:textId="77777777" w:rsidTr="00C0096D">
        <w:trPr>
          <w:cantSplit/>
        </w:trPr>
        <w:tc>
          <w:tcPr>
            <w:tcW w:w="0" w:type="auto"/>
            <w:tcBorders>
              <w:top w:val="single" w:sz="4" w:space="0" w:color="A6A6A6" w:themeColor="background1" w:themeShade="A6"/>
              <w:right w:val="single" w:sz="4" w:space="0" w:color="000000" w:themeColor="text1"/>
            </w:tcBorders>
          </w:tcPr>
          <w:p w14:paraId="1AD75B88" w14:textId="77777777" w:rsidR="00914054" w:rsidRDefault="00914054" w:rsidP="00914054">
            <w:pPr>
              <w:pStyle w:val="NormalinTable"/>
            </w:pPr>
            <w:r>
              <w:rPr>
                <w:b/>
              </w:rPr>
              <w:t>2009 49 11 19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DF4081" w14:textId="77777777" w:rsidR="00914054" w:rsidRDefault="00914054" w:rsidP="00914054">
            <w:pPr>
              <w:pStyle w:val="NormalinTable"/>
              <w:tabs>
                <w:tab w:val="left" w:pos="1250"/>
              </w:tabs>
            </w:pPr>
            <w:r>
              <w:t>20.600 € / 100 kg</w:t>
            </w:r>
          </w:p>
        </w:tc>
      </w:tr>
      <w:tr w:rsidR="00914054" w14:paraId="1131E72A" w14:textId="77777777" w:rsidTr="00C0096D">
        <w:trPr>
          <w:cantSplit/>
        </w:trPr>
        <w:tc>
          <w:tcPr>
            <w:tcW w:w="0" w:type="auto"/>
            <w:tcBorders>
              <w:top w:val="single" w:sz="4" w:space="0" w:color="A6A6A6" w:themeColor="background1" w:themeShade="A6"/>
              <w:right w:val="single" w:sz="4" w:space="0" w:color="000000" w:themeColor="text1"/>
            </w:tcBorders>
          </w:tcPr>
          <w:p w14:paraId="6135958D" w14:textId="77777777" w:rsidR="00914054" w:rsidRDefault="00914054" w:rsidP="00914054">
            <w:pPr>
              <w:pStyle w:val="NormalinTable"/>
            </w:pPr>
            <w:r>
              <w:rPr>
                <w:b/>
              </w:rPr>
              <w:t>2009 49 11 91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B72C78" w14:textId="77777777" w:rsidR="00914054" w:rsidRDefault="00914054" w:rsidP="00914054">
            <w:pPr>
              <w:pStyle w:val="NormalinTable"/>
              <w:tabs>
                <w:tab w:val="left" w:pos="1250"/>
              </w:tabs>
            </w:pPr>
            <w:r>
              <w:t>0.00%</w:t>
            </w:r>
          </w:p>
        </w:tc>
      </w:tr>
      <w:tr w:rsidR="00914054" w14:paraId="26B4E592" w14:textId="77777777" w:rsidTr="00C0096D">
        <w:trPr>
          <w:cantSplit/>
        </w:trPr>
        <w:tc>
          <w:tcPr>
            <w:tcW w:w="0" w:type="auto"/>
            <w:tcBorders>
              <w:top w:val="single" w:sz="4" w:space="0" w:color="A6A6A6" w:themeColor="background1" w:themeShade="A6"/>
              <w:right w:val="single" w:sz="4" w:space="0" w:color="000000" w:themeColor="text1"/>
            </w:tcBorders>
          </w:tcPr>
          <w:p w14:paraId="427DFB7E" w14:textId="77777777" w:rsidR="00914054" w:rsidRDefault="00914054" w:rsidP="00914054">
            <w:pPr>
              <w:pStyle w:val="NormalinTable"/>
            </w:pPr>
            <w:r>
              <w:rPr>
                <w:b/>
              </w:rPr>
              <w:t>2009 49 11 99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25E451" w14:textId="77777777" w:rsidR="00914054" w:rsidRDefault="00914054" w:rsidP="00914054">
            <w:pPr>
              <w:pStyle w:val="NormalinTable"/>
              <w:tabs>
                <w:tab w:val="left" w:pos="1250"/>
              </w:tabs>
            </w:pPr>
            <w:r>
              <w:t>20.600 € / 100 kg</w:t>
            </w:r>
          </w:p>
        </w:tc>
      </w:tr>
      <w:tr w:rsidR="00914054" w14:paraId="60942CA8" w14:textId="77777777" w:rsidTr="00C0096D">
        <w:trPr>
          <w:cantSplit/>
        </w:trPr>
        <w:tc>
          <w:tcPr>
            <w:tcW w:w="0" w:type="auto"/>
            <w:tcBorders>
              <w:top w:val="single" w:sz="4" w:space="0" w:color="A6A6A6" w:themeColor="background1" w:themeShade="A6"/>
              <w:right w:val="single" w:sz="4" w:space="0" w:color="000000" w:themeColor="text1"/>
            </w:tcBorders>
          </w:tcPr>
          <w:p w14:paraId="04D7EC7B" w14:textId="77777777" w:rsidR="00914054" w:rsidRDefault="00914054" w:rsidP="00914054">
            <w:pPr>
              <w:pStyle w:val="NormalinTable"/>
            </w:pPr>
            <w:r>
              <w:rPr>
                <w:b/>
              </w:rPr>
              <w:t>2009 49 19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97E760" w14:textId="77777777" w:rsidR="00914054" w:rsidRDefault="00914054" w:rsidP="00914054">
            <w:pPr>
              <w:pStyle w:val="NormalinTable"/>
              <w:tabs>
                <w:tab w:val="left" w:pos="1250"/>
              </w:tabs>
            </w:pPr>
            <w:r>
              <w:t>0.00%</w:t>
            </w:r>
          </w:p>
        </w:tc>
      </w:tr>
      <w:tr w:rsidR="00914054" w14:paraId="219AA78F" w14:textId="77777777" w:rsidTr="00C0096D">
        <w:trPr>
          <w:cantSplit/>
        </w:trPr>
        <w:tc>
          <w:tcPr>
            <w:tcW w:w="0" w:type="auto"/>
            <w:tcBorders>
              <w:top w:val="single" w:sz="4" w:space="0" w:color="A6A6A6" w:themeColor="background1" w:themeShade="A6"/>
              <w:right w:val="single" w:sz="4" w:space="0" w:color="000000" w:themeColor="text1"/>
            </w:tcBorders>
          </w:tcPr>
          <w:p w14:paraId="2F82209E" w14:textId="77777777" w:rsidR="00914054" w:rsidRDefault="00914054" w:rsidP="00914054">
            <w:pPr>
              <w:pStyle w:val="NormalinTable"/>
            </w:pPr>
            <w:r>
              <w:rPr>
                <w:b/>
              </w:rPr>
              <w:t>2009 49 30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2A2358" w14:textId="77777777" w:rsidR="00914054" w:rsidRDefault="00914054" w:rsidP="00914054">
            <w:pPr>
              <w:pStyle w:val="NormalinTable"/>
              <w:tabs>
                <w:tab w:val="left" w:pos="1250"/>
              </w:tabs>
            </w:pPr>
            <w:r>
              <w:t>0.00%</w:t>
            </w:r>
          </w:p>
        </w:tc>
      </w:tr>
      <w:tr w:rsidR="00914054" w14:paraId="2BFC2350" w14:textId="77777777" w:rsidTr="00C0096D">
        <w:trPr>
          <w:cantSplit/>
        </w:trPr>
        <w:tc>
          <w:tcPr>
            <w:tcW w:w="0" w:type="auto"/>
            <w:tcBorders>
              <w:top w:val="single" w:sz="4" w:space="0" w:color="A6A6A6" w:themeColor="background1" w:themeShade="A6"/>
              <w:right w:val="single" w:sz="4" w:space="0" w:color="000000" w:themeColor="text1"/>
            </w:tcBorders>
          </w:tcPr>
          <w:p w14:paraId="451AE274" w14:textId="77777777" w:rsidR="00914054" w:rsidRDefault="00914054" w:rsidP="00914054">
            <w:pPr>
              <w:pStyle w:val="NormalinTable"/>
            </w:pPr>
            <w:r>
              <w:rPr>
                <w:b/>
              </w:rPr>
              <w:t>2009 49 91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6E5D40" w14:textId="77777777" w:rsidR="00914054" w:rsidRDefault="00914054" w:rsidP="00914054">
            <w:pPr>
              <w:pStyle w:val="NormalinTable"/>
              <w:tabs>
                <w:tab w:val="left" w:pos="1250"/>
              </w:tabs>
            </w:pPr>
            <w:r>
              <w:t>20.600 € / 100 kg</w:t>
            </w:r>
          </w:p>
        </w:tc>
      </w:tr>
      <w:tr w:rsidR="00914054" w14:paraId="49D21869" w14:textId="77777777" w:rsidTr="00C0096D">
        <w:trPr>
          <w:cantSplit/>
        </w:trPr>
        <w:tc>
          <w:tcPr>
            <w:tcW w:w="0" w:type="auto"/>
            <w:tcBorders>
              <w:top w:val="single" w:sz="4" w:space="0" w:color="A6A6A6" w:themeColor="background1" w:themeShade="A6"/>
              <w:right w:val="single" w:sz="4" w:space="0" w:color="000000" w:themeColor="text1"/>
            </w:tcBorders>
          </w:tcPr>
          <w:p w14:paraId="02E37D59" w14:textId="77777777" w:rsidR="00914054" w:rsidRDefault="00914054" w:rsidP="00914054">
            <w:pPr>
              <w:pStyle w:val="NormalinTable"/>
            </w:pPr>
            <w:r>
              <w:rPr>
                <w:b/>
              </w:rPr>
              <w:t>2009 49 93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4C652B" w14:textId="77777777" w:rsidR="00914054" w:rsidRDefault="00914054" w:rsidP="00914054">
            <w:pPr>
              <w:pStyle w:val="NormalinTable"/>
              <w:tabs>
                <w:tab w:val="left" w:pos="1250"/>
              </w:tabs>
            </w:pPr>
            <w:r>
              <w:t>0.00%</w:t>
            </w:r>
          </w:p>
        </w:tc>
      </w:tr>
      <w:tr w:rsidR="00914054" w14:paraId="6CAD9BDC" w14:textId="77777777" w:rsidTr="00C0096D">
        <w:trPr>
          <w:cantSplit/>
        </w:trPr>
        <w:tc>
          <w:tcPr>
            <w:tcW w:w="0" w:type="auto"/>
            <w:tcBorders>
              <w:top w:val="single" w:sz="4" w:space="0" w:color="A6A6A6" w:themeColor="background1" w:themeShade="A6"/>
              <w:right w:val="single" w:sz="4" w:space="0" w:color="000000" w:themeColor="text1"/>
            </w:tcBorders>
          </w:tcPr>
          <w:p w14:paraId="1BFF5362" w14:textId="77777777" w:rsidR="00914054" w:rsidRDefault="00914054" w:rsidP="00914054">
            <w:pPr>
              <w:pStyle w:val="NormalinTable"/>
            </w:pPr>
            <w:r>
              <w:rPr>
                <w:b/>
              </w:rPr>
              <w:t>2009 49 99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2E84E9" w14:textId="77777777" w:rsidR="00914054" w:rsidRDefault="00914054" w:rsidP="00914054">
            <w:pPr>
              <w:pStyle w:val="NormalinTable"/>
              <w:tabs>
                <w:tab w:val="left" w:pos="1250"/>
              </w:tabs>
            </w:pPr>
            <w:r>
              <w:t>0.00%</w:t>
            </w:r>
          </w:p>
        </w:tc>
      </w:tr>
      <w:tr w:rsidR="00914054" w14:paraId="20070891" w14:textId="77777777" w:rsidTr="00C0096D">
        <w:trPr>
          <w:cantSplit/>
        </w:trPr>
        <w:tc>
          <w:tcPr>
            <w:tcW w:w="0" w:type="auto"/>
            <w:tcBorders>
              <w:top w:val="single" w:sz="4" w:space="0" w:color="A6A6A6" w:themeColor="background1" w:themeShade="A6"/>
              <w:right w:val="single" w:sz="4" w:space="0" w:color="000000" w:themeColor="text1"/>
            </w:tcBorders>
          </w:tcPr>
          <w:p w14:paraId="5B41301F" w14:textId="77777777" w:rsidR="00914054" w:rsidRDefault="00914054" w:rsidP="00914054">
            <w:pPr>
              <w:pStyle w:val="NormalinTable"/>
            </w:pPr>
            <w:r>
              <w:rPr>
                <w:b/>
              </w:rPr>
              <w:t>2009 50 00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DFEFFF" w14:textId="77777777" w:rsidR="00914054" w:rsidRDefault="00914054" w:rsidP="00914054">
            <w:pPr>
              <w:pStyle w:val="NormalinTable"/>
              <w:tabs>
                <w:tab w:val="left" w:pos="1250"/>
              </w:tabs>
            </w:pPr>
            <w:r>
              <w:t>0.00%</w:t>
            </w:r>
          </w:p>
        </w:tc>
      </w:tr>
      <w:tr w:rsidR="00914054" w14:paraId="4AB0E522" w14:textId="77777777" w:rsidTr="00C0096D">
        <w:trPr>
          <w:cantSplit/>
        </w:trPr>
        <w:tc>
          <w:tcPr>
            <w:tcW w:w="0" w:type="auto"/>
            <w:tcBorders>
              <w:top w:val="single" w:sz="4" w:space="0" w:color="A6A6A6" w:themeColor="background1" w:themeShade="A6"/>
              <w:right w:val="single" w:sz="4" w:space="0" w:color="000000" w:themeColor="text1"/>
            </w:tcBorders>
          </w:tcPr>
          <w:p w14:paraId="48E07120" w14:textId="77777777" w:rsidR="00914054" w:rsidRDefault="00914054" w:rsidP="00914054">
            <w:pPr>
              <w:pStyle w:val="NormalinTable"/>
            </w:pPr>
            <w:r>
              <w:rPr>
                <w:b/>
              </w:rPr>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60B948" w14:textId="77777777" w:rsidR="00914054" w:rsidRDefault="00914054" w:rsidP="00914054">
            <w:pPr>
              <w:pStyle w:val="NormalinTable"/>
              <w:tabs>
                <w:tab w:val="left" w:pos="1250"/>
              </w:tabs>
            </w:pPr>
            <w:r>
              <w:t>Entry Price - 0.00% + Specific 100%</w:t>
            </w:r>
          </w:p>
        </w:tc>
      </w:tr>
      <w:tr w:rsidR="00914054" w14:paraId="59A07181" w14:textId="77777777" w:rsidTr="00C0096D">
        <w:trPr>
          <w:cantSplit/>
        </w:trPr>
        <w:tc>
          <w:tcPr>
            <w:tcW w:w="0" w:type="auto"/>
            <w:tcBorders>
              <w:top w:val="single" w:sz="4" w:space="0" w:color="A6A6A6" w:themeColor="background1" w:themeShade="A6"/>
              <w:right w:val="single" w:sz="4" w:space="0" w:color="000000" w:themeColor="text1"/>
            </w:tcBorders>
          </w:tcPr>
          <w:p w14:paraId="7F532B5B" w14:textId="77777777" w:rsidR="00914054" w:rsidRDefault="00914054" w:rsidP="00914054">
            <w:pPr>
              <w:pStyle w:val="NormalinTable"/>
            </w:pPr>
            <w:r>
              <w:rPr>
                <w:b/>
              </w:rPr>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B33261" w14:textId="77777777" w:rsidR="00914054" w:rsidRDefault="00914054" w:rsidP="00914054">
            <w:pPr>
              <w:pStyle w:val="NormalinTable"/>
              <w:tabs>
                <w:tab w:val="left" w:pos="1250"/>
              </w:tabs>
            </w:pPr>
            <w:r>
              <w:t>27.000 € / hl</w:t>
            </w:r>
          </w:p>
        </w:tc>
      </w:tr>
      <w:tr w:rsidR="00914054" w14:paraId="7E505272" w14:textId="77777777" w:rsidTr="00C0096D">
        <w:trPr>
          <w:cantSplit/>
        </w:trPr>
        <w:tc>
          <w:tcPr>
            <w:tcW w:w="0" w:type="auto"/>
            <w:tcBorders>
              <w:top w:val="single" w:sz="4" w:space="0" w:color="A6A6A6" w:themeColor="background1" w:themeShade="A6"/>
              <w:right w:val="single" w:sz="4" w:space="0" w:color="000000" w:themeColor="text1"/>
            </w:tcBorders>
          </w:tcPr>
          <w:p w14:paraId="7B2F3987" w14:textId="77777777" w:rsidR="00914054" w:rsidRDefault="00914054" w:rsidP="00914054">
            <w:pPr>
              <w:pStyle w:val="NormalinTable"/>
            </w:pPr>
            <w:r>
              <w:rPr>
                <w:b/>
              </w:rPr>
              <w:t>2009 69 11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BEDDD0" w14:textId="77777777" w:rsidR="00914054" w:rsidRDefault="00914054" w:rsidP="00914054">
            <w:pPr>
              <w:pStyle w:val="NormalinTable"/>
              <w:tabs>
                <w:tab w:val="left" w:pos="1250"/>
              </w:tabs>
            </w:pPr>
            <w:r>
              <w:t>0.00% + 121.000 € / hl + 20.600 € / 100 kg</w:t>
            </w:r>
          </w:p>
        </w:tc>
      </w:tr>
      <w:tr w:rsidR="00914054" w14:paraId="2FFD2690" w14:textId="77777777" w:rsidTr="00C0096D">
        <w:trPr>
          <w:cantSplit/>
        </w:trPr>
        <w:tc>
          <w:tcPr>
            <w:tcW w:w="0" w:type="auto"/>
            <w:tcBorders>
              <w:top w:val="single" w:sz="4" w:space="0" w:color="A6A6A6" w:themeColor="background1" w:themeShade="A6"/>
              <w:right w:val="single" w:sz="4" w:space="0" w:color="000000" w:themeColor="text1"/>
            </w:tcBorders>
          </w:tcPr>
          <w:p w14:paraId="6A77D01B" w14:textId="77777777" w:rsidR="00914054" w:rsidRDefault="00914054" w:rsidP="00914054">
            <w:pPr>
              <w:pStyle w:val="NormalinTable"/>
            </w:pPr>
            <w:r>
              <w:rPr>
                <w:b/>
              </w:rPr>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777CD8" w14:textId="77777777" w:rsidR="00914054" w:rsidRDefault="00914054" w:rsidP="00914054">
            <w:pPr>
              <w:pStyle w:val="NormalinTable"/>
              <w:tabs>
                <w:tab w:val="left" w:pos="1250"/>
              </w:tabs>
            </w:pPr>
            <w:r>
              <w:t>Entry Price - 0.00% + Specific 100%</w:t>
            </w:r>
          </w:p>
        </w:tc>
      </w:tr>
      <w:tr w:rsidR="00914054" w14:paraId="0741E8A6" w14:textId="77777777" w:rsidTr="00C0096D">
        <w:trPr>
          <w:cantSplit/>
        </w:trPr>
        <w:tc>
          <w:tcPr>
            <w:tcW w:w="0" w:type="auto"/>
            <w:tcBorders>
              <w:top w:val="single" w:sz="4" w:space="0" w:color="A6A6A6" w:themeColor="background1" w:themeShade="A6"/>
              <w:right w:val="single" w:sz="4" w:space="0" w:color="000000" w:themeColor="text1"/>
            </w:tcBorders>
          </w:tcPr>
          <w:p w14:paraId="1DBD2FB7" w14:textId="77777777" w:rsidR="00914054" w:rsidRDefault="00914054" w:rsidP="00914054">
            <w:pPr>
              <w:pStyle w:val="NormalinTable"/>
            </w:pPr>
            <w:r>
              <w:rPr>
                <w:b/>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DC4B4E" w14:textId="77777777" w:rsidR="00914054" w:rsidRDefault="00914054" w:rsidP="00914054">
            <w:pPr>
              <w:pStyle w:val="NormalinTable"/>
              <w:tabs>
                <w:tab w:val="left" w:pos="1250"/>
              </w:tabs>
            </w:pPr>
            <w:r>
              <w:t>Entry Price - 0.00% + Specific 100%</w:t>
            </w:r>
          </w:p>
        </w:tc>
      </w:tr>
      <w:tr w:rsidR="00914054" w14:paraId="23325089" w14:textId="77777777" w:rsidTr="00C0096D">
        <w:trPr>
          <w:cantSplit/>
        </w:trPr>
        <w:tc>
          <w:tcPr>
            <w:tcW w:w="0" w:type="auto"/>
            <w:tcBorders>
              <w:top w:val="single" w:sz="4" w:space="0" w:color="A6A6A6" w:themeColor="background1" w:themeShade="A6"/>
              <w:right w:val="single" w:sz="4" w:space="0" w:color="000000" w:themeColor="text1"/>
            </w:tcBorders>
          </w:tcPr>
          <w:p w14:paraId="0686DEC8" w14:textId="77777777" w:rsidR="00914054" w:rsidRDefault="00914054" w:rsidP="00914054">
            <w:pPr>
              <w:pStyle w:val="NormalinTable"/>
            </w:pPr>
            <w:r>
              <w:rPr>
                <w:b/>
              </w:rPr>
              <w:t>2009 69 59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1D5427" w14:textId="77777777" w:rsidR="00914054" w:rsidRDefault="00914054" w:rsidP="00914054">
            <w:pPr>
              <w:pStyle w:val="NormalinTable"/>
              <w:tabs>
                <w:tab w:val="left" w:pos="1250"/>
              </w:tabs>
            </w:pPr>
            <w:r>
              <w:t>Entry Price - 0.00% + Specific 100%</w:t>
            </w:r>
          </w:p>
        </w:tc>
      </w:tr>
      <w:tr w:rsidR="00914054" w14:paraId="59CD2B4F" w14:textId="77777777" w:rsidTr="00C0096D">
        <w:trPr>
          <w:cantSplit/>
        </w:trPr>
        <w:tc>
          <w:tcPr>
            <w:tcW w:w="0" w:type="auto"/>
            <w:tcBorders>
              <w:top w:val="single" w:sz="4" w:space="0" w:color="A6A6A6" w:themeColor="background1" w:themeShade="A6"/>
              <w:right w:val="single" w:sz="4" w:space="0" w:color="000000" w:themeColor="text1"/>
            </w:tcBorders>
          </w:tcPr>
          <w:p w14:paraId="5C484EB1" w14:textId="77777777" w:rsidR="00914054" w:rsidRDefault="00914054" w:rsidP="00914054">
            <w:pPr>
              <w:pStyle w:val="NormalinTable"/>
            </w:pPr>
            <w:r>
              <w:rPr>
                <w:b/>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FFBB9C" w14:textId="77777777" w:rsidR="00914054" w:rsidRDefault="00914054" w:rsidP="00914054">
            <w:pPr>
              <w:pStyle w:val="NormalinTable"/>
              <w:tabs>
                <w:tab w:val="left" w:pos="1250"/>
              </w:tabs>
            </w:pPr>
            <w:r>
              <w:t>0.00% + 131.000 € / hl + 20.600 € / 100 kg</w:t>
            </w:r>
          </w:p>
        </w:tc>
      </w:tr>
      <w:tr w:rsidR="00914054" w14:paraId="09BDE807" w14:textId="77777777" w:rsidTr="00C0096D">
        <w:trPr>
          <w:cantSplit/>
        </w:trPr>
        <w:tc>
          <w:tcPr>
            <w:tcW w:w="0" w:type="auto"/>
            <w:tcBorders>
              <w:top w:val="single" w:sz="4" w:space="0" w:color="A6A6A6" w:themeColor="background1" w:themeShade="A6"/>
              <w:right w:val="single" w:sz="4" w:space="0" w:color="000000" w:themeColor="text1"/>
            </w:tcBorders>
          </w:tcPr>
          <w:p w14:paraId="2F035529" w14:textId="77777777" w:rsidR="00914054" w:rsidRDefault="00914054" w:rsidP="00914054">
            <w:pPr>
              <w:pStyle w:val="NormalinTable"/>
            </w:pPr>
            <w:r>
              <w:rPr>
                <w:b/>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E6C91B" w14:textId="77777777" w:rsidR="00914054" w:rsidRDefault="00914054" w:rsidP="00914054">
            <w:pPr>
              <w:pStyle w:val="NormalinTable"/>
              <w:tabs>
                <w:tab w:val="left" w:pos="1250"/>
              </w:tabs>
            </w:pPr>
            <w:r>
              <w:t>0.00% + 27.000 € / hl + 20.600 € / 100 kg</w:t>
            </w:r>
          </w:p>
        </w:tc>
      </w:tr>
      <w:tr w:rsidR="00914054" w14:paraId="219789BF" w14:textId="77777777" w:rsidTr="00C0096D">
        <w:trPr>
          <w:cantSplit/>
        </w:trPr>
        <w:tc>
          <w:tcPr>
            <w:tcW w:w="0" w:type="auto"/>
            <w:tcBorders>
              <w:top w:val="single" w:sz="4" w:space="0" w:color="A6A6A6" w:themeColor="background1" w:themeShade="A6"/>
              <w:right w:val="single" w:sz="4" w:space="0" w:color="000000" w:themeColor="text1"/>
            </w:tcBorders>
          </w:tcPr>
          <w:p w14:paraId="557B1880" w14:textId="77777777" w:rsidR="00914054" w:rsidRDefault="00914054" w:rsidP="00914054">
            <w:pPr>
              <w:pStyle w:val="NormalinTable"/>
            </w:pPr>
            <w:r>
              <w:rPr>
                <w:b/>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67DD09" w14:textId="77777777" w:rsidR="00914054" w:rsidRDefault="00914054" w:rsidP="00914054">
            <w:pPr>
              <w:pStyle w:val="NormalinTable"/>
              <w:tabs>
                <w:tab w:val="left" w:pos="1250"/>
              </w:tabs>
            </w:pPr>
            <w:r>
              <w:t>0.00% + 27.000 € / hl</w:t>
            </w:r>
          </w:p>
        </w:tc>
      </w:tr>
      <w:tr w:rsidR="00914054" w14:paraId="38B3F6F1" w14:textId="77777777" w:rsidTr="00C0096D">
        <w:trPr>
          <w:cantSplit/>
        </w:trPr>
        <w:tc>
          <w:tcPr>
            <w:tcW w:w="0" w:type="auto"/>
            <w:tcBorders>
              <w:top w:val="single" w:sz="4" w:space="0" w:color="A6A6A6" w:themeColor="background1" w:themeShade="A6"/>
              <w:right w:val="single" w:sz="4" w:space="0" w:color="000000" w:themeColor="text1"/>
            </w:tcBorders>
          </w:tcPr>
          <w:p w14:paraId="4D8C3861" w14:textId="77777777" w:rsidR="00914054" w:rsidRDefault="00914054" w:rsidP="00914054">
            <w:pPr>
              <w:pStyle w:val="NormalinTable"/>
            </w:pPr>
            <w:r>
              <w:rPr>
                <w:b/>
              </w:rPr>
              <w:t>2009 71 00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5BD2D5" w14:textId="77777777" w:rsidR="00914054" w:rsidRDefault="00914054" w:rsidP="00914054">
            <w:pPr>
              <w:pStyle w:val="NormalinTable"/>
              <w:tabs>
                <w:tab w:val="left" w:pos="1250"/>
              </w:tabs>
            </w:pPr>
            <w:r>
              <w:t>0.00%</w:t>
            </w:r>
          </w:p>
        </w:tc>
      </w:tr>
      <w:tr w:rsidR="00914054" w14:paraId="1C27C613" w14:textId="77777777" w:rsidTr="00C0096D">
        <w:trPr>
          <w:cantSplit/>
        </w:trPr>
        <w:tc>
          <w:tcPr>
            <w:tcW w:w="0" w:type="auto"/>
            <w:tcBorders>
              <w:top w:val="single" w:sz="4" w:space="0" w:color="A6A6A6" w:themeColor="background1" w:themeShade="A6"/>
              <w:right w:val="single" w:sz="4" w:space="0" w:color="000000" w:themeColor="text1"/>
            </w:tcBorders>
          </w:tcPr>
          <w:p w14:paraId="6B1552EA" w14:textId="77777777" w:rsidR="00914054" w:rsidRDefault="00914054" w:rsidP="00914054">
            <w:pPr>
              <w:pStyle w:val="NormalinTable"/>
            </w:pPr>
            <w:r>
              <w:rPr>
                <w:b/>
              </w:rPr>
              <w:t>2009 79 11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1AD345" w14:textId="77777777" w:rsidR="00914054" w:rsidRDefault="00914054" w:rsidP="00914054">
            <w:pPr>
              <w:pStyle w:val="NormalinTable"/>
              <w:tabs>
                <w:tab w:val="left" w:pos="1250"/>
              </w:tabs>
            </w:pPr>
            <w:r>
              <w:t>18.400 € / 100 kg</w:t>
            </w:r>
          </w:p>
        </w:tc>
      </w:tr>
      <w:tr w:rsidR="00914054" w14:paraId="46E722DF" w14:textId="77777777" w:rsidTr="00C0096D">
        <w:trPr>
          <w:cantSplit/>
        </w:trPr>
        <w:tc>
          <w:tcPr>
            <w:tcW w:w="0" w:type="auto"/>
            <w:tcBorders>
              <w:top w:val="single" w:sz="4" w:space="0" w:color="A6A6A6" w:themeColor="background1" w:themeShade="A6"/>
              <w:right w:val="single" w:sz="4" w:space="0" w:color="000000" w:themeColor="text1"/>
            </w:tcBorders>
          </w:tcPr>
          <w:p w14:paraId="3CE68FBC" w14:textId="77777777" w:rsidR="00914054" w:rsidRDefault="00914054" w:rsidP="00914054">
            <w:pPr>
              <w:pStyle w:val="NormalinTable"/>
            </w:pPr>
            <w:r>
              <w:rPr>
                <w:b/>
              </w:rPr>
              <w:t>2009 79 19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24E80D" w14:textId="77777777" w:rsidR="00914054" w:rsidRDefault="00914054" w:rsidP="00914054">
            <w:pPr>
              <w:pStyle w:val="NormalinTable"/>
              <w:tabs>
                <w:tab w:val="left" w:pos="1250"/>
              </w:tabs>
            </w:pPr>
            <w:r>
              <w:t>0.00%</w:t>
            </w:r>
          </w:p>
        </w:tc>
      </w:tr>
      <w:tr w:rsidR="00914054" w14:paraId="45EDCCEC" w14:textId="77777777" w:rsidTr="00C0096D">
        <w:trPr>
          <w:cantSplit/>
        </w:trPr>
        <w:tc>
          <w:tcPr>
            <w:tcW w:w="0" w:type="auto"/>
            <w:tcBorders>
              <w:top w:val="single" w:sz="4" w:space="0" w:color="A6A6A6" w:themeColor="background1" w:themeShade="A6"/>
              <w:right w:val="single" w:sz="4" w:space="0" w:color="000000" w:themeColor="text1"/>
            </w:tcBorders>
          </w:tcPr>
          <w:p w14:paraId="2C31B16F" w14:textId="77777777" w:rsidR="00914054" w:rsidRDefault="00914054" w:rsidP="00914054">
            <w:pPr>
              <w:pStyle w:val="NormalinTable"/>
            </w:pPr>
            <w:r>
              <w:rPr>
                <w:b/>
              </w:rPr>
              <w:t>2009 79 30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70C2CC" w14:textId="77777777" w:rsidR="00914054" w:rsidRDefault="00914054" w:rsidP="00914054">
            <w:pPr>
              <w:pStyle w:val="NormalinTable"/>
              <w:tabs>
                <w:tab w:val="left" w:pos="1250"/>
              </w:tabs>
            </w:pPr>
            <w:r>
              <w:t>0.00%</w:t>
            </w:r>
          </w:p>
        </w:tc>
      </w:tr>
      <w:tr w:rsidR="00914054" w14:paraId="2D30EDA0" w14:textId="77777777" w:rsidTr="00C0096D">
        <w:trPr>
          <w:cantSplit/>
        </w:trPr>
        <w:tc>
          <w:tcPr>
            <w:tcW w:w="0" w:type="auto"/>
            <w:tcBorders>
              <w:top w:val="single" w:sz="4" w:space="0" w:color="A6A6A6" w:themeColor="background1" w:themeShade="A6"/>
              <w:right w:val="single" w:sz="4" w:space="0" w:color="000000" w:themeColor="text1"/>
            </w:tcBorders>
          </w:tcPr>
          <w:p w14:paraId="4EDB5825" w14:textId="77777777" w:rsidR="00914054" w:rsidRDefault="00914054" w:rsidP="00914054">
            <w:pPr>
              <w:pStyle w:val="NormalinTable"/>
            </w:pPr>
            <w:r>
              <w:rPr>
                <w:b/>
              </w:rPr>
              <w:t>2009 79 91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D1582F" w14:textId="77777777" w:rsidR="00914054" w:rsidRDefault="00914054" w:rsidP="00914054">
            <w:pPr>
              <w:pStyle w:val="NormalinTable"/>
              <w:tabs>
                <w:tab w:val="left" w:pos="1250"/>
              </w:tabs>
            </w:pPr>
            <w:r>
              <w:t>19.300 € / 100 kg</w:t>
            </w:r>
          </w:p>
        </w:tc>
      </w:tr>
      <w:tr w:rsidR="00914054" w14:paraId="51103963" w14:textId="77777777" w:rsidTr="00C0096D">
        <w:trPr>
          <w:cantSplit/>
        </w:trPr>
        <w:tc>
          <w:tcPr>
            <w:tcW w:w="0" w:type="auto"/>
            <w:tcBorders>
              <w:top w:val="single" w:sz="4" w:space="0" w:color="A6A6A6" w:themeColor="background1" w:themeShade="A6"/>
              <w:right w:val="single" w:sz="4" w:space="0" w:color="000000" w:themeColor="text1"/>
            </w:tcBorders>
          </w:tcPr>
          <w:p w14:paraId="4918D1D7" w14:textId="77777777" w:rsidR="00914054" w:rsidRDefault="00914054" w:rsidP="00914054">
            <w:pPr>
              <w:pStyle w:val="NormalinTable"/>
            </w:pPr>
            <w:r>
              <w:rPr>
                <w:b/>
              </w:rPr>
              <w:t>2009 79 98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370038" w14:textId="77777777" w:rsidR="00914054" w:rsidRDefault="00914054" w:rsidP="00914054">
            <w:pPr>
              <w:pStyle w:val="NormalinTable"/>
              <w:tabs>
                <w:tab w:val="left" w:pos="1250"/>
              </w:tabs>
            </w:pPr>
            <w:r>
              <w:t>0.00%</w:t>
            </w:r>
          </w:p>
        </w:tc>
      </w:tr>
      <w:tr w:rsidR="00914054" w14:paraId="3DBC1D9E" w14:textId="77777777" w:rsidTr="00C0096D">
        <w:trPr>
          <w:cantSplit/>
        </w:trPr>
        <w:tc>
          <w:tcPr>
            <w:tcW w:w="0" w:type="auto"/>
            <w:tcBorders>
              <w:top w:val="single" w:sz="4" w:space="0" w:color="A6A6A6" w:themeColor="background1" w:themeShade="A6"/>
              <w:right w:val="single" w:sz="4" w:space="0" w:color="000000" w:themeColor="text1"/>
            </w:tcBorders>
          </w:tcPr>
          <w:p w14:paraId="76766B05" w14:textId="77777777" w:rsidR="00914054" w:rsidRDefault="00914054" w:rsidP="00914054">
            <w:pPr>
              <w:pStyle w:val="NormalinTable"/>
            </w:pPr>
            <w:r>
              <w:rPr>
                <w:b/>
              </w:rPr>
              <w:lastRenderedPageBreak/>
              <w:t>2009 81 11 10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F499C6" w14:textId="77777777" w:rsidR="00914054" w:rsidRDefault="00914054" w:rsidP="00914054">
            <w:pPr>
              <w:pStyle w:val="NormalinTable"/>
              <w:tabs>
                <w:tab w:val="left" w:pos="1250"/>
              </w:tabs>
            </w:pPr>
            <w:r>
              <w:t>0.00%</w:t>
            </w:r>
          </w:p>
        </w:tc>
      </w:tr>
      <w:tr w:rsidR="00914054" w14:paraId="4976913A" w14:textId="77777777" w:rsidTr="00C0096D">
        <w:trPr>
          <w:cantSplit/>
        </w:trPr>
        <w:tc>
          <w:tcPr>
            <w:tcW w:w="0" w:type="auto"/>
            <w:tcBorders>
              <w:top w:val="single" w:sz="4" w:space="0" w:color="A6A6A6" w:themeColor="background1" w:themeShade="A6"/>
              <w:right w:val="single" w:sz="4" w:space="0" w:color="000000" w:themeColor="text1"/>
            </w:tcBorders>
          </w:tcPr>
          <w:p w14:paraId="74C90452" w14:textId="77777777" w:rsidR="00914054" w:rsidRDefault="00914054" w:rsidP="00914054">
            <w:pPr>
              <w:pStyle w:val="NormalinTable"/>
            </w:pPr>
            <w:r>
              <w:rPr>
                <w:b/>
              </w:rPr>
              <w:t>2009 81 11 90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B7BA65" w14:textId="77777777" w:rsidR="00914054" w:rsidRDefault="00914054" w:rsidP="00914054">
            <w:pPr>
              <w:pStyle w:val="NormalinTable"/>
              <w:tabs>
                <w:tab w:val="left" w:pos="1250"/>
              </w:tabs>
            </w:pPr>
            <w:r>
              <w:t>20.600 € / 100 kg</w:t>
            </w:r>
          </w:p>
        </w:tc>
      </w:tr>
      <w:tr w:rsidR="00914054" w14:paraId="35AB8B8F" w14:textId="77777777" w:rsidTr="00C0096D">
        <w:trPr>
          <w:cantSplit/>
        </w:trPr>
        <w:tc>
          <w:tcPr>
            <w:tcW w:w="0" w:type="auto"/>
            <w:tcBorders>
              <w:top w:val="single" w:sz="4" w:space="0" w:color="A6A6A6" w:themeColor="background1" w:themeShade="A6"/>
              <w:right w:val="single" w:sz="4" w:space="0" w:color="000000" w:themeColor="text1"/>
            </w:tcBorders>
          </w:tcPr>
          <w:p w14:paraId="64AE446C" w14:textId="77777777" w:rsidR="00914054" w:rsidRDefault="00914054" w:rsidP="00914054">
            <w:pPr>
              <w:pStyle w:val="NormalinTable"/>
            </w:pPr>
            <w:r>
              <w:rPr>
                <w:b/>
              </w:rPr>
              <w:t>2009 81 19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83C1B9" w14:textId="77777777" w:rsidR="00914054" w:rsidRDefault="00914054" w:rsidP="00914054">
            <w:pPr>
              <w:pStyle w:val="NormalinTable"/>
              <w:tabs>
                <w:tab w:val="left" w:pos="1250"/>
              </w:tabs>
            </w:pPr>
            <w:r>
              <w:t>0.00%</w:t>
            </w:r>
          </w:p>
        </w:tc>
      </w:tr>
      <w:tr w:rsidR="00914054" w14:paraId="67C87916" w14:textId="77777777" w:rsidTr="00C0096D">
        <w:trPr>
          <w:cantSplit/>
        </w:trPr>
        <w:tc>
          <w:tcPr>
            <w:tcW w:w="0" w:type="auto"/>
            <w:tcBorders>
              <w:top w:val="single" w:sz="4" w:space="0" w:color="A6A6A6" w:themeColor="background1" w:themeShade="A6"/>
              <w:right w:val="single" w:sz="4" w:space="0" w:color="000000" w:themeColor="text1"/>
            </w:tcBorders>
          </w:tcPr>
          <w:p w14:paraId="1115AD04" w14:textId="77777777" w:rsidR="00914054" w:rsidRDefault="00914054" w:rsidP="00914054">
            <w:pPr>
              <w:pStyle w:val="NormalinTable"/>
            </w:pPr>
            <w:r>
              <w:rPr>
                <w:b/>
              </w:rPr>
              <w:t>2009 81 31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9B318C" w14:textId="77777777" w:rsidR="00914054" w:rsidRDefault="00914054" w:rsidP="00914054">
            <w:pPr>
              <w:pStyle w:val="NormalinTable"/>
              <w:tabs>
                <w:tab w:val="left" w:pos="1250"/>
              </w:tabs>
            </w:pPr>
            <w:r>
              <w:t>0.00%</w:t>
            </w:r>
          </w:p>
        </w:tc>
      </w:tr>
      <w:tr w:rsidR="00914054" w14:paraId="4A636E32" w14:textId="77777777" w:rsidTr="00C0096D">
        <w:trPr>
          <w:cantSplit/>
        </w:trPr>
        <w:tc>
          <w:tcPr>
            <w:tcW w:w="0" w:type="auto"/>
            <w:tcBorders>
              <w:top w:val="single" w:sz="4" w:space="0" w:color="A6A6A6" w:themeColor="background1" w:themeShade="A6"/>
              <w:right w:val="single" w:sz="4" w:space="0" w:color="000000" w:themeColor="text1"/>
            </w:tcBorders>
          </w:tcPr>
          <w:p w14:paraId="10DA27CC" w14:textId="77777777" w:rsidR="00914054" w:rsidRDefault="00914054" w:rsidP="00914054">
            <w:pPr>
              <w:pStyle w:val="NormalinTable"/>
            </w:pPr>
            <w:r>
              <w:rPr>
                <w:b/>
              </w:rPr>
              <w:t>2009 81 51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3578AE" w14:textId="77777777" w:rsidR="00914054" w:rsidRDefault="00914054" w:rsidP="00914054">
            <w:pPr>
              <w:pStyle w:val="NormalinTable"/>
              <w:tabs>
                <w:tab w:val="left" w:pos="1250"/>
              </w:tabs>
            </w:pPr>
            <w:r>
              <w:t>20.600 € / 100 kg</w:t>
            </w:r>
          </w:p>
        </w:tc>
      </w:tr>
      <w:tr w:rsidR="00914054" w14:paraId="61DC6F02" w14:textId="77777777" w:rsidTr="00C0096D">
        <w:trPr>
          <w:cantSplit/>
        </w:trPr>
        <w:tc>
          <w:tcPr>
            <w:tcW w:w="0" w:type="auto"/>
            <w:tcBorders>
              <w:top w:val="single" w:sz="4" w:space="0" w:color="A6A6A6" w:themeColor="background1" w:themeShade="A6"/>
              <w:right w:val="single" w:sz="4" w:space="0" w:color="000000" w:themeColor="text1"/>
            </w:tcBorders>
          </w:tcPr>
          <w:p w14:paraId="63875CD6" w14:textId="77777777" w:rsidR="00914054" w:rsidRDefault="00914054" w:rsidP="00914054">
            <w:pPr>
              <w:pStyle w:val="NormalinTable"/>
            </w:pPr>
            <w:r>
              <w:rPr>
                <w:b/>
              </w:rPr>
              <w:t>2009 81 59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01746D" w14:textId="77777777" w:rsidR="00914054" w:rsidRDefault="00914054" w:rsidP="00914054">
            <w:pPr>
              <w:pStyle w:val="NormalinTable"/>
              <w:tabs>
                <w:tab w:val="left" w:pos="1250"/>
              </w:tabs>
            </w:pPr>
            <w:r>
              <w:t>0.00%</w:t>
            </w:r>
          </w:p>
        </w:tc>
      </w:tr>
      <w:tr w:rsidR="00914054" w14:paraId="23ADA768" w14:textId="77777777" w:rsidTr="00C0096D">
        <w:trPr>
          <w:cantSplit/>
        </w:trPr>
        <w:tc>
          <w:tcPr>
            <w:tcW w:w="0" w:type="auto"/>
            <w:tcBorders>
              <w:top w:val="single" w:sz="4" w:space="0" w:color="A6A6A6" w:themeColor="background1" w:themeShade="A6"/>
              <w:right w:val="single" w:sz="4" w:space="0" w:color="000000" w:themeColor="text1"/>
            </w:tcBorders>
          </w:tcPr>
          <w:p w14:paraId="609B91C4" w14:textId="77777777" w:rsidR="00914054" w:rsidRDefault="00914054" w:rsidP="00914054">
            <w:pPr>
              <w:pStyle w:val="NormalinTable"/>
            </w:pPr>
            <w:r>
              <w:rPr>
                <w:b/>
              </w:rPr>
              <w:t>2009 81 95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33F793" w14:textId="77777777" w:rsidR="00914054" w:rsidRDefault="00914054" w:rsidP="00914054">
            <w:pPr>
              <w:pStyle w:val="NormalinTable"/>
              <w:tabs>
                <w:tab w:val="left" w:pos="1250"/>
              </w:tabs>
            </w:pPr>
            <w:r>
              <w:t>0.00%</w:t>
            </w:r>
          </w:p>
        </w:tc>
      </w:tr>
      <w:tr w:rsidR="00914054" w14:paraId="45266706" w14:textId="77777777" w:rsidTr="00C0096D">
        <w:trPr>
          <w:cantSplit/>
        </w:trPr>
        <w:tc>
          <w:tcPr>
            <w:tcW w:w="0" w:type="auto"/>
            <w:tcBorders>
              <w:top w:val="single" w:sz="4" w:space="0" w:color="A6A6A6" w:themeColor="background1" w:themeShade="A6"/>
              <w:right w:val="single" w:sz="4" w:space="0" w:color="000000" w:themeColor="text1"/>
            </w:tcBorders>
          </w:tcPr>
          <w:p w14:paraId="57FC14ED" w14:textId="77777777" w:rsidR="00914054" w:rsidRDefault="00914054" w:rsidP="00914054">
            <w:pPr>
              <w:pStyle w:val="NormalinTable"/>
            </w:pPr>
            <w:r>
              <w:rPr>
                <w:b/>
              </w:rPr>
              <w:t>2009 81 99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BBA142" w14:textId="77777777" w:rsidR="00914054" w:rsidRDefault="00914054" w:rsidP="00914054">
            <w:pPr>
              <w:pStyle w:val="NormalinTable"/>
              <w:tabs>
                <w:tab w:val="left" w:pos="1250"/>
              </w:tabs>
            </w:pPr>
            <w:r>
              <w:t>0.00%</w:t>
            </w:r>
          </w:p>
        </w:tc>
      </w:tr>
      <w:tr w:rsidR="00914054" w14:paraId="5C49EB34" w14:textId="77777777" w:rsidTr="00C0096D">
        <w:trPr>
          <w:cantSplit/>
        </w:trPr>
        <w:tc>
          <w:tcPr>
            <w:tcW w:w="0" w:type="auto"/>
            <w:tcBorders>
              <w:top w:val="single" w:sz="4" w:space="0" w:color="A6A6A6" w:themeColor="background1" w:themeShade="A6"/>
              <w:right w:val="single" w:sz="4" w:space="0" w:color="000000" w:themeColor="text1"/>
            </w:tcBorders>
          </w:tcPr>
          <w:p w14:paraId="6D4B295E" w14:textId="77777777" w:rsidR="00914054" w:rsidRDefault="00914054" w:rsidP="00914054">
            <w:pPr>
              <w:pStyle w:val="NormalinTable"/>
            </w:pPr>
            <w:r>
              <w:rPr>
                <w:b/>
              </w:rPr>
              <w:t>2009 89 11 11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7EF355" w14:textId="77777777" w:rsidR="00914054" w:rsidRDefault="00914054" w:rsidP="00914054">
            <w:pPr>
              <w:pStyle w:val="NormalinTable"/>
              <w:tabs>
                <w:tab w:val="left" w:pos="1250"/>
              </w:tabs>
            </w:pPr>
            <w:r>
              <w:t>0.00%</w:t>
            </w:r>
          </w:p>
        </w:tc>
      </w:tr>
      <w:tr w:rsidR="00914054" w14:paraId="776D1E94" w14:textId="77777777" w:rsidTr="00C0096D">
        <w:trPr>
          <w:cantSplit/>
        </w:trPr>
        <w:tc>
          <w:tcPr>
            <w:tcW w:w="0" w:type="auto"/>
            <w:tcBorders>
              <w:top w:val="single" w:sz="4" w:space="0" w:color="A6A6A6" w:themeColor="background1" w:themeShade="A6"/>
              <w:right w:val="single" w:sz="4" w:space="0" w:color="000000" w:themeColor="text1"/>
            </w:tcBorders>
          </w:tcPr>
          <w:p w14:paraId="1AD11651" w14:textId="77777777" w:rsidR="00914054" w:rsidRDefault="00914054" w:rsidP="00914054">
            <w:pPr>
              <w:pStyle w:val="NormalinTable"/>
            </w:pPr>
            <w:r>
              <w:rPr>
                <w:b/>
              </w:rPr>
              <w:t>2009 89 11 19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51CE88" w14:textId="77777777" w:rsidR="00914054" w:rsidRDefault="00914054" w:rsidP="00914054">
            <w:pPr>
              <w:pStyle w:val="NormalinTable"/>
              <w:tabs>
                <w:tab w:val="left" w:pos="1250"/>
              </w:tabs>
            </w:pPr>
            <w:r>
              <w:t>20.600 € / 100 kg</w:t>
            </w:r>
          </w:p>
        </w:tc>
      </w:tr>
      <w:tr w:rsidR="00914054" w14:paraId="56C48DEC" w14:textId="77777777" w:rsidTr="00C0096D">
        <w:trPr>
          <w:cantSplit/>
        </w:trPr>
        <w:tc>
          <w:tcPr>
            <w:tcW w:w="0" w:type="auto"/>
            <w:tcBorders>
              <w:top w:val="single" w:sz="4" w:space="0" w:color="A6A6A6" w:themeColor="background1" w:themeShade="A6"/>
              <w:right w:val="single" w:sz="4" w:space="0" w:color="000000" w:themeColor="text1"/>
            </w:tcBorders>
          </w:tcPr>
          <w:p w14:paraId="303B188A" w14:textId="77777777" w:rsidR="00914054" w:rsidRDefault="00914054" w:rsidP="00914054">
            <w:pPr>
              <w:pStyle w:val="NormalinTable"/>
            </w:pPr>
            <w:r>
              <w:rPr>
                <w:b/>
              </w:rPr>
              <w:t>2009 89 11 91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293AE0" w14:textId="77777777" w:rsidR="00914054" w:rsidRDefault="00914054" w:rsidP="00914054">
            <w:pPr>
              <w:pStyle w:val="NormalinTable"/>
              <w:tabs>
                <w:tab w:val="left" w:pos="1250"/>
              </w:tabs>
            </w:pPr>
            <w:r>
              <w:t>0.00%</w:t>
            </w:r>
          </w:p>
        </w:tc>
      </w:tr>
      <w:tr w:rsidR="00914054" w14:paraId="31A582E4" w14:textId="77777777" w:rsidTr="00C0096D">
        <w:trPr>
          <w:cantSplit/>
        </w:trPr>
        <w:tc>
          <w:tcPr>
            <w:tcW w:w="0" w:type="auto"/>
            <w:tcBorders>
              <w:top w:val="single" w:sz="4" w:space="0" w:color="A6A6A6" w:themeColor="background1" w:themeShade="A6"/>
              <w:right w:val="single" w:sz="4" w:space="0" w:color="000000" w:themeColor="text1"/>
            </w:tcBorders>
          </w:tcPr>
          <w:p w14:paraId="4D857BD0" w14:textId="77777777" w:rsidR="00914054" w:rsidRDefault="00914054" w:rsidP="00914054">
            <w:pPr>
              <w:pStyle w:val="NormalinTable"/>
            </w:pPr>
            <w:r>
              <w:rPr>
                <w:b/>
              </w:rPr>
              <w:t>2009 89 11 99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EBB5AE" w14:textId="77777777" w:rsidR="00914054" w:rsidRDefault="00914054" w:rsidP="00914054">
            <w:pPr>
              <w:pStyle w:val="NormalinTable"/>
              <w:tabs>
                <w:tab w:val="left" w:pos="1250"/>
              </w:tabs>
            </w:pPr>
            <w:r>
              <w:t>20.600 € / 100 kg</w:t>
            </w:r>
          </w:p>
        </w:tc>
      </w:tr>
      <w:tr w:rsidR="00914054" w14:paraId="6366550F" w14:textId="77777777" w:rsidTr="00C0096D">
        <w:trPr>
          <w:cantSplit/>
        </w:trPr>
        <w:tc>
          <w:tcPr>
            <w:tcW w:w="0" w:type="auto"/>
            <w:tcBorders>
              <w:top w:val="single" w:sz="4" w:space="0" w:color="A6A6A6" w:themeColor="background1" w:themeShade="A6"/>
              <w:right w:val="single" w:sz="4" w:space="0" w:color="000000" w:themeColor="text1"/>
            </w:tcBorders>
          </w:tcPr>
          <w:p w14:paraId="359B44E3" w14:textId="77777777" w:rsidR="00914054" w:rsidRDefault="00914054" w:rsidP="00914054">
            <w:pPr>
              <w:pStyle w:val="NormalinTable"/>
            </w:pPr>
            <w:r>
              <w:rPr>
                <w:b/>
              </w:rPr>
              <w:t>2009 89 19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AE8D10" w14:textId="77777777" w:rsidR="00914054" w:rsidRDefault="00914054" w:rsidP="00914054">
            <w:pPr>
              <w:pStyle w:val="NormalinTable"/>
              <w:tabs>
                <w:tab w:val="left" w:pos="1250"/>
              </w:tabs>
            </w:pPr>
            <w:r>
              <w:t>0.00%</w:t>
            </w:r>
          </w:p>
        </w:tc>
      </w:tr>
      <w:tr w:rsidR="00914054" w14:paraId="7C7C3E8B" w14:textId="77777777" w:rsidTr="00C0096D">
        <w:trPr>
          <w:cantSplit/>
        </w:trPr>
        <w:tc>
          <w:tcPr>
            <w:tcW w:w="0" w:type="auto"/>
            <w:tcBorders>
              <w:top w:val="single" w:sz="4" w:space="0" w:color="A6A6A6" w:themeColor="background1" w:themeShade="A6"/>
              <w:right w:val="single" w:sz="4" w:space="0" w:color="000000" w:themeColor="text1"/>
            </w:tcBorders>
          </w:tcPr>
          <w:p w14:paraId="67DA0DC4" w14:textId="77777777" w:rsidR="00914054" w:rsidRDefault="00914054" w:rsidP="00914054">
            <w:pPr>
              <w:pStyle w:val="NormalinTable"/>
            </w:pPr>
            <w:r>
              <w:rPr>
                <w:b/>
              </w:rPr>
              <w:t>2009 89 34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4F18EE" w14:textId="77777777" w:rsidR="00914054" w:rsidRDefault="00914054" w:rsidP="00914054">
            <w:pPr>
              <w:pStyle w:val="NormalinTable"/>
              <w:tabs>
                <w:tab w:val="left" w:pos="1250"/>
              </w:tabs>
            </w:pPr>
            <w:r>
              <w:t>12.900 € / 100 kg</w:t>
            </w:r>
          </w:p>
        </w:tc>
      </w:tr>
      <w:tr w:rsidR="00914054" w14:paraId="061EF731" w14:textId="77777777" w:rsidTr="00C0096D">
        <w:trPr>
          <w:cantSplit/>
        </w:trPr>
        <w:tc>
          <w:tcPr>
            <w:tcW w:w="0" w:type="auto"/>
            <w:tcBorders>
              <w:top w:val="single" w:sz="4" w:space="0" w:color="A6A6A6" w:themeColor="background1" w:themeShade="A6"/>
              <w:right w:val="single" w:sz="4" w:space="0" w:color="000000" w:themeColor="text1"/>
            </w:tcBorders>
          </w:tcPr>
          <w:p w14:paraId="457863C4" w14:textId="77777777" w:rsidR="00914054" w:rsidRDefault="00914054" w:rsidP="00914054">
            <w:pPr>
              <w:pStyle w:val="NormalinTable"/>
            </w:pPr>
            <w:r>
              <w:rPr>
                <w:b/>
              </w:rPr>
              <w:t>2009 89 35 21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98270D" w14:textId="77777777" w:rsidR="00914054" w:rsidRDefault="00914054" w:rsidP="00914054">
            <w:pPr>
              <w:pStyle w:val="NormalinTable"/>
              <w:tabs>
                <w:tab w:val="left" w:pos="1250"/>
              </w:tabs>
            </w:pPr>
            <w:r>
              <w:t>0.00%</w:t>
            </w:r>
          </w:p>
        </w:tc>
      </w:tr>
      <w:tr w:rsidR="00914054" w14:paraId="61630066" w14:textId="77777777" w:rsidTr="00C0096D">
        <w:trPr>
          <w:cantSplit/>
        </w:trPr>
        <w:tc>
          <w:tcPr>
            <w:tcW w:w="0" w:type="auto"/>
            <w:tcBorders>
              <w:top w:val="single" w:sz="4" w:space="0" w:color="A6A6A6" w:themeColor="background1" w:themeShade="A6"/>
              <w:right w:val="single" w:sz="4" w:space="0" w:color="000000" w:themeColor="text1"/>
            </w:tcBorders>
          </w:tcPr>
          <w:p w14:paraId="6CFDC1A1" w14:textId="77777777" w:rsidR="00914054" w:rsidRDefault="00914054" w:rsidP="00914054">
            <w:pPr>
              <w:pStyle w:val="NormalinTable"/>
            </w:pPr>
            <w:r>
              <w:rPr>
                <w:b/>
              </w:rPr>
              <w:t>2009 89 35 29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FA2B7B" w14:textId="77777777" w:rsidR="00914054" w:rsidRDefault="00914054" w:rsidP="00914054">
            <w:pPr>
              <w:pStyle w:val="NormalinTable"/>
              <w:tabs>
                <w:tab w:val="left" w:pos="1250"/>
              </w:tabs>
            </w:pPr>
            <w:r>
              <w:t>20.600 € / 100 kg</w:t>
            </w:r>
          </w:p>
        </w:tc>
      </w:tr>
      <w:tr w:rsidR="00914054" w14:paraId="64667489" w14:textId="77777777" w:rsidTr="00C0096D">
        <w:trPr>
          <w:cantSplit/>
        </w:trPr>
        <w:tc>
          <w:tcPr>
            <w:tcW w:w="0" w:type="auto"/>
            <w:tcBorders>
              <w:top w:val="single" w:sz="4" w:space="0" w:color="A6A6A6" w:themeColor="background1" w:themeShade="A6"/>
              <w:right w:val="single" w:sz="4" w:space="0" w:color="000000" w:themeColor="text1"/>
            </w:tcBorders>
          </w:tcPr>
          <w:p w14:paraId="2E13266B" w14:textId="77777777" w:rsidR="00914054" w:rsidRDefault="00914054" w:rsidP="00914054">
            <w:pPr>
              <w:pStyle w:val="NormalinTable"/>
            </w:pPr>
            <w:r>
              <w:rPr>
                <w:b/>
              </w:rPr>
              <w:t>2009 89 35 31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B596C9" w14:textId="77777777" w:rsidR="00914054" w:rsidRDefault="00914054" w:rsidP="00914054">
            <w:pPr>
              <w:pStyle w:val="NormalinTable"/>
              <w:tabs>
                <w:tab w:val="left" w:pos="1250"/>
              </w:tabs>
            </w:pPr>
            <w:r>
              <w:t>0.00%</w:t>
            </w:r>
          </w:p>
        </w:tc>
      </w:tr>
      <w:tr w:rsidR="00914054" w14:paraId="3A1FB79D" w14:textId="77777777" w:rsidTr="00C0096D">
        <w:trPr>
          <w:cantSplit/>
        </w:trPr>
        <w:tc>
          <w:tcPr>
            <w:tcW w:w="0" w:type="auto"/>
            <w:tcBorders>
              <w:top w:val="single" w:sz="4" w:space="0" w:color="A6A6A6" w:themeColor="background1" w:themeShade="A6"/>
              <w:right w:val="single" w:sz="4" w:space="0" w:color="000000" w:themeColor="text1"/>
            </w:tcBorders>
          </w:tcPr>
          <w:p w14:paraId="49918B9A" w14:textId="77777777" w:rsidR="00914054" w:rsidRDefault="00914054" w:rsidP="00914054">
            <w:pPr>
              <w:pStyle w:val="NormalinTable"/>
            </w:pPr>
            <w:r>
              <w:rPr>
                <w:b/>
              </w:rPr>
              <w:t>2009 89 35 39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A578FF" w14:textId="77777777" w:rsidR="00914054" w:rsidRDefault="00914054" w:rsidP="00914054">
            <w:pPr>
              <w:pStyle w:val="NormalinTable"/>
              <w:tabs>
                <w:tab w:val="left" w:pos="1250"/>
              </w:tabs>
            </w:pPr>
            <w:r>
              <w:t>20.600 € / 100 kg</w:t>
            </w:r>
          </w:p>
        </w:tc>
      </w:tr>
      <w:tr w:rsidR="00914054" w14:paraId="517688D5" w14:textId="77777777" w:rsidTr="00C0096D">
        <w:trPr>
          <w:cantSplit/>
        </w:trPr>
        <w:tc>
          <w:tcPr>
            <w:tcW w:w="0" w:type="auto"/>
            <w:tcBorders>
              <w:top w:val="single" w:sz="4" w:space="0" w:color="A6A6A6" w:themeColor="background1" w:themeShade="A6"/>
              <w:right w:val="single" w:sz="4" w:space="0" w:color="000000" w:themeColor="text1"/>
            </w:tcBorders>
          </w:tcPr>
          <w:p w14:paraId="6DD3C7F1" w14:textId="77777777" w:rsidR="00914054" w:rsidRDefault="00914054" w:rsidP="00914054">
            <w:pPr>
              <w:pStyle w:val="NormalinTable"/>
            </w:pPr>
            <w:r>
              <w:rPr>
                <w:b/>
              </w:rPr>
              <w:t>2009 89 35 41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AA5472" w14:textId="77777777" w:rsidR="00914054" w:rsidRDefault="00914054" w:rsidP="00914054">
            <w:pPr>
              <w:pStyle w:val="NormalinTable"/>
              <w:tabs>
                <w:tab w:val="left" w:pos="1250"/>
              </w:tabs>
            </w:pPr>
            <w:r>
              <w:t>0.00%</w:t>
            </w:r>
          </w:p>
        </w:tc>
      </w:tr>
      <w:tr w:rsidR="00914054" w14:paraId="263BE829" w14:textId="77777777" w:rsidTr="00C0096D">
        <w:trPr>
          <w:cantSplit/>
        </w:trPr>
        <w:tc>
          <w:tcPr>
            <w:tcW w:w="0" w:type="auto"/>
            <w:tcBorders>
              <w:top w:val="single" w:sz="4" w:space="0" w:color="A6A6A6" w:themeColor="background1" w:themeShade="A6"/>
              <w:right w:val="single" w:sz="4" w:space="0" w:color="000000" w:themeColor="text1"/>
            </w:tcBorders>
          </w:tcPr>
          <w:p w14:paraId="4B6C311D" w14:textId="77777777" w:rsidR="00914054" w:rsidRDefault="00914054" w:rsidP="00914054">
            <w:pPr>
              <w:pStyle w:val="NormalinTable"/>
            </w:pPr>
            <w:r>
              <w:rPr>
                <w:b/>
              </w:rPr>
              <w:t>2009 89 35 45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A5084B" w14:textId="77777777" w:rsidR="00914054" w:rsidRDefault="00914054" w:rsidP="00914054">
            <w:pPr>
              <w:pStyle w:val="NormalinTable"/>
              <w:tabs>
                <w:tab w:val="left" w:pos="1250"/>
              </w:tabs>
            </w:pPr>
            <w:r>
              <w:t>20.600 € / 100 kg</w:t>
            </w:r>
          </w:p>
        </w:tc>
      </w:tr>
      <w:tr w:rsidR="00914054" w14:paraId="4A8C88FC" w14:textId="77777777" w:rsidTr="00C0096D">
        <w:trPr>
          <w:cantSplit/>
        </w:trPr>
        <w:tc>
          <w:tcPr>
            <w:tcW w:w="0" w:type="auto"/>
            <w:tcBorders>
              <w:top w:val="single" w:sz="4" w:space="0" w:color="A6A6A6" w:themeColor="background1" w:themeShade="A6"/>
              <w:right w:val="single" w:sz="4" w:space="0" w:color="000000" w:themeColor="text1"/>
            </w:tcBorders>
          </w:tcPr>
          <w:p w14:paraId="6346283C" w14:textId="77777777" w:rsidR="00914054" w:rsidRDefault="00914054" w:rsidP="00914054">
            <w:pPr>
              <w:pStyle w:val="NormalinTable"/>
            </w:pPr>
            <w:r>
              <w:rPr>
                <w:b/>
              </w:rPr>
              <w:t>2009 89 35 47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82809B" w14:textId="77777777" w:rsidR="00914054" w:rsidRDefault="00914054" w:rsidP="00914054">
            <w:pPr>
              <w:pStyle w:val="NormalinTable"/>
              <w:tabs>
                <w:tab w:val="left" w:pos="1250"/>
              </w:tabs>
            </w:pPr>
            <w:r>
              <w:t>0.00%</w:t>
            </w:r>
          </w:p>
        </w:tc>
      </w:tr>
      <w:tr w:rsidR="00914054" w14:paraId="16912222" w14:textId="77777777" w:rsidTr="00C0096D">
        <w:trPr>
          <w:cantSplit/>
        </w:trPr>
        <w:tc>
          <w:tcPr>
            <w:tcW w:w="0" w:type="auto"/>
            <w:tcBorders>
              <w:top w:val="single" w:sz="4" w:space="0" w:color="A6A6A6" w:themeColor="background1" w:themeShade="A6"/>
              <w:right w:val="single" w:sz="4" w:space="0" w:color="000000" w:themeColor="text1"/>
            </w:tcBorders>
          </w:tcPr>
          <w:p w14:paraId="0C6FFAC0" w14:textId="77777777" w:rsidR="00914054" w:rsidRDefault="00914054" w:rsidP="00914054">
            <w:pPr>
              <w:pStyle w:val="NormalinTable"/>
            </w:pPr>
            <w:r>
              <w:rPr>
                <w:b/>
              </w:rPr>
              <w:t>2009 89 35 49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F34B00" w14:textId="77777777" w:rsidR="00914054" w:rsidRDefault="00914054" w:rsidP="00914054">
            <w:pPr>
              <w:pStyle w:val="NormalinTable"/>
              <w:tabs>
                <w:tab w:val="left" w:pos="1250"/>
              </w:tabs>
            </w:pPr>
            <w:r>
              <w:t>20.600 € / 100 kg</w:t>
            </w:r>
          </w:p>
        </w:tc>
      </w:tr>
      <w:tr w:rsidR="00914054" w14:paraId="489688F1" w14:textId="77777777" w:rsidTr="00C0096D">
        <w:trPr>
          <w:cantSplit/>
        </w:trPr>
        <w:tc>
          <w:tcPr>
            <w:tcW w:w="0" w:type="auto"/>
            <w:tcBorders>
              <w:top w:val="single" w:sz="4" w:space="0" w:color="A6A6A6" w:themeColor="background1" w:themeShade="A6"/>
              <w:right w:val="single" w:sz="4" w:space="0" w:color="000000" w:themeColor="text1"/>
            </w:tcBorders>
          </w:tcPr>
          <w:p w14:paraId="58D731BD" w14:textId="77777777" w:rsidR="00914054" w:rsidRDefault="00914054" w:rsidP="00914054">
            <w:pPr>
              <w:pStyle w:val="NormalinTable"/>
            </w:pPr>
            <w:r>
              <w:rPr>
                <w:b/>
              </w:rPr>
              <w:t>2009 89 35 51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9C1320" w14:textId="77777777" w:rsidR="00914054" w:rsidRDefault="00914054" w:rsidP="00914054">
            <w:pPr>
              <w:pStyle w:val="NormalinTable"/>
              <w:tabs>
                <w:tab w:val="left" w:pos="1250"/>
              </w:tabs>
            </w:pPr>
            <w:r>
              <w:t>0.00%</w:t>
            </w:r>
          </w:p>
        </w:tc>
      </w:tr>
      <w:tr w:rsidR="00914054" w14:paraId="1DED3866" w14:textId="77777777" w:rsidTr="00C0096D">
        <w:trPr>
          <w:cantSplit/>
        </w:trPr>
        <w:tc>
          <w:tcPr>
            <w:tcW w:w="0" w:type="auto"/>
            <w:tcBorders>
              <w:top w:val="single" w:sz="4" w:space="0" w:color="A6A6A6" w:themeColor="background1" w:themeShade="A6"/>
              <w:right w:val="single" w:sz="4" w:space="0" w:color="000000" w:themeColor="text1"/>
            </w:tcBorders>
          </w:tcPr>
          <w:p w14:paraId="521068FB" w14:textId="77777777" w:rsidR="00914054" w:rsidRDefault="00914054" w:rsidP="00914054">
            <w:pPr>
              <w:pStyle w:val="NormalinTable"/>
            </w:pPr>
            <w:r>
              <w:rPr>
                <w:b/>
              </w:rPr>
              <w:t>2009 89 35 59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984072" w14:textId="77777777" w:rsidR="00914054" w:rsidRDefault="00914054" w:rsidP="00914054">
            <w:pPr>
              <w:pStyle w:val="NormalinTable"/>
              <w:tabs>
                <w:tab w:val="left" w:pos="1250"/>
              </w:tabs>
            </w:pPr>
            <w:r>
              <w:t>20.600 € / 100 kg</w:t>
            </w:r>
          </w:p>
        </w:tc>
      </w:tr>
      <w:tr w:rsidR="00914054" w14:paraId="49AB289B" w14:textId="77777777" w:rsidTr="00C0096D">
        <w:trPr>
          <w:cantSplit/>
        </w:trPr>
        <w:tc>
          <w:tcPr>
            <w:tcW w:w="0" w:type="auto"/>
            <w:tcBorders>
              <w:top w:val="single" w:sz="4" w:space="0" w:color="A6A6A6" w:themeColor="background1" w:themeShade="A6"/>
              <w:right w:val="single" w:sz="4" w:space="0" w:color="000000" w:themeColor="text1"/>
            </w:tcBorders>
          </w:tcPr>
          <w:p w14:paraId="30995282" w14:textId="77777777" w:rsidR="00914054" w:rsidRDefault="00914054" w:rsidP="00914054">
            <w:pPr>
              <w:pStyle w:val="NormalinTable"/>
            </w:pPr>
            <w:r>
              <w:rPr>
                <w:b/>
              </w:rPr>
              <w:t>2009 89 35 71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FF1A93" w14:textId="77777777" w:rsidR="00914054" w:rsidRDefault="00914054" w:rsidP="00914054">
            <w:pPr>
              <w:pStyle w:val="NormalinTable"/>
              <w:tabs>
                <w:tab w:val="left" w:pos="1250"/>
              </w:tabs>
            </w:pPr>
            <w:r>
              <w:t>0.00%</w:t>
            </w:r>
          </w:p>
        </w:tc>
      </w:tr>
      <w:tr w:rsidR="00914054" w14:paraId="4F0A0870" w14:textId="77777777" w:rsidTr="00C0096D">
        <w:trPr>
          <w:cantSplit/>
        </w:trPr>
        <w:tc>
          <w:tcPr>
            <w:tcW w:w="0" w:type="auto"/>
            <w:tcBorders>
              <w:top w:val="single" w:sz="4" w:space="0" w:color="A6A6A6" w:themeColor="background1" w:themeShade="A6"/>
              <w:right w:val="single" w:sz="4" w:space="0" w:color="000000" w:themeColor="text1"/>
            </w:tcBorders>
          </w:tcPr>
          <w:p w14:paraId="4641ACC8" w14:textId="77777777" w:rsidR="00914054" w:rsidRDefault="00914054" w:rsidP="00914054">
            <w:pPr>
              <w:pStyle w:val="NormalinTable"/>
            </w:pPr>
            <w:r>
              <w:rPr>
                <w:b/>
              </w:rPr>
              <w:t>2009 89 35 79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8E52C4" w14:textId="77777777" w:rsidR="00914054" w:rsidRDefault="00914054" w:rsidP="00914054">
            <w:pPr>
              <w:pStyle w:val="NormalinTable"/>
              <w:tabs>
                <w:tab w:val="left" w:pos="1250"/>
              </w:tabs>
            </w:pPr>
            <w:r>
              <w:t>20.600 € / 100 kg</w:t>
            </w:r>
          </w:p>
        </w:tc>
      </w:tr>
      <w:tr w:rsidR="00914054" w14:paraId="2747716A" w14:textId="77777777" w:rsidTr="00C0096D">
        <w:trPr>
          <w:cantSplit/>
        </w:trPr>
        <w:tc>
          <w:tcPr>
            <w:tcW w:w="0" w:type="auto"/>
            <w:tcBorders>
              <w:top w:val="single" w:sz="4" w:space="0" w:color="A6A6A6" w:themeColor="background1" w:themeShade="A6"/>
              <w:right w:val="single" w:sz="4" w:space="0" w:color="000000" w:themeColor="text1"/>
            </w:tcBorders>
          </w:tcPr>
          <w:p w14:paraId="4EF2855B" w14:textId="77777777" w:rsidR="00914054" w:rsidRDefault="00914054" w:rsidP="00914054">
            <w:pPr>
              <w:pStyle w:val="NormalinTable"/>
            </w:pPr>
            <w:r>
              <w:rPr>
                <w:b/>
              </w:rPr>
              <w:t>2009 89 36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F2D7A3" w14:textId="77777777" w:rsidR="00914054" w:rsidRDefault="00914054" w:rsidP="00914054">
            <w:pPr>
              <w:pStyle w:val="NormalinTable"/>
              <w:tabs>
                <w:tab w:val="left" w:pos="1250"/>
              </w:tabs>
            </w:pPr>
            <w:r>
              <w:t>0.00%</w:t>
            </w:r>
          </w:p>
        </w:tc>
      </w:tr>
      <w:tr w:rsidR="00914054" w14:paraId="7CD34F96" w14:textId="77777777" w:rsidTr="00C0096D">
        <w:trPr>
          <w:cantSplit/>
        </w:trPr>
        <w:tc>
          <w:tcPr>
            <w:tcW w:w="0" w:type="auto"/>
            <w:tcBorders>
              <w:top w:val="single" w:sz="4" w:space="0" w:color="A6A6A6" w:themeColor="background1" w:themeShade="A6"/>
              <w:right w:val="single" w:sz="4" w:space="0" w:color="000000" w:themeColor="text1"/>
            </w:tcBorders>
          </w:tcPr>
          <w:p w14:paraId="7AD6CA3E" w14:textId="77777777" w:rsidR="00914054" w:rsidRDefault="00914054" w:rsidP="00914054">
            <w:pPr>
              <w:pStyle w:val="NormalinTable"/>
            </w:pPr>
            <w:r>
              <w:rPr>
                <w:b/>
              </w:rPr>
              <w:t>2009 89 38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19AB74" w14:textId="77777777" w:rsidR="00914054" w:rsidRDefault="00914054" w:rsidP="00914054">
            <w:pPr>
              <w:pStyle w:val="NormalinTable"/>
              <w:tabs>
                <w:tab w:val="left" w:pos="1250"/>
              </w:tabs>
            </w:pPr>
            <w:r>
              <w:t>0.00%</w:t>
            </w:r>
          </w:p>
        </w:tc>
      </w:tr>
      <w:tr w:rsidR="00914054" w14:paraId="30F93B6D" w14:textId="77777777" w:rsidTr="00C0096D">
        <w:trPr>
          <w:cantSplit/>
        </w:trPr>
        <w:tc>
          <w:tcPr>
            <w:tcW w:w="0" w:type="auto"/>
            <w:tcBorders>
              <w:top w:val="single" w:sz="4" w:space="0" w:color="A6A6A6" w:themeColor="background1" w:themeShade="A6"/>
              <w:right w:val="single" w:sz="4" w:space="0" w:color="000000" w:themeColor="text1"/>
            </w:tcBorders>
          </w:tcPr>
          <w:p w14:paraId="51A13483" w14:textId="77777777" w:rsidR="00914054" w:rsidRDefault="00914054" w:rsidP="00914054">
            <w:pPr>
              <w:pStyle w:val="NormalinTable"/>
            </w:pPr>
            <w:r>
              <w:rPr>
                <w:b/>
              </w:rPr>
              <w:t>2009 89 50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686BB8" w14:textId="77777777" w:rsidR="00914054" w:rsidRDefault="00914054" w:rsidP="00914054">
            <w:pPr>
              <w:pStyle w:val="NormalinTable"/>
              <w:tabs>
                <w:tab w:val="left" w:pos="1250"/>
              </w:tabs>
            </w:pPr>
            <w:r>
              <w:t>0.00%</w:t>
            </w:r>
          </w:p>
        </w:tc>
      </w:tr>
      <w:tr w:rsidR="00914054" w14:paraId="57B97204" w14:textId="77777777" w:rsidTr="00C0096D">
        <w:trPr>
          <w:cantSplit/>
        </w:trPr>
        <w:tc>
          <w:tcPr>
            <w:tcW w:w="0" w:type="auto"/>
            <w:tcBorders>
              <w:top w:val="single" w:sz="4" w:space="0" w:color="A6A6A6" w:themeColor="background1" w:themeShade="A6"/>
              <w:right w:val="single" w:sz="4" w:space="0" w:color="000000" w:themeColor="text1"/>
            </w:tcBorders>
          </w:tcPr>
          <w:p w14:paraId="6469864F" w14:textId="77777777" w:rsidR="00914054" w:rsidRDefault="00914054" w:rsidP="00914054">
            <w:pPr>
              <w:pStyle w:val="NormalinTable"/>
            </w:pPr>
            <w:r>
              <w:rPr>
                <w:b/>
              </w:rPr>
              <w:t>2009 89 61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526A01" w14:textId="77777777" w:rsidR="00914054" w:rsidRDefault="00914054" w:rsidP="00914054">
            <w:pPr>
              <w:pStyle w:val="NormalinTable"/>
              <w:tabs>
                <w:tab w:val="left" w:pos="1250"/>
              </w:tabs>
            </w:pPr>
            <w:r>
              <w:t>20.600 € / 100 kg</w:t>
            </w:r>
          </w:p>
        </w:tc>
      </w:tr>
      <w:tr w:rsidR="00914054" w14:paraId="72FDBAD1" w14:textId="77777777" w:rsidTr="00C0096D">
        <w:trPr>
          <w:cantSplit/>
        </w:trPr>
        <w:tc>
          <w:tcPr>
            <w:tcW w:w="0" w:type="auto"/>
            <w:tcBorders>
              <w:top w:val="single" w:sz="4" w:space="0" w:color="A6A6A6" w:themeColor="background1" w:themeShade="A6"/>
              <w:right w:val="single" w:sz="4" w:space="0" w:color="000000" w:themeColor="text1"/>
            </w:tcBorders>
          </w:tcPr>
          <w:p w14:paraId="0057F280" w14:textId="77777777" w:rsidR="00914054" w:rsidRDefault="00914054" w:rsidP="00914054">
            <w:pPr>
              <w:pStyle w:val="NormalinTable"/>
            </w:pPr>
            <w:r>
              <w:rPr>
                <w:b/>
              </w:rPr>
              <w:t>2009 89 63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FED352" w14:textId="77777777" w:rsidR="00914054" w:rsidRDefault="00914054" w:rsidP="00914054">
            <w:pPr>
              <w:pStyle w:val="NormalinTable"/>
              <w:tabs>
                <w:tab w:val="left" w:pos="1250"/>
              </w:tabs>
            </w:pPr>
            <w:r>
              <w:t>0.00%</w:t>
            </w:r>
          </w:p>
        </w:tc>
      </w:tr>
      <w:tr w:rsidR="00914054" w14:paraId="670F28D6" w14:textId="77777777" w:rsidTr="00C0096D">
        <w:trPr>
          <w:cantSplit/>
        </w:trPr>
        <w:tc>
          <w:tcPr>
            <w:tcW w:w="0" w:type="auto"/>
            <w:tcBorders>
              <w:top w:val="single" w:sz="4" w:space="0" w:color="A6A6A6" w:themeColor="background1" w:themeShade="A6"/>
              <w:right w:val="single" w:sz="4" w:space="0" w:color="000000" w:themeColor="text1"/>
            </w:tcBorders>
          </w:tcPr>
          <w:p w14:paraId="0AF4DDD6" w14:textId="77777777" w:rsidR="00914054" w:rsidRDefault="00914054" w:rsidP="00914054">
            <w:pPr>
              <w:pStyle w:val="NormalinTable"/>
            </w:pPr>
            <w:r>
              <w:rPr>
                <w:b/>
              </w:rPr>
              <w:t>2009 89 69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EF2299" w14:textId="77777777" w:rsidR="00914054" w:rsidRDefault="00914054" w:rsidP="00914054">
            <w:pPr>
              <w:pStyle w:val="NormalinTable"/>
              <w:tabs>
                <w:tab w:val="left" w:pos="1250"/>
              </w:tabs>
            </w:pPr>
            <w:r>
              <w:t>0.00%</w:t>
            </w:r>
          </w:p>
        </w:tc>
      </w:tr>
      <w:tr w:rsidR="00914054" w14:paraId="6AA91A90" w14:textId="77777777" w:rsidTr="00C0096D">
        <w:trPr>
          <w:cantSplit/>
        </w:trPr>
        <w:tc>
          <w:tcPr>
            <w:tcW w:w="0" w:type="auto"/>
            <w:tcBorders>
              <w:top w:val="single" w:sz="4" w:space="0" w:color="A6A6A6" w:themeColor="background1" w:themeShade="A6"/>
              <w:right w:val="single" w:sz="4" w:space="0" w:color="000000" w:themeColor="text1"/>
            </w:tcBorders>
          </w:tcPr>
          <w:p w14:paraId="4B9E9141" w14:textId="77777777" w:rsidR="00914054" w:rsidRDefault="00914054" w:rsidP="00914054">
            <w:pPr>
              <w:pStyle w:val="NormalinTable"/>
            </w:pPr>
            <w:r>
              <w:rPr>
                <w:b/>
              </w:rPr>
              <w:t>2009 89 71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373997" w14:textId="77777777" w:rsidR="00914054" w:rsidRDefault="00914054" w:rsidP="00914054">
            <w:pPr>
              <w:pStyle w:val="NormalinTable"/>
              <w:tabs>
                <w:tab w:val="left" w:pos="1250"/>
              </w:tabs>
            </w:pPr>
            <w:r>
              <w:t>0.00%</w:t>
            </w:r>
          </w:p>
        </w:tc>
      </w:tr>
      <w:tr w:rsidR="00914054" w14:paraId="1E63E0F9" w14:textId="77777777" w:rsidTr="00C0096D">
        <w:trPr>
          <w:cantSplit/>
        </w:trPr>
        <w:tc>
          <w:tcPr>
            <w:tcW w:w="0" w:type="auto"/>
            <w:tcBorders>
              <w:top w:val="single" w:sz="4" w:space="0" w:color="A6A6A6" w:themeColor="background1" w:themeShade="A6"/>
              <w:right w:val="single" w:sz="4" w:space="0" w:color="000000" w:themeColor="text1"/>
            </w:tcBorders>
          </w:tcPr>
          <w:p w14:paraId="746CF5CE" w14:textId="77777777" w:rsidR="00914054" w:rsidRDefault="00914054" w:rsidP="00914054">
            <w:pPr>
              <w:pStyle w:val="NormalinTable"/>
            </w:pPr>
            <w:r>
              <w:rPr>
                <w:b/>
              </w:rPr>
              <w:t>2009 89 73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1EC478" w14:textId="77777777" w:rsidR="00914054" w:rsidRDefault="00914054" w:rsidP="00914054">
            <w:pPr>
              <w:pStyle w:val="NormalinTable"/>
              <w:tabs>
                <w:tab w:val="left" w:pos="1250"/>
              </w:tabs>
            </w:pPr>
            <w:r>
              <w:t>0.00%</w:t>
            </w:r>
          </w:p>
        </w:tc>
      </w:tr>
      <w:tr w:rsidR="00914054" w14:paraId="1B03F55A" w14:textId="77777777" w:rsidTr="00C0096D">
        <w:trPr>
          <w:cantSplit/>
        </w:trPr>
        <w:tc>
          <w:tcPr>
            <w:tcW w:w="0" w:type="auto"/>
            <w:tcBorders>
              <w:top w:val="single" w:sz="4" w:space="0" w:color="A6A6A6" w:themeColor="background1" w:themeShade="A6"/>
              <w:right w:val="single" w:sz="4" w:space="0" w:color="000000" w:themeColor="text1"/>
            </w:tcBorders>
          </w:tcPr>
          <w:p w14:paraId="78BA7ED4" w14:textId="77777777" w:rsidR="00914054" w:rsidRDefault="00914054" w:rsidP="00914054">
            <w:pPr>
              <w:pStyle w:val="NormalinTable"/>
            </w:pPr>
            <w:r>
              <w:rPr>
                <w:b/>
              </w:rPr>
              <w:t>2009 89 79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A08B12" w14:textId="77777777" w:rsidR="00914054" w:rsidRDefault="00914054" w:rsidP="00914054">
            <w:pPr>
              <w:pStyle w:val="NormalinTable"/>
              <w:tabs>
                <w:tab w:val="left" w:pos="1250"/>
              </w:tabs>
            </w:pPr>
            <w:r>
              <w:t>0.00%</w:t>
            </w:r>
          </w:p>
        </w:tc>
      </w:tr>
      <w:tr w:rsidR="00914054" w14:paraId="297420E3" w14:textId="77777777" w:rsidTr="00C0096D">
        <w:trPr>
          <w:cantSplit/>
        </w:trPr>
        <w:tc>
          <w:tcPr>
            <w:tcW w:w="0" w:type="auto"/>
            <w:tcBorders>
              <w:top w:val="single" w:sz="4" w:space="0" w:color="A6A6A6" w:themeColor="background1" w:themeShade="A6"/>
              <w:right w:val="single" w:sz="4" w:space="0" w:color="000000" w:themeColor="text1"/>
            </w:tcBorders>
          </w:tcPr>
          <w:p w14:paraId="01E83FF0" w14:textId="77777777" w:rsidR="00914054" w:rsidRDefault="00914054" w:rsidP="00914054">
            <w:pPr>
              <w:pStyle w:val="NormalinTable"/>
            </w:pPr>
            <w:r>
              <w:rPr>
                <w:b/>
              </w:rPr>
              <w:t>2009 89 85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E97D2E" w14:textId="77777777" w:rsidR="00914054" w:rsidRDefault="00914054" w:rsidP="00914054">
            <w:pPr>
              <w:pStyle w:val="NormalinTable"/>
              <w:tabs>
                <w:tab w:val="left" w:pos="1250"/>
              </w:tabs>
            </w:pPr>
            <w:r>
              <w:t>0.00%</w:t>
            </w:r>
          </w:p>
        </w:tc>
      </w:tr>
      <w:tr w:rsidR="00914054" w14:paraId="327843BE" w14:textId="77777777" w:rsidTr="00C0096D">
        <w:trPr>
          <w:cantSplit/>
        </w:trPr>
        <w:tc>
          <w:tcPr>
            <w:tcW w:w="0" w:type="auto"/>
            <w:tcBorders>
              <w:top w:val="single" w:sz="4" w:space="0" w:color="A6A6A6" w:themeColor="background1" w:themeShade="A6"/>
              <w:right w:val="single" w:sz="4" w:space="0" w:color="000000" w:themeColor="text1"/>
            </w:tcBorders>
          </w:tcPr>
          <w:p w14:paraId="671E6068" w14:textId="77777777" w:rsidR="00914054" w:rsidRDefault="00914054" w:rsidP="00914054">
            <w:pPr>
              <w:pStyle w:val="NormalinTable"/>
            </w:pPr>
            <w:r>
              <w:rPr>
                <w:b/>
              </w:rPr>
              <w:t>2009 89 86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655B9D" w14:textId="77777777" w:rsidR="00914054" w:rsidRDefault="00914054" w:rsidP="00914054">
            <w:pPr>
              <w:pStyle w:val="NormalinTable"/>
              <w:tabs>
                <w:tab w:val="left" w:pos="1250"/>
              </w:tabs>
            </w:pPr>
            <w:r>
              <w:t>20.600 € / 100 kg</w:t>
            </w:r>
          </w:p>
        </w:tc>
      </w:tr>
      <w:tr w:rsidR="00914054" w14:paraId="08F9E38D" w14:textId="77777777" w:rsidTr="00C0096D">
        <w:trPr>
          <w:cantSplit/>
        </w:trPr>
        <w:tc>
          <w:tcPr>
            <w:tcW w:w="0" w:type="auto"/>
            <w:tcBorders>
              <w:top w:val="single" w:sz="4" w:space="0" w:color="A6A6A6" w:themeColor="background1" w:themeShade="A6"/>
              <w:right w:val="single" w:sz="4" w:space="0" w:color="000000" w:themeColor="text1"/>
            </w:tcBorders>
          </w:tcPr>
          <w:p w14:paraId="4ACBA238" w14:textId="77777777" w:rsidR="00914054" w:rsidRDefault="00914054" w:rsidP="00914054">
            <w:pPr>
              <w:pStyle w:val="NormalinTable"/>
            </w:pPr>
            <w:r>
              <w:rPr>
                <w:b/>
              </w:rPr>
              <w:t>2009 89 88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1B2227" w14:textId="77777777" w:rsidR="00914054" w:rsidRDefault="00914054" w:rsidP="00914054">
            <w:pPr>
              <w:pStyle w:val="NormalinTable"/>
              <w:tabs>
                <w:tab w:val="left" w:pos="1250"/>
              </w:tabs>
            </w:pPr>
            <w:r>
              <w:t>0.00%</w:t>
            </w:r>
          </w:p>
        </w:tc>
      </w:tr>
      <w:tr w:rsidR="00914054" w14:paraId="66D71667" w14:textId="77777777" w:rsidTr="00C0096D">
        <w:trPr>
          <w:cantSplit/>
        </w:trPr>
        <w:tc>
          <w:tcPr>
            <w:tcW w:w="0" w:type="auto"/>
            <w:tcBorders>
              <w:top w:val="single" w:sz="4" w:space="0" w:color="A6A6A6" w:themeColor="background1" w:themeShade="A6"/>
              <w:right w:val="single" w:sz="4" w:space="0" w:color="000000" w:themeColor="text1"/>
            </w:tcBorders>
          </w:tcPr>
          <w:p w14:paraId="759B403C" w14:textId="77777777" w:rsidR="00914054" w:rsidRDefault="00914054" w:rsidP="00914054">
            <w:pPr>
              <w:pStyle w:val="NormalinTable"/>
            </w:pPr>
            <w:r>
              <w:rPr>
                <w:b/>
              </w:rPr>
              <w:t>2009 89 89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FC22FC" w14:textId="77777777" w:rsidR="00914054" w:rsidRDefault="00914054" w:rsidP="00914054">
            <w:pPr>
              <w:pStyle w:val="NormalinTable"/>
              <w:tabs>
                <w:tab w:val="left" w:pos="1250"/>
              </w:tabs>
            </w:pPr>
            <w:r>
              <w:t>0.00%</w:t>
            </w:r>
          </w:p>
        </w:tc>
      </w:tr>
      <w:tr w:rsidR="00914054" w14:paraId="29A81C7B" w14:textId="77777777" w:rsidTr="00C0096D">
        <w:trPr>
          <w:cantSplit/>
        </w:trPr>
        <w:tc>
          <w:tcPr>
            <w:tcW w:w="0" w:type="auto"/>
            <w:tcBorders>
              <w:top w:val="single" w:sz="4" w:space="0" w:color="A6A6A6" w:themeColor="background1" w:themeShade="A6"/>
              <w:right w:val="single" w:sz="4" w:space="0" w:color="000000" w:themeColor="text1"/>
            </w:tcBorders>
          </w:tcPr>
          <w:p w14:paraId="64836D18" w14:textId="77777777" w:rsidR="00914054" w:rsidRDefault="00914054" w:rsidP="00914054">
            <w:pPr>
              <w:pStyle w:val="NormalinTable"/>
            </w:pPr>
            <w:r>
              <w:rPr>
                <w:b/>
              </w:rPr>
              <w:t>2009 89 96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FD1F57" w14:textId="77777777" w:rsidR="00914054" w:rsidRDefault="00914054" w:rsidP="00914054">
            <w:pPr>
              <w:pStyle w:val="NormalinTable"/>
              <w:tabs>
                <w:tab w:val="left" w:pos="1250"/>
              </w:tabs>
            </w:pPr>
            <w:r>
              <w:t>0.00%</w:t>
            </w:r>
          </w:p>
        </w:tc>
      </w:tr>
      <w:tr w:rsidR="00914054" w14:paraId="55CF60DC" w14:textId="77777777" w:rsidTr="00C0096D">
        <w:trPr>
          <w:cantSplit/>
        </w:trPr>
        <w:tc>
          <w:tcPr>
            <w:tcW w:w="0" w:type="auto"/>
            <w:tcBorders>
              <w:top w:val="single" w:sz="4" w:space="0" w:color="A6A6A6" w:themeColor="background1" w:themeShade="A6"/>
              <w:right w:val="single" w:sz="4" w:space="0" w:color="000000" w:themeColor="text1"/>
            </w:tcBorders>
          </w:tcPr>
          <w:p w14:paraId="3159664A" w14:textId="77777777" w:rsidR="00914054" w:rsidRDefault="00914054" w:rsidP="00914054">
            <w:pPr>
              <w:pStyle w:val="NormalinTable"/>
            </w:pPr>
            <w:r>
              <w:rPr>
                <w:b/>
              </w:rPr>
              <w:t>2009 89 97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B5E2EC" w14:textId="77777777" w:rsidR="00914054" w:rsidRDefault="00914054" w:rsidP="00914054">
            <w:pPr>
              <w:pStyle w:val="NormalinTable"/>
              <w:tabs>
                <w:tab w:val="left" w:pos="1250"/>
              </w:tabs>
            </w:pPr>
            <w:r>
              <w:t>0.00%</w:t>
            </w:r>
          </w:p>
        </w:tc>
      </w:tr>
      <w:tr w:rsidR="00914054" w14:paraId="3BED94D6" w14:textId="77777777" w:rsidTr="00C0096D">
        <w:trPr>
          <w:cantSplit/>
        </w:trPr>
        <w:tc>
          <w:tcPr>
            <w:tcW w:w="0" w:type="auto"/>
            <w:tcBorders>
              <w:top w:val="single" w:sz="4" w:space="0" w:color="A6A6A6" w:themeColor="background1" w:themeShade="A6"/>
              <w:right w:val="single" w:sz="4" w:space="0" w:color="000000" w:themeColor="text1"/>
            </w:tcBorders>
          </w:tcPr>
          <w:p w14:paraId="0FC3ABB2" w14:textId="77777777" w:rsidR="00914054" w:rsidRDefault="00914054" w:rsidP="00914054">
            <w:pPr>
              <w:pStyle w:val="NormalinTable"/>
            </w:pPr>
            <w:r>
              <w:rPr>
                <w:b/>
              </w:rPr>
              <w:t>2009 89 99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9E81FC" w14:textId="77777777" w:rsidR="00914054" w:rsidRDefault="00914054" w:rsidP="00914054">
            <w:pPr>
              <w:pStyle w:val="NormalinTable"/>
              <w:tabs>
                <w:tab w:val="left" w:pos="1250"/>
              </w:tabs>
            </w:pPr>
            <w:r>
              <w:t>0.00%</w:t>
            </w:r>
          </w:p>
        </w:tc>
      </w:tr>
      <w:tr w:rsidR="00914054" w14:paraId="19418F1D" w14:textId="77777777" w:rsidTr="00C0096D">
        <w:trPr>
          <w:cantSplit/>
        </w:trPr>
        <w:tc>
          <w:tcPr>
            <w:tcW w:w="0" w:type="auto"/>
            <w:tcBorders>
              <w:top w:val="single" w:sz="4" w:space="0" w:color="A6A6A6" w:themeColor="background1" w:themeShade="A6"/>
              <w:right w:val="single" w:sz="4" w:space="0" w:color="000000" w:themeColor="text1"/>
            </w:tcBorders>
          </w:tcPr>
          <w:p w14:paraId="2473ABFD" w14:textId="77777777" w:rsidR="00914054" w:rsidRDefault="00914054" w:rsidP="00914054">
            <w:pPr>
              <w:pStyle w:val="NormalinTable"/>
            </w:pPr>
            <w:r>
              <w:rPr>
                <w:b/>
              </w:rPr>
              <w:t>2009 90 11 10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99BF03" w14:textId="77777777" w:rsidR="00914054" w:rsidRDefault="00914054" w:rsidP="00914054">
            <w:pPr>
              <w:pStyle w:val="NormalinTable"/>
              <w:tabs>
                <w:tab w:val="left" w:pos="1250"/>
              </w:tabs>
            </w:pPr>
            <w:r>
              <w:t>0.00%</w:t>
            </w:r>
          </w:p>
        </w:tc>
      </w:tr>
      <w:tr w:rsidR="00914054" w14:paraId="2A806271" w14:textId="77777777" w:rsidTr="00C0096D">
        <w:trPr>
          <w:cantSplit/>
        </w:trPr>
        <w:tc>
          <w:tcPr>
            <w:tcW w:w="0" w:type="auto"/>
            <w:tcBorders>
              <w:top w:val="single" w:sz="4" w:space="0" w:color="A6A6A6" w:themeColor="background1" w:themeShade="A6"/>
              <w:right w:val="single" w:sz="4" w:space="0" w:color="000000" w:themeColor="text1"/>
            </w:tcBorders>
          </w:tcPr>
          <w:p w14:paraId="031C07C8" w14:textId="77777777" w:rsidR="00914054" w:rsidRDefault="00914054" w:rsidP="00914054">
            <w:pPr>
              <w:pStyle w:val="NormalinTable"/>
            </w:pPr>
            <w:r>
              <w:rPr>
                <w:b/>
              </w:rPr>
              <w:t>2009 90 11 90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6338A1" w14:textId="77777777" w:rsidR="00914054" w:rsidRDefault="00914054" w:rsidP="00914054">
            <w:pPr>
              <w:pStyle w:val="NormalinTable"/>
              <w:tabs>
                <w:tab w:val="left" w:pos="1250"/>
              </w:tabs>
            </w:pPr>
            <w:r>
              <w:t>20.600 € / 100 kg</w:t>
            </w:r>
          </w:p>
        </w:tc>
      </w:tr>
      <w:tr w:rsidR="00914054" w14:paraId="39C4CF45" w14:textId="77777777" w:rsidTr="00C0096D">
        <w:trPr>
          <w:cantSplit/>
        </w:trPr>
        <w:tc>
          <w:tcPr>
            <w:tcW w:w="0" w:type="auto"/>
            <w:tcBorders>
              <w:top w:val="single" w:sz="4" w:space="0" w:color="A6A6A6" w:themeColor="background1" w:themeShade="A6"/>
              <w:right w:val="single" w:sz="4" w:space="0" w:color="000000" w:themeColor="text1"/>
            </w:tcBorders>
          </w:tcPr>
          <w:p w14:paraId="1A4D4D63" w14:textId="77777777" w:rsidR="00914054" w:rsidRDefault="00914054" w:rsidP="00914054">
            <w:pPr>
              <w:pStyle w:val="NormalinTable"/>
            </w:pPr>
            <w:r>
              <w:rPr>
                <w:b/>
              </w:rPr>
              <w:t>2009 90 19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9E9B9E" w14:textId="77777777" w:rsidR="00914054" w:rsidRDefault="00914054" w:rsidP="00914054">
            <w:pPr>
              <w:pStyle w:val="NormalinTable"/>
              <w:tabs>
                <w:tab w:val="left" w:pos="1250"/>
              </w:tabs>
            </w:pPr>
            <w:r>
              <w:t>0.00%</w:t>
            </w:r>
          </w:p>
        </w:tc>
      </w:tr>
      <w:tr w:rsidR="00914054" w14:paraId="7BF2EFEE" w14:textId="77777777" w:rsidTr="00C0096D">
        <w:trPr>
          <w:cantSplit/>
        </w:trPr>
        <w:tc>
          <w:tcPr>
            <w:tcW w:w="0" w:type="auto"/>
            <w:tcBorders>
              <w:top w:val="single" w:sz="4" w:space="0" w:color="A6A6A6" w:themeColor="background1" w:themeShade="A6"/>
              <w:right w:val="single" w:sz="4" w:space="0" w:color="000000" w:themeColor="text1"/>
            </w:tcBorders>
          </w:tcPr>
          <w:p w14:paraId="4E505FDC" w14:textId="77777777" w:rsidR="00914054" w:rsidRDefault="00914054" w:rsidP="00914054">
            <w:pPr>
              <w:pStyle w:val="NormalinTable"/>
            </w:pPr>
            <w:r>
              <w:rPr>
                <w:b/>
              </w:rPr>
              <w:t>2009 90 21 11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7A53EF" w14:textId="77777777" w:rsidR="00914054" w:rsidRDefault="00914054" w:rsidP="00914054">
            <w:pPr>
              <w:pStyle w:val="NormalinTable"/>
              <w:tabs>
                <w:tab w:val="left" w:pos="1250"/>
              </w:tabs>
            </w:pPr>
            <w:r>
              <w:t>0.00%</w:t>
            </w:r>
          </w:p>
        </w:tc>
      </w:tr>
      <w:tr w:rsidR="00914054" w14:paraId="5F8DFF99" w14:textId="77777777" w:rsidTr="00C0096D">
        <w:trPr>
          <w:cantSplit/>
        </w:trPr>
        <w:tc>
          <w:tcPr>
            <w:tcW w:w="0" w:type="auto"/>
            <w:tcBorders>
              <w:top w:val="single" w:sz="4" w:space="0" w:color="A6A6A6" w:themeColor="background1" w:themeShade="A6"/>
              <w:right w:val="single" w:sz="4" w:space="0" w:color="000000" w:themeColor="text1"/>
            </w:tcBorders>
          </w:tcPr>
          <w:p w14:paraId="31EB8442" w14:textId="77777777" w:rsidR="00914054" w:rsidRDefault="00914054" w:rsidP="00914054">
            <w:pPr>
              <w:pStyle w:val="NormalinTable"/>
            </w:pPr>
            <w:r>
              <w:rPr>
                <w:b/>
              </w:rPr>
              <w:t>2009 90 21 19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3DA920" w14:textId="77777777" w:rsidR="00914054" w:rsidRDefault="00914054" w:rsidP="00914054">
            <w:pPr>
              <w:pStyle w:val="NormalinTable"/>
              <w:tabs>
                <w:tab w:val="left" w:pos="1250"/>
              </w:tabs>
            </w:pPr>
            <w:r>
              <w:t>20.600 € / 100 kg</w:t>
            </w:r>
          </w:p>
        </w:tc>
      </w:tr>
      <w:tr w:rsidR="00914054" w14:paraId="01FBFA87" w14:textId="77777777" w:rsidTr="00C0096D">
        <w:trPr>
          <w:cantSplit/>
        </w:trPr>
        <w:tc>
          <w:tcPr>
            <w:tcW w:w="0" w:type="auto"/>
            <w:tcBorders>
              <w:top w:val="single" w:sz="4" w:space="0" w:color="A6A6A6" w:themeColor="background1" w:themeShade="A6"/>
              <w:right w:val="single" w:sz="4" w:space="0" w:color="000000" w:themeColor="text1"/>
            </w:tcBorders>
          </w:tcPr>
          <w:p w14:paraId="65937BA7" w14:textId="77777777" w:rsidR="00914054" w:rsidRDefault="00914054" w:rsidP="00914054">
            <w:pPr>
              <w:pStyle w:val="NormalinTable"/>
            </w:pPr>
            <w:r>
              <w:rPr>
                <w:b/>
              </w:rPr>
              <w:t>2009 90 21 91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FBA529" w14:textId="77777777" w:rsidR="00914054" w:rsidRDefault="00914054" w:rsidP="00914054">
            <w:pPr>
              <w:pStyle w:val="NormalinTable"/>
              <w:tabs>
                <w:tab w:val="left" w:pos="1250"/>
              </w:tabs>
            </w:pPr>
            <w:r>
              <w:t>0.00%</w:t>
            </w:r>
          </w:p>
        </w:tc>
      </w:tr>
      <w:tr w:rsidR="00914054" w14:paraId="7644FE78" w14:textId="77777777" w:rsidTr="00C0096D">
        <w:trPr>
          <w:cantSplit/>
        </w:trPr>
        <w:tc>
          <w:tcPr>
            <w:tcW w:w="0" w:type="auto"/>
            <w:tcBorders>
              <w:top w:val="single" w:sz="4" w:space="0" w:color="A6A6A6" w:themeColor="background1" w:themeShade="A6"/>
              <w:right w:val="single" w:sz="4" w:space="0" w:color="000000" w:themeColor="text1"/>
            </w:tcBorders>
          </w:tcPr>
          <w:p w14:paraId="3AC6BE59" w14:textId="77777777" w:rsidR="00914054" w:rsidRDefault="00914054" w:rsidP="00914054">
            <w:pPr>
              <w:pStyle w:val="NormalinTable"/>
            </w:pPr>
            <w:r>
              <w:rPr>
                <w:b/>
              </w:rPr>
              <w:t>2009 90 21 99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8123BD" w14:textId="77777777" w:rsidR="00914054" w:rsidRDefault="00914054" w:rsidP="00914054">
            <w:pPr>
              <w:pStyle w:val="NormalinTable"/>
              <w:tabs>
                <w:tab w:val="left" w:pos="1250"/>
              </w:tabs>
            </w:pPr>
            <w:r>
              <w:t>20.600 € / 100 kg</w:t>
            </w:r>
          </w:p>
        </w:tc>
      </w:tr>
      <w:tr w:rsidR="00914054" w14:paraId="0B5BBFDC" w14:textId="77777777" w:rsidTr="00C0096D">
        <w:trPr>
          <w:cantSplit/>
        </w:trPr>
        <w:tc>
          <w:tcPr>
            <w:tcW w:w="0" w:type="auto"/>
            <w:tcBorders>
              <w:top w:val="single" w:sz="4" w:space="0" w:color="A6A6A6" w:themeColor="background1" w:themeShade="A6"/>
              <w:right w:val="single" w:sz="4" w:space="0" w:color="000000" w:themeColor="text1"/>
            </w:tcBorders>
          </w:tcPr>
          <w:p w14:paraId="4FE348B0" w14:textId="77777777" w:rsidR="00914054" w:rsidRDefault="00914054" w:rsidP="00914054">
            <w:pPr>
              <w:pStyle w:val="NormalinTable"/>
            </w:pPr>
            <w:r>
              <w:rPr>
                <w:b/>
              </w:rPr>
              <w:t>2009 90 29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6874F5" w14:textId="77777777" w:rsidR="00914054" w:rsidRDefault="00914054" w:rsidP="00914054">
            <w:pPr>
              <w:pStyle w:val="NormalinTable"/>
              <w:tabs>
                <w:tab w:val="left" w:pos="1250"/>
              </w:tabs>
            </w:pPr>
            <w:r>
              <w:t>0.00%</w:t>
            </w:r>
          </w:p>
        </w:tc>
      </w:tr>
      <w:tr w:rsidR="00914054" w14:paraId="471A91A0" w14:textId="77777777" w:rsidTr="00C0096D">
        <w:trPr>
          <w:cantSplit/>
        </w:trPr>
        <w:tc>
          <w:tcPr>
            <w:tcW w:w="0" w:type="auto"/>
            <w:tcBorders>
              <w:top w:val="single" w:sz="4" w:space="0" w:color="A6A6A6" w:themeColor="background1" w:themeShade="A6"/>
              <w:right w:val="single" w:sz="4" w:space="0" w:color="000000" w:themeColor="text1"/>
            </w:tcBorders>
          </w:tcPr>
          <w:p w14:paraId="59DC2121" w14:textId="77777777" w:rsidR="00914054" w:rsidRDefault="00914054" w:rsidP="00914054">
            <w:pPr>
              <w:pStyle w:val="NormalinTable"/>
            </w:pPr>
            <w:r>
              <w:rPr>
                <w:b/>
              </w:rPr>
              <w:t>2009 90 31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EFD065" w14:textId="77777777" w:rsidR="00914054" w:rsidRDefault="00914054" w:rsidP="00914054">
            <w:pPr>
              <w:pStyle w:val="NormalinTable"/>
              <w:tabs>
                <w:tab w:val="left" w:pos="1250"/>
              </w:tabs>
            </w:pPr>
            <w:r>
              <w:t>20.600 € / 100 kg</w:t>
            </w:r>
          </w:p>
        </w:tc>
      </w:tr>
      <w:tr w:rsidR="00914054" w14:paraId="7A1FF1EF" w14:textId="77777777" w:rsidTr="00C0096D">
        <w:trPr>
          <w:cantSplit/>
        </w:trPr>
        <w:tc>
          <w:tcPr>
            <w:tcW w:w="0" w:type="auto"/>
            <w:tcBorders>
              <w:top w:val="single" w:sz="4" w:space="0" w:color="A6A6A6" w:themeColor="background1" w:themeShade="A6"/>
              <w:right w:val="single" w:sz="4" w:space="0" w:color="000000" w:themeColor="text1"/>
            </w:tcBorders>
          </w:tcPr>
          <w:p w14:paraId="6151865B" w14:textId="77777777" w:rsidR="00914054" w:rsidRDefault="00914054" w:rsidP="00914054">
            <w:pPr>
              <w:pStyle w:val="NormalinTable"/>
            </w:pPr>
            <w:r>
              <w:rPr>
                <w:b/>
              </w:rPr>
              <w:t>2009 90 39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9C4C18" w14:textId="77777777" w:rsidR="00914054" w:rsidRDefault="00914054" w:rsidP="00914054">
            <w:pPr>
              <w:pStyle w:val="NormalinTable"/>
              <w:tabs>
                <w:tab w:val="left" w:pos="1250"/>
              </w:tabs>
            </w:pPr>
            <w:r>
              <w:t>0.00%</w:t>
            </w:r>
          </w:p>
        </w:tc>
      </w:tr>
      <w:tr w:rsidR="00914054" w14:paraId="0C2A8EF1" w14:textId="77777777" w:rsidTr="00C0096D">
        <w:trPr>
          <w:cantSplit/>
        </w:trPr>
        <w:tc>
          <w:tcPr>
            <w:tcW w:w="0" w:type="auto"/>
            <w:tcBorders>
              <w:top w:val="single" w:sz="4" w:space="0" w:color="A6A6A6" w:themeColor="background1" w:themeShade="A6"/>
              <w:right w:val="single" w:sz="4" w:space="0" w:color="000000" w:themeColor="text1"/>
            </w:tcBorders>
          </w:tcPr>
          <w:p w14:paraId="36914706" w14:textId="77777777" w:rsidR="00914054" w:rsidRDefault="00914054" w:rsidP="00914054">
            <w:pPr>
              <w:pStyle w:val="NormalinTable"/>
            </w:pPr>
            <w:r>
              <w:rPr>
                <w:b/>
              </w:rPr>
              <w:t>2009 90 41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5E8BEA" w14:textId="77777777" w:rsidR="00914054" w:rsidRDefault="00914054" w:rsidP="00914054">
            <w:pPr>
              <w:pStyle w:val="NormalinTable"/>
              <w:tabs>
                <w:tab w:val="left" w:pos="1250"/>
              </w:tabs>
            </w:pPr>
            <w:r>
              <w:t>0.00%</w:t>
            </w:r>
          </w:p>
        </w:tc>
      </w:tr>
      <w:tr w:rsidR="00914054" w14:paraId="5CA9BCFD" w14:textId="77777777" w:rsidTr="00C0096D">
        <w:trPr>
          <w:cantSplit/>
        </w:trPr>
        <w:tc>
          <w:tcPr>
            <w:tcW w:w="0" w:type="auto"/>
            <w:tcBorders>
              <w:top w:val="single" w:sz="4" w:space="0" w:color="A6A6A6" w:themeColor="background1" w:themeShade="A6"/>
              <w:right w:val="single" w:sz="4" w:space="0" w:color="000000" w:themeColor="text1"/>
            </w:tcBorders>
          </w:tcPr>
          <w:p w14:paraId="57BA5BA3" w14:textId="77777777" w:rsidR="00914054" w:rsidRDefault="00914054" w:rsidP="00914054">
            <w:pPr>
              <w:pStyle w:val="NormalinTable"/>
            </w:pPr>
            <w:r>
              <w:rPr>
                <w:b/>
              </w:rPr>
              <w:t>2009 90 49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5A5CE0" w14:textId="77777777" w:rsidR="00914054" w:rsidRDefault="00914054" w:rsidP="00914054">
            <w:pPr>
              <w:pStyle w:val="NormalinTable"/>
              <w:tabs>
                <w:tab w:val="left" w:pos="1250"/>
              </w:tabs>
            </w:pPr>
            <w:r>
              <w:t>0.00%</w:t>
            </w:r>
          </w:p>
        </w:tc>
      </w:tr>
      <w:tr w:rsidR="00914054" w14:paraId="49A0C0C8" w14:textId="77777777" w:rsidTr="00C0096D">
        <w:trPr>
          <w:cantSplit/>
        </w:trPr>
        <w:tc>
          <w:tcPr>
            <w:tcW w:w="0" w:type="auto"/>
            <w:tcBorders>
              <w:top w:val="single" w:sz="4" w:space="0" w:color="A6A6A6" w:themeColor="background1" w:themeShade="A6"/>
              <w:right w:val="single" w:sz="4" w:space="0" w:color="000000" w:themeColor="text1"/>
            </w:tcBorders>
          </w:tcPr>
          <w:p w14:paraId="76C417EA" w14:textId="77777777" w:rsidR="00914054" w:rsidRDefault="00914054" w:rsidP="00914054">
            <w:pPr>
              <w:pStyle w:val="NormalinTable"/>
            </w:pPr>
            <w:r>
              <w:rPr>
                <w:b/>
              </w:rPr>
              <w:t>2009 90 51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D65C53" w14:textId="77777777" w:rsidR="00914054" w:rsidRDefault="00914054" w:rsidP="00914054">
            <w:pPr>
              <w:pStyle w:val="NormalinTable"/>
              <w:tabs>
                <w:tab w:val="left" w:pos="1250"/>
              </w:tabs>
            </w:pPr>
            <w:r>
              <w:t>0.00%</w:t>
            </w:r>
          </w:p>
        </w:tc>
      </w:tr>
      <w:tr w:rsidR="00914054" w14:paraId="17C656C3" w14:textId="77777777" w:rsidTr="00C0096D">
        <w:trPr>
          <w:cantSplit/>
        </w:trPr>
        <w:tc>
          <w:tcPr>
            <w:tcW w:w="0" w:type="auto"/>
            <w:tcBorders>
              <w:top w:val="single" w:sz="4" w:space="0" w:color="A6A6A6" w:themeColor="background1" w:themeShade="A6"/>
              <w:right w:val="single" w:sz="4" w:space="0" w:color="000000" w:themeColor="text1"/>
            </w:tcBorders>
          </w:tcPr>
          <w:p w14:paraId="37109053" w14:textId="77777777" w:rsidR="00914054" w:rsidRDefault="00914054" w:rsidP="00914054">
            <w:pPr>
              <w:pStyle w:val="NormalinTable"/>
            </w:pPr>
            <w:r>
              <w:rPr>
                <w:b/>
              </w:rPr>
              <w:t>2009 90 59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7D8790" w14:textId="77777777" w:rsidR="00914054" w:rsidRDefault="00914054" w:rsidP="00914054">
            <w:pPr>
              <w:pStyle w:val="NormalinTable"/>
              <w:tabs>
                <w:tab w:val="left" w:pos="1250"/>
              </w:tabs>
            </w:pPr>
            <w:r>
              <w:t>0.00%</w:t>
            </w:r>
          </w:p>
        </w:tc>
      </w:tr>
      <w:tr w:rsidR="00914054" w14:paraId="2105444B" w14:textId="77777777" w:rsidTr="00C0096D">
        <w:trPr>
          <w:cantSplit/>
        </w:trPr>
        <w:tc>
          <w:tcPr>
            <w:tcW w:w="0" w:type="auto"/>
            <w:tcBorders>
              <w:top w:val="single" w:sz="4" w:space="0" w:color="A6A6A6" w:themeColor="background1" w:themeShade="A6"/>
              <w:right w:val="single" w:sz="4" w:space="0" w:color="000000" w:themeColor="text1"/>
            </w:tcBorders>
          </w:tcPr>
          <w:p w14:paraId="2EFB3A34" w14:textId="77777777" w:rsidR="00914054" w:rsidRDefault="00914054" w:rsidP="00914054">
            <w:pPr>
              <w:pStyle w:val="NormalinTable"/>
            </w:pPr>
            <w:r>
              <w:rPr>
                <w:b/>
              </w:rPr>
              <w:t>2009 90 71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F49BAD" w14:textId="77777777" w:rsidR="00914054" w:rsidRDefault="00914054" w:rsidP="00914054">
            <w:pPr>
              <w:pStyle w:val="NormalinTable"/>
              <w:tabs>
                <w:tab w:val="left" w:pos="1250"/>
              </w:tabs>
            </w:pPr>
            <w:r>
              <w:t>20.600 € / 100 kg</w:t>
            </w:r>
          </w:p>
        </w:tc>
      </w:tr>
      <w:tr w:rsidR="00914054" w14:paraId="05F9700E" w14:textId="77777777" w:rsidTr="00C0096D">
        <w:trPr>
          <w:cantSplit/>
        </w:trPr>
        <w:tc>
          <w:tcPr>
            <w:tcW w:w="0" w:type="auto"/>
            <w:tcBorders>
              <w:top w:val="single" w:sz="4" w:space="0" w:color="A6A6A6" w:themeColor="background1" w:themeShade="A6"/>
              <w:right w:val="single" w:sz="4" w:space="0" w:color="000000" w:themeColor="text1"/>
            </w:tcBorders>
          </w:tcPr>
          <w:p w14:paraId="6219C23E" w14:textId="77777777" w:rsidR="00914054" w:rsidRDefault="00914054" w:rsidP="00914054">
            <w:pPr>
              <w:pStyle w:val="NormalinTable"/>
            </w:pPr>
            <w:r>
              <w:rPr>
                <w:b/>
              </w:rPr>
              <w:lastRenderedPageBreak/>
              <w:t>2009 90 73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3DABED" w14:textId="77777777" w:rsidR="00914054" w:rsidRDefault="00914054" w:rsidP="00914054">
            <w:pPr>
              <w:pStyle w:val="NormalinTable"/>
              <w:tabs>
                <w:tab w:val="left" w:pos="1250"/>
              </w:tabs>
            </w:pPr>
            <w:r>
              <w:t>0.00%</w:t>
            </w:r>
          </w:p>
        </w:tc>
      </w:tr>
      <w:tr w:rsidR="00914054" w14:paraId="60324969" w14:textId="77777777" w:rsidTr="00C0096D">
        <w:trPr>
          <w:cantSplit/>
        </w:trPr>
        <w:tc>
          <w:tcPr>
            <w:tcW w:w="0" w:type="auto"/>
            <w:tcBorders>
              <w:top w:val="single" w:sz="4" w:space="0" w:color="A6A6A6" w:themeColor="background1" w:themeShade="A6"/>
              <w:right w:val="single" w:sz="4" w:space="0" w:color="000000" w:themeColor="text1"/>
            </w:tcBorders>
          </w:tcPr>
          <w:p w14:paraId="4D4C6B1A" w14:textId="77777777" w:rsidR="00914054" w:rsidRDefault="00914054" w:rsidP="00914054">
            <w:pPr>
              <w:pStyle w:val="NormalinTable"/>
            </w:pPr>
            <w:r>
              <w:rPr>
                <w:b/>
              </w:rPr>
              <w:t>2009 90 79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B5B01F" w14:textId="77777777" w:rsidR="00914054" w:rsidRDefault="00914054" w:rsidP="00914054">
            <w:pPr>
              <w:pStyle w:val="NormalinTable"/>
              <w:tabs>
                <w:tab w:val="left" w:pos="1250"/>
              </w:tabs>
            </w:pPr>
            <w:r>
              <w:t>0.00%</w:t>
            </w:r>
          </w:p>
        </w:tc>
      </w:tr>
      <w:tr w:rsidR="00914054" w14:paraId="6D72211D" w14:textId="77777777" w:rsidTr="00C0096D">
        <w:trPr>
          <w:cantSplit/>
        </w:trPr>
        <w:tc>
          <w:tcPr>
            <w:tcW w:w="0" w:type="auto"/>
            <w:tcBorders>
              <w:top w:val="single" w:sz="4" w:space="0" w:color="A6A6A6" w:themeColor="background1" w:themeShade="A6"/>
              <w:right w:val="single" w:sz="4" w:space="0" w:color="000000" w:themeColor="text1"/>
            </w:tcBorders>
          </w:tcPr>
          <w:p w14:paraId="04372B2C" w14:textId="77777777" w:rsidR="00914054" w:rsidRDefault="00914054" w:rsidP="00914054">
            <w:pPr>
              <w:pStyle w:val="NormalinTable"/>
            </w:pPr>
            <w:r>
              <w:rPr>
                <w:b/>
              </w:rPr>
              <w:t>2009 90 92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7FEB49" w14:textId="77777777" w:rsidR="00914054" w:rsidRDefault="00914054" w:rsidP="00914054">
            <w:pPr>
              <w:pStyle w:val="NormalinTable"/>
              <w:tabs>
                <w:tab w:val="left" w:pos="1250"/>
              </w:tabs>
            </w:pPr>
            <w:r>
              <w:t>0.00%</w:t>
            </w:r>
          </w:p>
        </w:tc>
      </w:tr>
      <w:tr w:rsidR="00914054" w14:paraId="25C17418" w14:textId="77777777" w:rsidTr="00C0096D">
        <w:trPr>
          <w:cantSplit/>
        </w:trPr>
        <w:tc>
          <w:tcPr>
            <w:tcW w:w="0" w:type="auto"/>
            <w:tcBorders>
              <w:top w:val="single" w:sz="4" w:space="0" w:color="A6A6A6" w:themeColor="background1" w:themeShade="A6"/>
              <w:right w:val="single" w:sz="4" w:space="0" w:color="000000" w:themeColor="text1"/>
            </w:tcBorders>
          </w:tcPr>
          <w:p w14:paraId="4E6D4E52" w14:textId="77777777" w:rsidR="00914054" w:rsidRDefault="00914054" w:rsidP="00914054">
            <w:pPr>
              <w:pStyle w:val="NormalinTable"/>
            </w:pPr>
            <w:r>
              <w:rPr>
                <w:b/>
              </w:rPr>
              <w:t>2009 90 94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627222" w14:textId="77777777" w:rsidR="00914054" w:rsidRDefault="00914054" w:rsidP="00914054">
            <w:pPr>
              <w:pStyle w:val="NormalinTable"/>
              <w:tabs>
                <w:tab w:val="left" w:pos="1250"/>
              </w:tabs>
            </w:pPr>
            <w:r>
              <w:t>20.600 € / 100 kg</w:t>
            </w:r>
          </w:p>
        </w:tc>
      </w:tr>
      <w:tr w:rsidR="00914054" w14:paraId="0775413E" w14:textId="77777777" w:rsidTr="00C0096D">
        <w:trPr>
          <w:cantSplit/>
        </w:trPr>
        <w:tc>
          <w:tcPr>
            <w:tcW w:w="0" w:type="auto"/>
            <w:tcBorders>
              <w:top w:val="single" w:sz="4" w:space="0" w:color="A6A6A6" w:themeColor="background1" w:themeShade="A6"/>
              <w:right w:val="single" w:sz="4" w:space="0" w:color="000000" w:themeColor="text1"/>
            </w:tcBorders>
          </w:tcPr>
          <w:p w14:paraId="098F8C39" w14:textId="77777777" w:rsidR="00914054" w:rsidRDefault="00914054" w:rsidP="00914054">
            <w:pPr>
              <w:pStyle w:val="NormalinTable"/>
            </w:pPr>
            <w:r>
              <w:rPr>
                <w:b/>
              </w:rPr>
              <w:t>2009 90 95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030F77" w14:textId="77777777" w:rsidR="00914054" w:rsidRDefault="00914054" w:rsidP="00914054">
            <w:pPr>
              <w:pStyle w:val="NormalinTable"/>
              <w:tabs>
                <w:tab w:val="left" w:pos="1250"/>
              </w:tabs>
            </w:pPr>
            <w:r>
              <w:t>0.00%</w:t>
            </w:r>
          </w:p>
        </w:tc>
      </w:tr>
      <w:tr w:rsidR="00914054" w14:paraId="46ED4A4D" w14:textId="77777777" w:rsidTr="00C0096D">
        <w:trPr>
          <w:cantSplit/>
        </w:trPr>
        <w:tc>
          <w:tcPr>
            <w:tcW w:w="0" w:type="auto"/>
            <w:tcBorders>
              <w:top w:val="single" w:sz="4" w:space="0" w:color="A6A6A6" w:themeColor="background1" w:themeShade="A6"/>
              <w:right w:val="single" w:sz="4" w:space="0" w:color="000000" w:themeColor="text1"/>
            </w:tcBorders>
          </w:tcPr>
          <w:p w14:paraId="3854A86A" w14:textId="77777777" w:rsidR="00914054" w:rsidRDefault="00914054" w:rsidP="00914054">
            <w:pPr>
              <w:pStyle w:val="NormalinTable"/>
            </w:pPr>
            <w:r>
              <w:rPr>
                <w:b/>
              </w:rPr>
              <w:t>2009 90 96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CDA986" w14:textId="77777777" w:rsidR="00914054" w:rsidRDefault="00914054" w:rsidP="00914054">
            <w:pPr>
              <w:pStyle w:val="NormalinTable"/>
              <w:tabs>
                <w:tab w:val="left" w:pos="1250"/>
              </w:tabs>
            </w:pPr>
            <w:r>
              <w:t>0.00%</w:t>
            </w:r>
          </w:p>
        </w:tc>
      </w:tr>
      <w:tr w:rsidR="00914054" w14:paraId="1F043C43" w14:textId="77777777" w:rsidTr="00C0096D">
        <w:trPr>
          <w:cantSplit/>
        </w:trPr>
        <w:tc>
          <w:tcPr>
            <w:tcW w:w="0" w:type="auto"/>
            <w:tcBorders>
              <w:top w:val="single" w:sz="4" w:space="0" w:color="A6A6A6" w:themeColor="background1" w:themeShade="A6"/>
              <w:right w:val="single" w:sz="4" w:space="0" w:color="000000" w:themeColor="text1"/>
            </w:tcBorders>
          </w:tcPr>
          <w:p w14:paraId="184856E6" w14:textId="77777777" w:rsidR="00914054" w:rsidRDefault="00914054" w:rsidP="00914054">
            <w:pPr>
              <w:pStyle w:val="NormalinTable"/>
            </w:pPr>
            <w:r>
              <w:rPr>
                <w:b/>
              </w:rPr>
              <w:t>2009 90 97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3A70C0" w14:textId="77777777" w:rsidR="00914054" w:rsidRDefault="00914054" w:rsidP="00914054">
            <w:pPr>
              <w:pStyle w:val="NormalinTable"/>
              <w:tabs>
                <w:tab w:val="left" w:pos="1250"/>
              </w:tabs>
            </w:pPr>
            <w:r>
              <w:t>0.00%</w:t>
            </w:r>
          </w:p>
        </w:tc>
      </w:tr>
      <w:tr w:rsidR="00914054" w14:paraId="29FCED3D" w14:textId="77777777" w:rsidTr="00C0096D">
        <w:trPr>
          <w:cantSplit/>
        </w:trPr>
        <w:tc>
          <w:tcPr>
            <w:tcW w:w="0" w:type="auto"/>
            <w:tcBorders>
              <w:top w:val="single" w:sz="4" w:space="0" w:color="A6A6A6" w:themeColor="background1" w:themeShade="A6"/>
              <w:right w:val="single" w:sz="4" w:space="0" w:color="000000" w:themeColor="text1"/>
            </w:tcBorders>
          </w:tcPr>
          <w:p w14:paraId="008886E6" w14:textId="77777777" w:rsidR="00914054" w:rsidRDefault="00914054" w:rsidP="00914054">
            <w:pPr>
              <w:pStyle w:val="NormalinTable"/>
            </w:pPr>
            <w:r>
              <w:rPr>
                <w:b/>
              </w:rPr>
              <w:t>2009 90 98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ABCDA5" w14:textId="77777777" w:rsidR="00914054" w:rsidRDefault="00914054" w:rsidP="00914054">
            <w:pPr>
              <w:pStyle w:val="NormalinTable"/>
              <w:tabs>
                <w:tab w:val="left" w:pos="1250"/>
              </w:tabs>
            </w:pPr>
            <w:r>
              <w:t>0.00%</w:t>
            </w:r>
          </w:p>
        </w:tc>
      </w:tr>
      <w:tr w:rsidR="00914054" w14:paraId="75AB5451" w14:textId="77777777" w:rsidTr="00C0096D">
        <w:trPr>
          <w:cantSplit/>
        </w:trPr>
        <w:tc>
          <w:tcPr>
            <w:tcW w:w="0" w:type="auto"/>
            <w:tcBorders>
              <w:top w:val="single" w:sz="4" w:space="0" w:color="A6A6A6" w:themeColor="background1" w:themeShade="A6"/>
              <w:right w:val="single" w:sz="4" w:space="0" w:color="000000" w:themeColor="text1"/>
            </w:tcBorders>
          </w:tcPr>
          <w:p w14:paraId="67260846" w14:textId="77777777" w:rsidR="00914054" w:rsidRDefault="00914054" w:rsidP="00914054">
            <w:pPr>
              <w:pStyle w:val="NormalinTable"/>
            </w:pPr>
            <w:r>
              <w:rPr>
                <w:b/>
              </w:rPr>
              <w:t>2101 11 00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185616" w14:textId="77777777" w:rsidR="00914054" w:rsidRDefault="00914054" w:rsidP="00914054">
            <w:pPr>
              <w:pStyle w:val="NormalinTable"/>
              <w:tabs>
                <w:tab w:val="left" w:pos="1250"/>
              </w:tabs>
            </w:pPr>
            <w:r>
              <w:t>0.00%</w:t>
            </w:r>
          </w:p>
        </w:tc>
      </w:tr>
      <w:tr w:rsidR="00914054" w14:paraId="22619CA9" w14:textId="77777777" w:rsidTr="00C0096D">
        <w:trPr>
          <w:cantSplit/>
        </w:trPr>
        <w:tc>
          <w:tcPr>
            <w:tcW w:w="0" w:type="auto"/>
            <w:tcBorders>
              <w:top w:val="single" w:sz="4" w:space="0" w:color="A6A6A6" w:themeColor="background1" w:themeShade="A6"/>
              <w:right w:val="single" w:sz="4" w:space="0" w:color="000000" w:themeColor="text1"/>
            </w:tcBorders>
          </w:tcPr>
          <w:p w14:paraId="48CEAED2" w14:textId="77777777" w:rsidR="00914054" w:rsidRDefault="00914054" w:rsidP="00914054">
            <w:pPr>
              <w:pStyle w:val="NormalinTable"/>
            </w:pPr>
            <w:r>
              <w:rPr>
                <w:b/>
              </w:rPr>
              <w:t>2101 12 92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1590D2" w14:textId="77777777" w:rsidR="00914054" w:rsidRDefault="00914054" w:rsidP="00914054">
            <w:pPr>
              <w:pStyle w:val="NormalinTable"/>
              <w:tabs>
                <w:tab w:val="left" w:pos="1250"/>
              </w:tabs>
            </w:pPr>
            <w:r>
              <w:t>0.00%</w:t>
            </w:r>
          </w:p>
        </w:tc>
      </w:tr>
      <w:tr w:rsidR="00914054" w14:paraId="052F4F72" w14:textId="77777777" w:rsidTr="00C0096D">
        <w:trPr>
          <w:cantSplit/>
        </w:trPr>
        <w:tc>
          <w:tcPr>
            <w:tcW w:w="0" w:type="auto"/>
            <w:tcBorders>
              <w:top w:val="single" w:sz="4" w:space="0" w:color="A6A6A6" w:themeColor="background1" w:themeShade="A6"/>
              <w:right w:val="single" w:sz="4" w:space="0" w:color="000000" w:themeColor="text1"/>
            </w:tcBorders>
          </w:tcPr>
          <w:p w14:paraId="15C3C71B" w14:textId="77777777" w:rsidR="00914054" w:rsidRDefault="00914054" w:rsidP="00914054">
            <w:pPr>
              <w:pStyle w:val="NormalinTable"/>
            </w:pPr>
            <w:r>
              <w:rPr>
                <w:b/>
              </w:rPr>
              <w:t>2101 12 98 20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BA03C5" w14:textId="77777777" w:rsidR="00914054" w:rsidRDefault="00914054" w:rsidP="00914054">
            <w:pPr>
              <w:pStyle w:val="NormalinTable"/>
              <w:tabs>
                <w:tab w:val="left" w:pos="1250"/>
              </w:tabs>
            </w:pPr>
            <w:r>
              <w:t>0.00%</w:t>
            </w:r>
          </w:p>
        </w:tc>
      </w:tr>
      <w:tr w:rsidR="00914054" w14:paraId="4950E232" w14:textId="77777777" w:rsidTr="00C0096D">
        <w:trPr>
          <w:cantSplit/>
        </w:trPr>
        <w:tc>
          <w:tcPr>
            <w:tcW w:w="0" w:type="auto"/>
            <w:tcBorders>
              <w:top w:val="single" w:sz="4" w:space="0" w:color="A6A6A6" w:themeColor="background1" w:themeShade="A6"/>
              <w:right w:val="single" w:sz="4" w:space="0" w:color="000000" w:themeColor="text1"/>
            </w:tcBorders>
          </w:tcPr>
          <w:p w14:paraId="030788B5" w14:textId="77777777" w:rsidR="00914054" w:rsidRDefault="00914054" w:rsidP="00914054">
            <w:pPr>
              <w:pStyle w:val="NormalinTable"/>
            </w:pPr>
            <w:r>
              <w:rPr>
                <w:b/>
              </w:rPr>
              <w:t>2101 12 98 92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143562" w14:textId="77777777" w:rsidR="00914054" w:rsidRDefault="00914054" w:rsidP="00914054">
            <w:pPr>
              <w:pStyle w:val="NormalinTable"/>
              <w:tabs>
                <w:tab w:val="left" w:pos="1250"/>
              </w:tabs>
            </w:pPr>
            <w:r>
              <w:t>CAD - 0.00% + (AC) 100%</w:t>
            </w:r>
          </w:p>
        </w:tc>
      </w:tr>
      <w:tr w:rsidR="00914054" w14:paraId="5DFCC484" w14:textId="77777777" w:rsidTr="00C0096D">
        <w:trPr>
          <w:cantSplit/>
        </w:trPr>
        <w:tc>
          <w:tcPr>
            <w:tcW w:w="0" w:type="auto"/>
            <w:tcBorders>
              <w:top w:val="single" w:sz="4" w:space="0" w:color="A6A6A6" w:themeColor="background1" w:themeShade="A6"/>
              <w:right w:val="single" w:sz="4" w:space="0" w:color="000000" w:themeColor="text1"/>
            </w:tcBorders>
          </w:tcPr>
          <w:p w14:paraId="3F0270BB" w14:textId="77777777" w:rsidR="00914054" w:rsidRDefault="00914054" w:rsidP="00914054">
            <w:pPr>
              <w:pStyle w:val="NormalinTable"/>
            </w:pPr>
            <w:r>
              <w:rPr>
                <w:b/>
              </w:rPr>
              <w:t>2101 12 98 94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AB843B" w14:textId="77777777" w:rsidR="00914054" w:rsidRDefault="00914054" w:rsidP="00914054">
            <w:pPr>
              <w:pStyle w:val="NormalinTable"/>
              <w:tabs>
                <w:tab w:val="left" w:pos="1250"/>
              </w:tabs>
            </w:pPr>
            <w:r>
              <w:t>0.00%</w:t>
            </w:r>
          </w:p>
        </w:tc>
      </w:tr>
      <w:tr w:rsidR="00914054" w14:paraId="6D3BCA85" w14:textId="77777777" w:rsidTr="00C0096D">
        <w:trPr>
          <w:cantSplit/>
        </w:trPr>
        <w:tc>
          <w:tcPr>
            <w:tcW w:w="0" w:type="auto"/>
            <w:tcBorders>
              <w:top w:val="single" w:sz="4" w:space="0" w:color="A6A6A6" w:themeColor="background1" w:themeShade="A6"/>
              <w:right w:val="single" w:sz="4" w:space="0" w:color="000000" w:themeColor="text1"/>
            </w:tcBorders>
          </w:tcPr>
          <w:p w14:paraId="450BEA2C" w14:textId="77777777" w:rsidR="00914054" w:rsidRDefault="00914054" w:rsidP="00914054">
            <w:pPr>
              <w:pStyle w:val="NormalinTable"/>
            </w:pPr>
            <w:r>
              <w:rPr>
                <w:b/>
              </w:rPr>
              <w:t>2101 12 98 99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237B3D" w14:textId="77777777" w:rsidR="00914054" w:rsidRDefault="00914054" w:rsidP="00914054">
            <w:pPr>
              <w:pStyle w:val="NormalinTable"/>
              <w:tabs>
                <w:tab w:val="left" w:pos="1250"/>
              </w:tabs>
            </w:pPr>
            <w:r>
              <w:t>0.00%</w:t>
            </w:r>
          </w:p>
        </w:tc>
      </w:tr>
      <w:tr w:rsidR="00914054" w14:paraId="303C5641" w14:textId="77777777" w:rsidTr="00C0096D">
        <w:trPr>
          <w:cantSplit/>
        </w:trPr>
        <w:tc>
          <w:tcPr>
            <w:tcW w:w="0" w:type="auto"/>
            <w:tcBorders>
              <w:top w:val="single" w:sz="4" w:space="0" w:color="A6A6A6" w:themeColor="background1" w:themeShade="A6"/>
              <w:right w:val="single" w:sz="4" w:space="0" w:color="000000" w:themeColor="text1"/>
            </w:tcBorders>
          </w:tcPr>
          <w:p w14:paraId="29D537CB" w14:textId="77777777" w:rsidR="00914054" w:rsidRDefault="00914054" w:rsidP="00914054">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CA3ABD" w14:textId="77777777" w:rsidR="00914054" w:rsidRDefault="00914054" w:rsidP="00914054">
            <w:pPr>
              <w:pStyle w:val="NormalinTable"/>
              <w:tabs>
                <w:tab w:val="left" w:pos="1250"/>
              </w:tabs>
            </w:pPr>
            <w:r>
              <w:t>0.00%</w:t>
            </w:r>
          </w:p>
        </w:tc>
      </w:tr>
      <w:tr w:rsidR="00914054" w14:paraId="712DC460" w14:textId="77777777" w:rsidTr="00C0096D">
        <w:trPr>
          <w:cantSplit/>
        </w:trPr>
        <w:tc>
          <w:tcPr>
            <w:tcW w:w="0" w:type="auto"/>
            <w:tcBorders>
              <w:top w:val="single" w:sz="4" w:space="0" w:color="A6A6A6" w:themeColor="background1" w:themeShade="A6"/>
              <w:right w:val="single" w:sz="4" w:space="0" w:color="000000" w:themeColor="text1"/>
            </w:tcBorders>
          </w:tcPr>
          <w:p w14:paraId="15C5BD2E" w14:textId="77777777" w:rsidR="00914054" w:rsidRDefault="00914054" w:rsidP="00914054">
            <w:pPr>
              <w:pStyle w:val="NormalinTable"/>
            </w:pPr>
            <w:r>
              <w:rPr>
                <w:b/>
              </w:rPr>
              <w:t>2101 20 92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F73EB6" w14:textId="77777777" w:rsidR="00914054" w:rsidRDefault="00914054" w:rsidP="00914054">
            <w:pPr>
              <w:pStyle w:val="NormalinTable"/>
              <w:tabs>
                <w:tab w:val="left" w:pos="1250"/>
              </w:tabs>
            </w:pPr>
            <w:r>
              <w:t>0.00%</w:t>
            </w:r>
          </w:p>
        </w:tc>
      </w:tr>
      <w:tr w:rsidR="00914054" w14:paraId="35AF13B6" w14:textId="77777777" w:rsidTr="00C0096D">
        <w:trPr>
          <w:cantSplit/>
        </w:trPr>
        <w:tc>
          <w:tcPr>
            <w:tcW w:w="0" w:type="auto"/>
            <w:tcBorders>
              <w:top w:val="single" w:sz="4" w:space="0" w:color="A6A6A6" w:themeColor="background1" w:themeShade="A6"/>
              <w:right w:val="single" w:sz="4" w:space="0" w:color="000000" w:themeColor="text1"/>
            </w:tcBorders>
          </w:tcPr>
          <w:p w14:paraId="03D3852C" w14:textId="77777777" w:rsidR="00914054" w:rsidRDefault="00914054" w:rsidP="00914054">
            <w:pPr>
              <w:pStyle w:val="NormalinTable"/>
            </w:pPr>
            <w:r>
              <w:rPr>
                <w:b/>
              </w:rPr>
              <w:t>2101 20 98 10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A8AAD8" w14:textId="77777777" w:rsidR="00914054" w:rsidRDefault="00914054" w:rsidP="00914054">
            <w:pPr>
              <w:pStyle w:val="NormalinTable"/>
              <w:tabs>
                <w:tab w:val="left" w:pos="1250"/>
              </w:tabs>
            </w:pPr>
            <w:r>
              <w:t>0.00%</w:t>
            </w:r>
          </w:p>
        </w:tc>
      </w:tr>
      <w:tr w:rsidR="00914054" w14:paraId="77510BE1" w14:textId="77777777" w:rsidTr="00C0096D">
        <w:trPr>
          <w:cantSplit/>
        </w:trPr>
        <w:tc>
          <w:tcPr>
            <w:tcW w:w="0" w:type="auto"/>
            <w:tcBorders>
              <w:top w:val="single" w:sz="4" w:space="0" w:color="A6A6A6" w:themeColor="background1" w:themeShade="A6"/>
              <w:right w:val="single" w:sz="4" w:space="0" w:color="000000" w:themeColor="text1"/>
            </w:tcBorders>
          </w:tcPr>
          <w:p w14:paraId="1893EE88" w14:textId="77777777" w:rsidR="00914054" w:rsidRDefault="00914054" w:rsidP="00914054">
            <w:pPr>
              <w:pStyle w:val="NormalinTable"/>
            </w:pPr>
            <w:r>
              <w:rPr>
                <w:b/>
              </w:rPr>
              <w:t>2101 20 98 85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32A0D5" w14:textId="77777777" w:rsidR="00914054" w:rsidRDefault="00914054" w:rsidP="00914054">
            <w:pPr>
              <w:pStyle w:val="NormalinTable"/>
              <w:tabs>
                <w:tab w:val="left" w:pos="1250"/>
              </w:tabs>
            </w:pPr>
            <w:r>
              <w:t>CAD - 0.00% + (AC) 100%</w:t>
            </w:r>
          </w:p>
        </w:tc>
      </w:tr>
      <w:tr w:rsidR="00914054" w14:paraId="7F186827" w14:textId="77777777" w:rsidTr="00C0096D">
        <w:trPr>
          <w:cantSplit/>
        </w:trPr>
        <w:tc>
          <w:tcPr>
            <w:tcW w:w="0" w:type="auto"/>
            <w:tcBorders>
              <w:top w:val="single" w:sz="4" w:space="0" w:color="A6A6A6" w:themeColor="background1" w:themeShade="A6"/>
              <w:right w:val="single" w:sz="4" w:space="0" w:color="000000" w:themeColor="text1"/>
            </w:tcBorders>
          </w:tcPr>
          <w:p w14:paraId="7B41A45B" w14:textId="77777777" w:rsidR="00914054" w:rsidRDefault="00914054" w:rsidP="00914054">
            <w:pPr>
              <w:pStyle w:val="NormalinTable"/>
            </w:pPr>
            <w:r>
              <w:rPr>
                <w:b/>
              </w:rPr>
              <w:t>2101 20 98 87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4B2D5F" w14:textId="77777777" w:rsidR="00914054" w:rsidRDefault="00914054" w:rsidP="00914054">
            <w:pPr>
              <w:pStyle w:val="NormalinTable"/>
              <w:tabs>
                <w:tab w:val="left" w:pos="1250"/>
              </w:tabs>
            </w:pPr>
            <w:r>
              <w:t>0.00%</w:t>
            </w:r>
          </w:p>
        </w:tc>
      </w:tr>
      <w:tr w:rsidR="00914054" w14:paraId="2B3B64A3" w14:textId="77777777" w:rsidTr="00C0096D">
        <w:trPr>
          <w:cantSplit/>
        </w:trPr>
        <w:tc>
          <w:tcPr>
            <w:tcW w:w="0" w:type="auto"/>
            <w:tcBorders>
              <w:top w:val="single" w:sz="4" w:space="0" w:color="A6A6A6" w:themeColor="background1" w:themeShade="A6"/>
              <w:right w:val="single" w:sz="4" w:space="0" w:color="000000" w:themeColor="text1"/>
            </w:tcBorders>
          </w:tcPr>
          <w:p w14:paraId="6660ADC8" w14:textId="77777777" w:rsidR="00914054" w:rsidRDefault="00914054" w:rsidP="00914054">
            <w:pPr>
              <w:pStyle w:val="NormalinTable"/>
            </w:pPr>
            <w:r>
              <w:rPr>
                <w:b/>
              </w:rPr>
              <w:t>2101 20 98 99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F7B730" w14:textId="77777777" w:rsidR="00914054" w:rsidRDefault="00914054" w:rsidP="00914054">
            <w:pPr>
              <w:pStyle w:val="NormalinTable"/>
              <w:tabs>
                <w:tab w:val="left" w:pos="1250"/>
              </w:tabs>
            </w:pPr>
            <w:r>
              <w:t>0.00%</w:t>
            </w:r>
          </w:p>
        </w:tc>
      </w:tr>
      <w:tr w:rsidR="00914054" w14:paraId="66EAA7F1" w14:textId="77777777" w:rsidTr="00C0096D">
        <w:trPr>
          <w:cantSplit/>
        </w:trPr>
        <w:tc>
          <w:tcPr>
            <w:tcW w:w="0" w:type="auto"/>
            <w:tcBorders>
              <w:top w:val="single" w:sz="4" w:space="0" w:color="A6A6A6" w:themeColor="background1" w:themeShade="A6"/>
              <w:right w:val="single" w:sz="4" w:space="0" w:color="000000" w:themeColor="text1"/>
            </w:tcBorders>
          </w:tcPr>
          <w:p w14:paraId="20907D89" w14:textId="77777777" w:rsidR="00914054" w:rsidRDefault="00914054" w:rsidP="00914054">
            <w:pPr>
              <w:pStyle w:val="NormalinTable"/>
            </w:pPr>
            <w:r>
              <w:rPr>
                <w:b/>
              </w:rPr>
              <w:t>2101 30 11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2CACB6" w14:textId="77777777" w:rsidR="00914054" w:rsidRDefault="00914054" w:rsidP="00914054">
            <w:pPr>
              <w:pStyle w:val="NormalinTable"/>
              <w:tabs>
                <w:tab w:val="left" w:pos="1250"/>
              </w:tabs>
            </w:pPr>
            <w:r>
              <w:t>0.00%</w:t>
            </w:r>
          </w:p>
        </w:tc>
      </w:tr>
      <w:tr w:rsidR="00914054" w14:paraId="393ACFD4" w14:textId="77777777" w:rsidTr="00C0096D">
        <w:trPr>
          <w:cantSplit/>
        </w:trPr>
        <w:tc>
          <w:tcPr>
            <w:tcW w:w="0" w:type="auto"/>
            <w:tcBorders>
              <w:top w:val="single" w:sz="4" w:space="0" w:color="A6A6A6" w:themeColor="background1" w:themeShade="A6"/>
              <w:right w:val="single" w:sz="4" w:space="0" w:color="000000" w:themeColor="text1"/>
            </w:tcBorders>
          </w:tcPr>
          <w:p w14:paraId="5339C2FC" w14:textId="77777777" w:rsidR="00914054" w:rsidRDefault="00914054" w:rsidP="00914054">
            <w:pPr>
              <w:pStyle w:val="NormalinTable"/>
            </w:pPr>
            <w:r>
              <w:rPr>
                <w:b/>
              </w:rPr>
              <w:t>2101 30 19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FA0FBE" w14:textId="21FEA4C5" w:rsidR="00914054" w:rsidRPr="00BB2E65" w:rsidRDefault="00BB2E65" w:rsidP="00BB2E65">
            <w:pPr>
              <w:spacing w:after="0" w:line="240" w:lineRule="auto"/>
              <w:jc w:val="left"/>
              <w:rPr>
                <w:sz w:val="16"/>
                <w:szCs w:val="16"/>
              </w:rPr>
            </w:pPr>
            <w:r>
              <w:rPr>
                <w:sz w:val="16"/>
                <w:szCs w:val="16"/>
              </w:rPr>
              <w:t>To 31/12/2019: 3.8 €/100 Kg/net</w:t>
            </w:r>
            <w:r>
              <w:rPr>
                <w:sz w:val="16"/>
                <w:szCs w:val="16"/>
              </w:rPr>
              <w:br/>
              <w:t>1/1/2020 to 31/12/2020: 2.5 €/100 Kg/net</w:t>
            </w:r>
            <w:r>
              <w:rPr>
                <w:sz w:val="16"/>
                <w:szCs w:val="16"/>
              </w:rPr>
              <w:br/>
              <w:t>1/1/2021 to 31/12/2021: 1.</w:t>
            </w:r>
            <w:r w:rsidR="00D40CBC">
              <w:rPr>
                <w:sz w:val="16"/>
                <w:szCs w:val="16"/>
              </w:rPr>
              <w:t>2</w:t>
            </w:r>
            <w:r>
              <w:rPr>
                <w:sz w:val="16"/>
                <w:szCs w:val="16"/>
              </w:rPr>
              <w:t xml:space="preserve"> €/100 Kg/net</w:t>
            </w:r>
            <w:r>
              <w:rPr>
                <w:sz w:val="16"/>
                <w:szCs w:val="16"/>
              </w:rPr>
              <w:br/>
              <w:t>From 1/1/2022: 0.00%</w:t>
            </w:r>
          </w:p>
        </w:tc>
      </w:tr>
      <w:tr w:rsidR="00914054" w14:paraId="06B46BE3" w14:textId="77777777" w:rsidTr="00C0096D">
        <w:trPr>
          <w:cantSplit/>
        </w:trPr>
        <w:tc>
          <w:tcPr>
            <w:tcW w:w="0" w:type="auto"/>
            <w:tcBorders>
              <w:top w:val="single" w:sz="4" w:space="0" w:color="A6A6A6" w:themeColor="background1" w:themeShade="A6"/>
              <w:right w:val="single" w:sz="4" w:space="0" w:color="000000" w:themeColor="text1"/>
            </w:tcBorders>
          </w:tcPr>
          <w:p w14:paraId="2043CFC2" w14:textId="77777777" w:rsidR="00914054" w:rsidRDefault="00914054" w:rsidP="00914054">
            <w:pPr>
              <w:pStyle w:val="NormalinTable"/>
            </w:pPr>
            <w:r>
              <w:rPr>
                <w:b/>
              </w:rPr>
              <w:t>2101 30 91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8613DA" w14:textId="77777777" w:rsidR="00914054" w:rsidRDefault="00914054" w:rsidP="00914054">
            <w:pPr>
              <w:pStyle w:val="NormalinTable"/>
              <w:tabs>
                <w:tab w:val="left" w:pos="1250"/>
              </w:tabs>
            </w:pPr>
            <w:r>
              <w:t>0.00%</w:t>
            </w:r>
          </w:p>
        </w:tc>
      </w:tr>
      <w:tr w:rsidR="00914054" w14:paraId="5CECBF5E" w14:textId="77777777" w:rsidTr="00C0096D">
        <w:trPr>
          <w:cantSplit/>
        </w:trPr>
        <w:tc>
          <w:tcPr>
            <w:tcW w:w="0" w:type="auto"/>
            <w:tcBorders>
              <w:top w:val="single" w:sz="4" w:space="0" w:color="A6A6A6" w:themeColor="background1" w:themeShade="A6"/>
              <w:right w:val="single" w:sz="4" w:space="0" w:color="000000" w:themeColor="text1"/>
            </w:tcBorders>
          </w:tcPr>
          <w:p w14:paraId="529BA733" w14:textId="77777777" w:rsidR="00914054" w:rsidRDefault="00914054" w:rsidP="00914054">
            <w:pPr>
              <w:pStyle w:val="NormalinTable"/>
            </w:pPr>
            <w:r>
              <w:rPr>
                <w:b/>
              </w:rPr>
              <w:t>2101 30 99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6A3129" w14:textId="75E4C336" w:rsidR="00914054" w:rsidRPr="00351AA9" w:rsidRDefault="00351AA9" w:rsidP="00351AA9">
            <w:pPr>
              <w:spacing w:after="0" w:line="240" w:lineRule="auto"/>
              <w:jc w:val="left"/>
              <w:rPr>
                <w:sz w:val="16"/>
                <w:szCs w:val="16"/>
              </w:rPr>
            </w:pPr>
            <w:r>
              <w:rPr>
                <w:sz w:val="16"/>
                <w:szCs w:val="16"/>
              </w:rPr>
              <w:t>To 31/12/2019: 6.8 €/100 Kg/net</w:t>
            </w:r>
            <w:r>
              <w:rPr>
                <w:sz w:val="16"/>
                <w:szCs w:val="16"/>
              </w:rPr>
              <w:br/>
              <w:t>1/1/2020 to 31/12/2020: 4.5 €/100 Kg/net</w:t>
            </w:r>
            <w:r>
              <w:rPr>
                <w:sz w:val="16"/>
                <w:szCs w:val="16"/>
              </w:rPr>
              <w:br/>
              <w:t>1/1/2021 to 31/12/2021: 2.</w:t>
            </w:r>
            <w:r w:rsidR="00373EEC">
              <w:rPr>
                <w:sz w:val="16"/>
                <w:szCs w:val="16"/>
              </w:rPr>
              <w:t>2</w:t>
            </w:r>
            <w:r>
              <w:rPr>
                <w:sz w:val="16"/>
                <w:szCs w:val="16"/>
              </w:rPr>
              <w:t xml:space="preserve"> €/100 Kg/net</w:t>
            </w:r>
            <w:r>
              <w:rPr>
                <w:sz w:val="16"/>
                <w:szCs w:val="16"/>
              </w:rPr>
              <w:br/>
              <w:t>From 1/1/2022: 0.00%</w:t>
            </w:r>
          </w:p>
        </w:tc>
      </w:tr>
      <w:tr w:rsidR="00914054" w14:paraId="41BC64D1" w14:textId="77777777" w:rsidTr="00C0096D">
        <w:trPr>
          <w:cantSplit/>
        </w:trPr>
        <w:tc>
          <w:tcPr>
            <w:tcW w:w="0" w:type="auto"/>
            <w:tcBorders>
              <w:top w:val="single" w:sz="4" w:space="0" w:color="A6A6A6" w:themeColor="background1" w:themeShade="A6"/>
              <w:right w:val="single" w:sz="4" w:space="0" w:color="000000" w:themeColor="text1"/>
            </w:tcBorders>
          </w:tcPr>
          <w:p w14:paraId="01767250" w14:textId="77777777" w:rsidR="00914054" w:rsidRDefault="00914054" w:rsidP="00914054">
            <w:pPr>
              <w:pStyle w:val="NormalinTable"/>
            </w:pPr>
            <w:r>
              <w:rPr>
                <w:b/>
              </w:rPr>
              <w:t>2102 00 00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0C0F86" w14:textId="77777777" w:rsidR="00914054" w:rsidRDefault="00914054" w:rsidP="00914054">
            <w:pPr>
              <w:pStyle w:val="NormalinTable"/>
              <w:tabs>
                <w:tab w:val="left" w:pos="1250"/>
              </w:tabs>
            </w:pPr>
            <w:r>
              <w:t>0.00%</w:t>
            </w:r>
          </w:p>
        </w:tc>
      </w:tr>
      <w:tr w:rsidR="00914054" w14:paraId="60DD1D8A" w14:textId="77777777" w:rsidTr="00C0096D">
        <w:trPr>
          <w:cantSplit/>
        </w:trPr>
        <w:tc>
          <w:tcPr>
            <w:tcW w:w="0" w:type="auto"/>
            <w:tcBorders>
              <w:top w:val="single" w:sz="4" w:space="0" w:color="A6A6A6" w:themeColor="background1" w:themeShade="A6"/>
              <w:right w:val="single" w:sz="4" w:space="0" w:color="000000" w:themeColor="text1"/>
            </w:tcBorders>
          </w:tcPr>
          <w:p w14:paraId="737482C2" w14:textId="77777777" w:rsidR="00914054" w:rsidRDefault="00914054" w:rsidP="00914054">
            <w:pPr>
              <w:pStyle w:val="NormalinTable"/>
            </w:pPr>
            <w:r>
              <w:rPr>
                <w:b/>
              </w:rPr>
              <w:t>2103 00 00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C94EB3" w14:textId="77777777" w:rsidR="00914054" w:rsidRDefault="00914054" w:rsidP="00914054">
            <w:pPr>
              <w:pStyle w:val="NormalinTable"/>
              <w:tabs>
                <w:tab w:val="left" w:pos="1250"/>
              </w:tabs>
            </w:pPr>
            <w:r>
              <w:t>0.00%</w:t>
            </w:r>
          </w:p>
        </w:tc>
      </w:tr>
      <w:tr w:rsidR="00914054" w14:paraId="3FD5421F" w14:textId="77777777" w:rsidTr="00C0096D">
        <w:trPr>
          <w:cantSplit/>
        </w:trPr>
        <w:tc>
          <w:tcPr>
            <w:tcW w:w="0" w:type="auto"/>
            <w:tcBorders>
              <w:top w:val="single" w:sz="4" w:space="0" w:color="A6A6A6" w:themeColor="background1" w:themeShade="A6"/>
              <w:right w:val="single" w:sz="4" w:space="0" w:color="000000" w:themeColor="text1"/>
            </w:tcBorders>
          </w:tcPr>
          <w:p w14:paraId="1DC32248" w14:textId="77777777" w:rsidR="00914054" w:rsidRDefault="00914054" w:rsidP="00914054">
            <w:pPr>
              <w:pStyle w:val="NormalinTable"/>
            </w:pPr>
            <w:r>
              <w:rPr>
                <w:b/>
              </w:rPr>
              <w:t>2104 00 00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06F441" w14:textId="77777777" w:rsidR="00914054" w:rsidRDefault="00914054" w:rsidP="00914054">
            <w:pPr>
              <w:pStyle w:val="NormalinTable"/>
              <w:tabs>
                <w:tab w:val="left" w:pos="1250"/>
              </w:tabs>
            </w:pPr>
            <w:r>
              <w:t>0.00%</w:t>
            </w:r>
          </w:p>
        </w:tc>
      </w:tr>
      <w:tr w:rsidR="00D319D4" w14:paraId="41EDE710" w14:textId="77777777" w:rsidTr="001F283B">
        <w:trPr>
          <w:cantSplit/>
        </w:trPr>
        <w:tc>
          <w:tcPr>
            <w:tcW w:w="0" w:type="auto"/>
            <w:tcBorders>
              <w:top w:val="single" w:sz="4" w:space="0" w:color="A6A6A6" w:themeColor="background1" w:themeShade="A6"/>
              <w:right w:val="single" w:sz="4" w:space="0" w:color="000000" w:themeColor="text1"/>
            </w:tcBorders>
          </w:tcPr>
          <w:p w14:paraId="7356774D" w14:textId="77777777" w:rsidR="00D319D4" w:rsidRDefault="00D319D4" w:rsidP="00D319D4">
            <w:pPr>
              <w:pStyle w:val="NormalinTable"/>
            </w:pPr>
            <w:r>
              <w:rPr>
                <w:b/>
              </w:rPr>
              <w:t>2105 00 10</w:t>
            </w:r>
          </w:p>
        </w:tc>
        <w:tc>
          <w:tcPr>
            <w:tcW w:w="0" w:type="auto"/>
            <w:tcBorders>
              <w:top w:val="nil"/>
              <w:left w:val="nil"/>
              <w:bottom w:val="nil"/>
              <w:right w:val="nil"/>
            </w:tcBorders>
            <w:shd w:val="clear" w:color="000000" w:fill="FFFFFF"/>
            <w:vAlign w:val="bottom"/>
          </w:tcPr>
          <w:p w14:paraId="572BAF38" w14:textId="6488285F" w:rsidR="00D319D4" w:rsidRDefault="00D319D4" w:rsidP="00D319D4">
            <w:pPr>
              <w:pStyle w:val="NormalinTable"/>
              <w:tabs>
                <w:tab w:val="left" w:pos="1250"/>
              </w:tabs>
            </w:pPr>
            <w:r>
              <w:rPr>
                <w:szCs w:val="16"/>
              </w:rPr>
              <w:t>To 31/12/2019: 2.8 €/100 Kg/net</w:t>
            </w:r>
            <w:r>
              <w:rPr>
                <w:szCs w:val="16"/>
              </w:rPr>
              <w:br/>
              <w:t>1/1/2020 to 31/12/2020: 1.</w:t>
            </w:r>
            <w:r w:rsidR="007C434C">
              <w:rPr>
                <w:szCs w:val="16"/>
              </w:rPr>
              <w:t>8</w:t>
            </w:r>
            <w:r>
              <w:rPr>
                <w:szCs w:val="16"/>
              </w:rPr>
              <w:t xml:space="preserve"> €/100 Kg/net</w:t>
            </w:r>
            <w:r>
              <w:rPr>
                <w:szCs w:val="16"/>
              </w:rPr>
              <w:br/>
              <w:t>1/1/2021 to 31/12/2021: 0.9 €/100 Kg/net</w:t>
            </w:r>
            <w:r>
              <w:rPr>
                <w:szCs w:val="16"/>
              </w:rPr>
              <w:br/>
              <w:t>From 1/1/2022: 0.00%</w:t>
            </w:r>
          </w:p>
        </w:tc>
      </w:tr>
      <w:tr w:rsidR="00D319D4" w14:paraId="4C0784BA" w14:textId="77777777" w:rsidTr="001F283B">
        <w:trPr>
          <w:cantSplit/>
        </w:trPr>
        <w:tc>
          <w:tcPr>
            <w:tcW w:w="0" w:type="auto"/>
            <w:tcBorders>
              <w:top w:val="single" w:sz="4" w:space="0" w:color="A6A6A6" w:themeColor="background1" w:themeShade="A6"/>
              <w:right w:val="single" w:sz="4" w:space="0" w:color="000000" w:themeColor="text1"/>
            </w:tcBorders>
          </w:tcPr>
          <w:p w14:paraId="5EC623FB" w14:textId="77777777" w:rsidR="00D319D4" w:rsidRDefault="00D319D4" w:rsidP="00D319D4">
            <w:pPr>
              <w:pStyle w:val="NormalinTable"/>
            </w:pPr>
            <w:r>
              <w:rPr>
                <w:b/>
              </w:rPr>
              <w:t>2105 00 91</w:t>
            </w:r>
          </w:p>
        </w:tc>
        <w:tc>
          <w:tcPr>
            <w:tcW w:w="0" w:type="auto"/>
            <w:tcBorders>
              <w:top w:val="nil"/>
              <w:left w:val="nil"/>
              <w:bottom w:val="nil"/>
              <w:right w:val="nil"/>
            </w:tcBorders>
            <w:shd w:val="clear" w:color="000000" w:fill="FFFFFF"/>
            <w:vAlign w:val="bottom"/>
          </w:tcPr>
          <w:p w14:paraId="725F45D9" w14:textId="60D4A872" w:rsidR="00D319D4" w:rsidRDefault="00D319D4" w:rsidP="00D319D4">
            <w:pPr>
              <w:pStyle w:val="NormalinTable"/>
              <w:tabs>
                <w:tab w:val="left" w:pos="1250"/>
              </w:tabs>
            </w:pPr>
            <w:r>
              <w:rPr>
                <w:szCs w:val="16"/>
              </w:rPr>
              <w:t>To 31/12/2019: 2.1 €/100 Kg/net</w:t>
            </w:r>
            <w:r>
              <w:rPr>
                <w:szCs w:val="16"/>
              </w:rPr>
              <w:br/>
              <w:t>1/1/2020 to 31/12/2020: 1.4 €/100 Kg/net</w:t>
            </w:r>
            <w:r>
              <w:rPr>
                <w:szCs w:val="16"/>
              </w:rPr>
              <w:br/>
              <w:t>1/1/2021 to 31/12/2021: 0.7 €/100 Kg/net</w:t>
            </w:r>
            <w:r>
              <w:rPr>
                <w:szCs w:val="16"/>
              </w:rPr>
              <w:br/>
              <w:t>From 1/1/2022: 0.00%</w:t>
            </w:r>
          </w:p>
        </w:tc>
      </w:tr>
      <w:tr w:rsidR="00D319D4" w14:paraId="5B18D2F0" w14:textId="77777777" w:rsidTr="001F283B">
        <w:trPr>
          <w:cantSplit/>
        </w:trPr>
        <w:tc>
          <w:tcPr>
            <w:tcW w:w="0" w:type="auto"/>
            <w:tcBorders>
              <w:top w:val="single" w:sz="4" w:space="0" w:color="A6A6A6" w:themeColor="background1" w:themeShade="A6"/>
              <w:right w:val="single" w:sz="4" w:space="0" w:color="000000" w:themeColor="text1"/>
            </w:tcBorders>
          </w:tcPr>
          <w:p w14:paraId="577BA6D1" w14:textId="77777777" w:rsidR="00D319D4" w:rsidRDefault="00D319D4" w:rsidP="00D319D4">
            <w:pPr>
              <w:pStyle w:val="NormalinTable"/>
            </w:pPr>
            <w:r>
              <w:rPr>
                <w:b/>
              </w:rPr>
              <w:t>2105 00 99</w:t>
            </w:r>
          </w:p>
        </w:tc>
        <w:tc>
          <w:tcPr>
            <w:tcW w:w="0" w:type="auto"/>
            <w:tcBorders>
              <w:top w:val="nil"/>
              <w:left w:val="nil"/>
              <w:bottom w:val="nil"/>
              <w:right w:val="nil"/>
            </w:tcBorders>
            <w:shd w:val="clear" w:color="000000" w:fill="FFFFFF"/>
            <w:vAlign w:val="bottom"/>
          </w:tcPr>
          <w:p w14:paraId="3DBB7233" w14:textId="14CAA2F7" w:rsidR="00D319D4" w:rsidRDefault="00D319D4" w:rsidP="00D319D4">
            <w:pPr>
              <w:pStyle w:val="NormalinTable"/>
              <w:tabs>
                <w:tab w:val="left" w:pos="1250"/>
              </w:tabs>
            </w:pPr>
            <w:r>
              <w:rPr>
                <w:szCs w:val="16"/>
              </w:rPr>
              <w:t>To 31/12/2019: 2 €/100 Kg/net</w:t>
            </w:r>
            <w:r>
              <w:rPr>
                <w:szCs w:val="16"/>
              </w:rPr>
              <w:br/>
              <w:t>1/1/2020 to 31/12/2020: 1.</w:t>
            </w:r>
            <w:r w:rsidR="0016499F">
              <w:rPr>
                <w:szCs w:val="16"/>
              </w:rPr>
              <w:t>3</w:t>
            </w:r>
            <w:r>
              <w:rPr>
                <w:szCs w:val="16"/>
              </w:rPr>
              <w:t xml:space="preserve"> €/100 Kg/net</w:t>
            </w:r>
            <w:r>
              <w:rPr>
                <w:szCs w:val="16"/>
              </w:rPr>
              <w:br/>
              <w:t>1/1/2021 to 31/12/2021: 0.</w:t>
            </w:r>
            <w:r w:rsidR="0016499F">
              <w:rPr>
                <w:szCs w:val="16"/>
              </w:rPr>
              <w:t>6</w:t>
            </w:r>
            <w:r>
              <w:rPr>
                <w:szCs w:val="16"/>
              </w:rPr>
              <w:t xml:space="preserve"> €/100 Kg/net</w:t>
            </w:r>
            <w:r>
              <w:rPr>
                <w:szCs w:val="16"/>
              </w:rPr>
              <w:br/>
              <w:t>From 1/1/2022: 0.00%</w:t>
            </w:r>
          </w:p>
        </w:tc>
      </w:tr>
      <w:tr w:rsidR="00D319D4" w14:paraId="516B9B72" w14:textId="77777777" w:rsidTr="00C0096D">
        <w:trPr>
          <w:cantSplit/>
        </w:trPr>
        <w:tc>
          <w:tcPr>
            <w:tcW w:w="0" w:type="auto"/>
            <w:tcBorders>
              <w:top w:val="single" w:sz="4" w:space="0" w:color="A6A6A6" w:themeColor="background1" w:themeShade="A6"/>
              <w:right w:val="single" w:sz="4" w:space="0" w:color="000000" w:themeColor="text1"/>
            </w:tcBorders>
          </w:tcPr>
          <w:p w14:paraId="626114CE" w14:textId="77777777" w:rsidR="00D319D4" w:rsidRDefault="00D319D4" w:rsidP="00D319D4">
            <w:pPr>
              <w:pStyle w:val="NormalinTable"/>
            </w:pPr>
            <w:r>
              <w:rPr>
                <w:b/>
              </w:rPr>
              <w:t>2106 10 20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6817F3" w14:textId="77777777" w:rsidR="00D319D4" w:rsidRDefault="00D319D4" w:rsidP="00D319D4">
            <w:pPr>
              <w:pStyle w:val="NormalinTable"/>
              <w:tabs>
                <w:tab w:val="left" w:pos="1250"/>
              </w:tabs>
            </w:pPr>
            <w:r>
              <w:t>0.00%</w:t>
            </w:r>
          </w:p>
        </w:tc>
      </w:tr>
      <w:tr w:rsidR="00D319D4" w14:paraId="6DB56D40" w14:textId="77777777" w:rsidTr="00C0096D">
        <w:trPr>
          <w:cantSplit/>
        </w:trPr>
        <w:tc>
          <w:tcPr>
            <w:tcW w:w="0" w:type="auto"/>
            <w:tcBorders>
              <w:top w:val="single" w:sz="4" w:space="0" w:color="A6A6A6" w:themeColor="background1" w:themeShade="A6"/>
              <w:right w:val="single" w:sz="4" w:space="0" w:color="000000" w:themeColor="text1"/>
            </w:tcBorders>
          </w:tcPr>
          <w:p w14:paraId="283739E9" w14:textId="77777777" w:rsidR="00D319D4" w:rsidRDefault="00D319D4" w:rsidP="00D319D4">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B55CC9" w14:textId="77777777" w:rsidR="00D319D4" w:rsidRDefault="00D319D4" w:rsidP="00D319D4">
            <w:pPr>
              <w:pStyle w:val="NormalinTable"/>
              <w:tabs>
                <w:tab w:val="left" w:pos="1250"/>
              </w:tabs>
            </w:pPr>
            <w:r>
              <w:t>0.00%</w:t>
            </w:r>
          </w:p>
        </w:tc>
      </w:tr>
      <w:tr w:rsidR="00D319D4" w14:paraId="1440EA5A" w14:textId="77777777" w:rsidTr="00C0096D">
        <w:trPr>
          <w:cantSplit/>
        </w:trPr>
        <w:tc>
          <w:tcPr>
            <w:tcW w:w="0" w:type="auto"/>
            <w:tcBorders>
              <w:top w:val="single" w:sz="4" w:space="0" w:color="A6A6A6" w:themeColor="background1" w:themeShade="A6"/>
              <w:right w:val="single" w:sz="4" w:space="0" w:color="000000" w:themeColor="text1"/>
            </w:tcBorders>
          </w:tcPr>
          <w:p w14:paraId="642D0F1B" w14:textId="77777777" w:rsidR="00D319D4" w:rsidRDefault="00D319D4" w:rsidP="00D319D4">
            <w:pPr>
              <w:pStyle w:val="NormalinTable"/>
            </w:pPr>
            <w:r>
              <w:rPr>
                <w:b/>
              </w:rPr>
              <w:t>2106 90 30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A97D83" w14:textId="77777777" w:rsidR="00D319D4" w:rsidRDefault="00D319D4" w:rsidP="00D319D4">
            <w:pPr>
              <w:pStyle w:val="NormalinTable"/>
              <w:tabs>
                <w:tab w:val="left" w:pos="1250"/>
              </w:tabs>
            </w:pPr>
            <w:r>
              <w:t>0.000 € / 100 kg / net dry</w:t>
            </w:r>
          </w:p>
        </w:tc>
      </w:tr>
      <w:tr w:rsidR="00D319D4" w14:paraId="611E61C4" w14:textId="77777777" w:rsidTr="00C0096D">
        <w:trPr>
          <w:cantSplit/>
        </w:trPr>
        <w:tc>
          <w:tcPr>
            <w:tcW w:w="0" w:type="auto"/>
            <w:tcBorders>
              <w:top w:val="single" w:sz="4" w:space="0" w:color="A6A6A6" w:themeColor="background1" w:themeShade="A6"/>
              <w:right w:val="single" w:sz="4" w:space="0" w:color="000000" w:themeColor="text1"/>
            </w:tcBorders>
          </w:tcPr>
          <w:p w14:paraId="196B376B" w14:textId="77777777" w:rsidR="00D319D4" w:rsidRDefault="00D319D4" w:rsidP="00D319D4">
            <w:pPr>
              <w:pStyle w:val="NormalinTable"/>
            </w:pPr>
            <w:r>
              <w:rPr>
                <w:b/>
              </w:rPr>
              <w:t>2106 90 51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39CA9B" w14:textId="77777777" w:rsidR="00D319D4" w:rsidRDefault="00D319D4" w:rsidP="00D319D4">
            <w:pPr>
              <w:pStyle w:val="NormalinTable"/>
              <w:tabs>
                <w:tab w:val="left" w:pos="1250"/>
              </w:tabs>
            </w:pPr>
            <w:r>
              <w:t>0.000 € / 100 kg</w:t>
            </w:r>
          </w:p>
        </w:tc>
      </w:tr>
      <w:tr w:rsidR="00D319D4" w14:paraId="30500331" w14:textId="77777777" w:rsidTr="00C0096D">
        <w:trPr>
          <w:cantSplit/>
        </w:trPr>
        <w:tc>
          <w:tcPr>
            <w:tcW w:w="0" w:type="auto"/>
            <w:tcBorders>
              <w:top w:val="single" w:sz="4" w:space="0" w:color="A6A6A6" w:themeColor="background1" w:themeShade="A6"/>
              <w:right w:val="single" w:sz="4" w:space="0" w:color="000000" w:themeColor="text1"/>
            </w:tcBorders>
          </w:tcPr>
          <w:p w14:paraId="659984A7" w14:textId="77777777" w:rsidR="00D319D4" w:rsidRDefault="00D319D4" w:rsidP="00D319D4">
            <w:pPr>
              <w:pStyle w:val="NormalinTable"/>
            </w:pPr>
            <w:r>
              <w:rPr>
                <w:b/>
              </w:rPr>
              <w:t>2106 90 55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82DC73" w14:textId="77777777" w:rsidR="00D319D4" w:rsidRDefault="00D319D4" w:rsidP="00D319D4">
            <w:pPr>
              <w:pStyle w:val="NormalinTable"/>
              <w:tabs>
                <w:tab w:val="left" w:pos="1250"/>
              </w:tabs>
            </w:pPr>
            <w:r>
              <w:t>0.000 € / 100 kg</w:t>
            </w:r>
          </w:p>
        </w:tc>
      </w:tr>
      <w:tr w:rsidR="00D319D4" w14:paraId="4B7D47F2" w14:textId="77777777" w:rsidTr="00C0096D">
        <w:trPr>
          <w:cantSplit/>
        </w:trPr>
        <w:tc>
          <w:tcPr>
            <w:tcW w:w="0" w:type="auto"/>
            <w:tcBorders>
              <w:top w:val="single" w:sz="4" w:space="0" w:color="A6A6A6" w:themeColor="background1" w:themeShade="A6"/>
              <w:right w:val="single" w:sz="4" w:space="0" w:color="000000" w:themeColor="text1"/>
            </w:tcBorders>
          </w:tcPr>
          <w:p w14:paraId="0897395C" w14:textId="77777777" w:rsidR="00D319D4" w:rsidRDefault="00D319D4" w:rsidP="00D319D4">
            <w:pPr>
              <w:pStyle w:val="NormalinTable"/>
            </w:pPr>
            <w:r>
              <w:rPr>
                <w:b/>
              </w:rPr>
              <w:t>2106 90 59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8027A2" w14:textId="77777777" w:rsidR="00D319D4" w:rsidRDefault="00D319D4" w:rsidP="00D319D4">
            <w:pPr>
              <w:pStyle w:val="NormalinTable"/>
              <w:tabs>
                <w:tab w:val="left" w:pos="1250"/>
              </w:tabs>
            </w:pPr>
            <w:r>
              <w:t>0.00%</w:t>
            </w:r>
          </w:p>
        </w:tc>
      </w:tr>
      <w:tr w:rsidR="00D319D4" w14:paraId="3CBD53EB" w14:textId="77777777" w:rsidTr="00C0096D">
        <w:trPr>
          <w:cantSplit/>
        </w:trPr>
        <w:tc>
          <w:tcPr>
            <w:tcW w:w="0" w:type="auto"/>
            <w:tcBorders>
              <w:top w:val="single" w:sz="4" w:space="0" w:color="A6A6A6" w:themeColor="background1" w:themeShade="A6"/>
              <w:right w:val="single" w:sz="4" w:space="0" w:color="000000" w:themeColor="text1"/>
            </w:tcBorders>
          </w:tcPr>
          <w:p w14:paraId="203DDD71" w14:textId="77777777" w:rsidR="00D319D4" w:rsidRDefault="00D319D4" w:rsidP="00D319D4">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64F951" w14:textId="77777777" w:rsidR="00D319D4" w:rsidRDefault="00D319D4" w:rsidP="00D319D4">
            <w:pPr>
              <w:pStyle w:val="NormalinTable"/>
              <w:tabs>
                <w:tab w:val="left" w:pos="1250"/>
              </w:tabs>
            </w:pPr>
            <w:r>
              <w:t>0.00%</w:t>
            </w:r>
          </w:p>
        </w:tc>
      </w:tr>
      <w:tr w:rsidR="00D319D4" w14:paraId="2F9E9BFB" w14:textId="77777777" w:rsidTr="00C0096D">
        <w:trPr>
          <w:cantSplit/>
        </w:trPr>
        <w:tc>
          <w:tcPr>
            <w:tcW w:w="0" w:type="auto"/>
            <w:tcBorders>
              <w:top w:val="single" w:sz="4" w:space="0" w:color="A6A6A6" w:themeColor="background1" w:themeShade="A6"/>
              <w:right w:val="single" w:sz="4" w:space="0" w:color="000000" w:themeColor="text1"/>
            </w:tcBorders>
          </w:tcPr>
          <w:p w14:paraId="464940C1" w14:textId="77777777" w:rsidR="00D319D4" w:rsidRDefault="00D319D4" w:rsidP="00D319D4">
            <w:pPr>
              <w:pStyle w:val="NormalinTable"/>
            </w:pPr>
            <w:r>
              <w:rPr>
                <w:b/>
              </w:rPr>
              <w:t>2106 90 98 26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4600F0" w14:textId="77777777" w:rsidR="00D319D4" w:rsidRDefault="00D319D4" w:rsidP="00D319D4">
            <w:pPr>
              <w:pStyle w:val="NormalinTable"/>
              <w:tabs>
                <w:tab w:val="left" w:pos="1250"/>
              </w:tabs>
            </w:pPr>
            <w:r>
              <w:t>CAD - 0.00% + (AC) 100%</w:t>
            </w:r>
          </w:p>
        </w:tc>
      </w:tr>
      <w:tr w:rsidR="00D319D4" w14:paraId="58BE7179" w14:textId="77777777" w:rsidTr="00C0096D">
        <w:trPr>
          <w:cantSplit/>
        </w:trPr>
        <w:tc>
          <w:tcPr>
            <w:tcW w:w="0" w:type="auto"/>
            <w:tcBorders>
              <w:top w:val="single" w:sz="4" w:space="0" w:color="A6A6A6" w:themeColor="background1" w:themeShade="A6"/>
              <w:right w:val="single" w:sz="4" w:space="0" w:color="000000" w:themeColor="text1"/>
            </w:tcBorders>
          </w:tcPr>
          <w:p w14:paraId="72D2A6C7" w14:textId="77777777" w:rsidR="00D319D4" w:rsidRDefault="00D319D4" w:rsidP="00D319D4">
            <w:pPr>
              <w:pStyle w:val="NormalinTable"/>
            </w:pPr>
            <w:r>
              <w:rPr>
                <w:b/>
              </w:rPr>
              <w:t>2106 90 98 28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5512C9" w14:textId="77777777" w:rsidR="00D319D4" w:rsidRDefault="00D319D4" w:rsidP="00D319D4">
            <w:pPr>
              <w:pStyle w:val="NormalinTable"/>
              <w:tabs>
                <w:tab w:val="left" w:pos="1250"/>
              </w:tabs>
            </w:pPr>
            <w:r>
              <w:t>0.00%</w:t>
            </w:r>
          </w:p>
        </w:tc>
      </w:tr>
      <w:tr w:rsidR="00D319D4" w14:paraId="164CFADC" w14:textId="77777777" w:rsidTr="00C0096D">
        <w:trPr>
          <w:cantSplit/>
        </w:trPr>
        <w:tc>
          <w:tcPr>
            <w:tcW w:w="0" w:type="auto"/>
            <w:tcBorders>
              <w:top w:val="single" w:sz="4" w:space="0" w:color="A6A6A6" w:themeColor="background1" w:themeShade="A6"/>
              <w:right w:val="single" w:sz="4" w:space="0" w:color="000000" w:themeColor="text1"/>
            </w:tcBorders>
          </w:tcPr>
          <w:p w14:paraId="1D14219A" w14:textId="77777777" w:rsidR="00D319D4" w:rsidRDefault="00D319D4" w:rsidP="00D319D4">
            <w:pPr>
              <w:pStyle w:val="NormalinTable"/>
            </w:pPr>
            <w:r>
              <w:rPr>
                <w:b/>
              </w:rPr>
              <w:t>2106 90 98 30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59C0FA" w14:textId="77777777" w:rsidR="00D319D4" w:rsidRDefault="00D319D4" w:rsidP="00D319D4">
            <w:pPr>
              <w:pStyle w:val="NormalinTable"/>
              <w:tabs>
                <w:tab w:val="left" w:pos="1250"/>
              </w:tabs>
            </w:pPr>
            <w:r>
              <w:t>0.00%</w:t>
            </w:r>
          </w:p>
        </w:tc>
      </w:tr>
      <w:tr w:rsidR="00D319D4" w14:paraId="623E6BE5" w14:textId="77777777" w:rsidTr="00C0096D">
        <w:trPr>
          <w:cantSplit/>
        </w:trPr>
        <w:tc>
          <w:tcPr>
            <w:tcW w:w="0" w:type="auto"/>
            <w:tcBorders>
              <w:top w:val="single" w:sz="4" w:space="0" w:color="A6A6A6" w:themeColor="background1" w:themeShade="A6"/>
              <w:right w:val="single" w:sz="4" w:space="0" w:color="000000" w:themeColor="text1"/>
            </w:tcBorders>
          </w:tcPr>
          <w:p w14:paraId="22407AB4" w14:textId="77777777" w:rsidR="00D319D4" w:rsidRDefault="00D319D4" w:rsidP="00D319D4">
            <w:pPr>
              <w:pStyle w:val="NormalinTable"/>
            </w:pPr>
            <w:r>
              <w:rPr>
                <w:b/>
              </w:rPr>
              <w:t>2106 90 98 33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B00862" w14:textId="77777777" w:rsidR="00D319D4" w:rsidRDefault="00D319D4" w:rsidP="00D319D4">
            <w:pPr>
              <w:pStyle w:val="NormalinTable"/>
              <w:tabs>
                <w:tab w:val="left" w:pos="1250"/>
              </w:tabs>
            </w:pPr>
            <w:r>
              <w:t>CAD - 0.00% + (AC) 100%</w:t>
            </w:r>
          </w:p>
        </w:tc>
      </w:tr>
      <w:tr w:rsidR="00D319D4" w14:paraId="62198BCD" w14:textId="77777777" w:rsidTr="00C0096D">
        <w:trPr>
          <w:cantSplit/>
        </w:trPr>
        <w:tc>
          <w:tcPr>
            <w:tcW w:w="0" w:type="auto"/>
            <w:tcBorders>
              <w:top w:val="single" w:sz="4" w:space="0" w:color="A6A6A6" w:themeColor="background1" w:themeShade="A6"/>
              <w:right w:val="single" w:sz="4" w:space="0" w:color="000000" w:themeColor="text1"/>
            </w:tcBorders>
          </w:tcPr>
          <w:p w14:paraId="0FBE174C" w14:textId="77777777" w:rsidR="00D319D4" w:rsidRDefault="00D319D4" w:rsidP="00D319D4">
            <w:pPr>
              <w:pStyle w:val="NormalinTable"/>
            </w:pPr>
            <w:r>
              <w:rPr>
                <w:b/>
              </w:rPr>
              <w:t>2106 90 98 34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906FB1" w14:textId="77777777" w:rsidR="00D319D4" w:rsidRDefault="00D319D4" w:rsidP="00D319D4">
            <w:pPr>
              <w:pStyle w:val="NormalinTable"/>
              <w:tabs>
                <w:tab w:val="left" w:pos="1250"/>
              </w:tabs>
            </w:pPr>
            <w:r>
              <w:t>CAD - 0.00% + (AC) 100%</w:t>
            </w:r>
          </w:p>
        </w:tc>
      </w:tr>
      <w:tr w:rsidR="00D319D4" w14:paraId="67CD60D9" w14:textId="77777777" w:rsidTr="00C0096D">
        <w:trPr>
          <w:cantSplit/>
        </w:trPr>
        <w:tc>
          <w:tcPr>
            <w:tcW w:w="0" w:type="auto"/>
            <w:tcBorders>
              <w:top w:val="single" w:sz="4" w:space="0" w:color="A6A6A6" w:themeColor="background1" w:themeShade="A6"/>
              <w:right w:val="single" w:sz="4" w:space="0" w:color="000000" w:themeColor="text1"/>
            </w:tcBorders>
          </w:tcPr>
          <w:p w14:paraId="091521A6" w14:textId="77777777" w:rsidR="00D319D4" w:rsidRDefault="00D319D4" w:rsidP="00D319D4">
            <w:pPr>
              <w:pStyle w:val="NormalinTable"/>
            </w:pPr>
            <w:r>
              <w:rPr>
                <w:b/>
              </w:rPr>
              <w:t>2106 90 98 35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B89F8B" w14:textId="77777777" w:rsidR="00D319D4" w:rsidRDefault="00D319D4" w:rsidP="00D319D4">
            <w:pPr>
              <w:pStyle w:val="NormalinTable"/>
              <w:tabs>
                <w:tab w:val="left" w:pos="1250"/>
              </w:tabs>
            </w:pPr>
            <w:r>
              <w:t>0.00%</w:t>
            </w:r>
          </w:p>
        </w:tc>
      </w:tr>
      <w:tr w:rsidR="00D319D4" w14:paraId="7A08B5AB" w14:textId="77777777" w:rsidTr="00C0096D">
        <w:trPr>
          <w:cantSplit/>
        </w:trPr>
        <w:tc>
          <w:tcPr>
            <w:tcW w:w="0" w:type="auto"/>
            <w:tcBorders>
              <w:top w:val="single" w:sz="4" w:space="0" w:color="A6A6A6" w:themeColor="background1" w:themeShade="A6"/>
              <w:right w:val="single" w:sz="4" w:space="0" w:color="000000" w:themeColor="text1"/>
            </w:tcBorders>
          </w:tcPr>
          <w:p w14:paraId="4D095E5E" w14:textId="77777777" w:rsidR="00D319D4" w:rsidRDefault="00D319D4" w:rsidP="00D319D4">
            <w:pPr>
              <w:pStyle w:val="NormalinTable"/>
            </w:pPr>
            <w:r>
              <w:rPr>
                <w:b/>
              </w:rPr>
              <w:t>2106 90 98 36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760773" w14:textId="77777777" w:rsidR="00D319D4" w:rsidRDefault="00D319D4" w:rsidP="00D319D4">
            <w:pPr>
              <w:pStyle w:val="NormalinTable"/>
              <w:tabs>
                <w:tab w:val="left" w:pos="1250"/>
              </w:tabs>
            </w:pPr>
            <w:r>
              <w:t>0.00%</w:t>
            </w:r>
          </w:p>
        </w:tc>
      </w:tr>
      <w:tr w:rsidR="00D319D4" w14:paraId="5ED4B788" w14:textId="77777777" w:rsidTr="00C0096D">
        <w:trPr>
          <w:cantSplit/>
        </w:trPr>
        <w:tc>
          <w:tcPr>
            <w:tcW w:w="0" w:type="auto"/>
            <w:tcBorders>
              <w:top w:val="single" w:sz="4" w:space="0" w:color="A6A6A6" w:themeColor="background1" w:themeShade="A6"/>
              <w:right w:val="single" w:sz="4" w:space="0" w:color="000000" w:themeColor="text1"/>
            </w:tcBorders>
          </w:tcPr>
          <w:p w14:paraId="3B2E5ABB" w14:textId="77777777" w:rsidR="00D319D4" w:rsidRDefault="00D319D4" w:rsidP="00D319D4">
            <w:pPr>
              <w:pStyle w:val="NormalinTable"/>
            </w:pPr>
            <w:r>
              <w:rPr>
                <w:b/>
              </w:rPr>
              <w:t>2106 90 98 38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5B8A47" w14:textId="77777777" w:rsidR="00D319D4" w:rsidRDefault="00D319D4" w:rsidP="00D319D4">
            <w:pPr>
              <w:pStyle w:val="NormalinTable"/>
              <w:tabs>
                <w:tab w:val="left" w:pos="1250"/>
              </w:tabs>
            </w:pPr>
            <w:r>
              <w:t>CAD - 0.00% + (AC) 100%</w:t>
            </w:r>
          </w:p>
        </w:tc>
      </w:tr>
      <w:tr w:rsidR="00D319D4" w14:paraId="7035AE3A" w14:textId="77777777" w:rsidTr="00C0096D">
        <w:trPr>
          <w:cantSplit/>
        </w:trPr>
        <w:tc>
          <w:tcPr>
            <w:tcW w:w="0" w:type="auto"/>
            <w:tcBorders>
              <w:top w:val="single" w:sz="4" w:space="0" w:color="A6A6A6" w:themeColor="background1" w:themeShade="A6"/>
              <w:right w:val="single" w:sz="4" w:space="0" w:color="000000" w:themeColor="text1"/>
            </w:tcBorders>
          </w:tcPr>
          <w:p w14:paraId="2191D26C" w14:textId="77777777" w:rsidR="00D319D4" w:rsidRDefault="00D319D4" w:rsidP="00D319D4">
            <w:pPr>
              <w:pStyle w:val="NormalinTable"/>
            </w:pPr>
            <w:r>
              <w:rPr>
                <w:b/>
              </w:rPr>
              <w:t>2106 90 98 42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422FEE" w14:textId="77777777" w:rsidR="00D319D4" w:rsidRDefault="00D319D4" w:rsidP="00D319D4">
            <w:pPr>
              <w:pStyle w:val="NormalinTable"/>
              <w:tabs>
                <w:tab w:val="left" w:pos="1250"/>
              </w:tabs>
            </w:pPr>
            <w:r>
              <w:t>0.00%</w:t>
            </w:r>
          </w:p>
        </w:tc>
      </w:tr>
      <w:tr w:rsidR="00D319D4" w14:paraId="15657FEA" w14:textId="77777777" w:rsidTr="00C0096D">
        <w:trPr>
          <w:cantSplit/>
        </w:trPr>
        <w:tc>
          <w:tcPr>
            <w:tcW w:w="0" w:type="auto"/>
            <w:tcBorders>
              <w:top w:val="single" w:sz="4" w:space="0" w:color="A6A6A6" w:themeColor="background1" w:themeShade="A6"/>
              <w:right w:val="single" w:sz="4" w:space="0" w:color="000000" w:themeColor="text1"/>
            </w:tcBorders>
          </w:tcPr>
          <w:p w14:paraId="5669CF25" w14:textId="77777777" w:rsidR="00D319D4" w:rsidRDefault="00D319D4" w:rsidP="00D319D4">
            <w:pPr>
              <w:pStyle w:val="NormalinTable"/>
            </w:pPr>
            <w:r>
              <w:rPr>
                <w:b/>
              </w:rPr>
              <w:lastRenderedPageBreak/>
              <w:t>2106 90 98 43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3CA3D2" w14:textId="77777777" w:rsidR="00D319D4" w:rsidRDefault="00D319D4" w:rsidP="00D319D4">
            <w:pPr>
              <w:pStyle w:val="NormalinTable"/>
              <w:tabs>
                <w:tab w:val="left" w:pos="1250"/>
              </w:tabs>
            </w:pPr>
            <w:r>
              <w:t>0.00%</w:t>
            </w:r>
          </w:p>
        </w:tc>
      </w:tr>
      <w:tr w:rsidR="00D319D4" w14:paraId="10D32875" w14:textId="77777777" w:rsidTr="00C0096D">
        <w:trPr>
          <w:cantSplit/>
        </w:trPr>
        <w:tc>
          <w:tcPr>
            <w:tcW w:w="0" w:type="auto"/>
            <w:tcBorders>
              <w:top w:val="single" w:sz="4" w:space="0" w:color="A6A6A6" w:themeColor="background1" w:themeShade="A6"/>
              <w:right w:val="single" w:sz="4" w:space="0" w:color="000000" w:themeColor="text1"/>
            </w:tcBorders>
          </w:tcPr>
          <w:p w14:paraId="71E8F891" w14:textId="77777777" w:rsidR="00D319D4" w:rsidRDefault="00D319D4" w:rsidP="00D319D4">
            <w:pPr>
              <w:pStyle w:val="NormalinTable"/>
            </w:pPr>
            <w:r>
              <w:rPr>
                <w:b/>
              </w:rPr>
              <w:t>2106 90 98 45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94B43C" w14:textId="77777777" w:rsidR="00D319D4" w:rsidRDefault="00D319D4" w:rsidP="00D319D4">
            <w:pPr>
              <w:pStyle w:val="NormalinTable"/>
              <w:tabs>
                <w:tab w:val="left" w:pos="1250"/>
              </w:tabs>
            </w:pPr>
            <w:r>
              <w:t>0.00%</w:t>
            </w:r>
          </w:p>
        </w:tc>
      </w:tr>
      <w:tr w:rsidR="00D319D4" w14:paraId="2FED89E0" w14:textId="77777777" w:rsidTr="00C0096D">
        <w:trPr>
          <w:cantSplit/>
        </w:trPr>
        <w:tc>
          <w:tcPr>
            <w:tcW w:w="0" w:type="auto"/>
            <w:tcBorders>
              <w:top w:val="single" w:sz="4" w:space="0" w:color="A6A6A6" w:themeColor="background1" w:themeShade="A6"/>
              <w:right w:val="single" w:sz="4" w:space="0" w:color="000000" w:themeColor="text1"/>
            </w:tcBorders>
          </w:tcPr>
          <w:p w14:paraId="0FC3CEFF" w14:textId="77777777" w:rsidR="00D319D4" w:rsidRDefault="00D319D4" w:rsidP="00D319D4">
            <w:pPr>
              <w:pStyle w:val="NormalinTable"/>
            </w:pPr>
            <w:r>
              <w:rPr>
                <w:b/>
              </w:rPr>
              <w:t>2106 90 98 47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E8D2D8" w14:textId="77777777" w:rsidR="00D319D4" w:rsidRDefault="00D319D4" w:rsidP="00D319D4">
            <w:pPr>
              <w:pStyle w:val="NormalinTable"/>
              <w:tabs>
                <w:tab w:val="left" w:pos="1250"/>
              </w:tabs>
            </w:pPr>
            <w:r>
              <w:t>0.00%</w:t>
            </w:r>
          </w:p>
        </w:tc>
      </w:tr>
      <w:tr w:rsidR="00D319D4" w14:paraId="3BD723A0" w14:textId="77777777" w:rsidTr="00C0096D">
        <w:trPr>
          <w:cantSplit/>
        </w:trPr>
        <w:tc>
          <w:tcPr>
            <w:tcW w:w="0" w:type="auto"/>
            <w:tcBorders>
              <w:top w:val="single" w:sz="4" w:space="0" w:color="A6A6A6" w:themeColor="background1" w:themeShade="A6"/>
              <w:right w:val="single" w:sz="4" w:space="0" w:color="000000" w:themeColor="text1"/>
            </w:tcBorders>
          </w:tcPr>
          <w:p w14:paraId="46CF354F" w14:textId="77777777" w:rsidR="00D319D4" w:rsidRDefault="00D319D4" w:rsidP="00D319D4">
            <w:pPr>
              <w:pStyle w:val="NormalinTable"/>
            </w:pPr>
            <w:r>
              <w:rPr>
                <w:b/>
              </w:rPr>
              <w:t>2106 90 98 49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F6DC" w14:textId="77777777" w:rsidR="00D319D4" w:rsidRDefault="00D319D4" w:rsidP="00D319D4">
            <w:pPr>
              <w:pStyle w:val="NormalinTable"/>
              <w:tabs>
                <w:tab w:val="left" w:pos="1250"/>
              </w:tabs>
            </w:pPr>
            <w:r>
              <w:t>0.00%</w:t>
            </w:r>
          </w:p>
        </w:tc>
      </w:tr>
      <w:tr w:rsidR="00D319D4" w14:paraId="0A1FC190" w14:textId="77777777" w:rsidTr="00C0096D">
        <w:trPr>
          <w:cantSplit/>
        </w:trPr>
        <w:tc>
          <w:tcPr>
            <w:tcW w:w="0" w:type="auto"/>
            <w:tcBorders>
              <w:top w:val="single" w:sz="4" w:space="0" w:color="A6A6A6" w:themeColor="background1" w:themeShade="A6"/>
              <w:right w:val="single" w:sz="4" w:space="0" w:color="000000" w:themeColor="text1"/>
            </w:tcBorders>
          </w:tcPr>
          <w:p w14:paraId="477E7276" w14:textId="77777777" w:rsidR="00D319D4" w:rsidRDefault="00D319D4" w:rsidP="00D319D4">
            <w:pPr>
              <w:pStyle w:val="NormalinTable"/>
            </w:pPr>
            <w:r>
              <w:rPr>
                <w:b/>
              </w:rPr>
              <w:t>2106 90 98 53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FA01B1" w14:textId="77777777" w:rsidR="00D319D4" w:rsidRDefault="00D319D4" w:rsidP="00D319D4">
            <w:pPr>
              <w:pStyle w:val="NormalinTable"/>
              <w:tabs>
                <w:tab w:val="left" w:pos="1250"/>
              </w:tabs>
            </w:pPr>
            <w:r>
              <w:t>CAD - 0.00% + (AC) 100%</w:t>
            </w:r>
          </w:p>
        </w:tc>
      </w:tr>
      <w:tr w:rsidR="00D319D4" w14:paraId="2BD28945" w14:textId="77777777" w:rsidTr="00C0096D">
        <w:trPr>
          <w:cantSplit/>
        </w:trPr>
        <w:tc>
          <w:tcPr>
            <w:tcW w:w="0" w:type="auto"/>
            <w:tcBorders>
              <w:top w:val="single" w:sz="4" w:space="0" w:color="A6A6A6" w:themeColor="background1" w:themeShade="A6"/>
              <w:right w:val="single" w:sz="4" w:space="0" w:color="000000" w:themeColor="text1"/>
            </w:tcBorders>
          </w:tcPr>
          <w:p w14:paraId="7F51781E" w14:textId="77777777" w:rsidR="00D319D4" w:rsidRDefault="00D319D4" w:rsidP="00D319D4">
            <w:pPr>
              <w:pStyle w:val="NormalinTable"/>
            </w:pPr>
            <w:r>
              <w:rPr>
                <w:b/>
              </w:rPr>
              <w:t>2106 90 98 55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7A09B0" w14:textId="77777777" w:rsidR="00D319D4" w:rsidRDefault="00D319D4" w:rsidP="00D319D4">
            <w:pPr>
              <w:pStyle w:val="NormalinTable"/>
              <w:tabs>
                <w:tab w:val="left" w:pos="1250"/>
              </w:tabs>
            </w:pPr>
            <w:r>
              <w:t>CAD - 0.00% + (AC) 100%</w:t>
            </w:r>
          </w:p>
        </w:tc>
      </w:tr>
      <w:tr w:rsidR="00D319D4" w14:paraId="325C73C4" w14:textId="77777777" w:rsidTr="00C0096D">
        <w:trPr>
          <w:cantSplit/>
        </w:trPr>
        <w:tc>
          <w:tcPr>
            <w:tcW w:w="0" w:type="auto"/>
            <w:tcBorders>
              <w:top w:val="single" w:sz="4" w:space="0" w:color="A6A6A6" w:themeColor="background1" w:themeShade="A6"/>
              <w:right w:val="single" w:sz="4" w:space="0" w:color="000000" w:themeColor="text1"/>
            </w:tcBorders>
          </w:tcPr>
          <w:p w14:paraId="46E8D7EF" w14:textId="77777777" w:rsidR="00D319D4" w:rsidRDefault="00D319D4" w:rsidP="00D319D4">
            <w:pPr>
              <w:pStyle w:val="NormalinTable"/>
            </w:pPr>
            <w:r>
              <w:rPr>
                <w:b/>
              </w:rPr>
              <w:t>2202 10 00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B0CAAE" w14:textId="77777777" w:rsidR="00D319D4" w:rsidRDefault="00D319D4" w:rsidP="00D319D4">
            <w:pPr>
              <w:pStyle w:val="NormalinTable"/>
              <w:tabs>
                <w:tab w:val="left" w:pos="1250"/>
              </w:tabs>
            </w:pPr>
            <w:r>
              <w:t>0.00%</w:t>
            </w:r>
          </w:p>
        </w:tc>
      </w:tr>
      <w:tr w:rsidR="00D319D4" w14:paraId="71CBDC19" w14:textId="77777777" w:rsidTr="00C0096D">
        <w:trPr>
          <w:cantSplit/>
        </w:trPr>
        <w:tc>
          <w:tcPr>
            <w:tcW w:w="0" w:type="auto"/>
            <w:tcBorders>
              <w:top w:val="single" w:sz="4" w:space="0" w:color="A6A6A6" w:themeColor="background1" w:themeShade="A6"/>
              <w:right w:val="single" w:sz="4" w:space="0" w:color="000000" w:themeColor="text1"/>
            </w:tcBorders>
          </w:tcPr>
          <w:p w14:paraId="1FD1F81A" w14:textId="77777777" w:rsidR="00D319D4" w:rsidRDefault="00D319D4" w:rsidP="00D319D4">
            <w:pPr>
              <w:pStyle w:val="NormalinTable"/>
            </w:pPr>
            <w:r>
              <w:rPr>
                <w:b/>
              </w:rPr>
              <w:t>2202 91 00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27C560" w14:textId="77777777" w:rsidR="00D319D4" w:rsidRDefault="00D319D4" w:rsidP="00D319D4">
            <w:pPr>
              <w:pStyle w:val="NormalinTable"/>
              <w:tabs>
                <w:tab w:val="left" w:pos="1250"/>
              </w:tabs>
            </w:pPr>
            <w:r>
              <w:t>0.00%</w:t>
            </w:r>
          </w:p>
        </w:tc>
      </w:tr>
      <w:tr w:rsidR="00D319D4" w14:paraId="62F61ED8" w14:textId="77777777" w:rsidTr="00C0096D">
        <w:trPr>
          <w:cantSplit/>
        </w:trPr>
        <w:tc>
          <w:tcPr>
            <w:tcW w:w="0" w:type="auto"/>
            <w:tcBorders>
              <w:top w:val="single" w:sz="4" w:space="0" w:color="A6A6A6" w:themeColor="background1" w:themeShade="A6"/>
              <w:right w:val="single" w:sz="4" w:space="0" w:color="000000" w:themeColor="text1"/>
            </w:tcBorders>
          </w:tcPr>
          <w:p w14:paraId="34C79E53" w14:textId="77777777" w:rsidR="00D319D4" w:rsidRDefault="00D319D4" w:rsidP="00D319D4">
            <w:pPr>
              <w:pStyle w:val="NormalinTable"/>
            </w:pPr>
            <w:r>
              <w:rPr>
                <w:b/>
              </w:rPr>
              <w:t>2202 99 11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1197B6" w14:textId="77777777" w:rsidR="00D319D4" w:rsidRDefault="00D319D4" w:rsidP="00D319D4">
            <w:pPr>
              <w:pStyle w:val="NormalinTable"/>
              <w:tabs>
                <w:tab w:val="left" w:pos="1250"/>
              </w:tabs>
            </w:pPr>
            <w:r>
              <w:t>0.00%</w:t>
            </w:r>
          </w:p>
        </w:tc>
      </w:tr>
      <w:tr w:rsidR="00D319D4" w14:paraId="70C39B82" w14:textId="77777777" w:rsidTr="00C0096D">
        <w:trPr>
          <w:cantSplit/>
        </w:trPr>
        <w:tc>
          <w:tcPr>
            <w:tcW w:w="0" w:type="auto"/>
            <w:tcBorders>
              <w:top w:val="single" w:sz="4" w:space="0" w:color="A6A6A6" w:themeColor="background1" w:themeShade="A6"/>
              <w:right w:val="single" w:sz="4" w:space="0" w:color="000000" w:themeColor="text1"/>
            </w:tcBorders>
          </w:tcPr>
          <w:p w14:paraId="170A3CBB" w14:textId="77777777" w:rsidR="00D319D4" w:rsidRDefault="00D319D4" w:rsidP="00D319D4">
            <w:pPr>
              <w:pStyle w:val="NormalinTable"/>
            </w:pPr>
            <w:r>
              <w:rPr>
                <w:b/>
              </w:rPr>
              <w:t>2202 99 15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C899DC" w14:textId="77777777" w:rsidR="00D319D4" w:rsidRDefault="00D319D4" w:rsidP="00D319D4">
            <w:pPr>
              <w:pStyle w:val="NormalinTable"/>
              <w:tabs>
                <w:tab w:val="left" w:pos="1250"/>
              </w:tabs>
            </w:pPr>
            <w:r>
              <w:t>0.00%</w:t>
            </w:r>
          </w:p>
        </w:tc>
      </w:tr>
      <w:tr w:rsidR="00D319D4" w14:paraId="09256DEC" w14:textId="77777777" w:rsidTr="00C0096D">
        <w:trPr>
          <w:cantSplit/>
        </w:trPr>
        <w:tc>
          <w:tcPr>
            <w:tcW w:w="0" w:type="auto"/>
            <w:tcBorders>
              <w:top w:val="single" w:sz="4" w:space="0" w:color="A6A6A6" w:themeColor="background1" w:themeShade="A6"/>
              <w:right w:val="single" w:sz="4" w:space="0" w:color="000000" w:themeColor="text1"/>
            </w:tcBorders>
          </w:tcPr>
          <w:p w14:paraId="1B31BD8B" w14:textId="77777777" w:rsidR="00D319D4" w:rsidRDefault="00D319D4" w:rsidP="00D319D4">
            <w:pPr>
              <w:pStyle w:val="NormalinTable"/>
            </w:pPr>
            <w:r>
              <w:rPr>
                <w:b/>
              </w:rPr>
              <w:t>2202 99 19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4145F3" w14:textId="77777777" w:rsidR="00D319D4" w:rsidRDefault="00D319D4" w:rsidP="00D319D4">
            <w:pPr>
              <w:pStyle w:val="NormalinTable"/>
              <w:tabs>
                <w:tab w:val="left" w:pos="1250"/>
              </w:tabs>
            </w:pPr>
            <w:r>
              <w:t>0.00%</w:t>
            </w:r>
          </w:p>
        </w:tc>
      </w:tr>
      <w:tr w:rsidR="00F34BB9" w14:paraId="01CD084E" w14:textId="77777777" w:rsidTr="003C0999">
        <w:trPr>
          <w:cantSplit/>
        </w:trPr>
        <w:tc>
          <w:tcPr>
            <w:tcW w:w="0" w:type="auto"/>
            <w:tcBorders>
              <w:top w:val="single" w:sz="4" w:space="0" w:color="A6A6A6" w:themeColor="background1" w:themeShade="A6"/>
              <w:right w:val="single" w:sz="4" w:space="0" w:color="000000" w:themeColor="text1"/>
            </w:tcBorders>
          </w:tcPr>
          <w:p w14:paraId="7BF6A6C3" w14:textId="77777777" w:rsidR="00F34BB9" w:rsidRDefault="00F34BB9" w:rsidP="00F34BB9">
            <w:pPr>
              <w:pStyle w:val="NormalinTable"/>
            </w:pPr>
            <w:r>
              <w:rPr>
                <w:b/>
              </w:rPr>
              <w:t>2202 99 91</w:t>
            </w:r>
          </w:p>
        </w:tc>
        <w:tc>
          <w:tcPr>
            <w:tcW w:w="0" w:type="auto"/>
            <w:tcBorders>
              <w:top w:val="nil"/>
              <w:left w:val="nil"/>
              <w:bottom w:val="nil"/>
              <w:right w:val="nil"/>
            </w:tcBorders>
            <w:shd w:val="clear" w:color="000000" w:fill="FFFFFF"/>
            <w:vAlign w:val="bottom"/>
          </w:tcPr>
          <w:p w14:paraId="4068713D" w14:textId="6291CF0F" w:rsidR="00F34BB9" w:rsidRDefault="00F34BB9" w:rsidP="00F34BB9">
            <w:pPr>
              <w:pStyle w:val="NormalinTable"/>
              <w:tabs>
                <w:tab w:val="left" w:pos="1250"/>
              </w:tabs>
            </w:pPr>
            <w:r>
              <w:rPr>
                <w:szCs w:val="16"/>
              </w:rPr>
              <w:t>To 31/12/2019: 4.1 €/100 Kg/net</w:t>
            </w:r>
            <w:r>
              <w:rPr>
                <w:szCs w:val="16"/>
              </w:rPr>
              <w:br/>
              <w:t>1/1/2020 to 31/12/2020: 2.7 €/100 Kg/net</w:t>
            </w:r>
            <w:r>
              <w:rPr>
                <w:szCs w:val="16"/>
              </w:rPr>
              <w:br/>
              <w:t>1/1/2021 to 31/12/2021: 1.3 €/100 Kg/net</w:t>
            </w:r>
            <w:r>
              <w:rPr>
                <w:szCs w:val="16"/>
              </w:rPr>
              <w:br/>
              <w:t>From 1/1/2022: 0.00%</w:t>
            </w:r>
          </w:p>
        </w:tc>
      </w:tr>
      <w:tr w:rsidR="00F34BB9" w14:paraId="2A0B424E" w14:textId="77777777" w:rsidTr="003C0999">
        <w:trPr>
          <w:cantSplit/>
        </w:trPr>
        <w:tc>
          <w:tcPr>
            <w:tcW w:w="0" w:type="auto"/>
            <w:tcBorders>
              <w:top w:val="single" w:sz="4" w:space="0" w:color="A6A6A6" w:themeColor="background1" w:themeShade="A6"/>
              <w:right w:val="single" w:sz="4" w:space="0" w:color="000000" w:themeColor="text1"/>
            </w:tcBorders>
          </w:tcPr>
          <w:p w14:paraId="31C45554" w14:textId="77777777" w:rsidR="00F34BB9" w:rsidRDefault="00F34BB9" w:rsidP="00F34BB9">
            <w:pPr>
              <w:pStyle w:val="NormalinTable"/>
            </w:pPr>
            <w:r>
              <w:rPr>
                <w:b/>
              </w:rPr>
              <w:t>2202 99 95</w:t>
            </w:r>
          </w:p>
        </w:tc>
        <w:tc>
          <w:tcPr>
            <w:tcW w:w="0" w:type="auto"/>
            <w:tcBorders>
              <w:top w:val="nil"/>
              <w:left w:val="nil"/>
              <w:bottom w:val="nil"/>
              <w:right w:val="nil"/>
            </w:tcBorders>
            <w:shd w:val="clear" w:color="000000" w:fill="FFFFFF"/>
            <w:vAlign w:val="bottom"/>
          </w:tcPr>
          <w:p w14:paraId="540A4BD0" w14:textId="0EC15BA7" w:rsidR="00F34BB9" w:rsidRDefault="00F34BB9" w:rsidP="00F34BB9">
            <w:pPr>
              <w:pStyle w:val="NormalinTable"/>
              <w:tabs>
                <w:tab w:val="left" w:pos="1250"/>
              </w:tabs>
            </w:pPr>
            <w:r>
              <w:rPr>
                <w:szCs w:val="16"/>
              </w:rPr>
              <w:t>To 31/12/2019: 3.6 €/100 Kg/net</w:t>
            </w:r>
            <w:r>
              <w:rPr>
                <w:szCs w:val="16"/>
              </w:rPr>
              <w:br/>
              <w:t>1/1/2020 to 31/12/2020: 2.4 €/100 Kg/net</w:t>
            </w:r>
            <w:r>
              <w:rPr>
                <w:szCs w:val="16"/>
              </w:rPr>
              <w:br/>
              <w:t>1/1/2021 to 31/12/2021: 1.2 €/100 Kg/net</w:t>
            </w:r>
            <w:r>
              <w:rPr>
                <w:szCs w:val="16"/>
              </w:rPr>
              <w:br/>
              <w:t>From 1/1/2022: 0.00%</w:t>
            </w:r>
          </w:p>
        </w:tc>
      </w:tr>
      <w:tr w:rsidR="00F34BB9" w14:paraId="4E6243EF" w14:textId="77777777" w:rsidTr="00C0096D">
        <w:trPr>
          <w:cantSplit/>
        </w:trPr>
        <w:tc>
          <w:tcPr>
            <w:tcW w:w="0" w:type="auto"/>
            <w:tcBorders>
              <w:top w:val="single" w:sz="4" w:space="0" w:color="A6A6A6" w:themeColor="background1" w:themeShade="A6"/>
              <w:right w:val="single" w:sz="4" w:space="0" w:color="000000" w:themeColor="text1"/>
            </w:tcBorders>
          </w:tcPr>
          <w:p w14:paraId="0CFB78B7" w14:textId="77777777" w:rsidR="00F34BB9" w:rsidRDefault="00F34BB9" w:rsidP="00F34BB9">
            <w:pPr>
              <w:pStyle w:val="NormalinTable"/>
            </w:pPr>
            <w:r>
              <w:rPr>
                <w:b/>
              </w:rPr>
              <w:t>2202 99 99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52B7CF" w14:textId="20690270" w:rsidR="00F34BB9" w:rsidRPr="00F34BB9" w:rsidRDefault="00F34BB9" w:rsidP="00F34BB9">
            <w:pPr>
              <w:spacing w:after="0" w:line="240" w:lineRule="auto"/>
              <w:jc w:val="left"/>
              <w:rPr>
                <w:sz w:val="16"/>
                <w:szCs w:val="16"/>
              </w:rPr>
            </w:pPr>
            <w:r>
              <w:rPr>
                <w:sz w:val="16"/>
                <w:szCs w:val="16"/>
              </w:rPr>
              <w:t>To 31/12/2019: 6.3 €/100 Kg/net</w:t>
            </w:r>
            <w:r>
              <w:rPr>
                <w:sz w:val="16"/>
                <w:szCs w:val="16"/>
              </w:rPr>
              <w:br/>
              <w:t>1/1/2020 to 31/12/2020: 4.2 €/100 Kg/net</w:t>
            </w:r>
            <w:r>
              <w:rPr>
                <w:sz w:val="16"/>
                <w:szCs w:val="16"/>
              </w:rPr>
              <w:br/>
              <w:t>1/1/2021 to 31/12/2021: 2.1 €/100 Kg/net</w:t>
            </w:r>
            <w:r>
              <w:rPr>
                <w:sz w:val="16"/>
                <w:szCs w:val="16"/>
              </w:rPr>
              <w:br/>
              <w:t>From 1/1/2022: 0.00%</w:t>
            </w:r>
          </w:p>
        </w:tc>
      </w:tr>
      <w:tr w:rsidR="00F34BB9" w14:paraId="15BE61FB" w14:textId="77777777" w:rsidTr="00C0096D">
        <w:trPr>
          <w:cantSplit/>
        </w:trPr>
        <w:tc>
          <w:tcPr>
            <w:tcW w:w="0" w:type="auto"/>
            <w:tcBorders>
              <w:top w:val="single" w:sz="4" w:space="0" w:color="A6A6A6" w:themeColor="background1" w:themeShade="A6"/>
              <w:right w:val="single" w:sz="4" w:space="0" w:color="000000" w:themeColor="text1"/>
            </w:tcBorders>
          </w:tcPr>
          <w:p w14:paraId="2AD50975" w14:textId="77777777" w:rsidR="00F34BB9" w:rsidRDefault="00F34BB9" w:rsidP="00F34BB9">
            <w:pPr>
              <w:pStyle w:val="NormalinTable"/>
            </w:pPr>
            <w:r>
              <w:rPr>
                <w:b/>
              </w:rPr>
              <w:t>2204 10 13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D89AFB" w14:textId="77777777" w:rsidR="00F34BB9" w:rsidRDefault="00F34BB9" w:rsidP="00F34BB9">
            <w:pPr>
              <w:pStyle w:val="NormalinTable"/>
              <w:tabs>
                <w:tab w:val="left" w:pos="1250"/>
              </w:tabs>
            </w:pPr>
            <w:r>
              <w:t>0.000 € / hl</w:t>
            </w:r>
          </w:p>
        </w:tc>
      </w:tr>
      <w:tr w:rsidR="00F34BB9" w14:paraId="26DE85A9" w14:textId="77777777" w:rsidTr="00C0096D">
        <w:trPr>
          <w:cantSplit/>
        </w:trPr>
        <w:tc>
          <w:tcPr>
            <w:tcW w:w="0" w:type="auto"/>
            <w:tcBorders>
              <w:top w:val="single" w:sz="4" w:space="0" w:color="A6A6A6" w:themeColor="background1" w:themeShade="A6"/>
              <w:right w:val="single" w:sz="4" w:space="0" w:color="000000" w:themeColor="text1"/>
            </w:tcBorders>
          </w:tcPr>
          <w:p w14:paraId="43C1A902" w14:textId="77777777" w:rsidR="00F34BB9" w:rsidRDefault="00F34BB9" w:rsidP="00F34BB9">
            <w:pPr>
              <w:pStyle w:val="NormalinTable"/>
            </w:pPr>
            <w:r>
              <w:rPr>
                <w:b/>
              </w:rPr>
              <w:t>2204 10 15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7D8EDC" w14:textId="77777777" w:rsidR="00F34BB9" w:rsidRDefault="00F34BB9" w:rsidP="00F34BB9">
            <w:pPr>
              <w:pStyle w:val="NormalinTable"/>
              <w:tabs>
                <w:tab w:val="left" w:pos="1250"/>
              </w:tabs>
            </w:pPr>
            <w:r>
              <w:t>0.000 € / hl</w:t>
            </w:r>
          </w:p>
        </w:tc>
      </w:tr>
      <w:tr w:rsidR="00F34BB9" w14:paraId="03CC6F19" w14:textId="77777777" w:rsidTr="00C0096D">
        <w:trPr>
          <w:cantSplit/>
        </w:trPr>
        <w:tc>
          <w:tcPr>
            <w:tcW w:w="0" w:type="auto"/>
            <w:tcBorders>
              <w:top w:val="single" w:sz="4" w:space="0" w:color="A6A6A6" w:themeColor="background1" w:themeShade="A6"/>
              <w:right w:val="single" w:sz="4" w:space="0" w:color="000000" w:themeColor="text1"/>
            </w:tcBorders>
          </w:tcPr>
          <w:p w14:paraId="41BA6210" w14:textId="77777777" w:rsidR="00F34BB9" w:rsidRDefault="00F34BB9" w:rsidP="00F34BB9">
            <w:pPr>
              <w:pStyle w:val="NormalinTable"/>
            </w:pPr>
            <w:r>
              <w:rPr>
                <w:b/>
              </w:rPr>
              <w:t>2204 10 93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50C619" w14:textId="77777777" w:rsidR="00F34BB9" w:rsidRDefault="00F34BB9" w:rsidP="00F34BB9">
            <w:pPr>
              <w:pStyle w:val="NormalinTable"/>
              <w:tabs>
                <w:tab w:val="left" w:pos="1250"/>
              </w:tabs>
            </w:pPr>
            <w:r>
              <w:t>0.000 € / hl</w:t>
            </w:r>
          </w:p>
        </w:tc>
      </w:tr>
      <w:tr w:rsidR="00F34BB9" w14:paraId="5E4C9DBA" w14:textId="77777777" w:rsidTr="00C0096D">
        <w:trPr>
          <w:cantSplit/>
        </w:trPr>
        <w:tc>
          <w:tcPr>
            <w:tcW w:w="0" w:type="auto"/>
            <w:tcBorders>
              <w:top w:val="single" w:sz="4" w:space="0" w:color="A6A6A6" w:themeColor="background1" w:themeShade="A6"/>
              <w:right w:val="single" w:sz="4" w:space="0" w:color="000000" w:themeColor="text1"/>
            </w:tcBorders>
          </w:tcPr>
          <w:p w14:paraId="54CEC688" w14:textId="77777777" w:rsidR="00F34BB9" w:rsidRDefault="00F34BB9" w:rsidP="00F34BB9">
            <w:pPr>
              <w:pStyle w:val="NormalinTable"/>
            </w:pPr>
            <w:r>
              <w:rPr>
                <w:b/>
              </w:rPr>
              <w:t>2204 10 94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A32EF1" w14:textId="77777777" w:rsidR="00F34BB9" w:rsidRDefault="00F34BB9" w:rsidP="00F34BB9">
            <w:pPr>
              <w:pStyle w:val="NormalinTable"/>
              <w:tabs>
                <w:tab w:val="left" w:pos="1250"/>
              </w:tabs>
            </w:pPr>
            <w:r>
              <w:t>0.000 € / hl</w:t>
            </w:r>
          </w:p>
        </w:tc>
      </w:tr>
      <w:tr w:rsidR="00F34BB9" w14:paraId="7D41442C" w14:textId="77777777" w:rsidTr="00C0096D">
        <w:trPr>
          <w:cantSplit/>
        </w:trPr>
        <w:tc>
          <w:tcPr>
            <w:tcW w:w="0" w:type="auto"/>
            <w:tcBorders>
              <w:top w:val="single" w:sz="4" w:space="0" w:color="A6A6A6" w:themeColor="background1" w:themeShade="A6"/>
              <w:right w:val="single" w:sz="4" w:space="0" w:color="000000" w:themeColor="text1"/>
            </w:tcBorders>
          </w:tcPr>
          <w:p w14:paraId="3C4BE208" w14:textId="77777777" w:rsidR="00F34BB9" w:rsidRDefault="00F34BB9" w:rsidP="00F34BB9">
            <w:pPr>
              <w:pStyle w:val="NormalinTable"/>
            </w:pPr>
            <w:r>
              <w:rPr>
                <w:b/>
              </w:rPr>
              <w:t>2204 10 96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2B113E" w14:textId="77777777" w:rsidR="00F34BB9" w:rsidRDefault="00F34BB9" w:rsidP="00F34BB9">
            <w:pPr>
              <w:pStyle w:val="NormalinTable"/>
              <w:tabs>
                <w:tab w:val="left" w:pos="1250"/>
              </w:tabs>
            </w:pPr>
            <w:r>
              <w:t>0.000 € / hl</w:t>
            </w:r>
          </w:p>
        </w:tc>
      </w:tr>
      <w:tr w:rsidR="00F34BB9" w14:paraId="773A1678" w14:textId="77777777" w:rsidTr="00C0096D">
        <w:trPr>
          <w:cantSplit/>
        </w:trPr>
        <w:tc>
          <w:tcPr>
            <w:tcW w:w="0" w:type="auto"/>
            <w:tcBorders>
              <w:top w:val="single" w:sz="4" w:space="0" w:color="A6A6A6" w:themeColor="background1" w:themeShade="A6"/>
              <w:right w:val="single" w:sz="4" w:space="0" w:color="000000" w:themeColor="text1"/>
            </w:tcBorders>
          </w:tcPr>
          <w:p w14:paraId="4BE14538" w14:textId="77777777" w:rsidR="00F34BB9" w:rsidRDefault="00F34BB9" w:rsidP="00F34BB9">
            <w:pPr>
              <w:pStyle w:val="NormalinTable"/>
            </w:pPr>
            <w:r>
              <w:rPr>
                <w:b/>
              </w:rPr>
              <w:t>2204 10 98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294B4A" w14:textId="77777777" w:rsidR="00F34BB9" w:rsidRDefault="00F34BB9" w:rsidP="00F34BB9">
            <w:pPr>
              <w:pStyle w:val="NormalinTable"/>
              <w:tabs>
                <w:tab w:val="left" w:pos="1250"/>
              </w:tabs>
            </w:pPr>
            <w:r>
              <w:t>0.000 € / hl</w:t>
            </w:r>
          </w:p>
        </w:tc>
      </w:tr>
      <w:tr w:rsidR="00F34BB9" w14:paraId="49A0FDC0" w14:textId="77777777" w:rsidTr="00C0096D">
        <w:trPr>
          <w:cantSplit/>
        </w:trPr>
        <w:tc>
          <w:tcPr>
            <w:tcW w:w="0" w:type="auto"/>
            <w:tcBorders>
              <w:top w:val="single" w:sz="4" w:space="0" w:color="A6A6A6" w:themeColor="background1" w:themeShade="A6"/>
              <w:right w:val="single" w:sz="4" w:space="0" w:color="000000" w:themeColor="text1"/>
            </w:tcBorders>
          </w:tcPr>
          <w:p w14:paraId="0A7CE977" w14:textId="77777777" w:rsidR="00F34BB9" w:rsidRDefault="00F34BB9" w:rsidP="00F34BB9">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15350C" w14:textId="77777777" w:rsidR="00F34BB9" w:rsidRDefault="00F34BB9" w:rsidP="00F34BB9">
            <w:pPr>
              <w:pStyle w:val="NormalinTable"/>
              <w:tabs>
                <w:tab w:val="left" w:pos="1250"/>
              </w:tabs>
            </w:pPr>
            <w:r>
              <w:t>0.000 € / hl</w:t>
            </w:r>
          </w:p>
        </w:tc>
      </w:tr>
      <w:tr w:rsidR="00F34BB9" w14:paraId="4EB4E4A1" w14:textId="77777777" w:rsidTr="00C0096D">
        <w:trPr>
          <w:cantSplit/>
        </w:trPr>
        <w:tc>
          <w:tcPr>
            <w:tcW w:w="0" w:type="auto"/>
            <w:tcBorders>
              <w:top w:val="single" w:sz="4" w:space="0" w:color="A6A6A6" w:themeColor="background1" w:themeShade="A6"/>
              <w:right w:val="single" w:sz="4" w:space="0" w:color="000000" w:themeColor="text1"/>
            </w:tcBorders>
          </w:tcPr>
          <w:p w14:paraId="40339A46" w14:textId="77777777" w:rsidR="00F34BB9" w:rsidRDefault="00F34BB9" w:rsidP="00F34BB9">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B23C02" w14:textId="77777777" w:rsidR="00F34BB9" w:rsidRDefault="00F34BB9" w:rsidP="00F34BB9">
            <w:pPr>
              <w:pStyle w:val="NormalinTable"/>
              <w:tabs>
                <w:tab w:val="left" w:pos="1250"/>
              </w:tabs>
            </w:pPr>
            <w:r>
              <w:t>0.000 € / hl</w:t>
            </w:r>
          </w:p>
        </w:tc>
      </w:tr>
      <w:tr w:rsidR="00F34BB9" w14:paraId="1147FAB9" w14:textId="77777777" w:rsidTr="00C0096D">
        <w:trPr>
          <w:cantSplit/>
        </w:trPr>
        <w:tc>
          <w:tcPr>
            <w:tcW w:w="0" w:type="auto"/>
            <w:tcBorders>
              <w:top w:val="single" w:sz="4" w:space="0" w:color="A6A6A6" w:themeColor="background1" w:themeShade="A6"/>
              <w:right w:val="single" w:sz="4" w:space="0" w:color="000000" w:themeColor="text1"/>
            </w:tcBorders>
          </w:tcPr>
          <w:p w14:paraId="0CB3CE68" w14:textId="77777777" w:rsidR="00F34BB9" w:rsidRDefault="00F34BB9" w:rsidP="00F34BB9">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021E0E" w14:textId="77777777" w:rsidR="00F34BB9" w:rsidRDefault="00F34BB9" w:rsidP="00F34BB9">
            <w:pPr>
              <w:pStyle w:val="NormalinTable"/>
              <w:tabs>
                <w:tab w:val="left" w:pos="1250"/>
              </w:tabs>
            </w:pPr>
            <w:r>
              <w:t>0.000 € / hl</w:t>
            </w:r>
          </w:p>
        </w:tc>
      </w:tr>
      <w:tr w:rsidR="00F34BB9" w14:paraId="04D5EBAE" w14:textId="77777777" w:rsidTr="00C0096D">
        <w:trPr>
          <w:cantSplit/>
        </w:trPr>
        <w:tc>
          <w:tcPr>
            <w:tcW w:w="0" w:type="auto"/>
            <w:tcBorders>
              <w:top w:val="single" w:sz="4" w:space="0" w:color="A6A6A6" w:themeColor="background1" w:themeShade="A6"/>
              <w:right w:val="single" w:sz="4" w:space="0" w:color="000000" w:themeColor="text1"/>
            </w:tcBorders>
          </w:tcPr>
          <w:p w14:paraId="116A3372" w14:textId="77777777" w:rsidR="00F34BB9" w:rsidRDefault="00F34BB9" w:rsidP="00F34BB9">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4464A5" w14:textId="77777777" w:rsidR="00F34BB9" w:rsidRDefault="00F34BB9" w:rsidP="00F34BB9">
            <w:pPr>
              <w:pStyle w:val="NormalinTable"/>
              <w:tabs>
                <w:tab w:val="left" w:pos="1250"/>
              </w:tabs>
            </w:pPr>
            <w:r>
              <w:t>0.000 € / hl</w:t>
            </w:r>
          </w:p>
        </w:tc>
      </w:tr>
      <w:tr w:rsidR="00F34BB9" w14:paraId="20C74D0D" w14:textId="77777777" w:rsidTr="00C0096D">
        <w:trPr>
          <w:cantSplit/>
        </w:trPr>
        <w:tc>
          <w:tcPr>
            <w:tcW w:w="0" w:type="auto"/>
            <w:tcBorders>
              <w:top w:val="single" w:sz="4" w:space="0" w:color="A6A6A6" w:themeColor="background1" w:themeShade="A6"/>
              <w:right w:val="single" w:sz="4" w:space="0" w:color="000000" w:themeColor="text1"/>
            </w:tcBorders>
          </w:tcPr>
          <w:p w14:paraId="1DBF2E9B" w14:textId="77777777" w:rsidR="00F34BB9" w:rsidRDefault="00F34BB9" w:rsidP="00F34BB9">
            <w:pPr>
              <w:pStyle w:val="NormalinTable"/>
            </w:pPr>
            <w:r>
              <w:rPr>
                <w:b/>
              </w:rPr>
              <w:t>2204 21 93 19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6BB338" w14:textId="77777777" w:rsidR="00F34BB9" w:rsidRDefault="00F34BB9" w:rsidP="00F34BB9">
            <w:pPr>
              <w:pStyle w:val="NormalinTable"/>
              <w:tabs>
                <w:tab w:val="left" w:pos="1250"/>
              </w:tabs>
            </w:pPr>
            <w:r>
              <w:t>0.000 € / hl</w:t>
            </w:r>
          </w:p>
        </w:tc>
      </w:tr>
      <w:tr w:rsidR="00F34BB9" w14:paraId="3C2832CF" w14:textId="77777777" w:rsidTr="00C0096D">
        <w:trPr>
          <w:cantSplit/>
        </w:trPr>
        <w:tc>
          <w:tcPr>
            <w:tcW w:w="0" w:type="auto"/>
            <w:tcBorders>
              <w:top w:val="single" w:sz="4" w:space="0" w:color="A6A6A6" w:themeColor="background1" w:themeShade="A6"/>
              <w:right w:val="single" w:sz="4" w:space="0" w:color="000000" w:themeColor="text1"/>
            </w:tcBorders>
          </w:tcPr>
          <w:p w14:paraId="18E3C02B" w14:textId="77777777" w:rsidR="00F34BB9" w:rsidRDefault="00F34BB9" w:rsidP="00F34BB9">
            <w:pPr>
              <w:pStyle w:val="NormalinTable"/>
            </w:pPr>
            <w:r>
              <w:rPr>
                <w:b/>
              </w:rPr>
              <w:t>2204 21 93 29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50004B" w14:textId="77777777" w:rsidR="00F34BB9" w:rsidRDefault="00F34BB9" w:rsidP="00F34BB9">
            <w:pPr>
              <w:pStyle w:val="NormalinTable"/>
              <w:tabs>
                <w:tab w:val="left" w:pos="1250"/>
              </w:tabs>
            </w:pPr>
            <w:r>
              <w:t>0.000 € / hl</w:t>
            </w:r>
          </w:p>
        </w:tc>
      </w:tr>
      <w:tr w:rsidR="00F34BB9" w14:paraId="16B333F2" w14:textId="77777777" w:rsidTr="00C0096D">
        <w:trPr>
          <w:cantSplit/>
        </w:trPr>
        <w:tc>
          <w:tcPr>
            <w:tcW w:w="0" w:type="auto"/>
            <w:tcBorders>
              <w:top w:val="single" w:sz="4" w:space="0" w:color="A6A6A6" w:themeColor="background1" w:themeShade="A6"/>
              <w:right w:val="single" w:sz="4" w:space="0" w:color="000000" w:themeColor="text1"/>
            </w:tcBorders>
          </w:tcPr>
          <w:p w14:paraId="6D3208E3" w14:textId="77777777" w:rsidR="00F34BB9" w:rsidRDefault="00F34BB9" w:rsidP="00F34BB9">
            <w:pPr>
              <w:pStyle w:val="NormalinTable"/>
            </w:pPr>
            <w:r>
              <w:rPr>
                <w:b/>
              </w:rPr>
              <w:t>2204 21 93 31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8BD690" w14:textId="77777777" w:rsidR="00F34BB9" w:rsidRDefault="00F34BB9" w:rsidP="00F34BB9">
            <w:pPr>
              <w:pStyle w:val="NormalinTable"/>
              <w:tabs>
                <w:tab w:val="left" w:pos="1250"/>
              </w:tabs>
            </w:pPr>
            <w:r>
              <w:t>0.000 € / hl</w:t>
            </w:r>
          </w:p>
        </w:tc>
      </w:tr>
      <w:tr w:rsidR="00F34BB9" w14:paraId="51512586" w14:textId="77777777" w:rsidTr="00C0096D">
        <w:trPr>
          <w:cantSplit/>
        </w:trPr>
        <w:tc>
          <w:tcPr>
            <w:tcW w:w="0" w:type="auto"/>
            <w:tcBorders>
              <w:top w:val="single" w:sz="4" w:space="0" w:color="A6A6A6" w:themeColor="background1" w:themeShade="A6"/>
              <w:right w:val="single" w:sz="4" w:space="0" w:color="000000" w:themeColor="text1"/>
            </w:tcBorders>
          </w:tcPr>
          <w:p w14:paraId="73DC9863" w14:textId="77777777" w:rsidR="00F34BB9" w:rsidRDefault="00F34BB9" w:rsidP="00F34BB9">
            <w:pPr>
              <w:pStyle w:val="NormalinTable"/>
            </w:pPr>
            <w:r>
              <w:rPr>
                <w:b/>
              </w:rPr>
              <w:t>2204 21 93 41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CF071F" w14:textId="77777777" w:rsidR="00F34BB9" w:rsidRDefault="00F34BB9" w:rsidP="00F34BB9">
            <w:pPr>
              <w:pStyle w:val="NormalinTable"/>
              <w:tabs>
                <w:tab w:val="left" w:pos="1250"/>
              </w:tabs>
            </w:pPr>
            <w:r>
              <w:t>0.000 € / hl</w:t>
            </w:r>
          </w:p>
        </w:tc>
      </w:tr>
      <w:tr w:rsidR="00F34BB9" w14:paraId="6D75D235" w14:textId="77777777" w:rsidTr="00C0096D">
        <w:trPr>
          <w:cantSplit/>
        </w:trPr>
        <w:tc>
          <w:tcPr>
            <w:tcW w:w="0" w:type="auto"/>
            <w:tcBorders>
              <w:top w:val="single" w:sz="4" w:space="0" w:color="A6A6A6" w:themeColor="background1" w:themeShade="A6"/>
              <w:right w:val="single" w:sz="4" w:space="0" w:color="000000" w:themeColor="text1"/>
            </w:tcBorders>
          </w:tcPr>
          <w:p w14:paraId="311969DC" w14:textId="77777777" w:rsidR="00F34BB9" w:rsidRDefault="00F34BB9" w:rsidP="00F34BB9">
            <w:pPr>
              <w:pStyle w:val="NormalinTable"/>
            </w:pPr>
            <w:r>
              <w:rPr>
                <w:b/>
              </w:rPr>
              <w:t>2204 21 93 51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FEF124" w14:textId="77777777" w:rsidR="00F34BB9" w:rsidRDefault="00F34BB9" w:rsidP="00F34BB9">
            <w:pPr>
              <w:pStyle w:val="NormalinTable"/>
              <w:tabs>
                <w:tab w:val="left" w:pos="1250"/>
              </w:tabs>
            </w:pPr>
            <w:r>
              <w:t>0.000 € / % vol / hl</w:t>
            </w:r>
          </w:p>
        </w:tc>
      </w:tr>
      <w:tr w:rsidR="00F34BB9" w14:paraId="2C8ADFF7" w14:textId="77777777" w:rsidTr="00C0096D">
        <w:trPr>
          <w:cantSplit/>
        </w:trPr>
        <w:tc>
          <w:tcPr>
            <w:tcW w:w="0" w:type="auto"/>
            <w:tcBorders>
              <w:top w:val="single" w:sz="4" w:space="0" w:color="A6A6A6" w:themeColor="background1" w:themeShade="A6"/>
              <w:right w:val="single" w:sz="4" w:space="0" w:color="000000" w:themeColor="text1"/>
            </w:tcBorders>
          </w:tcPr>
          <w:p w14:paraId="5C0E3D2E" w14:textId="77777777" w:rsidR="00F34BB9" w:rsidRDefault="00F34BB9" w:rsidP="00F34BB9">
            <w:pPr>
              <w:pStyle w:val="NormalinTable"/>
            </w:pPr>
            <w:r>
              <w:rPr>
                <w:b/>
              </w:rPr>
              <w:t>2204 21 94 19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4DE65A" w14:textId="77777777" w:rsidR="00F34BB9" w:rsidRDefault="00F34BB9" w:rsidP="00F34BB9">
            <w:pPr>
              <w:pStyle w:val="NormalinTable"/>
              <w:tabs>
                <w:tab w:val="left" w:pos="1250"/>
              </w:tabs>
            </w:pPr>
            <w:r>
              <w:t>0.000 € / hl</w:t>
            </w:r>
          </w:p>
        </w:tc>
      </w:tr>
      <w:tr w:rsidR="00F34BB9" w14:paraId="372A9DE8" w14:textId="77777777" w:rsidTr="00C0096D">
        <w:trPr>
          <w:cantSplit/>
        </w:trPr>
        <w:tc>
          <w:tcPr>
            <w:tcW w:w="0" w:type="auto"/>
            <w:tcBorders>
              <w:top w:val="single" w:sz="4" w:space="0" w:color="A6A6A6" w:themeColor="background1" w:themeShade="A6"/>
              <w:right w:val="single" w:sz="4" w:space="0" w:color="000000" w:themeColor="text1"/>
            </w:tcBorders>
          </w:tcPr>
          <w:p w14:paraId="66BED554" w14:textId="77777777" w:rsidR="00F34BB9" w:rsidRDefault="00F34BB9" w:rsidP="00F34BB9">
            <w:pPr>
              <w:pStyle w:val="NormalinTable"/>
            </w:pPr>
            <w:r>
              <w:rPr>
                <w:b/>
              </w:rPr>
              <w:t>2204 21 94 29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0AE61C" w14:textId="77777777" w:rsidR="00F34BB9" w:rsidRDefault="00F34BB9" w:rsidP="00F34BB9">
            <w:pPr>
              <w:pStyle w:val="NormalinTable"/>
              <w:tabs>
                <w:tab w:val="left" w:pos="1250"/>
              </w:tabs>
            </w:pPr>
            <w:r>
              <w:t>0.000 € / hl</w:t>
            </w:r>
          </w:p>
        </w:tc>
      </w:tr>
      <w:tr w:rsidR="00F34BB9" w14:paraId="724DE046" w14:textId="77777777" w:rsidTr="00C0096D">
        <w:trPr>
          <w:cantSplit/>
        </w:trPr>
        <w:tc>
          <w:tcPr>
            <w:tcW w:w="0" w:type="auto"/>
            <w:tcBorders>
              <w:top w:val="single" w:sz="4" w:space="0" w:color="A6A6A6" w:themeColor="background1" w:themeShade="A6"/>
              <w:right w:val="single" w:sz="4" w:space="0" w:color="000000" w:themeColor="text1"/>
            </w:tcBorders>
          </w:tcPr>
          <w:p w14:paraId="78F8B009" w14:textId="77777777" w:rsidR="00F34BB9" w:rsidRDefault="00F34BB9" w:rsidP="00F34BB9">
            <w:pPr>
              <w:pStyle w:val="NormalinTable"/>
            </w:pPr>
            <w:r>
              <w:rPr>
                <w:b/>
              </w:rPr>
              <w:t>2204 21 94 31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86328A" w14:textId="77777777" w:rsidR="00F34BB9" w:rsidRDefault="00F34BB9" w:rsidP="00F34BB9">
            <w:pPr>
              <w:pStyle w:val="NormalinTable"/>
              <w:tabs>
                <w:tab w:val="left" w:pos="1250"/>
              </w:tabs>
            </w:pPr>
            <w:r>
              <w:t>0.000 € / hl</w:t>
            </w:r>
          </w:p>
        </w:tc>
      </w:tr>
      <w:tr w:rsidR="00F34BB9" w14:paraId="057A248A" w14:textId="77777777" w:rsidTr="00C0096D">
        <w:trPr>
          <w:cantSplit/>
        </w:trPr>
        <w:tc>
          <w:tcPr>
            <w:tcW w:w="0" w:type="auto"/>
            <w:tcBorders>
              <w:top w:val="single" w:sz="4" w:space="0" w:color="A6A6A6" w:themeColor="background1" w:themeShade="A6"/>
              <w:right w:val="single" w:sz="4" w:space="0" w:color="000000" w:themeColor="text1"/>
            </w:tcBorders>
          </w:tcPr>
          <w:p w14:paraId="30A1DF48" w14:textId="77777777" w:rsidR="00F34BB9" w:rsidRDefault="00F34BB9" w:rsidP="00F34BB9">
            <w:pPr>
              <w:pStyle w:val="NormalinTable"/>
            </w:pPr>
            <w:r>
              <w:rPr>
                <w:b/>
              </w:rPr>
              <w:t>2204 21 94 41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FF9EC1" w14:textId="77777777" w:rsidR="00F34BB9" w:rsidRDefault="00F34BB9" w:rsidP="00F34BB9">
            <w:pPr>
              <w:pStyle w:val="NormalinTable"/>
              <w:tabs>
                <w:tab w:val="left" w:pos="1250"/>
              </w:tabs>
            </w:pPr>
            <w:r>
              <w:t>0.000 € / hl</w:t>
            </w:r>
          </w:p>
        </w:tc>
      </w:tr>
      <w:tr w:rsidR="00F34BB9" w14:paraId="477FB34B" w14:textId="77777777" w:rsidTr="00C0096D">
        <w:trPr>
          <w:cantSplit/>
        </w:trPr>
        <w:tc>
          <w:tcPr>
            <w:tcW w:w="0" w:type="auto"/>
            <w:tcBorders>
              <w:top w:val="single" w:sz="4" w:space="0" w:color="A6A6A6" w:themeColor="background1" w:themeShade="A6"/>
              <w:right w:val="single" w:sz="4" w:space="0" w:color="000000" w:themeColor="text1"/>
            </w:tcBorders>
          </w:tcPr>
          <w:p w14:paraId="39D86E1E" w14:textId="77777777" w:rsidR="00F34BB9" w:rsidRDefault="00F34BB9" w:rsidP="00F34BB9">
            <w:pPr>
              <w:pStyle w:val="NormalinTable"/>
            </w:pPr>
            <w:r>
              <w:rPr>
                <w:b/>
              </w:rPr>
              <w:t>2204 21 94 51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054047" w14:textId="77777777" w:rsidR="00F34BB9" w:rsidRDefault="00F34BB9" w:rsidP="00F34BB9">
            <w:pPr>
              <w:pStyle w:val="NormalinTable"/>
              <w:tabs>
                <w:tab w:val="left" w:pos="1250"/>
              </w:tabs>
            </w:pPr>
            <w:r>
              <w:t>0.000 € / % vol / hl</w:t>
            </w:r>
          </w:p>
        </w:tc>
      </w:tr>
      <w:tr w:rsidR="00F34BB9" w14:paraId="253543C9" w14:textId="77777777" w:rsidTr="00C0096D">
        <w:trPr>
          <w:cantSplit/>
        </w:trPr>
        <w:tc>
          <w:tcPr>
            <w:tcW w:w="0" w:type="auto"/>
            <w:tcBorders>
              <w:top w:val="single" w:sz="4" w:space="0" w:color="A6A6A6" w:themeColor="background1" w:themeShade="A6"/>
              <w:right w:val="single" w:sz="4" w:space="0" w:color="000000" w:themeColor="text1"/>
            </w:tcBorders>
          </w:tcPr>
          <w:p w14:paraId="090E1360" w14:textId="77777777" w:rsidR="00F34BB9" w:rsidRDefault="00F34BB9" w:rsidP="00F34BB9">
            <w:pPr>
              <w:pStyle w:val="NormalinTable"/>
            </w:pPr>
            <w:r>
              <w:rPr>
                <w:b/>
              </w:rPr>
              <w:t>2204 21 94 61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09F627" w14:textId="77777777" w:rsidR="00F34BB9" w:rsidRDefault="00F34BB9" w:rsidP="00F34BB9">
            <w:pPr>
              <w:pStyle w:val="NormalinTable"/>
              <w:tabs>
                <w:tab w:val="left" w:pos="1250"/>
              </w:tabs>
            </w:pPr>
            <w:r>
              <w:t>0.000 € / hl</w:t>
            </w:r>
          </w:p>
        </w:tc>
      </w:tr>
      <w:tr w:rsidR="00F34BB9" w14:paraId="11E76B89" w14:textId="77777777" w:rsidTr="00C0096D">
        <w:trPr>
          <w:cantSplit/>
        </w:trPr>
        <w:tc>
          <w:tcPr>
            <w:tcW w:w="0" w:type="auto"/>
            <w:tcBorders>
              <w:top w:val="single" w:sz="4" w:space="0" w:color="A6A6A6" w:themeColor="background1" w:themeShade="A6"/>
              <w:right w:val="single" w:sz="4" w:space="0" w:color="000000" w:themeColor="text1"/>
            </w:tcBorders>
          </w:tcPr>
          <w:p w14:paraId="07763530" w14:textId="77777777" w:rsidR="00F34BB9" w:rsidRDefault="00F34BB9" w:rsidP="00F34BB9">
            <w:pPr>
              <w:pStyle w:val="NormalinTable"/>
            </w:pPr>
            <w:r>
              <w:rPr>
                <w:b/>
              </w:rPr>
              <w:t>2204 21 94 71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E32AA2" w14:textId="77777777" w:rsidR="00F34BB9" w:rsidRDefault="00F34BB9" w:rsidP="00F34BB9">
            <w:pPr>
              <w:pStyle w:val="NormalinTable"/>
              <w:tabs>
                <w:tab w:val="left" w:pos="1250"/>
              </w:tabs>
            </w:pPr>
            <w:r>
              <w:t>0.000 € / hl</w:t>
            </w:r>
          </w:p>
        </w:tc>
      </w:tr>
      <w:tr w:rsidR="00F34BB9" w14:paraId="1DDC6910" w14:textId="77777777" w:rsidTr="00C0096D">
        <w:trPr>
          <w:cantSplit/>
        </w:trPr>
        <w:tc>
          <w:tcPr>
            <w:tcW w:w="0" w:type="auto"/>
            <w:tcBorders>
              <w:top w:val="single" w:sz="4" w:space="0" w:color="A6A6A6" w:themeColor="background1" w:themeShade="A6"/>
              <w:right w:val="single" w:sz="4" w:space="0" w:color="000000" w:themeColor="text1"/>
            </w:tcBorders>
          </w:tcPr>
          <w:p w14:paraId="761522B6" w14:textId="77777777" w:rsidR="00F34BB9" w:rsidRDefault="00F34BB9" w:rsidP="00F34BB9">
            <w:pPr>
              <w:pStyle w:val="NormalinTable"/>
            </w:pPr>
            <w:r>
              <w:rPr>
                <w:b/>
              </w:rPr>
              <w:t>2204 21 94 81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E185F2" w14:textId="77777777" w:rsidR="00F34BB9" w:rsidRDefault="00F34BB9" w:rsidP="00F34BB9">
            <w:pPr>
              <w:pStyle w:val="NormalinTable"/>
              <w:tabs>
                <w:tab w:val="left" w:pos="1250"/>
              </w:tabs>
            </w:pPr>
            <w:r>
              <w:t>0.000 € / hl</w:t>
            </w:r>
          </w:p>
        </w:tc>
      </w:tr>
      <w:tr w:rsidR="00F34BB9" w14:paraId="7C6D5DF5" w14:textId="77777777" w:rsidTr="00C0096D">
        <w:trPr>
          <w:cantSplit/>
        </w:trPr>
        <w:tc>
          <w:tcPr>
            <w:tcW w:w="0" w:type="auto"/>
            <w:tcBorders>
              <w:top w:val="single" w:sz="4" w:space="0" w:color="A6A6A6" w:themeColor="background1" w:themeShade="A6"/>
              <w:right w:val="single" w:sz="4" w:space="0" w:color="000000" w:themeColor="text1"/>
            </w:tcBorders>
          </w:tcPr>
          <w:p w14:paraId="2BB73D9E" w14:textId="77777777" w:rsidR="00F34BB9" w:rsidRDefault="00F34BB9" w:rsidP="00F34BB9">
            <w:pPr>
              <w:pStyle w:val="NormalinTable"/>
            </w:pPr>
            <w:r>
              <w:rPr>
                <w:b/>
              </w:rPr>
              <w:t>2204 21 94 91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C38FB8" w14:textId="77777777" w:rsidR="00F34BB9" w:rsidRDefault="00F34BB9" w:rsidP="00F34BB9">
            <w:pPr>
              <w:pStyle w:val="NormalinTable"/>
              <w:tabs>
                <w:tab w:val="left" w:pos="1250"/>
              </w:tabs>
            </w:pPr>
            <w:r>
              <w:t>0.000 € / hl</w:t>
            </w:r>
          </w:p>
        </w:tc>
      </w:tr>
      <w:tr w:rsidR="00F34BB9" w14:paraId="7C757D39" w14:textId="77777777" w:rsidTr="00C0096D">
        <w:trPr>
          <w:cantSplit/>
        </w:trPr>
        <w:tc>
          <w:tcPr>
            <w:tcW w:w="0" w:type="auto"/>
            <w:tcBorders>
              <w:top w:val="single" w:sz="4" w:space="0" w:color="A6A6A6" w:themeColor="background1" w:themeShade="A6"/>
              <w:right w:val="single" w:sz="4" w:space="0" w:color="000000" w:themeColor="text1"/>
            </w:tcBorders>
          </w:tcPr>
          <w:p w14:paraId="0ABA7139" w14:textId="77777777" w:rsidR="00F34BB9" w:rsidRDefault="00F34BB9" w:rsidP="00F34BB9">
            <w:pPr>
              <w:pStyle w:val="NormalinTable"/>
            </w:pPr>
            <w:r>
              <w:rPr>
                <w:b/>
              </w:rPr>
              <w:t>2204 21 94 95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965CDE" w14:textId="77777777" w:rsidR="00F34BB9" w:rsidRDefault="00F34BB9" w:rsidP="00F34BB9">
            <w:pPr>
              <w:pStyle w:val="NormalinTable"/>
              <w:tabs>
                <w:tab w:val="left" w:pos="1250"/>
              </w:tabs>
            </w:pPr>
            <w:r>
              <w:t>0.000 € / % vol / hl</w:t>
            </w:r>
          </w:p>
        </w:tc>
      </w:tr>
      <w:tr w:rsidR="00F34BB9" w14:paraId="51F10406" w14:textId="77777777" w:rsidTr="00C0096D">
        <w:trPr>
          <w:cantSplit/>
        </w:trPr>
        <w:tc>
          <w:tcPr>
            <w:tcW w:w="0" w:type="auto"/>
            <w:tcBorders>
              <w:top w:val="single" w:sz="4" w:space="0" w:color="A6A6A6" w:themeColor="background1" w:themeShade="A6"/>
              <w:right w:val="single" w:sz="4" w:space="0" w:color="000000" w:themeColor="text1"/>
            </w:tcBorders>
          </w:tcPr>
          <w:p w14:paraId="4251E5F9" w14:textId="77777777" w:rsidR="00F34BB9" w:rsidRDefault="00F34BB9" w:rsidP="00F34BB9">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F05B72" w14:textId="77777777" w:rsidR="00F34BB9" w:rsidRDefault="00F34BB9" w:rsidP="00F34BB9">
            <w:pPr>
              <w:pStyle w:val="NormalinTable"/>
              <w:tabs>
                <w:tab w:val="left" w:pos="1250"/>
              </w:tabs>
            </w:pPr>
            <w:r>
              <w:t>0.00%</w:t>
            </w:r>
          </w:p>
        </w:tc>
      </w:tr>
      <w:tr w:rsidR="00F34BB9" w14:paraId="500C1A7B" w14:textId="77777777" w:rsidTr="00C0096D">
        <w:trPr>
          <w:cantSplit/>
        </w:trPr>
        <w:tc>
          <w:tcPr>
            <w:tcW w:w="0" w:type="auto"/>
            <w:tcBorders>
              <w:top w:val="single" w:sz="4" w:space="0" w:color="A6A6A6" w:themeColor="background1" w:themeShade="A6"/>
              <w:right w:val="single" w:sz="4" w:space="0" w:color="000000" w:themeColor="text1"/>
            </w:tcBorders>
          </w:tcPr>
          <w:p w14:paraId="26342B54" w14:textId="77777777" w:rsidR="00F34BB9" w:rsidRDefault="00F34BB9" w:rsidP="00F34BB9">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6F047E" w14:textId="77777777" w:rsidR="00F34BB9" w:rsidRDefault="00F34BB9" w:rsidP="00F34BB9">
            <w:pPr>
              <w:pStyle w:val="NormalinTable"/>
              <w:tabs>
                <w:tab w:val="left" w:pos="1250"/>
              </w:tabs>
            </w:pPr>
            <w:r>
              <w:t>0.00%</w:t>
            </w:r>
          </w:p>
        </w:tc>
      </w:tr>
      <w:tr w:rsidR="00F34BB9" w14:paraId="63F3788F" w14:textId="77777777" w:rsidTr="00C0096D">
        <w:trPr>
          <w:cantSplit/>
        </w:trPr>
        <w:tc>
          <w:tcPr>
            <w:tcW w:w="0" w:type="auto"/>
            <w:tcBorders>
              <w:top w:val="single" w:sz="4" w:space="0" w:color="A6A6A6" w:themeColor="background1" w:themeShade="A6"/>
              <w:right w:val="single" w:sz="4" w:space="0" w:color="000000" w:themeColor="text1"/>
            </w:tcBorders>
          </w:tcPr>
          <w:p w14:paraId="7B60D02C" w14:textId="77777777" w:rsidR="00F34BB9" w:rsidRDefault="00F34BB9" w:rsidP="00F34BB9">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1F32FA" w14:textId="77777777" w:rsidR="00F34BB9" w:rsidRDefault="00F34BB9" w:rsidP="00F34BB9">
            <w:pPr>
              <w:pStyle w:val="NormalinTable"/>
              <w:tabs>
                <w:tab w:val="left" w:pos="1250"/>
              </w:tabs>
            </w:pPr>
            <w:r>
              <w:t>0.00%</w:t>
            </w:r>
          </w:p>
        </w:tc>
      </w:tr>
      <w:tr w:rsidR="00F34BB9" w14:paraId="2AB4E33A" w14:textId="77777777" w:rsidTr="00C0096D">
        <w:trPr>
          <w:cantSplit/>
        </w:trPr>
        <w:tc>
          <w:tcPr>
            <w:tcW w:w="0" w:type="auto"/>
            <w:tcBorders>
              <w:top w:val="single" w:sz="4" w:space="0" w:color="A6A6A6" w:themeColor="background1" w:themeShade="A6"/>
              <w:right w:val="single" w:sz="4" w:space="0" w:color="000000" w:themeColor="text1"/>
            </w:tcBorders>
          </w:tcPr>
          <w:p w14:paraId="0E64FAB1" w14:textId="77777777" w:rsidR="00F34BB9" w:rsidRDefault="00F34BB9" w:rsidP="00F34BB9">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F20BA0" w14:textId="77777777" w:rsidR="00F34BB9" w:rsidRDefault="00F34BB9" w:rsidP="00F34BB9">
            <w:pPr>
              <w:pStyle w:val="NormalinTable"/>
              <w:tabs>
                <w:tab w:val="left" w:pos="1250"/>
              </w:tabs>
            </w:pPr>
            <w:r>
              <w:t>0.00%</w:t>
            </w:r>
          </w:p>
        </w:tc>
      </w:tr>
      <w:tr w:rsidR="00F34BB9" w14:paraId="31CB4E93" w14:textId="77777777" w:rsidTr="00C0096D">
        <w:trPr>
          <w:cantSplit/>
        </w:trPr>
        <w:tc>
          <w:tcPr>
            <w:tcW w:w="0" w:type="auto"/>
            <w:tcBorders>
              <w:top w:val="single" w:sz="4" w:space="0" w:color="A6A6A6" w:themeColor="background1" w:themeShade="A6"/>
              <w:right w:val="single" w:sz="4" w:space="0" w:color="000000" w:themeColor="text1"/>
            </w:tcBorders>
          </w:tcPr>
          <w:p w14:paraId="787DE356" w14:textId="77777777" w:rsidR="00F34BB9" w:rsidRDefault="00F34BB9" w:rsidP="00F34BB9">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874E16" w14:textId="77777777" w:rsidR="00F34BB9" w:rsidRDefault="00F34BB9" w:rsidP="00F34BB9">
            <w:pPr>
              <w:pStyle w:val="NormalinTable"/>
              <w:tabs>
                <w:tab w:val="left" w:pos="1250"/>
              </w:tabs>
            </w:pPr>
            <w:r>
              <w:t>0.000 € / hl</w:t>
            </w:r>
          </w:p>
        </w:tc>
      </w:tr>
      <w:tr w:rsidR="00F34BB9" w14:paraId="0C66D44B" w14:textId="77777777" w:rsidTr="00C0096D">
        <w:trPr>
          <w:cantSplit/>
        </w:trPr>
        <w:tc>
          <w:tcPr>
            <w:tcW w:w="0" w:type="auto"/>
            <w:tcBorders>
              <w:top w:val="single" w:sz="4" w:space="0" w:color="A6A6A6" w:themeColor="background1" w:themeShade="A6"/>
              <w:right w:val="single" w:sz="4" w:space="0" w:color="000000" w:themeColor="text1"/>
            </w:tcBorders>
          </w:tcPr>
          <w:p w14:paraId="5F923A29" w14:textId="77777777" w:rsidR="00F34BB9" w:rsidRDefault="00F34BB9" w:rsidP="00F34BB9">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CE3228" w14:textId="77777777" w:rsidR="00F34BB9" w:rsidRDefault="00F34BB9" w:rsidP="00F34BB9">
            <w:pPr>
              <w:pStyle w:val="NormalinTable"/>
              <w:tabs>
                <w:tab w:val="left" w:pos="1250"/>
              </w:tabs>
            </w:pPr>
            <w:r>
              <w:t>0.00%</w:t>
            </w:r>
          </w:p>
        </w:tc>
      </w:tr>
      <w:tr w:rsidR="00F34BB9" w14:paraId="0A02D2C2" w14:textId="77777777" w:rsidTr="00C0096D">
        <w:trPr>
          <w:cantSplit/>
        </w:trPr>
        <w:tc>
          <w:tcPr>
            <w:tcW w:w="0" w:type="auto"/>
            <w:tcBorders>
              <w:top w:val="single" w:sz="4" w:space="0" w:color="A6A6A6" w:themeColor="background1" w:themeShade="A6"/>
              <w:right w:val="single" w:sz="4" w:space="0" w:color="000000" w:themeColor="text1"/>
            </w:tcBorders>
          </w:tcPr>
          <w:p w14:paraId="5FEAF7B8" w14:textId="77777777" w:rsidR="00F34BB9" w:rsidRDefault="00F34BB9" w:rsidP="00F34BB9">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2E29B4" w14:textId="77777777" w:rsidR="00F34BB9" w:rsidRDefault="00F34BB9" w:rsidP="00F34BB9">
            <w:pPr>
              <w:pStyle w:val="NormalinTable"/>
              <w:tabs>
                <w:tab w:val="left" w:pos="1250"/>
              </w:tabs>
            </w:pPr>
            <w:r>
              <w:t>0.00%</w:t>
            </w:r>
          </w:p>
        </w:tc>
      </w:tr>
      <w:tr w:rsidR="00F34BB9" w14:paraId="5450D488" w14:textId="77777777" w:rsidTr="00C0096D">
        <w:trPr>
          <w:cantSplit/>
        </w:trPr>
        <w:tc>
          <w:tcPr>
            <w:tcW w:w="0" w:type="auto"/>
            <w:tcBorders>
              <w:top w:val="single" w:sz="4" w:space="0" w:color="A6A6A6" w:themeColor="background1" w:themeShade="A6"/>
              <w:right w:val="single" w:sz="4" w:space="0" w:color="000000" w:themeColor="text1"/>
            </w:tcBorders>
          </w:tcPr>
          <w:p w14:paraId="295C1353" w14:textId="77777777" w:rsidR="00F34BB9" w:rsidRDefault="00F34BB9" w:rsidP="00F34BB9">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5E2F7E" w14:textId="77777777" w:rsidR="00F34BB9" w:rsidRDefault="00F34BB9" w:rsidP="00F34BB9">
            <w:pPr>
              <w:pStyle w:val="NormalinTable"/>
              <w:tabs>
                <w:tab w:val="left" w:pos="1250"/>
              </w:tabs>
            </w:pPr>
            <w:r>
              <w:t>0.00%</w:t>
            </w:r>
          </w:p>
        </w:tc>
      </w:tr>
      <w:tr w:rsidR="00F34BB9" w14:paraId="491FACAF" w14:textId="77777777" w:rsidTr="00C0096D">
        <w:trPr>
          <w:cantSplit/>
        </w:trPr>
        <w:tc>
          <w:tcPr>
            <w:tcW w:w="0" w:type="auto"/>
            <w:tcBorders>
              <w:top w:val="single" w:sz="4" w:space="0" w:color="A6A6A6" w:themeColor="background1" w:themeShade="A6"/>
              <w:right w:val="single" w:sz="4" w:space="0" w:color="000000" w:themeColor="text1"/>
            </w:tcBorders>
          </w:tcPr>
          <w:p w14:paraId="3BF6447E" w14:textId="77777777" w:rsidR="00F34BB9" w:rsidRDefault="00F34BB9" w:rsidP="00F34BB9">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AE5C81" w14:textId="77777777" w:rsidR="00F34BB9" w:rsidRDefault="00F34BB9" w:rsidP="00F34BB9">
            <w:pPr>
              <w:pStyle w:val="NormalinTable"/>
              <w:tabs>
                <w:tab w:val="left" w:pos="1250"/>
              </w:tabs>
            </w:pPr>
            <w:r>
              <w:t>0.00%</w:t>
            </w:r>
          </w:p>
        </w:tc>
      </w:tr>
      <w:tr w:rsidR="00F34BB9" w14:paraId="6CD57BAB" w14:textId="77777777" w:rsidTr="00C0096D">
        <w:trPr>
          <w:cantSplit/>
        </w:trPr>
        <w:tc>
          <w:tcPr>
            <w:tcW w:w="0" w:type="auto"/>
            <w:tcBorders>
              <w:top w:val="single" w:sz="4" w:space="0" w:color="A6A6A6" w:themeColor="background1" w:themeShade="A6"/>
              <w:right w:val="single" w:sz="4" w:space="0" w:color="000000" w:themeColor="text1"/>
            </w:tcBorders>
          </w:tcPr>
          <w:p w14:paraId="5F309E19" w14:textId="77777777" w:rsidR="00F34BB9" w:rsidRDefault="00F34BB9" w:rsidP="00F34BB9">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2E0DD4" w14:textId="77777777" w:rsidR="00F34BB9" w:rsidRDefault="00F34BB9" w:rsidP="00F34BB9">
            <w:pPr>
              <w:pStyle w:val="NormalinTable"/>
              <w:tabs>
                <w:tab w:val="left" w:pos="1250"/>
              </w:tabs>
            </w:pPr>
            <w:r>
              <w:t>0.00%</w:t>
            </w:r>
          </w:p>
        </w:tc>
      </w:tr>
      <w:tr w:rsidR="00F34BB9" w14:paraId="78F9CBCC" w14:textId="77777777" w:rsidTr="00C0096D">
        <w:trPr>
          <w:cantSplit/>
        </w:trPr>
        <w:tc>
          <w:tcPr>
            <w:tcW w:w="0" w:type="auto"/>
            <w:tcBorders>
              <w:top w:val="single" w:sz="4" w:space="0" w:color="A6A6A6" w:themeColor="background1" w:themeShade="A6"/>
              <w:right w:val="single" w:sz="4" w:space="0" w:color="000000" w:themeColor="text1"/>
            </w:tcBorders>
          </w:tcPr>
          <w:p w14:paraId="54F64069" w14:textId="77777777" w:rsidR="00F34BB9" w:rsidRDefault="00F34BB9" w:rsidP="00F34BB9">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11EE90" w14:textId="77777777" w:rsidR="00F34BB9" w:rsidRDefault="00F34BB9" w:rsidP="00F34BB9">
            <w:pPr>
              <w:pStyle w:val="NormalinTable"/>
              <w:tabs>
                <w:tab w:val="left" w:pos="1250"/>
              </w:tabs>
            </w:pPr>
            <w:r>
              <w:t>0.00%</w:t>
            </w:r>
          </w:p>
        </w:tc>
      </w:tr>
      <w:tr w:rsidR="00F34BB9" w14:paraId="1D933656" w14:textId="77777777" w:rsidTr="00C0096D">
        <w:trPr>
          <w:cantSplit/>
        </w:trPr>
        <w:tc>
          <w:tcPr>
            <w:tcW w:w="0" w:type="auto"/>
            <w:tcBorders>
              <w:top w:val="single" w:sz="4" w:space="0" w:color="A6A6A6" w:themeColor="background1" w:themeShade="A6"/>
              <w:right w:val="single" w:sz="4" w:space="0" w:color="000000" w:themeColor="text1"/>
            </w:tcBorders>
          </w:tcPr>
          <w:p w14:paraId="220C47DF" w14:textId="77777777" w:rsidR="00F34BB9" w:rsidRDefault="00F34BB9" w:rsidP="00F34BB9">
            <w:pPr>
              <w:pStyle w:val="NormalinTable"/>
            </w:pPr>
            <w:r>
              <w:rPr>
                <w:b/>
              </w:rPr>
              <w:lastRenderedPageBreak/>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2E0C1B" w14:textId="77777777" w:rsidR="00F34BB9" w:rsidRDefault="00F34BB9" w:rsidP="00F34BB9">
            <w:pPr>
              <w:pStyle w:val="NormalinTable"/>
              <w:tabs>
                <w:tab w:val="left" w:pos="1250"/>
              </w:tabs>
            </w:pPr>
            <w:r>
              <w:t>0.00%</w:t>
            </w:r>
          </w:p>
        </w:tc>
      </w:tr>
      <w:tr w:rsidR="00F34BB9" w14:paraId="6725E539" w14:textId="77777777" w:rsidTr="00C0096D">
        <w:trPr>
          <w:cantSplit/>
        </w:trPr>
        <w:tc>
          <w:tcPr>
            <w:tcW w:w="0" w:type="auto"/>
            <w:tcBorders>
              <w:top w:val="single" w:sz="4" w:space="0" w:color="A6A6A6" w:themeColor="background1" w:themeShade="A6"/>
              <w:right w:val="single" w:sz="4" w:space="0" w:color="000000" w:themeColor="text1"/>
            </w:tcBorders>
          </w:tcPr>
          <w:p w14:paraId="33984281" w14:textId="77777777" w:rsidR="00F34BB9" w:rsidRDefault="00F34BB9" w:rsidP="00F34BB9">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3C30B8" w14:textId="77777777" w:rsidR="00F34BB9" w:rsidRDefault="00F34BB9" w:rsidP="00F34BB9">
            <w:pPr>
              <w:pStyle w:val="NormalinTable"/>
              <w:tabs>
                <w:tab w:val="left" w:pos="1250"/>
              </w:tabs>
            </w:pPr>
            <w:r>
              <w:t>0.00%</w:t>
            </w:r>
          </w:p>
        </w:tc>
      </w:tr>
      <w:tr w:rsidR="00F34BB9" w14:paraId="6CD26406" w14:textId="77777777" w:rsidTr="00C0096D">
        <w:trPr>
          <w:cantSplit/>
        </w:trPr>
        <w:tc>
          <w:tcPr>
            <w:tcW w:w="0" w:type="auto"/>
            <w:tcBorders>
              <w:top w:val="single" w:sz="4" w:space="0" w:color="A6A6A6" w:themeColor="background1" w:themeShade="A6"/>
              <w:right w:val="single" w:sz="4" w:space="0" w:color="000000" w:themeColor="text1"/>
            </w:tcBorders>
          </w:tcPr>
          <w:p w14:paraId="33D7A894" w14:textId="77777777" w:rsidR="00F34BB9" w:rsidRDefault="00F34BB9" w:rsidP="00F34BB9">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6B0CAE" w14:textId="77777777" w:rsidR="00F34BB9" w:rsidRDefault="00F34BB9" w:rsidP="00F34BB9">
            <w:pPr>
              <w:pStyle w:val="NormalinTable"/>
              <w:tabs>
                <w:tab w:val="left" w:pos="1250"/>
              </w:tabs>
            </w:pPr>
            <w:r>
              <w:t>0.00%</w:t>
            </w:r>
          </w:p>
        </w:tc>
      </w:tr>
      <w:tr w:rsidR="00F34BB9" w14:paraId="22ABE39D" w14:textId="77777777" w:rsidTr="00C0096D">
        <w:trPr>
          <w:cantSplit/>
        </w:trPr>
        <w:tc>
          <w:tcPr>
            <w:tcW w:w="0" w:type="auto"/>
            <w:tcBorders>
              <w:top w:val="single" w:sz="4" w:space="0" w:color="A6A6A6" w:themeColor="background1" w:themeShade="A6"/>
              <w:right w:val="single" w:sz="4" w:space="0" w:color="000000" w:themeColor="text1"/>
            </w:tcBorders>
          </w:tcPr>
          <w:p w14:paraId="5E541AE9" w14:textId="77777777" w:rsidR="00F34BB9" w:rsidRDefault="00F34BB9" w:rsidP="00F34BB9">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9949AA" w14:textId="77777777" w:rsidR="00F34BB9" w:rsidRDefault="00F34BB9" w:rsidP="00F34BB9">
            <w:pPr>
              <w:pStyle w:val="NormalinTable"/>
              <w:tabs>
                <w:tab w:val="left" w:pos="1250"/>
              </w:tabs>
            </w:pPr>
            <w:r>
              <w:t>0.00%</w:t>
            </w:r>
          </w:p>
        </w:tc>
      </w:tr>
      <w:tr w:rsidR="00F34BB9" w14:paraId="5BAD0C65" w14:textId="77777777" w:rsidTr="00C0096D">
        <w:trPr>
          <w:cantSplit/>
        </w:trPr>
        <w:tc>
          <w:tcPr>
            <w:tcW w:w="0" w:type="auto"/>
            <w:tcBorders>
              <w:top w:val="single" w:sz="4" w:space="0" w:color="A6A6A6" w:themeColor="background1" w:themeShade="A6"/>
              <w:right w:val="single" w:sz="4" w:space="0" w:color="000000" w:themeColor="text1"/>
            </w:tcBorders>
          </w:tcPr>
          <w:p w14:paraId="3747C43E" w14:textId="77777777" w:rsidR="00F34BB9" w:rsidRDefault="00F34BB9" w:rsidP="00F34BB9">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405FEE" w14:textId="77777777" w:rsidR="00F34BB9" w:rsidRDefault="00F34BB9" w:rsidP="00F34BB9">
            <w:pPr>
              <w:pStyle w:val="NormalinTable"/>
              <w:tabs>
                <w:tab w:val="left" w:pos="1250"/>
              </w:tabs>
            </w:pPr>
            <w:r>
              <w:t>0.00%</w:t>
            </w:r>
          </w:p>
        </w:tc>
      </w:tr>
      <w:tr w:rsidR="00F34BB9" w14:paraId="4EFED5E4" w14:textId="77777777" w:rsidTr="00C0096D">
        <w:trPr>
          <w:cantSplit/>
        </w:trPr>
        <w:tc>
          <w:tcPr>
            <w:tcW w:w="0" w:type="auto"/>
            <w:tcBorders>
              <w:top w:val="single" w:sz="4" w:space="0" w:color="A6A6A6" w:themeColor="background1" w:themeShade="A6"/>
              <w:right w:val="single" w:sz="4" w:space="0" w:color="000000" w:themeColor="text1"/>
            </w:tcBorders>
          </w:tcPr>
          <w:p w14:paraId="18C15DDA" w14:textId="77777777" w:rsidR="00F34BB9" w:rsidRDefault="00F34BB9" w:rsidP="00F34BB9">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3A41E5" w14:textId="77777777" w:rsidR="00F34BB9" w:rsidRDefault="00F34BB9" w:rsidP="00F34BB9">
            <w:pPr>
              <w:pStyle w:val="NormalinTable"/>
              <w:tabs>
                <w:tab w:val="left" w:pos="1250"/>
              </w:tabs>
            </w:pPr>
            <w:r>
              <w:t>0.00%</w:t>
            </w:r>
          </w:p>
        </w:tc>
      </w:tr>
      <w:tr w:rsidR="00F34BB9" w14:paraId="0E2B5946" w14:textId="77777777" w:rsidTr="00C0096D">
        <w:trPr>
          <w:cantSplit/>
        </w:trPr>
        <w:tc>
          <w:tcPr>
            <w:tcW w:w="0" w:type="auto"/>
            <w:tcBorders>
              <w:top w:val="single" w:sz="4" w:space="0" w:color="A6A6A6" w:themeColor="background1" w:themeShade="A6"/>
              <w:right w:val="single" w:sz="4" w:space="0" w:color="000000" w:themeColor="text1"/>
            </w:tcBorders>
          </w:tcPr>
          <w:p w14:paraId="216074A8" w14:textId="77777777" w:rsidR="00F34BB9" w:rsidRDefault="00F34BB9" w:rsidP="00F34BB9">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6808EE" w14:textId="77777777" w:rsidR="00F34BB9" w:rsidRDefault="00F34BB9" w:rsidP="00F34BB9">
            <w:pPr>
              <w:pStyle w:val="NormalinTable"/>
              <w:tabs>
                <w:tab w:val="left" w:pos="1250"/>
              </w:tabs>
            </w:pPr>
            <w:r>
              <w:t>0.00%</w:t>
            </w:r>
          </w:p>
        </w:tc>
      </w:tr>
      <w:tr w:rsidR="00F34BB9" w14:paraId="2361ED9A" w14:textId="77777777" w:rsidTr="00C0096D">
        <w:trPr>
          <w:cantSplit/>
        </w:trPr>
        <w:tc>
          <w:tcPr>
            <w:tcW w:w="0" w:type="auto"/>
            <w:tcBorders>
              <w:top w:val="single" w:sz="4" w:space="0" w:color="A6A6A6" w:themeColor="background1" w:themeShade="A6"/>
              <w:right w:val="single" w:sz="4" w:space="0" w:color="000000" w:themeColor="text1"/>
            </w:tcBorders>
          </w:tcPr>
          <w:p w14:paraId="300C787F" w14:textId="77777777" w:rsidR="00F34BB9" w:rsidRDefault="00F34BB9" w:rsidP="00F34BB9">
            <w:pPr>
              <w:pStyle w:val="NormalinTable"/>
            </w:pPr>
            <w:r>
              <w:rPr>
                <w:b/>
              </w:rPr>
              <w:t>2204 30 10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775E1A" w14:textId="77777777" w:rsidR="00F34BB9" w:rsidRDefault="00F34BB9" w:rsidP="00F34BB9">
            <w:pPr>
              <w:pStyle w:val="NormalinTable"/>
              <w:tabs>
                <w:tab w:val="left" w:pos="1250"/>
              </w:tabs>
            </w:pPr>
            <w:r>
              <w:t>0.00%</w:t>
            </w:r>
          </w:p>
        </w:tc>
      </w:tr>
      <w:tr w:rsidR="00F34BB9" w14:paraId="57798488" w14:textId="77777777" w:rsidTr="00C0096D">
        <w:trPr>
          <w:cantSplit/>
        </w:trPr>
        <w:tc>
          <w:tcPr>
            <w:tcW w:w="0" w:type="auto"/>
            <w:tcBorders>
              <w:top w:val="single" w:sz="4" w:space="0" w:color="A6A6A6" w:themeColor="background1" w:themeShade="A6"/>
              <w:right w:val="single" w:sz="4" w:space="0" w:color="000000" w:themeColor="text1"/>
            </w:tcBorders>
          </w:tcPr>
          <w:p w14:paraId="7EE504D5" w14:textId="77777777" w:rsidR="00F34BB9" w:rsidRDefault="00F34BB9" w:rsidP="00F34BB9">
            <w:pPr>
              <w:pStyle w:val="NormalinTable"/>
            </w:pPr>
            <w:r>
              <w:rPr>
                <w:b/>
              </w:rPr>
              <w:t>2204 30 92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F7620E" w14:textId="77777777" w:rsidR="00F34BB9" w:rsidRDefault="00F34BB9" w:rsidP="00F34BB9">
            <w:pPr>
              <w:pStyle w:val="NormalinTable"/>
              <w:tabs>
                <w:tab w:val="left" w:pos="1250"/>
              </w:tabs>
            </w:pPr>
            <w:r>
              <w:t>Entry Price - 0.00% + Specific 100%</w:t>
            </w:r>
          </w:p>
        </w:tc>
      </w:tr>
      <w:tr w:rsidR="00F34BB9" w14:paraId="539A0D98" w14:textId="77777777" w:rsidTr="00C0096D">
        <w:trPr>
          <w:cantSplit/>
        </w:trPr>
        <w:tc>
          <w:tcPr>
            <w:tcW w:w="0" w:type="auto"/>
            <w:tcBorders>
              <w:top w:val="single" w:sz="4" w:space="0" w:color="A6A6A6" w:themeColor="background1" w:themeShade="A6"/>
              <w:right w:val="single" w:sz="4" w:space="0" w:color="000000" w:themeColor="text1"/>
            </w:tcBorders>
          </w:tcPr>
          <w:p w14:paraId="6BDE4040" w14:textId="77777777" w:rsidR="00F34BB9" w:rsidRDefault="00F34BB9" w:rsidP="00F34BB9">
            <w:pPr>
              <w:pStyle w:val="NormalinTable"/>
            </w:pPr>
            <w:r>
              <w:rPr>
                <w:b/>
              </w:rPr>
              <w:t>2204 30 94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53D834" w14:textId="77777777" w:rsidR="00F34BB9" w:rsidRDefault="00F34BB9" w:rsidP="00F34BB9">
            <w:pPr>
              <w:pStyle w:val="NormalinTable"/>
              <w:tabs>
                <w:tab w:val="left" w:pos="1250"/>
              </w:tabs>
            </w:pPr>
            <w:r>
              <w:t>Entry Price - 0.00% + Specific 100%</w:t>
            </w:r>
          </w:p>
        </w:tc>
      </w:tr>
      <w:tr w:rsidR="00F34BB9" w14:paraId="368B9A4B" w14:textId="77777777" w:rsidTr="00C0096D">
        <w:trPr>
          <w:cantSplit/>
        </w:trPr>
        <w:tc>
          <w:tcPr>
            <w:tcW w:w="0" w:type="auto"/>
            <w:tcBorders>
              <w:top w:val="single" w:sz="4" w:space="0" w:color="A6A6A6" w:themeColor="background1" w:themeShade="A6"/>
              <w:right w:val="single" w:sz="4" w:space="0" w:color="000000" w:themeColor="text1"/>
            </w:tcBorders>
          </w:tcPr>
          <w:p w14:paraId="58085DBA" w14:textId="77777777" w:rsidR="00F34BB9" w:rsidRDefault="00F34BB9" w:rsidP="00F34BB9">
            <w:pPr>
              <w:pStyle w:val="NormalinTable"/>
            </w:pPr>
            <w:r>
              <w:rPr>
                <w:b/>
              </w:rPr>
              <w:t>2204 30 96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009CC8" w14:textId="77777777" w:rsidR="00F34BB9" w:rsidRDefault="00F34BB9" w:rsidP="00F34BB9">
            <w:pPr>
              <w:pStyle w:val="NormalinTable"/>
              <w:tabs>
                <w:tab w:val="left" w:pos="1250"/>
              </w:tabs>
            </w:pPr>
            <w:r>
              <w:t>Entry Price - 0.00% + Specific 100%</w:t>
            </w:r>
          </w:p>
        </w:tc>
      </w:tr>
      <w:tr w:rsidR="00F34BB9" w14:paraId="5FFF274E" w14:textId="77777777" w:rsidTr="00C0096D">
        <w:trPr>
          <w:cantSplit/>
        </w:trPr>
        <w:tc>
          <w:tcPr>
            <w:tcW w:w="0" w:type="auto"/>
            <w:tcBorders>
              <w:top w:val="single" w:sz="4" w:space="0" w:color="A6A6A6" w:themeColor="background1" w:themeShade="A6"/>
              <w:right w:val="single" w:sz="4" w:space="0" w:color="000000" w:themeColor="text1"/>
            </w:tcBorders>
          </w:tcPr>
          <w:p w14:paraId="24AB0FD5" w14:textId="77777777" w:rsidR="00F34BB9" w:rsidRDefault="00F34BB9" w:rsidP="00F34BB9">
            <w:pPr>
              <w:pStyle w:val="NormalinTable"/>
            </w:pPr>
            <w:r>
              <w:rPr>
                <w:b/>
              </w:rPr>
              <w:t>2204 30 98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8B1706" w14:textId="77777777" w:rsidR="00F34BB9" w:rsidRDefault="00F34BB9" w:rsidP="00F34BB9">
            <w:pPr>
              <w:pStyle w:val="NormalinTable"/>
              <w:tabs>
                <w:tab w:val="left" w:pos="1250"/>
              </w:tabs>
            </w:pPr>
            <w:r>
              <w:t>Entry Price - 0.00% + Specific 100%</w:t>
            </w:r>
          </w:p>
        </w:tc>
      </w:tr>
      <w:tr w:rsidR="00F34BB9" w14:paraId="21470BF4" w14:textId="77777777" w:rsidTr="00C0096D">
        <w:trPr>
          <w:cantSplit/>
        </w:trPr>
        <w:tc>
          <w:tcPr>
            <w:tcW w:w="0" w:type="auto"/>
            <w:tcBorders>
              <w:top w:val="single" w:sz="4" w:space="0" w:color="A6A6A6" w:themeColor="background1" w:themeShade="A6"/>
              <w:right w:val="single" w:sz="4" w:space="0" w:color="000000" w:themeColor="text1"/>
            </w:tcBorders>
          </w:tcPr>
          <w:p w14:paraId="5A93CB47" w14:textId="77777777" w:rsidR="00F34BB9" w:rsidRDefault="00F34BB9" w:rsidP="00F34BB9">
            <w:pPr>
              <w:pStyle w:val="NormalinTable"/>
            </w:pPr>
            <w:r>
              <w:rPr>
                <w:b/>
              </w:rPr>
              <w:t>2205 00 00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EA4ADE" w14:textId="77777777" w:rsidR="00F34BB9" w:rsidRDefault="00F34BB9" w:rsidP="00F34BB9">
            <w:pPr>
              <w:pStyle w:val="NormalinTable"/>
              <w:tabs>
                <w:tab w:val="left" w:pos="1250"/>
              </w:tabs>
            </w:pPr>
            <w:r>
              <w:t>0.00%</w:t>
            </w:r>
          </w:p>
        </w:tc>
      </w:tr>
      <w:tr w:rsidR="00F34BB9" w14:paraId="3094D511" w14:textId="77777777" w:rsidTr="00C0096D">
        <w:trPr>
          <w:cantSplit/>
        </w:trPr>
        <w:tc>
          <w:tcPr>
            <w:tcW w:w="0" w:type="auto"/>
            <w:tcBorders>
              <w:top w:val="single" w:sz="4" w:space="0" w:color="A6A6A6" w:themeColor="background1" w:themeShade="A6"/>
              <w:right w:val="single" w:sz="4" w:space="0" w:color="000000" w:themeColor="text1"/>
            </w:tcBorders>
          </w:tcPr>
          <w:p w14:paraId="3DA2594C" w14:textId="77777777" w:rsidR="00F34BB9" w:rsidRDefault="00F34BB9" w:rsidP="00F34BB9">
            <w:pPr>
              <w:pStyle w:val="NormalinTable"/>
            </w:pPr>
            <w:r>
              <w:rPr>
                <w:b/>
              </w:rPr>
              <w:t>2206 00 00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48814B" w14:textId="77777777" w:rsidR="00F34BB9" w:rsidRDefault="00F34BB9" w:rsidP="00F34BB9">
            <w:pPr>
              <w:pStyle w:val="NormalinTable"/>
              <w:tabs>
                <w:tab w:val="left" w:pos="1250"/>
              </w:tabs>
            </w:pPr>
            <w:r>
              <w:t>0.00%</w:t>
            </w:r>
          </w:p>
        </w:tc>
      </w:tr>
      <w:tr w:rsidR="00F34BB9" w14:paraId="087F7C17" w14:textId="77777777" w:rsidTr="00C0096D">
        <w:trPr>
          <w:cantSplit/>
        </w:trPr>
        <w:tc>
          <w:tcPr>
            <w:tcW w:w="0" w:type="auto"/>
            <w:tcBorders>
              <w:top w:val="single" w:sz="4" w:space="0" w:color="A6A6A6" w:themeColor="background1" w:themeShade="A6"/>
              <w:right w:val="single" w:sz="4" w:space="0" w:color="000000" w:themeColor="text1"/>
            </w:tcBorders>
          </w:tcPr>
          <w:p w14:paraId="58BEB734" w14:textId="77777777" w:rsidR="00F34BB9" w:rsidRDefault="00F34BB9" w:rsidP="00F34BB9">
            <w:pPr>
              <w:pStyle w:val="NormalinTable"/>
            </w:pPr>
            <w:r>
              <w:rPr>
                <w:b/>
              </w:rPr>
              <w:t>2207 00 00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87316A" w14:textId="77777777" w:rsidR="00F34BB9" w:rsidRDefault="00F34BB9" w:rsidP="00F34BB9">
            <w:pPr>
              <w:pStyle w:val="NormalinTable"/>
              <w:tabs>
                <w:tab w:val="left" w:pos="1250"/>
              </w:tabs>
            </w:pPr>
            <w:r>
              <w:t>0.00%</w:t>
            </w:r>
          </w:p>
        </w:tc>
      </w:tr>
      <w:tr w:rsidR="00F34BB9" w14:paraId="3C8FFE73" w14:textId="77777777" w:rsidTr="00C0096D">
        <w:trPr>
          <w:cantSplit/>
        </w:trPr>
        <w:tc>
          <w:tcPr>
            <w:tcW w:w="0" w:type="auto"/>
            <w:tcBorders>
              <w:top w:val="single" w:sz="4" w:space="0" w:color="A6A6A6" w:themeColor="background1" w:themeShade="A6"/>
              <w:right w:val="single" w:sz="4" w:space="0" w:color="000000" w:themeColor="text1"/>
            </w:tcBorders>
          </w:tcPr>
          <w:p w14:paraId="1DC823E6" w14:textId="77777777" w:rsidR="00F34BB9" w:rsidRDefault="00F34BB9" w:rsidP="00F34BB9">
            <w:pPr>
              <w:pStyle w:val="NormalinTable"/>
            </w:pPr>
            <w:r>
              <w:rPr>
                <w:b/>
              </w:rPr>
              <w:t>2208 40 11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15E21C" w14:textId="77777777" w:rsidR="00F34BB9" w:rsidRDefault="00F34BB9" w:rsidP="00F34BB9">
            <w:pPr>
              <w:pStyle w:val="NormalinTable"/>
              <w:tabs>
                <w:tab w:val="left" w:pos="1250"/>
              </w:tabs>
            </w:pPr>
            <w:r>
              <w:t>0.00%</w:t>
            </w:r>
          </w:p>
        </w:tc>
      </w:tr>
      <w:tr w:rsidR="00F34BB9" w14:paraId="4DC3E6AC" w14:textId="77777777" w:rsidTr="00C0096D">
        <w:trPr>
          <w:cantSplit/>
        </w:trPr>
        <w:tc>
          <w:tcPr>
            <w:tcW w:w="0" w:type="auto"/>
            <w:tcBorders>
              <w:top w:val="single" w:sz="4" w:space="0" w:color="A6A6A6" w:themeColor="background1" w:themeShade="A6"/>
              <w:right w:val="single" w:sz="4" w:space="0" w:color="000000" w:themeColor="text1"/>
            </w:tcBorders>
          </w:tcPr>
          <w:p w14:paraId="7B21570B" w14:textId="77777777" w:rsidR="00F34BB9" w:rsidRDefault="00F34BB9" w:rsidP="00F34BB9">
            <w:pPr>
              <w:pStyle w:val="NormalinTable"/>
            </w:pPr>
            <w:r>
              <w:rPr>
                <w:b/>
              </w:rPr>
              <w:t>2208 40 39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1535F5" w14:textId="77777777" w:rsidR="00F34BB9" w:rsidRDefault="00F34BB9" w:rsidP="00F34BB9">
            <w:pPr>
              <w:pStyle w:val="NormalinTable"/>
              <w:tabs>
                <w:tab w:val="left" w:pos="1250"/>
              </w:tabs>
            </w:pPr>
            <w:r>
              <w:t>0.00%</w:t>
            </w:r>
          </w:p>
        </w:tc>
      </w:tr>
      <w:tr w:rsidR="00F34BB9" w14:paraId="00D82D44" w14:textId="77777777" w:rsidTr="00C0096D">
        <w:trPr>
          <w:cantSplit/>
        </w:trPr>
        <w:tc>
          <w:tcPr>
            <w:tcW w:w="0" w:type="auto"/>
            <w:tcBorders>
              <w:top w:val="single" w:sz="4" w:space="0" w:color="A6A6A6" w:themeColor="background1" w:themeShade="A6"/>
              <w:right w:val="single" w:sz="4" w:space="0" w:color="000000" w:themeColor="text1"/>
            </w:tcBorders>
          </w:tcPr>
          <w:p w14:paraId="6F75392F" w14:textId="77777777" w:rsidR="00F34BB9" w:rsidRDefault="00F34BB9" w:rsidP="00F34BB9">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1FC512" w14:textId="77777777" w:rsidR="00F34BB9" w:rsidRDefault="00F34BB9" w:rsidP="00F34BB9">
            <w:pPr>
              <w:pStyle w:val="NormalinTable"/>
              <w:tabs>
                <w:tab w:val="left" w:pos="1250"/>
              </w:tabs>
            </w:pPr>
            <w:r>
              <w:t>0.00%</w:t>
            </w:r>
          </w:p>
        </w:tc>
      </w:tr>
      <w:tr w:rsidR="00F34BB9" w14:paraId="1DC576E0" w14:textId="77777777" w:rsidTr="00C0096D">
        <w:trPr>
          <w:cantSplit/>
        </w:trPr>
        <w:tc>
          <w:tcPr>
            <w:tcW w:w="0" w:type="auto"/>
            <w:tcBorders>
              <w:top w:val="single" w:sz="4" w:space="0" w:color="A6A6A6" w:themeColor="background1" w:themeShade="A6"/>
              <w:right w:val="single" w:sz="4" w:space="0" w:color="000000" w:themeColor="text1"/>
            </w:tcBorders>
          </w:tcPr>
          <w:p w14:paraId="004D4892" w14:textId="77777777" w:rsidR="00F34BB9" w:rsidRDefault="00F34BB9" w:rsidP="00F34BB9">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E5CBBA" w14:textId="77777777" w:rsidR="00F34BB9" w:rsidRDefault="00F34BB9" w:rsidP="00F34BB9">
            <w:pPr>
              <w:pStyle w:val="NormalinTable"/>
              <w:tabs>
                <w:tab w:val="left" w:pos="1250"/>
              </w:tabs>
            </w:pPr>
            <w:r>
              <w:t>0.00%</w:t>
            </w:r>
          </w:p>
        </w:tc>
      </w:tr>
      <w:tr w:rsidR="00F34BB9" w14:paraId="2F2F21DA" w14:textId="77777777" w:rsidTr="00C0096D">
        <w:trPr>
          <w:cantSplit/>
        </w:trPr>
        <w:tc>
          <w:tcPr>
            <w:tcW w:w="0" w:type="auto"/>
            <w:tcBorders>
              <w:top w:val="single" w:sz="4" w:space="0" w:color="A6A6A6" w:themeColor="background1" w:themeShade="A6"/>
              <w:right w:val="single" w:sz="4" w:space="0" w:color="000000" w:themeColor="text1"/>
            </w:tcBorders>
          </w:tcPr>
          <w:p w14:paraId="3B6E245A" w14:textId="77777777" w:rsidR="00F34BB9" w:rsidRDefault="00F34BB9" w:rsidP="00F34BB9">
            <w:pPr>
              <w:pStyle w:val="NormalinTable"/>
            </w:pPr>
            <w:r>
              <w:rPr>
                <w:b/>
              </w:rPr>
              <w:t>2209 00 00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755449" w14:textId="77777777" w:rsidR="00F34BB9" w:rsidRDefault="00F34BB9" w:rsidP="00F34BB9">
            <w:pPr>
              <w:pStyle w:val="NormalinTable"/>
              <w:tabs>
                <w:tab w:val="left" w:pos="1250"/>
              </w:tabs>
            </w:pPr>
            <w:r>
              <w:t>0.00%</w:t>
            </w:r>
          </w:p>
        </w:tc>
      </w:tr>
      <w:tr w:rsidR="00F34BB9" w14:paraId="76138AF3" w14:textId="77777777" w:rsidTr="00C0096D">
        <w:trPr>
          <w:cantSplit/>
        </w:trPr>
        <w:tc>
          <w:tcPr>
            <w:tcW w:w="0" w:type="auto"/>
            <w:tcBorders>
              <w:top w:val="single" w:sz="4" w:space="0" w:color="A6A6A6" w:themeColor="background1" w:themeShade="A6"/>
              <w:right w:val="single" w:sz="4" w:space="0" w:color="000000" w:themeColor="text1"/>
            </w:tcBorders>
          </w:tcPr>
          <w:p w14:paraId="3E327DEA" w14:textId="77777777" w:rsidR="00F34BB9" w:rsidRDefault="00F34BB9" w:rsidP="00F34BB9">
            <w:pPr>
              <w:pStyle w:val="NormalinTable"/>
            </w:pPr>
            <w:r>
              <w:rPr>
                <w:b/>
              </w:rPr>
              <w:t>2302 00 00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154C0E" w14:textId="77777777" w:rsidR="00F34BB9" w:rsidRDefault="00F34BB9" w:rsidP="00F34BB9">
            <w:pPr>
              <w:pStyle w:val="NormalinTable"/>
              <w:tabs>
                <w:tab w:val="left" w:pos="1250"/>
              </w:tabs>
            </w:pPr>
            <w:r>
              <w:t>0.00%</w:t>
            </w:r>
          </w:p>
        </w:tc>
      </w:tr>
      <w:tr w:rsidR="00F34BB9" w14:paraId="26C5735B" w14:textId="77777777" w:rsidTr="00C0096D">
        <w:trPr>
          <w:cantSplit/>
        </w:trPr>
        <w:tc>
          <w:tcPr>
            <w:tcW w:w="0" w:type="auto"/>
            <w:tcBorders>
              <w:top w:val="single" w:sz="4" w:space="0" w:color="A6A6A6" w:themeColor="background1" w:themeShade="A6"/>
              <w:right w:val="single" w:sz="4" w:space="0" w:color="000000" w:themeColor="text1"/>
            </w:tcBorders>
          </w:tcPr>
          <w:p w14:paraId="66C6929F" w14:textId="77777777" w:rsidR="00F34BB9" w:rsidRDefault="00F34BB9" w:rsidP="00F34BB9">
            <w:pPr>
              <w:pStyle w:val="NormalinTable"/>
            </w:pPr>
            <w:r>
              <w:rPr>
                <w:b/>
              </w:rPr>
              <w:t>2303 10 11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F3D1D3" w14:textId="77777777" w:rsidR="00F34BB9" w:rsidRDefault="00F34BB9" w:rsidP="00F34BB9">
            <w:pPr>
              <w:pStyle w:val="NormalinTable"/>
              <w:tabs>
                <w:tab w:val="left" w:pos="1250"/>
              </w:tabs>
            </w:pPr>
            <w:r>
              <w:t>0.000 € / tonne</w:t>
            </w:r>
          </w:p>
        </w:tc>
      </w:tr>
      <w:tr w:rsidR="00F34BB9" w14:paraId="40529CB9" w14:textId="77777777" w:rsidTr="00C0096D">
        <w:trPr>
          <w:cantSplit/>
        </w:trPr>
        <w:tc>
          <w:tcPr>
            <w:tcW w:w="0" w:type="auto"/>
            <w:tcBorders>
              <w:top w:val="single" w:sz="4" w:space="0" w:color="A6A6A6" w:themeColor="background1" w:themeShade="A6"/>
              <w:right w:val="single" w:sz="4" w:space="0" w:color="000000" w:themeColor="text1"/>
            </w:tcBorders>
          </w:tcPr>
          <w:p w14:paraId="7FE72C84" w14:textId="77777777" w:rsidR="00F34BB9" w:rsidRDefault="00F34BB9" w:rsidP="00F34BB9">
            <w:pPr>
              <w:pStyle w:val="NormalinTable"/>
            </w:pPr>
            <w:r>
              <w:rPr>
                <w:b/>
              </w:rPr>
              <w:t>2306 90 19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A3C893" w14:textId="77777777" w:rsidR="00F34BB9" w:rsidRDefault="00F34BB9" w:rsidP="00F34BB9">
            <w:pPr>
              <w:pStyle w:val="NormalinTable"/>
              <w:tabs>
                <w:tab w:val="left" w:pos="1250"/>
              </w:tabs>
            </w:pPr>
            <w:r>
              <w:t>0.000 € / tonne</w:t>
            </w:r>
          </w:p>
        </w:tc>
      </w:tr>
      <w:tr w:rsidR="00F34BB9" w14:paraId="729DCE87" w14:textId="77777777" w:rsidTr="00C0096D">
        <w:trPr>
          <w:cantSplit/>
        </w:trPr>
        <w:tc>
          <w:tcPr>
            <w:tcW w:w="0" w:type="auto"/>
            <w:tcBorders>
              <w:top w:val="single" w:sz="4" w:space="0" w:color="A6A6A6" w:themeColor="background1" w:themeShade="A6"/>
              <w:right w:val="single" w:sz="4" w:space="0" w:color="000000" w:themeColor="text1"/>
            </w:tcBorders>
          </w:tcPr>
          <w:p w14:paraId="3C533F92" w14:textId="77777777" w:rsidR="00F34BB9" w:rsidRDefault="00F34BB9" w:rsidP="00F34BB9">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BAA020" w14:textId="77777777" w:rsidR="00F34BB9" w:rsidRDefault="00F34BB9" w:rsidP="00F34BB9">
            <w:pPr>
              <w:pStyle w:val="NormalinTable"/>
              <w:tabs>
                <w:tab w:val="left" w:pos="1250"/>
              </w:tabs>
            </w:pPr>
            <w:r>
              <w:t>0.00%</w:t>
            </w:r>
          </w:p>
        </w:tc>
      </w:tr>
      <w:tr w:rsidR="00F34BB9" w14:paraId="39B0D755" w14:textId="77777777" w:rsidTr="00C0096D">
        <w:trPr>
          <w:cantSplit/>
        </w:trPr>
        <w:tc>
          <w:tcPr>
            <w:tcW w:w="0" w:type="auto"/>
            <w:tcBorders>
              <w:top w:val="single" w:sz="4" w:space="0" w:color="A6A6A6" w:themeColor="background1" w:themeShade="A6"/>
              <w:right w:val="single" w:sz="4" w:space="0" w:color="000000" w:themeColor="text1"/>
            </w:tcBorders>
          </w:tcPr>
          <w:p w14:paraId="2B090841" w14:textId="77777777" w:rsidR="00F34BB9" w:rsidRDefault="00F34BB9" w:rsidP="00F34BB9">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8E7F28" w14:textId="77777777" w:rsidR="00F34BB9" w:rsidRDefault="00F34BB9" w:rsidP="00F34BB9">
            <w:pPr>
              <w:pStyle w:val="NormalinTable"/>
              <w:tabs>
                <w:tab w:val="left" w:pos="1250"/>
              </w:tabs>
            </w:pPr>
            <w:r>
              <w:t>0.00%</w:t>
            </w:r>
          </w:p>
        </w:tc>
      </w:tr>
      <w:tr w:rsidR="00F34BB9" w14:paraId="2BEEAAED" w14:textId="77777777" w:rsidTr="00C0096D">
        <w:trPr>
          <w:cantSplit/>
        </w:trPr>
        <w:tc>
          <w:tcPr>
            <w:tcW w:w="0" w:type="auto"/>
            <w:tcBorders>
              <w:top w:val="single" w:sz="4" w:space="0" w:color="A6A6A6" w:themeColor="background1" w:themeShade="A6"/>
              <w:right w:val="single" w:sz="4" w:space="0" w:color="000000" w:themeColor="text1"/>
            </w:tcBorders>
          </w:tcPr>
          <w:p w14:paraId="50419B63" w14:textId="77777777" w:rsidR="00F34BB9" w:rsidRDefault="00F34BB9" w:rsidP="00F34BB9">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F3180D" w14:textId="77777777" w:rsidR="00F34BB9" w:rsidRDefault="00F34BB9" w:rsidP="00F34BB9">
            <w:pPr>
              <w:pStyle w:val="NormalinTable"/>
              <w:tabs>
                <w:tab w:val="left" w:pos="1250"/>
              </w:tabs>
            </w:pPr>
            <w:r>
              <w:t>0.00%</w:t>
            </w:r>
          </w:p>
        </w:tc>
      </w:tr>
      <w:tr w:rsidR="00F34BB9" w14:paraId="12FD2446" w14:textId="77777777" w:rsidTr="00C0096D">
        <w:trPr>
          <w:cantSplit/>
        </w:trPr>
        <w:tc>
          <w:tcPr>
            <w:tcW w:w="0" w:type="auto"/>
            <w:tcBorders>
              <w:top w:val="single" w:sz="4" w:space="0" w:color="A6A6A6" w:themeColor="background1" w:themeShade="A6"/>
              <w:right w:val="single" w:sz="4" w:space="0" w:color="000000" w:themeColor="text1"/>
            </w:tcBorders>
          </w:tcPr>
          <w:p w14:paraId="7E2017D7" w14:textId="77777777" w:rsidR="00F34BB9" w:rsidRDefault="00F34BB9" w:rsidP="00F34BB9">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3F99D4" w14:textId="77777777" w:rsidR="00F34BB9" w:rsidRDefault="00F34BB9" w:rsidP="00F34BB9">
            <w:pPr>
              <w:pStyle w:val="NormalinTable"/>
              <w:tabs>
                <w:tab w:val="left" w:pos="1250"/>
              </w:tabs>
            </w:pPr>
            <w:r>
              <w:t>0.00%</w:t>
            </w:r>
          </w:p>
        </w:tc>
      </w:tr>
      <w:tr w:rsidR="00F34BB9" w14:paraId="59222CB3" w14:textId="77777777" w:rsidTr="00C0096D">
        <w:trPr>
          <w:cantSplit/>
        </w:trPr>
        <w:tc>
          <w:tcPr>
            <w:tcW w:w="0" w:type="auto"/>
            <w:tcBorders>
              <w:top w:val="single" w:sz="4" w:space="0" w:color="A6A6A6" w:themeColor="background1" w:themeShade="A6"/>
              <w:right w:val="single" w:sz="4" w:space="0" w:color="000000" w:themeColor="text1"/>
            </w:tcBorders>
          </w:tcPr>
          <w:p w14:paraId="14654522" w14:textId="77777777" w:rsidR="00F34BB9" w:rsidRDefault="00F34BB9" w:rsidP="00F34BB9">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19E992" w14:textId="77777777" w:rsidR="00F34BB9" w:rsidRDefault="00F34BB9" w:rsidP="00F34BB9">
            <w:pPr>
              <w:pStyle w:val="NormalinTable"/>
              <w:tabs>
                <w:tab w:val="left" w:pos="1250"/>
              </w:tabs>
            </w:pPr>
            <w:r>
              <w:t>0.00%</w:t>
            </w:r>
          </w:p>
        </w:tc>
      </w:tr>
      <w:tr w:rsidR="00F34BB9" w14:paraId="3499E882" w14:textId="77777777" w:rsidTr="00C0096D">
        <w:trPr>
          <w:cantSplit/>
        </w:trPr>
        <w:tc>
          <w:tcPr>
            <w:tcW w:w="0" w:type="auto"/>
            <w:tcBorders>
              <w:top w:val="single" w:sz="4" w:space="0" w:color="A6A6A6" w:themeColor="background1" w:themeShade="A6"/>
              <w:right w:val="single" w:sz="4" w:space="0" w:color="000000" w:themeColor="text1"/>
            </w:tcBorders>
          </w:tcPr>
          <w:p w14:paraId="0F19C4BE" w14:textId="77777777" w:rsidR="00F34BB9" w:rsidRDefault="00F34BB9" w:rsidP="00F34BB9">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9D6E35" w14:textId="77777777" w:rsidR="00F34BB9" w:rsidRDefault="00F34BB9" w:rsidP="00F34BB9">
            <w:pPr>
              <w:pStyle w:val="NormalinTable"/>
              <w:tabs>
                <w:tab w:val="left" w:pos="1250"/>
              </w:tabs>
            </w:pPr>
            <w:r>
              <w:t>0.00%</w:t>
            </w:r>
          </w:p>
        </w:tc>
      </w:tr>
      <w:tr w:rsidR="00F34BB9" w14:paraId="099D8BBA" w14:textId="77777777" w:rsidTr="00C0096D">
        <w:trPr>
          <w:cantSplit/>
        </w:trPr>
        <w:tc>
          <w:tcPr>
            <w:tcW w:w="0" w:type="auto"/>
            <w:tcBorders>
              <w:top w:val="single" w:sz="4" w:space="0" w:color="A6A6A6" w:themeColor="background1" w:themeShade="A6"/>
              <w:right w:val="single" w:sz="4" w:space="0" w:color="000000" w:themeColor="text1"/>
            </w:tcBorders>
          </w:tcPr>
          <w:p w14:paraId="0F79835E" w14:textId="77777777" w:rsidR="00F34BB9" w:rsidRDefault="00F34BB9" w:rsidP="00F34BB9">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B17335" w14:textId="77777777" w:rsidR="00F34BB9" w:rsidRDefault="00F34BB9" w:rsidP="00F34BB9">
            <w:pPr>
              <w:pStyle w:val="NormalinTable"/>
              <w:tabs>
                <w:tab w:val="left" w:pos="1250"/>
              </w:tabs>
            </w:pPr>
            <w:r>
              <w:t>0.00%</w:t>
            </w:r>
          </w:p>
        </w:tc>
      </w:tr>
      <w:tr w:rsidR="00F34BB9" w14:paraId="11D534D6" w14:textId="77777777" w:rsidTr="00C0096D">
        <w:trPr>
          <w:cantSplit/>
        </w:trPr>
        <w:tc>
          <w:tcPr>
            <w:tcW w:w="0" w:type="auto"/>
            <w:tcBorders>
              <w:top w:val="single" w:sz="4" w:space="0" w:color="A6A6A6" w:themeColor="background1" w:themeShade="A6"/>
              <w:right w:val="single" w:sz="4" w:space="0" w:color="000000" w:themeColor="text1"/>
            </w:tcBorders>
          </w:tcPr>
          <w:p w14:paraId="7C061F61" w14:textId="77777777" w:rsidR="00F34BB9" w:rsidRDefault="00F34BB9" w:rsidP="00F34BB9">
            <w:pPr>
              <w:pStyle w:val="NormalinTable"/>
            </w:pPr>
            <w:r>
              <w:rPr>
                <w:b/>
              </w:rPr>
              <w:t>2400 00 00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EED104" w14:textId="77777777" w:rsidR="00F34BB9" w:rsidRDefault="00F34BB9" w:rsidP="00F34BB9">
            <w:pPr>
              <w:pStyle w:val="NormalinTable"/>
              <w:tabs>
                <w:tab w:val="left" w:pos="1250"/>
              </w:tabs>
            </w:pPr>
            <w:r>
              <w:t>0.00%</w:t>
            </w:r>
          </w:p>
        </w:tc>
      </w:tr>
      <w:tr w:rsidR="00F34BB9" w14:paraId="4B7DFF76" w14:textId="77777777" w:rsidTr="00C0096D">
        <w:trPr>
          <w:cantSplit/>
        </w:trPr>
        <w:tc>
          <w:tcPr>
            <w:tcW w:w="0" w:type="auto"/>
            <w:tcBorders>
              <w:top w:val="single" w:sz="4" w:space="0" w:color="A6A6A6" w:themeColor="background1" w:themeShade="A6"/>
              <w:right w:val="single" w:sz="4" w:space="0" w:color="000000" w:themeColor="text1"/>
            </w:tcBorders>
          </w:tcPr>
          <w:p w14:paraId="3B58B9ED" w14:textId="77777777" w:rsidR="00F34BB9" w:rsidRDefault="00F34BB9" w:rsidP="00F34BB9">
            <w:pPr>
              <w:pStyle w:val="NormalinTable"/>
            </w:pPr>
            <w:r>
              <w:rPr>
                <w:b/>
              </w:rPr>
              <w:t>2501 00 51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E19E2D" w14:textId="77777777" w:rsidR="00F34BB9" w:rsidRDefault="00F34BB9" w:rsidP="00F34BB9">
            <w:pPr>
              <w:pStyle w:val="NormalinTable"/>
              <w:tabs>
                <w:tab w:val="left" w:pos="1250"/>
              </w:tabs>
            </w:pPr>
            <w:r>
              <w:t>0.000 € / tonne</w:t>
            </w:r>
          </w:p>
        </w:tc>
      </w:tr>
      <w:tr w:rsidR="00F34BB9" w14:paraId="37DA05FC" w14:textId="77777777" w:rsidTr="00C0096D">
        <w:trPr>
          <w:cantSplit/>
        </w:trPr>
        <w:tc>
          <w:tcPr>
            <w:tcW w:w="0" w:type="auto"/>
            <w:tcBorders>
              <w:top w:val="single" w:sz="4" w:space="0" w:color="A6A6A6" w:themeColor="background1" w:themeShade="A6"/>
              <w:right w:val="single" w:sz="4" w:space="0" w:color="000000" w:themeColor="text1"/>
            </w:tcBorders>
          </w:tcPr>
          <w:p w14:paraId="3BBE26E9" w14:textId="77777777" w:rsidR="00F34BB9" w:rsidRDefault="00F34BB9" w:rsidP="00F34BB9">
            <w:pPr>
              <w:pStyle w:val="NormalinTable"/>
            </w:pPr>
            <w:r>
              <w:rPr>
                <w:b/>
              </w:rPr>
              <w:t>2501 00 91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E798B5" w14:textId="77777777" w:rsidR="00F34BB9" w:rsidRDefault="00F34BB9" w:rsidP="00F34BB9">
            <w:pPr>
              <w:pStyle w:val="NormalinTable"/>
              <w:tabs>
                <w:tab w:val="left" w:pos="1250"/>
              </w:tabs>
            </w:pPr>
            <w:r>
              <w:t>0.000 € / tonne</w:t>
            </w:r>
          </w:p>
        </w:tc>
      </w:tr>
      <w:tr w:rsidR="00F34BB9" w14:paraId="64F89D8F" w14:textId="77777777" w:rsidTr="00C0096D">
        <w:trPr>
          <w:cantSplit/>
        </w:trPr>
        <w:tc>
          <w:tcPr>
            <w:tcW w:w="0" w:type="auto"/>
            <w:tcBorders>
              <w:top w:val="single" w:sz="4" w:space="0" w:color="A6A6A6" w:themeColor="background1" w:themeShade="A6"/>
              <w:right w:val="single" w:sz="4" w:space="0" w:color="000000" w:themeColor="text1"/>
            </w:tcBorders>
          </w:tcPr>
          <w:p w14:paraId="42247129" w14:textId="77777777" w:rsidR="00F34BB9" w:rsidRDefault="00F34BB9" w:rsidP="00F34BB9">
            <w:pPr>
              <w:pStyle w:val="NormalinTable"/>
            </w:pPr>
            <w:r>
              <w:rPr>
                <w:b/>
              </w:rPr>
              <w:t>2501 00 99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15F8DB" w14:textId="77777777" w:rsidR="00F34BB9" w:rsidRDefault="00F34BB9" w:rsidP="00F34BB9">
            <w:pPr>
              <w:pStyle w:val="NormalinTable"/>
              <w:tabs>
                <w:tab w:val="left" w:pos="1250"/>
              </w:tabs>
            </w:pPr>
            <w:r>
              <w:t>0.000 € / tonne</w:t>
            </w:r>
          </w:p>
        </w:tc>
      </w:tr>
      <w:tr w:rsidR="00F34BB9" w14:paraId="7B388631" w14:textId="77777777" w:rsidTr="00C0096D">
        <w:trPr>
          <w:cantSplit/>
        </w:trPr>
        <w:tc>
          <w:tcPr>
            <w:tcW w:w="0" w:type="auto"/>
            <w:tcBorders>
              <w:top w:val="single" w:sz="4" w:space="0" w:color="A6A6A6" w:themeColor="background1" w:themeShade="A6"/>
              <w:right w:val="single" w:sz="4" w:space="0" w:color="000000" w:themeColor="text1"/>
            </w:tcBorders>
          </w:tcPr>
          <w:p w14:paraId="30C1530A" w14:textId="77777777" w:rsidR="00F34BB9" w:rsidRDefault="00F34BB9" w:rsidP="00F34BB9">
            <w:pPr>
              <w:pStyle w:val="NormalinTable"/>
            </w:pPr>
            <w:r>
              <w:rPr>
                <w:b/>
              </w:rPr>
              <w:t>2503 00 90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9B632E" w14:textId="77777777" w:rsidR="00F34BB9" w:rsidRDefault="00F34BB9" w:rsidP="00F34BB9">
            <w:pPr>
              <w:pStyle w:val="NormalinTable"/>
              <w:tabs>
                <w:tab w:val="left" w:pos="1250"/>
              </w:tabs>
            </w:pPr>
            <w:r>
              <w:t>0.00%</w:t>
            </w:r>
          </w:p>
        </w:tc>
      </w:tr>
      <w:tr w:rsidR="00F34BB9" w14:paraId="26F5AEF3" w14:textId="77777777" w:rsidTr="00C0096D">
        <w:trPr>
          <w:cantSplit/>
        </w:trPr>
        <w:tc>
          <w:tcPr>
            <w:tcW w:w="0" w:type="auto"/>
            <w:tcBorders>
              <w:top w:val="single" w:sz="4" w:space="0" w:color="A6A6A6" w:themeColor="background1" w:themeShade="A6"/>
              <w:right w:val="single" w:sz="4" w:space="0" w:color="000000" w:themeColor="text1"/>
            </w:tcBorders>
          </w:tcPr>
          <w:p w14:paraId="428105A1" w14:textId="77777777" w:rsidR="00F34BB9" w:rsidRDefault="00F34BB9" w:rsidP="00F34BB9">
            <w:pPr>
              <w:pStyle w:val="NormalinTable"/>
            </w:pPr>
            <w:r>
              <w:rPr>
                <w:b/>
              </w:rPr>
              <w:t>2519 90 10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C1C6D4" w14:textId="77777777" w:rsidR="00F34BB9" w:rsidRDefault="00F34BB9" w:rsidP="00F34BB9">
            <w:pPr>
              <w:pStyle w:val="NormalinTable"/>
              <w:tabs>
                <w:tab w:val="left" w:pos="1250"/>
              </w:tabs>
            </w:pPr>
            <w:r>
              <w:t>0.00%</w:t>
            </w:r>
          </w:p>
        </w:tc>
      </w:tr>
      <w:tr w:rsidR="00F34BB9" w14:paraId="2827A023" w14:textId="77777777" w:rsidTr="00C0096D">
        <w:trPr>
          <w:cantSplit/>
        </w:trPr>
        <w:tc>
          <w:tcPr>
            <w:tcW w:w="0" w:type="auto"/>
            <w:tcBorders>
              <w:top w:val="single" w:sz="4" w:space="0" w:color="A6A6A6" w:themeColor="background1" w:themeShade="A6"/>
              <w:right w:val="single" w:sz="4" w:space="0" w:color="000000" w:themeColor="text1"/>
            </w:tcBorders>
          </w:tcPr>
          <w:p w14:paraId="3A456463" w14:textId="77777777" w:rsidR="00F34BB9" w:rsidRDefault="00F34BB9" w:rsidP="00F34BB9">
            <w:pPr>
              <w:pStyle w:val="NormalinTable"/>
            </w:pPr>
            <w:r>
              <w:rPr>
                <w:b/>
              </w:rPr>
              <w:t>2522 00 00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290814" w14:textId="77777777" w:rsidR="00F34BB9" w:rsidRDefault="00F34BB9" w:rsidP="00F34BB9">
            <w:pPr>
              <w:pStyle w:val="NormalinTable"/>
              <w:tabs>
                <w:tab w:val="left" w:pos="1250"/>
              </w:tabs>
            </w:pPr>
            <w:r>
              <w:t>0.00%</w:t>
            </w:r>
          </w:p>
        </w:tc>
      </w:tr>
      <w:tr w:rsidR="00F34BB9" w14:paraId="6FE83FE8" w14:textId="77777777" w:rsidTr="00C0096D">
        <w:trPr>
          <w:cantSplit/>
        </w:trPr>
        <w:tc>
          <w:tcPr>
            <w:tcW w:w="0" w:type="auto"/>
            <w:tcBorders>
              <w:top w:val="single" w:sz="4" w:space="0" w:color="A6A6A6" w:themeColor="background1" w:themeShade="A6"/>
              <w:right w:val="single" w:sz="4" w:space="0" w:color="000000" w:themeColor="text1"/>
            </w:tcBorders>
          </w:tcPr>
          <w:p w14:paraId="13373363" w14:textId="77777777" w:rsidR="00F34BB9" w:rsidRDefault="00F34BB9" w:rsidP="00F34BB9">
            <w:pPr>
              <w:pStyle w:val="NormalinTable"/>
            </w:pPr>
            <w:r>
              <w:rPr>
                <w:b/>
              </w:rPr>
              <w:t>2523 00 00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BB1A2E" w14:textId="77777777" w:rsidR="00F34BB9" w:rsidRDefault="00F34BB9" w:rsidP="00F34BB9">
            <w:pPr>
              <w:pStyle w:val="NormalinTable"/>
              <w:tabs>
                <w:tab w:val="left" w:pos="1250"/>
              </w:tabs>
            </w:pPr>
            <w:r>
              <w:t>0.00%</w:t>
            </w:r>
          </w:p>
        </w:tc>
      </w:tr>
      <w:tr w:rsidR="00F34BB9" w14:paraId="2FFA6FCB" w14:textId="77777777" w:rsidTr="00C0096D">
        <w:trPr>
          <w:cantSplit/>
        </w:trPr>
        <w:tc>
          <w:tcPr>
            <w:tcW w:w="0" w:type="auto"/>
            <w:tcBorders>
              <w:top w:val="single" w:sz="4" w:space="0" w:color="A6A6A6" w:themeColor="background1" w:themeShade="A6"/>
              <w:right w:val="single" w:sz="4" w:space="0" w:color="000000" w:themeColor="text1"/>
            </w:tcBorders>
          </w:tcPr>
          <w:p w14:paraId="3BE8A862" w14:textId="77777777" w:rsidR="00F34BB9" w:rsidRDefault="00F34BB9" w:rsidP="00F34BB9">
            <w:pPr>
              <w:pStyle w:val="NormalinTable"/>
            </w:pPr>
            <w:r>
              <w:rPr>
                <w:b/>
              </w:rPr>
              <w:t>2707 10 00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90903D" w14:textId="77777777" w:rsidR="00F34BB9" w:rsidRDefault="00F34BB9" w:rsidP="00F34BB9">
            <w:pPr>
              <w:pStyle w:val="NormalinTable"/>
              <w:tabs>
                <w:tab w:val="left" w:pos="1250"/>
              </w:tabs>
            </w:pPr>
            <w:r>
              <w:t>0.00%</w:t>
            </w:r>
          </w:p>
        </w:tc>
      </w:tr>
      <w:tr w:rsidR="00F34BB9" w14:paraId="6C720D0C" w14:textId="77777777" w:rsidTr="00C0096D">
        <w:trPr>
          <w:cantSplit/>
        </w:trPr>
        <w:tc>
          <w:tcPr>
            <w:tcW w:w="0" w:type="auto"/>
            <w:tcBorders>
              <w:top w:val="single" w:sz="4" w:space="0" w:color="A6A6A6" w:themeColor="background1" w:themeShade="A6"/>
              <w:right w:val="single" w:sz="4" w:space="0" w:color="000000" w:themeColor="text1"/>
            </w:tcBorders>
          </w:tcPr>
          <w:p w14:paraId="359F8D59" w14:textId="77777777" w:rsidR="00F34BB9" w:rsidRDefault="00F34BB9" w:rsidP="00F34BB9">
            <w:pPr>
              <w:pStyle w:val="NormalinTable"/>
            </w:pPr>
            <w:r>
              <w:rPr>
                <w:b/>
              </w:rPr>
              <w:t>2707 20 00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FE5790" w14:textId="77777777" w:rsidR="00F34BB9" w:rsidRDefault="00F34BB9" w:rsidP="00F34BB9">
            <w:pPr>
              <w:pStyle w:val="NormalinTable"/>
              <w:tabs>
                <w:tab w:val="left" w:pos="1250"/>
              </w:tabs>
            </w:pPr>
            <w:r>
              <w:t>0.00%</w:t>
            </w:r>
          </w:p>
        </w:tc>
      </w:tr>
      <w:tr w:rsidR="00F34BB9" w14:paraId="1638EBBA" w14:textId="77777777" w:rsidTr="00C0096D">
        <w:trPr>
          <w:cantSplit/>
        </w:trPr>
        <w:tc>
          <w:tcPr>
            <w:tcW w:w="0" w:type="auto"/>
            <w:tcBorders>
              <w:top w:val="single" w:sz="4" w:space="0" w:color="A6A6A6" w:themeColor="background1" w:themeShade="A6"/>
              <w:right w:val="single" w:sz="4" w:space="0" w:color="000000" w:themeColor="text1"/>
            </w:tcBorders>
          </w:tcPr>
          <w:p w14:paraId="6E6B681D" w14:textId="77777777" w:rsidR="00F34BB9" w:rsidRDefault="00F34BB9" w:rsidP="00F34BB9">
            <w:pPr>
              <w:pStyle w:val="NormalinTable"/>
            </w:pPr>
            <w:r>
              <w:rPr>
                <w:b/>
              </w:rPr>
              <w:t>2707 30 00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8609F6" w14:textId="77777777" w:rsidR="00F34BB9" w:rsidRDefault="00F34BB9" w:rsidP="00F34BB9">
            <w:pPr>
              <w:pStyle w:val="NormalinTable"/>
              <w:tabs>
                <w:tab w:val="left" w:pos="1250"/>
              </w:tabs>
            </w:pPr>
            <w:r>
              <w:t>0.00%</w:t>
            </w:r>
          </w:p>
        </w:tc>
      </w:tr>
      <w:tr w:rsidR="00F34BB9" w14:paraId="506DA407" w14:textId="77777777" w:rsidTr="00C0096D">
        <w:trPr>
          <w:cantSplit/>
        </w:trPr>
        <w:tc>
          <w:tcPr>
            <w:tcW w:w="0" w:type="auto"/>
            <w:tcBorders>
              <w:top w:val="single" w:sz="4" w:space="0" w:color="A6A6A6" w:themeColor="background1" w:themeShade="A6"/>
              <w:right w:val="single" w:sz="4" w:space="0" w:color="000000" w:themeColor="text1"/>
            </w:tcBorders>
          </w:tcPr>
          <w:p w14:paraId="20B7EB61" w14:textId="77777777" w:rsidR="00F34BB9" w:rsidRDefault="00F34BB9" w:rsidP="00F34BB9">
            <w:pPr>
              <w:pStyle w:val="NormalinTable"/>
            </w:pPr>
            <w:r>
              <w:rPr>
                <w:b/>
              </w:rPr>
              <w:t>2707 50 00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CDB38A" w14:textId="77777777" w:rsidR="00F34BB9" w:rsidRDefault="00F34BB9" w:rsidP="00F34BB9">
            <w:pPr>
              <w:pStyle w:val="NormalinTable"/>
              <w:tabs>
                <w:tab w:val="left" w:pos="1250"/>
              </w:tabs>
            </w:pPr>
            <w:r>
              <w:t>0.00%</w:t>
            </w:r>
          </w:p>
        </w:tc>
      </w:tr>
      <w:tr w:rsidR="00F34BB9" w14:paraId="22029771" w14:textId="77777777" w:rsidTr="00C0096D">
        <w:trPr>
          <w:cantSplit/>
        </w:trPr>
        <w:tc>
          <w:tcPr>
            <w:tcW w:w="0" w:type="auto"/>
            <w:tcBorders>
              <w:top w:val="single" w:sz="4" w:space="0" w:color="A6A6A6" w:themeColor="background1" w:themeShade="A6"/>
              <w:right w:val="single" w:sz="4" w:space="0" w:color="000000" w:themeColor="text1"/>
            </w:tcBorders>
          </w:tcPr>
          <w:p w14:paraId="193A73CA" w14:textId="77777777" w:rsidR="00F34BB9" w:rsidRDefault="00F34BB9" w:rsidP="00F34BB9">
            <w:pPr>
              <w:pStyle w:val="NormalinTable"/>
            </w:pPr>
            <w:r>
              <w:rPr>
                <w:b/>
              </w:rPr>
              <w:t>2707 91 00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78DEA7" w14:textId="77777777" w:rsidR="00F34BB9" w:rsidRDefault="00F34BB9" w:rsidP="00F34BB9">
            <w:pPr>
              <w:pStyle w:val="NormalinTable"/>
              <w:tabs>
                <w:tab w:val="left" w:pos="1250"/>
              </w:tabs>
            </w:pPr>
            <w:r>
              <w:t>0.00%</w:t>
            </w:r>
          </w:p>
        </w:tc>
      </w:tr>
      <w:tr w:rsidR="00F34BB9" w14:paraId="461AA3DB" w14:textId="77777777" w:rsidTr="00C0096D">
        <w:trPr>
          <w:cantSplit/>
        </w:trPr>
        <w:tc>
          <w:tcPr>
            <w:tcW w:w="0" w:type="auto"/>
            <w:tcBorders>
              <w:top w:val="single" w:sz="4" w:space="0" w:color="A6A6A6" w:themeColor="background1" w:themeShade="A6"/>
              <w:right w:val="single" w:sz="4" w:space="0" w:color="000000" w:themeColor="text1"/>
            </w:tcBorders>
          </w:tcPr>
          <w:p w14:paraId="58789DBF" w14:textId="77777777" w:rsidR="00F34BB9" w:rsidRDefault="00F34BB9" w:rsidP="00F34BB9">
            <w:pPr>
              <w:pStyle w:val="NormalinTable"/>
            </w:pPr>
            <w:r>
              <w:rPr>
                <w:b/>
              </w:rPr>
              <w:t>2707 99 00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487E1B" w14:textId="77777777" w:rsidR="00F34BB9" w:rsidRDefault="00F34BB9" w:rsidP="00F34BB9">
            <w:pPr>
              <w:pStyle w:val="NormalinTable"/>
              <w:tabs>
                <w:tab w:val="left" w:pos="1250"/>
              </w:tabs>
            </w:pPr>
            <w:r>
              <w:t>0.00%</w:t>
            </w:r>
          </w:p>
        </w:tc>
      </w:tr>
      <w:tr w:rsidR="00F34BB9" w14:paraId="759DB0C0" w14:textId="77777777" w:rsidTr="00C0096D">
        <w:trPr>
          <w:cantSplit/>
        </w:trPr>
        <w:tc>
          <w:tcPr>
            <w:tcW w:w="0" w:type="auto"/>
            <w:tcBorders>
              <w:top w:val="single" w:sz="4" w:space="0" w:color="A6A6A6" w:themeColor="background1" w:themeShade="A6"/>
              <w:right w:val="single" w:sz="4" w:space="0" w:color="000000" w:themeColor="text1"/>
            </w:tcBorders>
          </w:tcPr>
          <w:p w14:paraId="070CDE6E" w14:textId="77777777" w:rsidR="00F34BB9" w:rsidRDefault="00F34BB9" w:rsidP="00F34BB9">
            <w:pPr>
              <w:pStyle w:val="NormalinTable"/>
            </w:pPr>
            <w:r>
              <w:rPr>
                <w:b/>
              </w:rPr>
              <w:t>2710 12 00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BDDB95" w14:textId="77777777" w:rsidR="00F34BB9" w:rsidRDefault="00F34BB9" w:rsidP="00F34BB9">
            <w:pPr>
              <w:pStyle w:val="NormalinTable"/>
              <w:tabs>
                <w:tab w:val="left" w:pos="1250"/>
              </w:tabs>
            </w:pPr>
            <w:r>
              <w:t>0.00%</w:t>
            </w:r>
          </w:p>
        </w:tc>
      </w:tr>
      <w:tr w:rsidR="00F34BB9" w14:paraId="24B77B44" w14:textId="77777777" w:rsidTr="00C0096D">
        <w:trPr>
          <w:cantSplit/>
        </w:trPr>
        <w:tc>
          <w:tcPr>
            <w:tcW w:w="0" w:type="auto"/>
            <w:tcBorders>
              <w:top w:val="single" w:sz="4" w:space="0" w:color="A6A6A6" w:themeColor="background1" w:themeShade="A6"/>
              <w:right w:val="single" w:sz="4" w:space="0" w:color="000000" w:themeColor="text1"/>
            </w:tcBorders>
          </w:tcPr>
          <w:p w14:paraId="3D92BCD9" w14:textId="77777777" w:rsidR="00F34BB9" w:rsidRDefault="00F34BB9" w:rsidP="00F34BB9">
            <w:pPr>
              <w:pStyle w:val="NormalinTable"/>
            </w:pPr>
            <w:r>
              <w:rPr>
                <w:b/>
              </w:rPr>
              <w:t>2710 19 11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63977D" w14:textId="77777777" w:rsidR="00F34BB9" w:rsidRDefault="00F34BB9" w:rsidP="00F34BB9">
            <w:pPr>
              <w:pStyle w:val="NormalinTable"/>
              <w:tabs>
                <w:tab w:val="left" w:pos="1250"/>
              </w:tabs>
            </w:pPr>
            <w:r>
              <w:t>0.00%</w:t>
            </w:r>
          </w:p>
        </w:tc>
      </w:tr>
      <w:tr w:rsidR="00F34BB9" w14:paraId="47067AA8" w14:textId="77777777" w:rsidTr="00C0096D">
        <w:trPr>
          <w:cantSplit/>
        </w:trPr>
        <w:tc>
          <w:tcPr>
            <w:tcW w:w="0" w:type="auto"/>
            <w:tcBorders>
              <w:top w:val="single" w:sz="4" w:space="0" w:color="A6A6A6" w:themeColor="background1" w:themeShade="A6"/>
              <w:right w:val="single" w:sz="4" w:space="0" w:color="000000" w:themeColor="text1"/>
            </w:tcBorders>
          </w:tcPr>
          <w:p w14:paraId="2E00A5EA" w14:textId="77777777" w:rsidR="00F34BB9" w:rsidRDefault="00F34BB9" w:rsidP="00F34BB9">
            <w:pPr>
              <w:pStyle w:val="NormalinTable"/>
            </w:pPr>
            <w:r>
              <w:rPr>
                <w:b/>
              </w:rPr>
              <w:t>2710 19 15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E9BD0D" w14:textId="77777777" w:rsidR="00F34BB9" w:rsidRDefault="00F34BB9" w:rsidP="00F34BB9">
            <w:pPr>
              <w:pStyle w:val="NormalinTable"/>
              <w:tabs>
                <w:tab w:val="left" w:pos="1250"/>
              </w:tabs>
            </w:pPr>
            <w:r>
              <w:t>0.00%</w:t>
            </w:r>
          </w:p>
        </w:tc>
      </w:tr>
      <w:tr w:rsidR="00F34BB9" w14:paraId="4B1B5533" w14:textId="77777777" w:rsidTr="00C0096D">
        <w:trPr>
          <w:cantSplit/>
        </w:trPr>
        <w:tc>
          <w:tcPr>
            <w:tcW w:w="0" w:type="auto"/>
            <w:tcBorders>
              <w:top w:val="single" w:sz="4" w:space="0" w:color="A6A6A6" w:themeColor="background1" w:themeShade="A6"/>
              <w:right w:val="single" w:sz="4" w:space="0" w:color="000000" w:themeColor="text1"/>
            </w:tcBorders>
          </w:tcPr>
          <w:p w14:paraId="5E9C5E30" w14:textId="77777777" w:rsidR="00F34BB9" w:rsidRDefault="00F34BB9" w:rsidP="00F34BB9">
            <w:pPr>
              <w:pStyle w:val="NormalinTable"/>
            </w:pPr>
            <w:r>
              <w:rPr>
                <w:b/>
              </w:rPr>
              <w:t>2710 19 25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D64B81" w14:textId="77777777" w:rsidR="00F34BB9" w:rsidRDefault="00F34BB9" w:rsidP="00F34BB9">
            <w:pPr>
              <w:pStyle w:val="NormalinTable"/>
              <w:tabs>
                <w:tab w:val="left" w:pos="1250"/>
              </w:tabs>
            </w:pPr>
            <w:r>
              <w:t>0.00%</w:t>
            </w:r>
          </w:p>
        </w:tc>
      </w:tr>
      <w:tr w:rsidR="00F34BB9" w14:paraId="604C8DF6" w14:textId="77777777" w:rsidTr="00C0096D">
        <w:trPr>
          <w:cantSplit/>
        </w:trPr>
        <w:tc>
          <w:tcPr>
            <w:tcW w:w="0" w:type="auto"/>
            <w:tcBorders>
              <w:top w:val="single" w:sz="4" w:space="0" w:color="A6A6A6" w:themeColor="background1" w:themeShade="A6"/>
              <w:right w:val="single" w:sz="4" w:space="0" w:color="000000" w:themeColor="text1"/>
            </w:tcBorders>
          </w:tcPr>
          <w:p w14:paraId="72A06E59" w14:textId="77777777" w:rsidR="00F34BB9" w:rsidRDefault="00F34BB9" w:rsidP="00F34BB9">
            <w:pPr>
              <w:pStyle w:val="NormalinTable"/>
            </w:pPr>
            <w:r>
              <w:rPr>
                <w:b/>
              </w:rPr>
              <w:t>2710 19 29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B650F5" w14:textId="77777777" w:rsidR="00F34BB9" w:rsidRDefault="00F34BB9" w:rsidP="00F34BB9">
            <w:pPr>
              <w:pStyle w:val="NormalinTable"/>
              <w:tabs>
                <w:tab w:val="left" w:pos="1250"/>
              </w:tabs>
            </w:pPr>
            <w:r>
              <w:t>0.00%</w:t>
            </w:r>
          </w:p>
        </w:tc>
      </w:tr>
      <w:tr w:rsidR="00F34BB9" w14:paraId="083E2CCD" w14:textId="77777777" w:rsidTr="00C0096D">
        <w:trPr>
          <w:cantSplit/>
        </w:trPr>
        <w:tc>
          <w:tcPr>
            <w:tcW w:w="0" w:type="auto"/>
            <w:tcBorders>
              <w:top w:val="single" w:sz="4" w:space="0" w:color="A6A6A6" w:themeColor="background1" w:themeShade="A6"/>
              <w:right w:val="single" w:sz="4" w:space="0" w:color="000000" w:themeColor="text1"/>
            </w:tcBorders>
          </w:tcPr>
          <w:p w14:paraId="73EEF0BA" w14:textId="77777777" w:rsidR="00F34BB9" w:rsidRDefault="00F34BB9" w:rsidP="00F34BB9">
            <w:pPr>
              <w:pStyle w:val="NormalinTable"/>
            </w:pPr>
            <w:r>
              <w:rPr>
                <w:b/>
              </w:rPr>
              <w:t>2710 19 31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961206" w14:textId="77777777" w:rsidR="00F34BB9" w:rsidRDefault="00F34BB9" w:rsidP="00F34BB9">
            <w:pPr>
              <w:pStyle w:val="NormalinTable"/>
              <w:tabs>
                <w:tab w:val="left" w:pos="1250"/>
              </w:tabs>
            </w:pPr>
            <w:r>
              <w:t>0.00%</w:t>
            </w:r>
          </w:p>
        </w:tc>
      </w:tr>
      <w:tr w:rsidR="00F34BB9" w14:paraId="6115669E" w14:textId="77777777" w:rsidTr="00C0096D">
        <w:trPr>
          <w:cantSplit/>
        </w:trPr>
        <w:tc>
          <w:tcPr>
            <w:tcW w:w="0" w:type="auto"/>
            <w:tcBorders>
              <w:top w:val="single" w:sz="4" w:space="0" w:color="A6A6A6" w:themeColor="background1" w:themeShade="A6"/>
              <w:right w:val="single" w:sz="4" w:space="0" w:color="000000" w:themeColor="text1"/>
            </w:tcBorders>
          </w:tcPr>
          <w:p w14:paraId="544965ED" w14:textId="77777777" w:rsidR="00F34BB9" w:rsidRDefault="00F34BB9" w:rsidP="00F34BB9">
            <w:pPr>
              <w:pStyle w:val="NormalinTable"/>
            </w:pPr>
            <w:r>
              <w:rPr>
                <w:b/>
              </w:rPr>
              <w:t>2710 19 35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D80A71" w14:textId="77777777" w:rsidR="00F34BB9" w:rsidRDefault="00F34BB9" w:rsidP="00F34BB9">
            <w:pPr>
              <w:pStyle w:val="NormalinTable"/>
              <w:tabs>
                <w:tab w:val="left" w:pos="1250"/>
              </w:tabs>
            </w:pPr>
            <w:r>
              <w:t>0.00%</w:t>
            </w:r>
          </w:p>
        </w:tc>
      </w:tr>
      <w:tr w:rsidR="00F34BB9" w14:paraId="05089680" w14:textId="77777777" w:rsidTr="00C0096D">
        <w:trPr>
          <w:cantSplit/>
        </w:trPr>
        <w:tc>
          <w:tcPr>
            <w:tcW w:w="0" w:type="auto"/>
            <w:tcBorders>
              <w:top w:val="single" w:sz="4" w:space="0" w:color="A6A6A6" w:themeColor="background1" w:themeShade="A6"/>
              <w:right w:val="single" w:sz="4" w:space="0" w:color="000000" w:themeColor="text1"/>
            </w:tcBorders>
          </w:tcPr>
          <w:p w14:paraId="0D0EA5E0" w14:textId="77777777" w:rsidR="00F34BB9" w:rsidRDefault="00F34BB9" w:rsidP="00F34BB9">
            <w:pPr>
              <w:pStyle w:val="NormalinTable"/>
            </w:pPr>
            <w:r>
              <w:rPr>
                <w:b/>
              </w:rPr>
              <w:t>2710 19 43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FE3A20" w14:textId="77777777" w:rsidR="00F34BB9" w:rsidRDefault="00F34BB9" w:rsidP="00F34BB9">
            <w:pPr>
              <w:pStyle w:val="NormalinTable"/>
              <w:tabs>
                <w:tab w:val="left" w:pos="1250"/>
              </w:tabs>
            </w:pPr>
            <w:r>
              <w:t>0.00%</w:t>
            </w:r>
          </w:p>
        </w:tc>
      </w:tr>
      <w:tr w:rsidR="00F34BB9" w14:paraId="5E98EFB5" w14:textId="77777777" w:rsidTr="00C0096D">
        <w:trPr>
          <w:cantSplit/>
        </w:trPr>
        <w:tc>
          <w:tcPr>
            <w:tcW w:w="0" w:type="auto"/>
            <w:tcBorders>
              <w:top w:val="single" w:sz="4" w:space="0" w:color="A6A6A6" w:themeColor="background1" w:themeShade="A6"/>
              <w:right w:val="single" w:sz="4" w:space="0" w:color="000000" w:themeColor="text1"/>
            </w:tcBorders>
          </w:tcPr>
          <w:p w14:paraId="35825ACF" w14:textId="77777777" w:rsidR="00F34BB9" w:rsidRDefault="00F34BB9" w:rsidP="00F34BB9">
            <w:pPr>
              <w:pStyle w:val="NormalinTable"/>
            </w:pPr>
            <w:r>
              <w:rPr>
                <w:b/>
              </w:rPr>
              <w:t>2710 19 46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E2746A" w14:textId="77777777" w:rsidR="00F34BB9" w:rsidRDefault="00F34BB9" w:rsidP="00F34BB9">
            <w:pPr>
              <w:pStyle w:val="NormalinTable"/>
              <w:tabs>
                <w:tab w:val="left" w:pos="1250"/>
              </w:tabs>
            </w:pPr>
            <w:r>
              <w:t>0.00%</w:t>
            </w:r>
          </w:p>
        </w:tc>
      </w:tr>
      <w:tr w:rsidR="00F34BB9" w14:paraId="57E65EE8" w14:textId="77777777" w:rsidTr="00C0096D">
        <w:trPr>
          <w:cantSplit/>
        </w:trPr>
        <w:tc>
          <w:tcPr>
            <w:tcW w:w="0" w:type="auto"/>
            <w:tcBorders>
              <w:top w:val="single" w:sz="4" w:space="0" w:color="A6A6A6" w:themeColor="background1" w:themeShade="A6"/>
              <w:right w:val="single" w:sz="4" w:space="0" w:color="000000" w:themeColor="text1"/>
            </w:tcBorders>
          </w:tcPr>
          <w:p w14:paraId="2C30CD7E" w14:textId="77777777" w:rsidR="00F34BB9" w:rsidRDefault="00F34BB9" w:rsidP="00F34BB9">
            <w:pPr>
              <w:pStyle w:val="NormalinTable"/>
            </w:pPr>
            <w:r>
              <w:rPr>
                <w:b/>
              </w:rPr>
              <w:t>2710 19 47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483356" w14:textId="77777777" w:rsidR="00F34BB9" w:rsidRDefault="00F34BB9" w:rsidP="00F34BB9">
            <w:pPr>
              <w:pStyle w:val="NormalinTable"/>
              <w:tabs>
                <w:tab w:val="left" w:pos="1250"/>
              </w:tabs>
            </w:pPr>
            <w:r>
              <w:t>0.00%</w:t>
            </w:r>
          </w:p>
        </w:tc>
      </w:tr>
      <w:tr w:rsidR="00F34BB9" w14:paraId="28E4209A" w14:textId="77777777" w:rsidTr="00C0096D">
        <w:trPr>
          <w:cantSplit/>
        </w:trPr>
        <w:tc>
          <w:tcPr>
            <w:tcW w:w="0" w:type="auto"/>
            <w:tcBorders>
              <w:top w:val="single" w:sz="4" w:space="0" w:color="A6A6A6" w:themeColor="background1" w:themeShade="A6"/>
              <w:right w:val="single" w:sz="4" w:space="0" w:color="000000" w:themeColor="text1"/>
            </w:tcBorders>
          </w:tcPr>
          <w:p w14:paraId="3BD3BD01" w14:textId="77777777" w:rsidR="00F34BB9" w:rsidRDefault="00F34BB9" w:rsidP="00F34BB9">
            <w:pPr>
              <w:pStyle w:val="NormalinTable"/>
            </w:pPr>
            <w:r>
              <w:rPr>
                <w:b/>
              </w:rPr>
              <w:t>2710 19 48 10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069738" w14:textId="77777777" w:rsidR="00F34BB9" w:rsidRDefault="00F34BB9" w:rsidP="00F34BB9">
            <w:pPr>
              <w:pStyle w:val="NormalinTable"/>
              <w:tabs>
                <w:tab w:val="left" w:pos="1250"/>
              </w:tabs>
            </w:pPr>
            <w:r>
              <w:t>0.00%</w:t>
            </w:r>
          </w:p>
        </w:tc>
      </w:tr>
      <w:tr w:rsidR="00F34BB9" w14:paraId="128E7598" w14:textId="77777777" w:rsidTr="00C0096D">
        <w:trPr>
          <w:cantSplit/>
        </w:trPr>
        <w:tc>
          <w:tcPr>
            <w:tcW w:w="0" w:type="auto"/>
            <w:tcBorders>
              <w:top w:val="single" w:sz="4" w:space="0" w:color="A6A6A6" w:themeColor="background1" w:themeShade="A6"/>
              <w:right w:val="single" w:sz="4" w:space="0" w:color="000000" w:themeColor="text1"/>
            </w:tcBorders>
          </w:tcPr>
          <w:p w14:paraId="52C384F1" w14:textId="77777777" w:rsidR="00F34BB9" w:rsidRDefault="00F34BB9" w:rsidP="00F34BB9">
            <w:pPr>
              <w:pStyle w:val="NormalinTable"/>
            </w:pPr>
            <w:r>
              <w:rPr>
                <w:b/>
              </w:rPr>
              <w:t>2710 19 48 90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CFF8F4" w14:textId="77777777" w:rsidR="00F34BB9" w:rsidRDefault="00F34BB9" w:rsidP="00F34BB9">
            <w:pPr>
              <w:pStyle w:val="NormalinTable"/>
              <w:tabs>
                <w:tab w:val="left" w:pos="1250"/>
              </w:tabs>
            </w:pPr>
            <w:r>
              <w:t>0.00%</w:t>
            </w:r>
          </w:p>
        </w:tc>
      </w:tr>
      <w:tr w:rsidR="00F34BB9" w14:paraId="2100FD34" w14:textId="77777777" w:rsidTr="00C0096D">
        <w:trPr>
          <w:cantSplit/>
        </w:trPr>
        <w:tc>
          <w:tcPr>
            <w:tcW w:w="0" w:type="auto"/>
            <w:tcBorders>
              <w:top w:val="single" w:sz="4" w:space="0" w:color="A6A6A6" w:themeColor="background1" w:themeShade="A6"/>
              <w:right w:val="single" w:sz="4" w:space="0" w:color="000000" w:themeColor="text1"/>
            </w:tcBorders>
          </w:tcPr>
          <w:p w14:paraId="7E421099" w14:textId="77777777" w:rsidR="00F34BB9" w:rsidRDefault="00F34BB9" w:rsidP="00F34BB9">
            <w:pPr>
              <w:pStyle w:val="NormalinTable"/>
            </w:pPr>
            <w:r>
              <w:rPr>
                <w:b/>
              </w:rPr>
              <w:t>2710 19 62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83A941" w14:textId="77777777" w:rsidR="00F34BB9" w:rsidRDefault="00F34BB9" w:rsidP="00F34BB9">
            <w:pPr>
              <w:pStyle w:val="NormalinTable"/>
              <w:tabs>
                <w:tab w:val="left" w:pos="1250"/>
              </w:tabs>
            </w:pPr>
            <w:r>
              <w:t>0.00%</w:t>
            </w:r>
          </w:p>
        </w:tc>
      </w:tr>
      <w:tr w:rsidR="00F34BB9" w14:paraId="6503EBE4" w14:textId="77777777" w:rsidTr="00C0096D">
        <w:trPr>
          <w:cantSplit/>
        </w:trPr>
        <w:tc>
          <w:tcPr>
            <w:tcW w:w="0" w:type="auto"/>
            <w:tcBorders>
              <w:top w:val="single" w:sz="4" w:space="0" w:color="A6A6A6" w:themeColor="background1" w:themeShade="A6"/>
              <w:right w:val="single" w:sz="4" w:space="0" w:color="000000" w:themeColor="text1"/>
            </w:tcBorders>
          </w:tcPr>
          <w:p w14:paraId="3DFE7E85" w14:textId="77777777" w:rsidR="00F34BB9" w:rsidRDefault="00F34BB9" w:rsidP="00F34BB9">
            <w:pPr>
              <w:pStyle w:val="NormalinTable"/>
            </w:pPr>
            <w:r>
              <w:rPr>
                <w:b/>
              </w:rPr>
              <w:lastRenderedPageBreak/>
              <w:t>2710 19 64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488ADB" w14:textId="77777777" w:rsidR="00F34BB9" w:rsidRDefault="00F34BB9" w:rsidP="00F34BB9">
            <w:pPr>
              <w:pStyle w:val="NormalinTable"/>
              <w:tabs>
                <w:tab w:val="left" w:pos="1250"/>
              </w:tabs>
            </w:pPr>
            <w:r>
              <w:t>0.00%</w:t>
            </w:r>
          </w:p>
        </w:tc>
      </w:tr>
      <w:tr w:rsidR="00F34BB9" w14:paraId="191D711F" w14:textId="77777777" w:rsidTr="00C0096D">
        <w:trPr>
          <w:cantSplit/>
        </w:trPr>
        <w:tc>
          <w:tcPr>
            <w:tcW w:w="0" w:type="auto"/>
            <w:tcBorders>
              <w:top w:val="single" w:sz="4" w:space="0" w:color="A6A6A6" w:themeColor="background1" w:themeShade="A6"/>
              <w:right w:val="single" w:sz="4" w:space="0" w:color="000000" w:themeColor="text1"/>
            </w:tcBorders>
          </w:tcPr>
          <w:p w14:paraId="627D7F17" w14:textId="77777777" w:rsidR="00F34BB9" w:rsidRDefault="00F34BB9" w:rsidP="00F34BB9">
            <w:pPr>
              <w:pStyle w:val="NormalinTable"/>
            </w:pPr>
            <w:r>
              <w:rPr>
                <w:b/>
              </w:rPr>
              <w:t>2710 19 68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817977" w14:textId="77777777" w:rsidR="00F34BB9" w:rsidRDefault="00F34BB9" w:rsidP="00F34BB9">
            <w:pPr>
              <w:pStyle w:val="NormalinTable"/>
              <w:tabs>
                <w:tab w:val="left" w:pos="1250"/>
              </w:tabs>
            </w:pPr>
            <w:r>
              <w:t>0.00%</w:t>
            </w:r>
          </w:p>
        </w:tc>
      </w:tr>
      <w:tr w:rsidR="00F34BB9" w14:paraId="4C107612" w14:textId="77777777" w:rsidTr="00C0096D">
        <w:trPr>
          <w:cantSplit/>
        </w:trPr>
        <w:tc>
          <w:tcPr>
            <w:tcW w:w="0" w:type="auto"/>
            <w:tcBorders>
              <w:top w:val="single" w:sz="4" w:space="0" w:color="A6A6A6" w:themeColor="background1" w:themeShade="A6"/>
              <w:right w:val="single" w:sz="4" w:space="0" w:color="000000" w:themeColor="text1"/>
            </w:tcBorders>
          </w:tcPr>
          <w:p w14:paraId="19897028" w14:textId="77777777" w:rsidR="00F34BB9" w:rsidRDefault="00F34BB9" w:rsidP="00F34BB9">
            <w:pPr>
              <w:pStyle w:val="NormalinTable"/>
            </w:pPr>
            <w:r>
              <w:rPr>
                <w:b/>
              </w:rPr>
              <w:t>2710 19 81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A0635B" w14:textId="77777777" w:rsidR="00F34BB9" w:rsidRDefault="00F34BB9" w:rsidP="00F34BB9">
            <w:pPr>
              <w:pStyle w:val="NormalinTable"/>
              <w:tabs>
                <w:tab w:val="left" w:pos="1250"/>
              </w:tabs>
            </w:pPr>
            <w:r>
              <w:t>0.00%</w:t>
            </w:r>
          </w:p>
        </w:tc>
      </w:tr>
      <w:tr w:rsidR="00F34BB9" w14:paraId="5B4244F9" w14:textId="77777777" w:rsidTr="00C0096D">
        <w:trPr>
          <w:cantSplit/>
        </w:trPr>
        <w:tc>
          <w:tcPr>
            <w:tcW w:w="0" w:type="auto"/>
            <w:tcBorders>
              <w:top w:val="single" w:sz="4" w:space="0" w:color="A6A6A6" w:themeColor="background1" w:themeShade="A6"/>
              <w:right w:val="single" w:sz="4" w:space="0" w:color="000000" w:themeColor="text1"/>
            </w:tcBorders>
          </w:tcPr>
          <w:p w14:paraId="2E8E6C7A" w14:textId="77777777" w:rsidR="00F34BB9" w:rsidRDefault="00F34BB9" w:rsidP="00F34BB9">
            <w:pPr>
              <w:pStyle w:val="NormalinTable"/>
            </w:pPr>
            <w:r>
              <w:rPr>
                <w:b/>
              </w:rPr>
              <w:t>2710 19 83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E4594A" w14:textId="77777777" w:rsidR="00F34BB9" w:rsidRDefault="00F34BB9" w:rsidP="00F34BB9">
            <w:pPr>
              <w:pStyle w:val="NormalinTable"/>
              <w:tabs>
                <w:tab w:val="left" w:pos="1250"/>
              </w:tabs>
            </w:pPr>
            <w:r>
              <w:t>0.00%</w:t>
            </w:r>
          </w:p>
        </w:tc>
      </w:tr>
      <w:tr w:rsidR="00F34BB9" w14:paraId="6770FE2F" w14:textId="77777777" w:rsidTr="00C0096D">
        <w:trPr>
          <w:cantSplit/>
        </w:trPr>
        <w:tc>
          <w:tcPr>
            <w:tcW w:w="0" w:type="auto"/>
            <w:tcBorders>
              <w:top w:val="single" w:sz="4" w:space="0" w:color="A6A6A6" w:themeColor="background1" w:themeShade="A6"/>
              <w:right w:val="single" w:sz="4" w:space="0" w:color="000000" w:themeColor="text1"/>
            </w:tcBorders>
          </w:tcPr>
          <w:p w14:paraId="185CDD2D" w14:textId="77777777" w:rsidR="00F34BB9" w:rsidRDefault="00F34BB9" w:rsidP="00F34BB9">
            <w:pPr>
              <w:pStyle w:val="NormalinTable"/>
            </w:pPr>
            <w:r>
              <w:rPr>
                <w:b/>
              </w:rPr>
              <w:t>2710 19 85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9DBD39" w14:textId="77777777" w:rsidR="00F34BB9" w:rsidRDefault="00F34BB9" w:rsidP="00F34BB9">
            <w:pPr>
              <w:pStyle w:val="NormalinTable"/>
              <w:tabs>
                <w:tab w:val="left" w:pos="1250"/>
              </w:tabs>
            </w:pPr>
            <w:r>
              <w:t>0.00%</w:t>
            </w:r>
          </w:p>
        </w:tc>
      </w:tr>
      <w:tr w:rsidR="00F34BB9" w14:paraId="443FA5C4" w14:textId="77777777" w:rsidTr="00C0096D">
        <w:trPr>
          <w:cantSplit/>
        </w:trPr>
        <w:tc>
          <w:tcPr>
            <w:tcW w:w="0" w:type="auto"/>
            <w:tcBorders>
              <w:top w:val="single" w:sz="4" w:space="0" w:color="A6A6A6" w:themeColor="background1" w:themeShade="A6"/>
              <w:right w:val="single" w:sz="4" w:space="0" w:color="000000" w:themeColor="text1"/>
            </w:tcBorders>
          </w:tcPr>
          <w:p w14:paraId="74D4400A" w14:textId="77777777" w:rsidR="00F34BB9" w:rsidRDefault="00F34BB9" w:rsidP="00F34BB9">
            <w:pPr>
              <w:pStyle w:val="NormalinTable"/>
            </w:pPr>
            <w:r>
              <w:rPr>
                <w:b/>
              </w:rPr>
              <w:t>2710 19 87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A9C037" w14:textId="77777777" w:rsidR="00F34BB9" w:rsidRDefault="00F34BB9" w:rsidP="00F34BB9">
            <w:pPr>
              <w:pStyle w:val="NormalinTable"/>
              <w:tabs>
                <w:tab w:val="left" w:pos="1250"/>
              </w:tabs>
            </w:pPr>
            <w:r>
              <w:t>0.00%</w:t>
            </w:r>
          </w:p>
        </w:tc>
      </w:tr>
      <w:tr w:rsidR="00F34BB9" w14:paraId="2AFD3B41" w14:textId="77777777" w:rsidTr="00C0096D">
        <w:trPr>
          <w:cantSplit/>
        </w:trPr>
        <w:tc>
          <w:tcPr>
            <w:tcW w:w="0" w:type="auto"/>
            <w:tcBorders>
              <w:top w:val="single" w:sz="4" w:space="0" w:color="A6A6A6" w:themeColor="background1" w:themeShade="A6"/>
              <w:right w:val="single" w:sz="4" w:space="0" w:color="000000" w:themeColor="text1"/>
            </w:tcBorders>
          </w:tcPr>
          <w:p w14:paraId="58C73B59" w14:textId="77777777" w:rsidR="00F34BB9" w:rsidRDefault="00F34BB9" w:rsidP="00F34BB9">
            <w:pPr>
              <w:pStyle w:val="NormalinTable"/>
            </w:pPr>
            <w:r>
              <w:rPr>
                <w:b/>
              </w:rPr>
              <w:t>2710 19 91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3CBBCB" w14:textId="77777777" w:rsidR="00F34BB9" w:rsidRDefault="00F34BB9" w:rsidP="00F34BB9">
            <w:pPr>
              <w:pStyle w:val="NormalinTable"/>
              <w:tabs>
                <w:tab w:val="left" w:pos="1250"/>
              </w:tabs>
            </w:pPr>
            <w:r>
              <w:t>0.00%</w:t>
            </w:r>
          </w:p>
        </w:tc>
      </w:tr>
      <w:tr w:rsidR="00F34BB9" w14:paraId="035E5494" w14:textId="77777777" w:rsidTr="00C0096D">
        <w:trPr>
          <w:cantSplit/>
        </w:trPr>
        <w:tc>
          <w:tcPr>
            <w:tcW w:w="0" w:type="auto"/>
            <w:tcBorders>
              <w:top w:val="single" w:sz="4" w:space="0" w:color="A6A6A6" w:themeColor="background1" w:themeShade="A6"/>
              <w:right w:val="single" w:sz="4" w:space="0" w:color="000000" w:themeColor="text1"/>
            </w:tcBorders>
          </w:tcPr>
          <w:p w14:paraId="4FD704A7" w14:textId="77777777" w:rsidR="00F34BB9" w:rsidRDefault="00F34BB9" w:rsidP="00F34BB9">
            <w:pPr>
              <w:pStyle w:val="NormalinTable"/>
            </w:pPr>
            <w:r>
              <w:rPr>
                <w:b/>
              </w:rPr>
              <w:t>2710 19 93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DA64EC" w14:textId="77777777" w:rsidR="00F34BB9" w:rsidRDefault="00F34BB9" w:rsidP="00F34BB9">
            <w:pPr>
              <w:pStyle w:val="NormalinTable"/>
              <w:tabs>
                <w:tab w:val="left" w:pos="1250"/>
              </w:tabs>
            </w:pPr>
            <w:r>
              <w:t>0.00%</w:t>
            </w:r>
          </w:p>
        </w:tc>
      </w:tr>
      <w:tr w:rsidR="00F34BB9" w14:paraId="3D6BD8A4" w14:textId="77777777" w:rsidTr="00C0096D">
        <w:trPr>
          <w:cantSplit/>
        </w:trPr>
        <w:tc>
          <w:tcPr>
            <w:tcW w:w="0" w:type="auto"/>
            <w:tcBorders>
              <w:top w:val="single" w:sz="4" w:space="0" w:color="A6A6A6" w:themeColor="background1" w:themeShade="A6"/>
              <w:right w:val="single" w:sz="4" w:space="0" w:color="000000" w:themeColor="text1"/>
            </w:tcBorders>
          </w:tcPr>
          <w:p w14:paraId="54DF7700" w14:textId="77777777" w:rsidR="00F34BB9" w:rsidRDefault="00F34BB9" w:rsidP="00F34BB9">
            <w:pPr>
              <w:pStyle w:val="NormalinTable"/>
            </w:pPr>
            <w:r>
              <w:rPr>
                <w:b/>
              </w:rPr>
              <w:t>2710 19 99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E50E8C" w14:textId="77777777" w:rsidR="00F34BB9" w:rsidRDefault="00F34BB9" w:rsidP="00F34BB9">
            <w:pPr>
              <w:pStyle w:val="NormalinTable"/>
              <w:tabs>
                <w:tab w:val="left" w:pos="1250"/>
              </w:tabs>
            </w:pPr>
            <w:r>
              <w:t>0.00%</w:t>
            </w:r>
          </w:p>
        </w:tc>
      </w:tr>
      <w:tr w:rsidR="00F34BB9" w14:paraId="1356283C" w14:textId="77777777" w:rsidTr="00C0096D">
        <w:trPr>
          <w:cantSplit/>
        </w:trPr>
        <w:tc>
          <w:tcPr>
            <w:tcW w:w="0" w:type="auto"/>
            <w:tcBorders>
              <w:top w:val="single" w:sz="4" w:space="0" w:color="A6A6A6" w:themeColor="background1" w:themeShade="A6"/>
              <w:right w:val="single" w:sz="4" w:space="0" w:color="000000" w:themeColor="text1"/>
            </w:tcBorders>
          </w:tcPr>
          <w:p w14:paraId="6D62E5DD" w14:textId="77777777" w:rsidR="00F34BB9" w:rsidRDefault="00F34BB9" w:rsidP="00F34BB9">
            <w:pPr>
              <w:pStyle w:val="NormalinTable"/>
            </w:pPr>
            <w:r>
              <w:rPr>
                <w:b/>
              </w:rPr>
              <w:t>2710 20 11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194AC5" w14:textId="77777777" w:rsidR="00F34BB9" w:rsidRDefault="00F34BB9" w:rsidP="00F34BB9">
            <w:pPr>
              <w:pStyle w:val="NormalinTable"/>
              <w:tabs>
                <w:tab w:val="left" w:pos="1250"/>
              </w:tabs>
            </w:pPr>
            <w:r>
              <w:t>0.00%</w:t>
            </w:r>
          </w:p>
        </w:tc>
      </w:tr>
      <w:tr w:rsidR="00F34BB9" w14:paraId="0E847E95" w14:textId="77777777" w:rsidTr="00C0096D">
        <w:trPr>
          <w:cantSplit/>
        </w:trPr>
        <w:tc>
          <w:tcPr>
            <w:tcW w:w="0" w:type="auto"/>
            <w:tcBorders>
              <w:top w:val="single" w:sz="4" w:space="0" w:color="A6A6A6" w:themeColor="background1" w:themeShade="A6"/>
              <w:right w:val="single" w:sz="4" w:space="0" w:color="000000" w:themeColor="text1"/>
            </w:tcBorders>
          </w:tcPr>
          <w:p w14:paraId="6B522FE7" w14:textId="77777777" w:rsidR="00F34BB9" w:rsidRDefault="00F34BB9" w:rsidP="00F34BB9">
            <w:pPr>
              <w:pStyle w:val="NormalinTable"/>
            </w:pPr>
            <w:r>
              <w:rPr>
                <w:b/>
              </w:rPr>
              <w:t>2710 20 15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04B444" w14:textId="77777777" w:rsidR="00F34BB9" w:rsidRDefault="00F34BB9" w:rsidP="00F34BB9">
            <w:pPr>
              <w:pStyle w:val="NormalinTable"/>
              <w:tabs>
                <w:tab w:val="left" w:pos="1250"/>
              </w:tabs>
            </w:pPr>
            <w:r>
              <w:t>0.00%</w:t>
            </w:r>
          </w:p>
        </w:tc>
      </w:tr>
      <w:tr w:rsidR="00F34BB9" w14:paraId="777C07B4" w14:textId="77777777" w:rsidTr="00C0096D">
        <w:trPr>
          <w:cantSplit/>
        </w:trPr>
        <w:tc>
          <w:tcPr>
            <w:tcW w:w="0" w:type="auto"/>
            <w:tcBorders>
              <w:top w:val="single" w:sz="4" w:space="0" w:color="A6A6A6" w:themeColor="background1" w:themeShade="A6"/>
              <w:right w:val="single" w:sz="4" w:space="0" w:color="000000" w:themeColor="text1"/>
            </w:tcBorders>
          </w:tcPr>
          <w:p w14:paraId="0BF8C07F" w14:textId="77777777" w:rsidR="00F34BB9" w:rsidRDefault="00F34BB9" w:rsidP="00F34BB9">
            <w:pPr>
              <w:pStyle w:val="NormalinTable"/>
            </w:pPr>
            <w:r>
              <w:rPr>
                <w:b/>
              </w:rPr>
              <w:t>2710 20 17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FD7B9C" w14:textId="77777777" w:rsidR="00F34BB9" w:rsidRDefault="00F34BB9" w:rsidP="00F34BB9">
            <w:pPr>
              <w:pStyle w:val="NormalinTable"/>
              <w:tabs>
                <w:tab w:val="left" w:pos="1250"/>
              </w:tabs>
            </w:pPr>
            <w:r>
              <w:t>0.00%</w:t>
            </w:r>
          </w:p>
        </w:tc>
      </w:tr>
      <w:tr w:rsidR="00F34BB9" w14:paraId="462544D2" w14:textId="77777777" w:rsidTr="00C0096D">
        <w:trPr>
          <w:cantSplit/>
        </w:trPr>
        <w:tc>
          <w:tcPr>
            <w:tcW w:w="0" w:type="auto"/>
            <w:tcBorders>
              <w:top w:val="single" w:sz="4" w:space="0" w:color="A6A6A6" w:themeColor="background1" w:themeShade="A6"/>
              <w:right w:val="single" w:sz="4" w:space="0" w:color="000000" w:themeColor="text1"/>
            </w:tcBorders>
          </w:tcPr>
          <w:p w14:paraId="6C408424" w14:textId="77777777" w:rsidR="00F34BB9" w:rsidRDefault="00F34BB9" w:rsidP="00F34BB9">
            <w:pPr>
              <w:pStyle w:val="NormalinTable"/>
            </w:pPr>
            <w:r>
              <w:rPr>
                <w:b/>
              </w:rPr>
              <w:t>2710 20 19 10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1A4DBF" w14:textId="77777777" w:rsidR="00F34BB9" w:rsidRDefault="00F34BB9" w:rsidP="00F34BB9">
            <w:pPr>
              <w:pStyle w:val="NormalinTable"/>
              <w:tabs>
                <w:tab w:val="left" w:pos="1250"/>
              </w:tabs>
            </w:pPr>
            <w:r>
              <w:t>0.00%</w:t>
            </w:r>
          </w:p>
        </w:tc>
      </w:tr>
      <w:tr w:rsidR="00F34BB9" w14:paraId="08C06428" w14:textId="77777777" w:rsidTr="00C0096D">
        <w:trPr>
          <w:cantSplit/>
        </w:trPr>
        <w:tc>
          <w:tcPr>
            <w:tcW w:w="0" w:type="auto"/>
            <w:tcBorders>
              <w:top w:val="single" w:sz="4" w:space="0" w:color="A6A6A6" w:themeColor="background1" w:themeShade="A6"/>
              <w:right w:val="single" w:sz="4" w:space="0" w:color="000000" w:themeColor="text1"/>
            </w:tcBorders>
          </w:tcPr>
          <w:p w14:paraId="1ECDFB1E" w14:textId="77777777" w:rsidR="00F34BB9" w:rsidRDefault="00F34BB9" w:rsidP="00F34BB9">
            <w:pPr>
              <w:pStyle w:val="NormalinTable"/>
            </w:pPr>
            <w:r>
              <w:rPr>
                <w:b/>
              </w:rPr>
              <w:t>2710 20 19 90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277BAC" w14:textId="77777777" w:rsidR="00F34BB9" w:rsidRDefault="00F34BB9" w:rsidP="00F34BB9">
            <w:pPr>
              <w:pStyle w:val="NormalinTable"/>
              <w:tabs>
                <w:tab w:val="left" w:pos="1250"/>
              </w:tabs>
            </w:pPr>
            <w:r>
              <w:t>0.00%</w:t>
            </w:r>
          </w:p>
        </w:tc>
      </w:tr>
      <w:tr w:rsidR="00F34BB9" w14:paraId="1A2FB898" w14:textId="77777777" w:rsidTr="00C0096D">
        <w:trPr>
          <w:cantSplit/>
        </w:trPr>
        <w:tc>
          <w:tcPr>
            <w:tcW w:w="0" w:type="auto"/>
            <w:tcBorders>
              <w:top w:val="single" w:sz="4" w:space="0" w:color="A6A6A6" w:themeColor="background1" w:themeShade="A6"/>
              <w:right w:val="single" w:sz="4" w:space="0" w:color="000000" w:themeColor="text1"/>
            </w:tcBorders>
          </w:tcPr>
          <w:p w14:paraId="57CF10DF" w14:textId="77777777" w:rsidR="00F34BB9" w:rsidRDefault="00F34BB9" w:rsidP="00F34BB9">
            <w:pPr>
              <w:pStyle w:val="NormalinTable"/>
            </w:pPr>
            <w:r>
              <w:rPr>
                <w:b/>
              </w:rPr>
              <w:t>2710 20 31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C719A6" w14:textId="77777777" w:rsidR="00F34BB9" w:rsidRDefault="00F34BB9" w:rsidP="00F34BB9">
            <w:pPr>
              <w:pStyle w:val="NormalinTable"/>
              <w:tabs>
                <w:tab w:val="left" w:pos="1250"/>
              </w:tabs>
            </w:pPr>
            <w:r>
              <w:t>0.00%</w:t>
            </w:r>
          </w:p>
        </w:tc>
      </w:tr>
      <w:tr w:rsidR="00F34BB9" w14:paraId="49B5E24A" w14:textId="77777777" w:rsidTr="00C0096D">
        <w:trPr>
          <w:cantSplit/>
        </w:trPr>
        <w:tc>
          <w:tcPr>
            <w:tcW w:w="0" w:type="auto"/>
            <w:tcBorders>
              <w:top w:val="single" w:sz="4" w:space="0" w:color="A6A6A6" w:themeColor="background1" w:themeShade="A6"/>
              <w:right w:val="single" w:sz="4" w:space="0" w:color="000000" w:themeColor="text1"/>
            </w:tcBorders>
          </w:tcPr>
          <w:p w14:paraId="33C9570B" w14:textId="77777777" w:rsidR="00F34BB9" w:rsidRDefault="00F34BB9" w:rsidP="00F34BB9">
            <w:pPr>
              <w:pStyle w:val="NormalinTable"/>
            </w:pPr>
            <w:r>
              <w:rPr>
                <w:b/>
              </w:rPr>
              <w:t>2710 20 35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1D00D6" w14:textId="77777777" w:rsidR="00F34BB9" w:rsidRDefault="00F34BB9" w:rsidP="00F34BB9">
            <w:pPr>
              <w:pStyle w:val="NormalinTable"/>
              <w:tabs>
                <w:tab w:val="left" w:pos="1250"/>
              </w:tabs>
            </w:pPr>
            <w:r>
              <w:t>0.00%</w:t>
            </w:r>
          </w:p>
        </w:tc>
      </w:tr>
      <w:tr w:rsidR="00F34BB9" w14:paraId="759F645D" w14:textId="77777777" w:rsidTr="00C0096D">
        <w:trPr>
          <w:cantSplit/>
        </w:trPr>
        <w:tc>
          <w:tcPr>
            <w:tcW w:w="0" w:type="auto"/>
            <w:tcBorders>
              <w:top w:val="single" w:sz="4" w:space="0" w:color="A6A6A6" w:themeColor="background1" w:themeShade="A6"/>
              <w:right w:val="single" w:sz="4" w:space="0" w:color="000000" w:themeColor="text1"/>
            </w:tcBorders>
          </w:tcPr>
          <w:p w14:paraId="61B714D6" w14:textId="77777777" w:rsidR="00F34BB9" w:rsidRDefault="00F34BB9" w:rsidP="00F34BB9">
            <w:pPr>
              <w:pStyle w:val="NormalinTable"/>
            </w:pPr>
            <w:r>
              <w:rPr>
                <w:b/>
              </w:rPr>
              <w:t>2710 20 39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A73B6B" w14:textId="77777777" w:rsidR="00F34BB9" w:rsidRDefault="00F34BB9" w:rsidP="00F34BB9">
            <w:pPr>
              <w:pStyle w:val="NormalinTable"/>
              <w:tabs>
                <w:tab w:val="left" w:pos="1250"/>
              </w:tabs>
            </w:pPr>
            <w:r>
              <w:t>0.00%</w:t>
            </w:r>
          </w:p>
        </w:tc>
      </w:tr>
      <w:tr w:rsidR="00F34BB9" w14:paraId="305EE697" w14:textId="77777777" w:rsidTr="00C0096D">
        <w:trPr>
          <w:cantSplit/>
        </w:trPr>
        <w:tc>
          <w:tcPr>
            <w:tcW w:w="0" w:type="auto"/>
            <w:tcBorders>
              <w:top w:val="single" w:sz="4" w:space="0" w:color="A6A6A6" w:themeColor="background1" w:themeShade="A6"/>
              <w:right w:val="single" w:sz="4" w:space="0" w:color="000000" w:themeColor="text1"/>
            </w:tcBorders>
          </w:tcPr>
          <w:p w14:paraId="7EDA4495" w14:textId="77777777" w:rsidR="00F34BB9" w:rsidRDefault="00F34BB9" w:rsidP="00F34BB9">
            <w:pPr>
              <w:pStyle w:val="NormalinTable"/>
            </w:pPr>
            <w:r>
              <w:rPr>
                <w:b/>
              </w:rPr>
              <w:t>2710 20 90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8611A0" w14:textId="77777777" w:rsidR="00F34BB9" w:rsidRDefault="00F34BB9" w:rsidP="00F34BB9">
            <w:pPr>
              <w:pStyle w:val="NormalinTable"/>
              <w:tabs>
                <w:tab w:val="left" w:pos="1250"/>
              </w:tabs>
            </w:pPr>
            <w:r>
              <w:t>0.00%</w:t>
            </w:r>
          </w:p>
        </w:tc>
      </w:tr>
      <w:tr w:rsidR="00F34BB9" w14:paraId="576FF10D" w14:textId="77777777" w:rsidTr="00C0096D">
        <w:trPr>
          <w:cantSplit/>
        </w:trPr>
        <w:tc>
          <w:tcPr>
            <w:tcW w:w="0" w:type="auto"/>
            <w:tcBorders>
              <w:top w:val="single" w:sz="4" w:space="0" w:color="A6A6A6" w:themeColor="background1" w:themeShade="A6"/>
              <w:right w:val="single" w:sz="4" w:space="0" w:color="000000" w:themeColor="text1"/>
            </w:tcBorders>
          </w:tcPr>
          <w:p w14:paraId="43C102ED" w14:textId="77777777" w:rsidR="00F34BB9" w:rsidRDefault="00F34BB9" w:rsidP="00F34BB9">
            <w:pPr>
              <w:pStyle w:val="NormalinTable"/>
            </w:pPr>
            <w:r>
              <w:rPr>
                <w:b/>
              </w:rPr>
              <w:t>2710 91 00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9A104B" w14:textId="77777777" w:rsidR="00F34BB9" w:rsidRDefault="00F34BB9" w:rsidP="00F34BB9">
            <w:pPr>
              <w:pStyle w:val="NormalinTable"/>
              <w:tabs>
                <w:tab w:val="left" w:pos="1250"/>
              </w:tabs>
            </w:pPr>
            <w:r>
              <w:t>0.00%</w:t>
            </w:r>
          </w:p>
        </w:tc>
      </w:tr>
      <w:tr w:rsidR="00F34BB9" w14:paraId="2DAD9A26" w14:textId="77777777" w:rsidTr="00C0096D">
        <w:trPr>
          <w:cantSplit/>
        </w:trPr>
        <w:tc>
          <w:tcPr>
            <w:tcW w:w="0" w:type="auto"/>
            <w:tcBorders>
              <w:top w:val="single" w:sz="4" w:space="0" w:color="A6A6A6" w:themeColor="background1" w:themeShade="A6"/>
              <w:right w:val="single" w:sz="4" w:space="0" w:color="000000" w:themeColor="text1"/>
            </w:tcBorders>
          </w:tcPr>
          <w:p w14:paraId="7C7F5776" w14:textId="77777777" w:rsidR="00F34BB9" w:rsidRDefault="00F34BB9" w:rsidP="00F34BB9">
            <w:pPr>
              <w:pStyle w:val="NormalinTable"/>
            </w:pPr>
            <w:r>
              <w:rPr>
                <w:b/>
              </w:rPr>
              <w:t>2710 99 00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4B3E9B" w14:textId="77777777" w:rsidR="00F34BB9" w:rsidRDefault="00F34BB9" w:rsidP="00F34BB9">
            <w:pPr>
              <w:pStyle w:val="NormalinTable"/>
              <w:tabs>
                <w:tab w:val="left" w:pos="1250"/>
              </w:tabs>
            </w:pPr>
            <w:r>
              <w:t>0.00%</w:t>
            </w:r>
          </w:p>
        </w:tc>
      </w:tr>
      <w:tr w:rsidR="00F34BB9" w14:paraId="3050EE6B" w14:textId="77777777" w:rsidTr="00C0096D">
        <w:trPr>
          <w:cantSplit/>
        </w:trPr>
        <w:tc>
          <w:tcPr>
            <w:tcW w:w="0" w:type="auto"/>
            <w:tcBorders>
              <w:top w:val="single" w:sz="4" w:space="0" w:color="A6A6A6" w:themeColor="background1" w:themeShade="A6"/>
              <w:right w:val="single" w:sz="4" w:space="0" w:color="000000" w:themeColor="text1"/>
            </w:tcBorders>
          </w:tcPr>
          <w:p w14:paraId="77FF7579" w14:textId="77777777" w:rsidR="00F34BB9" w:rsidRDefault="00F34BB9" w:rsidP="00F34BB9">
            <w:pPr>
              <w:pStyle w:val="NormalinTable"/>
            </w:pPr>
            <w:r>
              <w:rPr>
                <w:b/>
              </w:rPr>
              <w:t>2711 00 00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4AA2B6" w14:textId="77777777" w:rsidR="00F34BB9" w:rsidRDefault="00F34BB9" w:rsidP="00F34BB9">
            <w:pPr>
              <w:pStyle w:val="NormalinTable"/>
              <w:tabs>
                <w:tab w:val="left" w:pos="1250"/>
              </w:tabs>
            </w:pPr>
            <w:r>
              <w:t>0.00%</w:t>
            </w:r>
          </w:p>
        </w:tc>
      </w:tr>
      <w:tr w:rsidR="00F34BB9" w14:paraId="1010462A" w14:textId="77777777" w:rsidTr="00C0096D">
        <w:trPr>
          <w:cantSplit/>
        </w:trPr>
        <w:tc>
          <w:tcPr>
            <w:tcW w:w="0" w:type="auto"/>
            <w:tcBorders>
              <w:top w:val="single" w:sz="4" w:space="0" w:color="A6A6A6" w:themeColor="background1" w:themeShade="A6"/>
              <w:right w:val="single" w:sz="4" w:space="0" w:color="000000" w:themeColor="text1"/>
            </w:tcBorders>
          </w:tcPr>
          <w:p w14:paraId="2BD75198" w14:textId="77777777" w:rsidR="00F34BB9" w:rsidRDefault="00F34BB9" w:rsidP="00F34BB9">
            <w:pPr>
              <w:pStyle w:val="NormalinTable"/>
            </w:pPr>
            <w:r>
              <w:rPr>
                <w:b/>
              </w:rPr>
              <w:t>2712 00 00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61FC12" w14:textId="77777777" w:rsidR="00F34BB9" w:rsidRDefault="00F34BB9" w:rsidP="00F34BB9">
            <w:pPr>
              <w:pStyle w:val="NormalinTable"/>
              <w:tabs>
                <w:tab w:val="left" w:pos="1250"/>
              </w:tabs>
            </w:pPr>
            <w:r>
              <w:t>0.00%</w:t>
            </w:r>
          </w:p>
        </w:tc>
      </w:tr>
      <w:tr w:rsidR="00F34BB9" w14:paraId="192CBD2B" w14:textId="77777777" w:rsidTr="00C0096D">
        <w:trPr>
          <w:cantSplit/>
        </w:trPr>
        <w:tc>
          <w:tcPr>
            <w:tcW w:w="0" w:type="auto"/>
            <w:tcBorders>
              <w:top w:val="single" w:sz="4" w:space="0" w:color="A6A6A6" w:themeColor="background1" w:themeShade="A6"/>
              <w:right w:val="single" w:sz="4" w:space="0" w:color="000000" w:themeColor="text1"/>
            </w:tcBorders>
          </w:tcPr>
          <w:p w14:paraId="5B60640A" w14:textId="77777777" w:rsidR="00F34BB9" w:rsidRDefault="00F34BB9" w:rsidP="00F34BB9">
            <w:pPr>
              <w:pStyle w:val="NormalinTable"/>
            </w:pPr>
            <w:r>
              <w:rPr>
                <w:b/>
              </w:rPr>
              <w:t>2713 90 90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EAC8F9" w14:textId="77777777" w:rsidR="00F34BB9" w:rsidRDefault="00F34BB9" w:rsidP="00F34BB9">
            <w:pPr>
              <w:pStyle w:val="NormalinTable"/>
              <w:tabs>
                <w:tab w:val="left" w:pos="1250"/>
              </w:tabs>
            </w:pPr>
            <w:r>
              <w:t>0.00%</w:t>
            </w:r>
          </w:p>
        </w:tc>
      </w:tr>
      <w:tr w:rsidR="00F34BB9" w14:paraId="1AEC5DE8" w14:textId="77777777" w:rsidTr="00C0096D">
        <w:trPr>
          <w:cantSplit/>
        </w:trPr>
        <w:tc>
          <w:tcPr>
            <w:tcW w:w="0" w:type="auto"/>
            <w:tcBorders>
              <w:top w:val="single" w:sz="4" w:space="0" w:color="A6A6A6" w:themeColor="background1" w:themeShade="A6"/>
              <w:right w:val="single" w:sz="4" w:space="0" w:color="000000" w:themeColor="text1"/>
            </w:tcBorders>
          </w:tcPr>
          <w:p w14:paraId="6461E3C0" w14:textId="77777777" w:rsidR="00F34BB9" w:rsidRDefault="00F34BB9" w:rsidP="00F34BB9">
            <w:pPr>
              <w:pStyle w:val="NormalinTable"/>
            </w:pPr>
            <w:r>
              <w:rPr>
                <w:b/>
              </w:rPr>
              <w:t>2801 00 00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6B2162" w14:textId="77777777" w:rsidR="00F34BB9" w:rsidRDefault="00F34BB9" w:rsidP="00F34BB9">
            <w:pPr>
              <w:pStyle w:val="NormalinTable"/>
              <w:tabs>
                <w:tab w:val="left" w:pos="1250"/>
              </w:tabs>
            </w:pPr>
            <w:r>
              <w:t>0.00%</w:t>
            </w:r>
          </w:p>
        </w:tc>
      </w:tr>
      <w:tr w:rsidR="00F34BB9" w14:paraId="48B1A61C" w14:textId="77777777" w:rsidTr="00C0096D">
        <w:trPr>
          <w:cantSplit/>
        </w:trPr>
        <w:tc>
          <w:tcPr>
            <w:tcW w:w="0" w:type="auto"/>
            <w:tcBorders>
              <w:top w:val="single" w:sz="4" w:space="0" w:color="A6A6A6" w:themeColor="background1" w:themeShade="A6"/>
              <w:right w:val="single" w:sz="4" w:space="0" w:color="000000" w:themeColor="text1"/>
            </w:tcBorders>
          </w:tcPr>
          <w:p w14:paraId="78DB54AF" w14:textId="77777777" w:rsidR="00F34BB9" w:rsidRDefault="00F34BB9" w:rsidP="00F34BB9">
            <w:pPr>
              <w:pStyle w:val="NormalinTable"/>
            </w:pPr>
            <w:r>
              <w:rPr>
                <w:b/>
              </w:rPr>
              <w:t>2802 00 00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4CC1C0" w14:textId="77777777" w:rsidR="00F34BB9" w:rsidRDefault="00F34BB9" w:rsidP="00F34BB9">
            <w:pPr>
              <w:pStyle w:val="NormalinTable"/>
              <w:tabs>
                <w:tab w:val="left" w:pos="1250"/>
              </w:tabs>
            </w:pPr>
            <w:r>
              <w:t>0.00%</w:t>
            </w:r>
          </w:p>
        </w:tc>
      </w:tr>
      <w:tr w:rsidR="00F34BB9" w14:paraId="4402E5B8" w14:textId="77777777" w:rsidTr="00C0096D">
        <w:trPr>
          <w:cantSplit/>
        </w:trPr>
        <w:tc>
          <w:tcPr>
            <w:tcW w:w="0" w:type="auto"/>
            <w:tcBorders>
              <w:top w:val="single" w:sz="4" w:space="0" w:color="A6A6A6" w:themeColor="background1" w:themeShade="A6"/>
              <w:right w:val="single" w:sz="4" w:space="0" w:color="000000" w:themeColor="text1"/>
            </w:tcBorders>
          </w:tcPr>
          <w:p w14:paraId="623E6553" w14:textId="77777777" w:rsidR="00F34BB9" w:rsidRDefault="00F34BB9" w:rsidP="00F34BB9">
            <w:pPr>
              <w:pStyle w:val="NormalinTable"/>
            </w:pPr>
            <w:r>
              <w:rPr>
                <w:b/>
              </w:rPr>
              <w:t>2804 10 00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C2033D" w14:textId="77777777" w:rsidR="00F34BB9" w:rsidRDefault="00F34BB9" w:rsidP="00F34BB9">
            <w:pPr>
              <w:pStyle w:val="NormalinTable"/>
              <w:tabs>
                <w:tab w:val="left" w:pos="1250"/>
              </w:tabs>
            </w:pPr>
            <w:r>
              <w:t>0.00%</w:t>
            </w:r>
          </w:p>
        </w:tc>
      </w:tr>
      <w:tr w:rsidR="00F34BB9" w14:paraId="408AF4A8" w14:textId="77777777" w:rsidTr="00C0096D">
        <w:trPr>
          <w:cantSplit/>
        </w:trPr>
        <w:tc>
          <w:tcPr>
            <w:tcW w:w="0" w:type="auto"/>
            <w:tcBorders>
              <w:top w:val="single" w:sz="4" w:space="0" w:color="A6A6A6" w:themeColor="background1" w:themeShade="A6"/>
              <w:right w:val="single" w:sz="4" w:space="0" w:color="000000" w:themeColor="text1"/>
            </w:tcBorders>
          </w:tcPr>
          <w:p w14:paraId="3E33A447" w14:textId="77777777" w:rsidR="00F34BB9" w:rsidRDefault="00F34BB9" w:rsidP="00F34BB9">
            <w:pPr>
              <w:pStyle w:val="NormalinTable"/>
            </w:pPr>
            <w:r>
              <w:rPr>
                <w:b/>
              </w:rPr>
              <w:t>2804 21 00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3208DD" w14:textId="77777777" w:rsidR="00F34BB9" w:rsidRDefault="00F34BB9" w:rsidP="00F34BB9">
            <w:pPr>
              <w:pStyle w:val="NormalinTable"/>
              <w:tabs>
                <w:tab w:val="left" w:pos="1250"/>
              </w:tabs>
            </w:pPr>
            <w:r>
              <w:t>0.00%</w:t>
            </w:r>
          </w:p>
        </w:tc>
      </w:tr>
      <w:tr w:rsidR="00F34BB9" w14:paraId="5A0A73C8" w14:textId="77777777" w:rsidTr="00C0096D">
        <w:trPr>
          <w:cantSplit/>
        </w:trPr>
        <w:tc>
          <w:tcPr>
            <w:tcW w:w="0" w:type="auto"/>
            <w:tcBorders>
              <w:top w:val="single" w:sz="4" w:space="0" w:color="A6A6A6" w:themeColor="background1" w:themeShade="A6"/>
              <w:right w:val="single" w:sz="4" w:space="0" w:color="000000" w:themeColor="text1"/>
            </w:tcBorders>
          </w:tcPr>
          <w:p w14:paraId="2DD899DD" w14:textId="77777777" w:rsidR="00F34BB9" w:rsidRDefault="00F34BB9" w:rsidP="00F34BB9">
            <w:pPr>
              <w:pStyle w:val="NormalinTable"/>
            </w:pPr>
            <w:r>
              <w:rPr>
                <w:b/>
              </w:rPr>
              <w:t>2804 29 90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937C0A" w14:textId="77777777" w:rsidR="00F34BB9" w:rsidRDefault="00F34BB9" w:rsidP="00F34BB9">
            <w:pPr>
              <w:pStyle w:val="NormalinTable"/>
              <w:tabs>
                <w:tab w:val="left" w:pos="1250"/>
              </w:tabs>
            </w:pPr>
            <w:r>
              <w:t>0.00%</w:t>
            </w:r>
          </w:p>
        </w:tc>
      </w:tr>
      <w:tr w:rsidR="00F34BB9" w14:paraId="7C5295B0" w14:textId="77777777" w:rsidTr="00C0096D">
        <w:trPr>
          <w:cantSplit/>
        </w:trPr>
        <w:tc>
          <w:tcPr>
            <w:tcW w:w="0" w:type="auto"/>
            <w:tcBorders>
              <w:top w:val="single" w:sz="4" w:space="0" w:color="A6A6A6" w:themeColor="background1" w:themeShade="A6"/>
              <w:right w:val="single" w:sz="4" w:space="0" w:color="000000" w:themeColor="text1"/>
            </w:tcBorders>
          </w:tcPr>
          <w:p w14:paraId="5E08ABED" w14:textId="77777777" w:rsidR="00F34BB9" w:rsidRDefault="00F34BB9" w:rsidP="00F34BB9">
            <w:pPr>
              <w:pStyle w:val="NormalinTable"/>
            </w:pPr>
            <w:r>
              <w:rPr>
                <w:b/>
              </w:rPr>
              <w:t>2804 30 00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B88EFF" w14:textId="77777777" w:rsidR="00F34BB9" w:rsidRDefault="00F34BB9" w:rsidP="00F34BB9">
            <w:pPr>
              <w:pStyle w:val="NormalinTable"/>
              <w:tabs>
                <w:tab w:val="left" w:pos="1250"/>
              </w:tabs>
            </w:pPr>
            <w:r>
              <w:t>0.00%</w:t>
            </w:r>
          </w:p>
        </w:tc>
      </w:tr>
      <w:tr w:rsidR="00F34BB9" w14:paraId="61A75E4E" w14:textId="77777777" w:rsidTr="00C0096D">
        <w:trPr>
          <w:cantSplit/>
        </w:trPr>
        <w:tc>
          <w:tcPr>
            <w:tcW w:w="0" w:type="auto"/>
            <w:tcBorders>
              <w:top w:val="single" w:sz="4" w:space="0" w:color="A6A6A6" w:themeColor="background1" w:themeShade="A6"/>
              <w:right w:val="single" w:sz="4" w:space="0" w:color="000000" w:themeColor="text1"/>
            </w:tcBorders>
          </w:tcPr>
          <w:p w14:paraId="074584F7" w14:textId="77777777" w:rsidR="00F34BB9" w:rsidRDefault="00F34BB9" w:rsidP="00F34BB9">
            <w:pPr>
              <w:pStyle w:val="NormalinTable"/>
            </w:pPr>
            <w:r>
              <w:rPr>
                <w:b/>
              </w:rPr>
              <w:t>2804 40 00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0AAD4F" w14:textId="77777777" w:rsidR="00F34BB9" w:rsidRDefault="00F34BB9" w:rsidP="00F34BB9">
            <w:pPr>
              <w:pStyle w:val="NormalinTable"/>
              <w:tabs>
                <w:tab w:val="left" w:pos="1250"/>
              </w:tabs>
            </w:pPr>
            <w:r>
              <w:t>0.00%</w:t>
            </w:r>
          </w:p>
        </w:tc>
      </w:tr>
      <w:tr w:rsidR="00F34BB9" w14:paraId="07A3F64E" w14:textId="77777777" w:rsidTr="00C0096D">
        <w:trPr>
          <w:cantSplit/>
        </w:trPr>
        <w:tc>
          <w:tcPr>
            <w:tcW w:w="0" w:type="auto"/>
            <w:tcBorders>
              <w:top w:val="single" w:sz="4" w:space="0" w:color="A6A6A6" w:themeColor="background1" w:themeShade="A6"/>
              <w:right w:val="single" w:sz="4" w:space="0" w:color="000000" w:themeColor="text1"/>
            </w:tcBorders>
          </w:tcPr>
          <w:p w14:paraId="6CD9AF6C" w14:textId="77777777" w:rsidR="00F34BB9" w:rsidRDefault="00F34BB9" w:rsidP="00F34BB9">
            <w:pPr>
              <w:pStyle w:val="NormalinTable"/>
            </w:pPr>
            <w:r>
              <w:rPr>
                <w:b/>
              </w:rPr>
              <w:t>2804 50 00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2BC14F" w14:textId="77777777" w:rsidR="00F34BB9" w:rsidRDefault="00F34BB9" w:rsidP="00F34BB9">
            <w:pPr>
              <w:pStyle w:val="NormalinTable"/>
              <w:tabs>
                <w:tab w:val="left" w:pos="1250"/>
              </w:tabs>
            </w:pPr>
            <w:r>
              <w:t>0.00%</w:t>
            </w:r>
          </w:p>
        </w:tc>
      </w:tr>
      <w:tr w:rsidR="00F34BB9" w14:paraId="4622E77E" w14:textId="77777777" w:rsidTr="00C0096D">
        <w:trPr>
          <w:cantSplit/>
        </w:trPr>
        <w:tc>
          <w:tcPr>
            <w:tcW w:w="0" w:type="auto"/>
            <w:tcBorders>
              <w:top w:val="single" w:sz="4" w:space="0" w:color="A6A6A6" w:themeColor="background1" w:themeShade="A6"/>
              <w:right w:val="single" w:sz="4" w:space="0" w:color="000000" w:themeColor="text1"/>
            </w:tcBorders>
          </w:tcPr>
          <w:p w14:paraId="382CB287" w14:textId="77777777" w:rsidR="00F34BB9" w:rsidRDefault="00F34BB9" w:rsidP="00F34BB9">
            <w:pPr>
              <w:pStyle w:val="NormalinTable"/>
            </w:pPr>
            <w:r>
              <w:rPr>
                <w:b/>
              </w:rPr>
              <w:t>2804 69 00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C9B49E" w14:textId="77777777" w:rsidR="00F34BB9" w:rsidRDefault="00F34BB9" w:rsidP="00F34BB9">
            <w:pPr>
              <w:pStyle w:val="NormalinTable"/>
              <w:tabs>
                <w:tab w:val="left" w:pos="1250"/>
              </w:tabs>
            </w:pPr>
            <w:r>
              <w:t>0.00%</w:t>
            </w:r>
          </w:p>
        </w:tc>
      </w:tr>
      <w:tr w:rsidR="00F34BB9" w14:paraId="1702D1A8" w14:textId="77777777" w:rsidTr="00C0096D">
        <w:trPr>
          <w:cantSplit/>
        </w:trPr>
        <w:tc>
          <w:tcPr>
            <w:tcW w:w="0" w:type="auto"/>
            <w:tcBorders>
              <w:top w:val="single" w:sz="4" w:space="0" w:color="A6A6A6" w:themeColor="background1" w:themeShade="A6"/>
              <w:right w:val="single" w:sz="4" w:space="0" w:color="000000" w:themeColor="text1"/>
            </w:tcBorders>
          </w:tcPr>
          <w:p w14:paraId="44179B4C" w14:textId="77777777" w:rsidR="00F34BB9" w:rsidRDefault="00F34BB9" w:rsidP="00F34BB9">
            <w:pPr>
              <w:pStyle w:val="NormalinTable"/>
            </w:pPr>
            <w:r>
              <w:rPr>
                <w:b/>
              </w:rPr>
              <w:t>2804 70 00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AD9A3C" w14:textId="77777777" w:rsidR="00F34BB9" w:rsidRDefault="00F34BB9" w:rsidP="00F34BB9">
            <w:pPr>
              <w:pStyle w:val="NormalinTable"/>
              <w:tabs>
                <w:tab w:val="left" w:pos="1250"/>
              </w:tabs>
            </w:pPr>
            <w:r>
              <w:t>0.00%</w:t>
            </w:r>
          </w:p>
        </w:tc>
      </w:tr>
      <w:tr w:rsidR="00F34BB9" w14:paraId="2D01097B" w14:textId="77777777" w:rsidTr="00C0096D">
        <w:trPr>
          <w:cantSplit/>
        </w:trPr>
        <w:tc>
          <w:tcPr>
            <w:tcW w:w="0" w:type="auto"/>
            <w:tcBorders>
              <w:top w:val="single" w:sz="4" w:space="0" w:color="A6A6A6" w:themeColor="background1" w:themeShade="A6"/>
              <w:right w:val="single" w:sz="4" w:space="0" w:color="000000" w:themeColor="text1"/>
            </w:tcBorders>
          </w:tcPr>
          <w:p w14:paraId="6231D60C" w14:textId="77777777" w:rsidR="00F34BB9" w:rsidRDefault="00F34BB9" w:rsidP="00F34BB9">
            <w:pPr>
              <w:pStyle w:val="NormalinTable"/>
            </w:pPr>
            <w:r>
              <w:rPr>
                <w:b/>
              </w:rPr>
              <w:t>2804 80 00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ED7728" w14:textId="77777777" w:rsidR="00F34BB9" w:rsidRDefault="00F34BB9" w:rsidP="00F34BB9">
            <w:pPr>
              <w:pStyle w:val="NormalinTable"/>
              <w:tabs>
                <w:tab w:val="left" w:pos="1250"/>
              </w:tabs>
            </w:pPr>
            <w:r>
              <w:t>0.00%</w:t>
            </w:r>
          </w:p>
        </w:tc>
      </w:tr>
      <w:tr w:rsidR="00F34BB9" w14:paraId="464879B1" w14:textId="77777777" w:rsidTr="00C0096D">
        <w:trPr>
          <w:cantSplit/>
        </w:trPr>
        <w:tc>
          <w:tcPr>
            <w:tcW w:w="0" w:type="auto"/>
            <w:tcBorders>
              <w:top w:val="single" w:sz="4" w:space="0" w:color="A6A6A6" w:themeColor="background1" w:themeShade="A6"/>
              <w:right w:val="single" w:sz="4" w:space="0" w:color="000000" w:themeColor="text1"/>
            </w:tcBorders>
          </w:tcPr>
          <w:p w14:paraId="1BD58642" w14:textId="77777777" w:rsidR="00F34BB9" w:rsidRDefault="00F34BB9" w:rsidP="00F34BB9">
            <w:pPr>
              <w:pStyle w:val="NormalinTable"/>
            </w:pPr>
            <w:r>
              <w:rPr>
                <w:b/>
              </w:rPr>
              <w:t>2805 11 00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8C4BE5" w14:textId="77777777" w:rsidR="00F34BB9" w:rsidRDefault="00F34BB9" w:rsidP="00F34BB9">
            <w:pPr>
              <w:pStyle w:val="NormalinTable"/>
              <w:tabs>
                <w:tab w:val="left" w:pos="1250"/>
              </w:tabs>
            </w:pPr>
            <w:r>
              <w:t>0.00%</w:t>
            </w:r>
          </w:p>
        </w:tc>
      </w:tr>
      <w:tr w:rsidR="00F34BB9" w14:paraId="3E530823" w14:textId="77777777" w:rsidTr="00C0096D">
        <w:trPr>
          <w:cantSplit/>
        </w:trPr>
        <w:tc>
          <w:tcPr>
            <w:tcW w:w="0" w:type="auto"/>
            <w:tcBorders>
              <w:top w:val="single" w:sz="4" w:space="0" w:color="A6A6A6" w:themeColor="background1" w:themeShade="A6"/>
              <w:right w:val="single" w:sz="4" w:space="0" w:color="000000" w:themeColor="text1"/>
            </w:tcBorders>
          </w:tcPr>
          <w:p w14:paraId="65714B8C" w14:textId="77777777" w:rsidR="00F34BB9" w:rsidRDefault="00F34BB9" w:rsidP="00F34BB9">
            <w:pPr>
              <w:pStyle w:val="NormalinTable"/>
            </w:pPr>
            <w:r>
              <w:rPr>
                <w:b/>
              </w:rPr>
              <w:t>2805 12 00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6C284E" w14:textId="77777777" w:rsidR="00F34BB9" w:rsidRDefault="00F34BB9" w:rsidP="00F34BB9">
            <w:pPr>
              <w:pStyle w:val="NormalinTable"/>
              <w:tabs>
                <w:tab w:val="left" w:pos="1250"/>
              </w:tabs>
            </w:pPr>
            <w:r>
              <w:t>0.00%</w:t>
            </w:r>
          </w:p>
        </w:tc>
      </w:tr>
      <w:tr w:rsidR="00F34BB9" w14:paraId="5124C34F" w14:textId="77777777" w:rsidTr="00C0096D">
        <w:trPr>
          <w:cantSplit/>
        </w:trPr>
        <w:tc>
          <w:tcPr>
            <w:tcW w:w="0" w:type="auto"/>
            <w:tcBorders>
              <w:top w:val="single" w:sz="4" w:space="0" w:color="A6A6A6" w:themeColor="background1" w:themeShade="A6"/>
              <w:right w:val="single" w:sz="4" w:space="0" w:color="000000" w:themeColor="text1"/>
            </w:tcBorders>
          </w:tcPr>
          <w:p w14:paraId="126BEB5A" w14:textId="77777777" w:rsidR="00F34BB9" w:rsidRDefault="00F34BB9" w:rsidP="00F34BB9">
            <w:pPr>
              <w:pStyle w:val="NormalinTable"/>
            </w:pPr>
            <w:r>
              <w:rPr>
                <w:b/>
              </w:rPr>
              <w:t>2805 19 10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309DDB" w14:textId="77777777" w:rsidR="00F34BB9" w:rsidRDefault="00F34BB9" w:rsidP="00F34BB9">
            <w:pPr>
              <w:pStyle w:val="NormalinTable"/>
              <w:tabs>
                <w:tab w:val="left" w:pos="1250"/>
              </w:tabs>
            </w:pPr>
            <w:r>
              <w:t>0.00%</w:t>
            </w:r>
          </w:p>
        </w:tc>
      </w:tr>
      <w:tr w:rsidR="00F34BB9" w14:paraId="2138C9F2" w14:textId="77777777" w:rsidTr="00C0096D">
        <w:trPr>
          <w:cantSplit/>
        </w:trPr>
        <w:tc>
          <w:tcPr>
            <w:tcW w:w="0" w:type="auto"/>
            <w:tcBorders>
              <w:top w:val="single" w:sz="4" w:space="0" w:color="A6A6A6" w:themeColor="background1" w:themeShade="A6"/>
              <w:right w:val="single" w:sz="4" w:space="0" w:color="000000" w:themeColor="text1"/>
            </w:tcBorders>
          </w:tcPr>
          <w:p w14:paraId="0A6584FF" w14:textId="77777777" w:rsidR="00F34BB9" w:rsidRDefault="00F34BB9" w:rsidP="00F34BB9">
            <w:pPr>
              <w:pStyle w:val="NormalinTable"/>
            </w:pPr>
            <w:r>
              <w:rPr>
                <w:b/>
              </w:rPr>
              <w:t>2805 19 90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ABCF33" w14:textId="77777777" w:rsidR="00F34BB9" w:rsidRDefault="00F34BB9" w:rsidP="00F34BB9">
            <w:pPr>
              <w:pStyle w:val="NormalinTable"/>
              <w:tabs>
                <w:tab w:val="left" w:pos="1250"/>
              </w:tabs>
            </w:pPr>
            <w:r>
              <w:t>0.00%</w:t>
            </w:r>
          </w:p>
        </w:tc>
      </w:tr>
      <w:tr w:rsidR="00F34BB9" w14:paraId="07614ED7" w14:textId="77777777" w:rsidTr="00C0096D">
        <w:trPr>
          <w:cantSplit/>
        </w:trPr>
        <w:tc>
          <w:tcPr>
            <w:tcW w:w="0" w:type="auto"/>
            <w:tcBorders>
              <w:top w:val="single" w:sz="4" w:space="0" w:color="A6A6A6" w:themeColor="background1" w:themeShade="A6"/>
              <w:right w:val="single" w:sz="4" w:space="0" w:color="000000" w:themeColor="text1"/>
            </w:tcBorders>
          </w:tcPr>
          <w:p w14:paraId="1AA80A7B" w14:textId="77777777" w:rsidR="00F34BB9" w:rsidRDefault="00F34BB9" w:rsidP="00F34BB9">
            <w:pPr>
              <w:pStyle w:val="NormalinTable"/>
            </w:pPr>
            <w:r>
              <w:rPr>
                <w:b/>
              </w:rPr>
              <w:t>2805 30 10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A6C1B0" w14:textId="77777777" w:rsidR="00F34BB9" w:rsidRDefault="00F34BB9" w:rsidP="00F34BB9">
            <w:pPr>
              <w:pStyle w:val="NormalinTable"/>
              <w:tabs>
                <w:tab w:val="left" w:pos="1250"/>
              </w:tabs>
            </w:pPr>
            <w:r>
              <w:t>0.00%</w:t>
            </w:r>
          </w:p>
        </w:tc>
      </w:tr>
      <w:tr w:rsidR="00F34BB9" w14:paraId="034B2FFF" w14:textId="77777777" w:rsidTr="00C0096D">
        <w:trPr>
          <w:cantSplit/>
        </w:trPr>
        <w:tc>
          <w:tcPr>
            <w:tcW w:w="0" w:type="auto"/>
            <w:tcBorders>
              <w:top w:val="single" w:sz="4" w:space="0" w:color="A6A6A6" w:themeColor="background1" w:themeShade="A6"/>
              <w:right w:val="single" w:sz="4" w:space="0" w:color="000000" w:themeColor="text1"/>
            </w:tcBorders>
          </w:tcPr>
          <w:p w14:paraId="3B1A2FAD" w14:textId="77777777" w:rsidR="00F34BB9" w:rsidRDefault="00F34BB9" w:rsidP="00F34BB9">
            <w:pPr>
              <w:pStyle w:val="NormalinTable"/>
            </w:pPr>
            <w:r>
              <w:rPr>
                <w:b/>
              </w:rPr>
              <w:t>2805 30 20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A3C1B5" w14:textId="77777777" w:rsidR="00F34BB9" w:rsidRDefault="00F34BB9" w:rsidP="00F34BB9">
            <w:pPr>
              <w:pStyle w:val="NormalinTable"/>
              <w:tabs>
                <w:tab w:val="left" w:pos="1250"/>
              </w:tabs>
            </w:pPr>
            <w:r>
              <w:t>0.00%</w:t>
            </w:r>
          </w:p>
        </w:tc>
      </w:tr>
      <w:tr w:rsidR="00F34BB9" w14:paraId="0A2E8C2B" w14:textId="77777777" w:rsidTr="00C0096D">
        <w:trPr>
          <w:cantSplit/>
        </w:trPr>
        <w:tc>
          <w:tcPr>
            <w:tcW w:w="0" w:type="auto"/>
            <w:tcBorders>
              <w:top w:val="single" w:sz="4" w:space="0" w:color="A6A6A6" w:themeColor="background1" w:themeShade="A6"/>
              <w:right w:val="single" w:sz="4" w:space="0" w:color="000000" w:themeColor="text1"/>
            </w:tcBorders>
          </w:tcPr>
          <w:p w14:paraId="767D0B32" w14:textId="77777777" w:rsidR="00F34BB9" w:rsidRDefault="00F34BB9" w:rsidP="00F34BB9">
            <w:pPr>
              <w:pStyle w:val="NormalinTable"/>
            </w:pPr>
            <w:r>
              <w:rPr>
                <w:b/>
              </w:rPr>
              <w:t>2805 30 30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237AE6" w14:textId="77777777" w:rsidR="00F34BB9" w:rsidRDefault="00F34BB9" w:rsidP="00F34BB9">
            <w:pPr>
              <w:pStyle w:val="NormalinTable"/>
              <w:tabs>
                <w:tab w:val="left" w:pos="1250"/>
              </w:tabs>
            </w:pPr>
            <w:r>
              <w:t>0.00%</w:t>
            </w:r>
          </w:p>
        </w:tc>
      </w:tr>
      <w:tr w:rsidR="00F34BB9" w14:paraId="629335B7" w14:textId="77777777" w:rsidTr="00C0096D">
        <w:trPr>
          <w:cantSplit/>
        </w:trPr>
        <w:tc>
          <w:tcPr>
            <w:tcW w:w="0" w:type="auto"/>
            <w:tcBorders>
              <w:top w:val="single" w:sz="4" w:space="0" w:color="A6A6A6" w:themeColor="background1" w:themeShade="A6"/>
              <w:right w:val="single" w:sz="4" w:space="0" w:color="000000" w:themeColor="text1"/>
            </w:tcBorders>
          </w:tcPr>
          <w:p w14:paraId="36C41375" w14:textId="77777777" w:rsidR="00F34BB9" w:rsidRDefault="00F34BB9" w:rsidP="00F34BB9">
            <w:pPr>
              <w:pStyle w:val="NormalinTable"/>
            </w:pPr>
            <w:r>
              <w:rPr>
                <w:b/>
              </w:rPr>
              <w:t>2805 30 40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2B2E12" w14:textId="77777777" w:rsidR="00F34BB9" w:rsidRDefault="00F34BB9" w:rsidP="00F34BB9">
            <w:pPr>
              <w:pStyle w:val="NormalinTable"/>
              <w:tabs>
                <w:tab w:val="left" w:pos="1250"/>
              </w:tabs>
            </w:pPr>
            <w:r>
              <w:t>0.00%</w:t>
            </w:r>
          </w:p>
        </w:tc>
      </w:tr>
      <w:tr w:rsidR="00F34BB9" w14:paraId="637B5D3A" w14:textId="77777777" w:rsidTr="00C0096D">
        <w:trPr>
          <w:cantSplit/>
        </w:trPr>
        <w:tc>
          <w:tcPr>
            <w:tcW w:w="0" w:type="auto"/>
            <w:tcBorders>
              <w:top w:val="single" w:sz="4" w:space="0" w:color="A6A6A6" w:themeColor="background1" w:themeShade="A6"/>
              <w:right w:val="single" w:sz="4" w:space="0" w:color="000000" w:themeColor="text1"/>
            </w:tcBorders>
          </w:tcPr>
          <w:p w14:paraId="44808AC4" w14:textId="77777777" w:rsidR="00F34BB9" w:rsidRDefault="00F34BB9" w:rsidP="00F34BB9">
            <w:pPr>
              <w:pStyle w:val="NormalinTable"/>
            </w:pPr>
            <w:r>
              <w:rPr>
                <w:b/>
              </w:rPr>
              <w:t>2805 30 80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586084" w14:textId="77777777" w:rsidR="00F34BB9" w:rsidRDefault="00F34BB9" w:rsidP="00F34BB9">
            <w:pPr>
              <w:pStyle w:val="NormalinTable"/>
              <w:tabs>
                <w:tab w:val="left" w:pos="1250"/>
              </w:tabs>
            </w:pPr>
            <w:r>
              <w:t>0.00%</w:t>
            </w:r>
          </w:p>
        </w:tc>
      </w:tr>
      <w:tr w:rsidR="00F34BB9" w14:paraId="79D5799D" w14:textId="77777777" w:rsidTr="00C0096D">
        <w:trPr>
          <w:cantSplit/>
        </w:trPr>
        <w:tc>
          <w:tcPr>
            <w:tcW w:w="0" w:type="auto"/>
            <w:tcBorders>
              <w:top w:val="single" w:sz="4" w:space="0" w:color="A6A6A6" w:themeColor="background1" w:themeShade="A6"/>
              <w:right w:val="single" w:sz="4" w:space="0" w:color="000000" w:themeColor="text1"/>
            </w:tcBorders>
          </w:tcPr>
          <w:p w14:paraId="0EB45988" w14:textId="77777777" w:rsidR="00F34BB9" w:rsidRDefault="00F34BB9" w:rsidP="00F34BB9">
            <w:pPr>
              <w:pStyle w:val="NormalinTable"/>
            </w:pPr>
            <w:r>
              <w:rPr>
                <w:b/>
              </w:rPr>
              <w:t>2805 40 10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DB799E" w14:textId="77777777" w:rsidR="00F34BB9" w:rsidRDefault="00F34BB9" w:rsidP="00F34BB9">
            <w:pPr>
              <w:pStyle w:val="NormalinTable"/>
              <w:tabs>
                <w:tab w:val="left" w:pos="1250"/>
              </w:tabs>
            </w:pPr>
            <w:r>
              <w:t>0.00%</w:t>
            </w:r>
          </w:p>
        </w:tc>
      </w:tr>
      <w:tr w:rsidR="00F34BB9" w14:paraId="4F433991" w14:textId="77777777" w:rsidTr="00C0096D">
        <w:trPr>
          <w:cantSplit/>
        </w:trPr>
        <w:tc>
          <w:tcPr>
            <w:tcW w:w="0" w:type="auto"/>
            <w:tcBorders>
              <w:top w:val="single" w:sz="4" w:space="0" w:color="A6A6A6" w:themeColor="background1" w:themeShade="A6"/>
              <w:right w:val="single" w:sz="4" w:space="0" w:color="000000" w:themeColor="text1"/>
            </w:tcBorders>
          </w:tcPr>
          <w:p w14:paraId="0DA7665D" w14:textId="77777777" w:rsidR="00F34BB9" w:rsidRDefault="00F34BB9" w:rsidP="00F34BB9">
            <w:pPr>
              <w:pStyle w:val="NormalinTable"/>
            </w:pPr>
            <w:r>
              <w:rPr>
                <w:b/>
              </w:rPr>
              <w:t>2806 00 00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0EA7AB" w14:textId="77777777" w:rsidR="00F34BB9" w:rsidRDefault="00F34BB9" w:rsidP="00F34BB9">
            <w:pPr>
              <w:pStyle w:val="NormalinTable"/>
              <w:tabs>
                <w:tab w:val="left" w:pos="1250"/>
              </w:tabs>
            </w:pPr>
            <w:r>
              <w:t>0.00%</w:t>
            </w:r>
          </w:p>
        </w:tc>
      </w:tr>
      <w:tr w:rsidR="00F34BB9" w14:paraId="61194C2A" w14:textId="77777777" w:rsidTr="00C0096D">
        <w:trPr>
          <w:cantSplit/>
        </w:trPr>
        <w:tc>
          <w:tcPr>
            <w:tcW w:w="0" w:type="auto"/>
            <w:tcBorders>
              <w:top w:val="single" w:sz="4" w:space="0" w:color="A6A6A6" w:themeColor="background1" w:themeShade="A6"/>
              <w:right w:val="single" w:sz="4" w:space="0" w:color="000000" w:themeColor="text1"/>
            </w:tcBorders>
          </w:tcPr>
          <w:p w14:paraId="61043F79" w14:textId="77777777" w:rsidR="00F34BB9" w:rsidRDefault="00F34BB9" w:rsidP="00F34BB9">
            <w:pPr>
              <w:pStyle w:val="NormalinTable"/>
            </w:pPr>
            <w:r>
              <w:rPr>
                <w:b/>
              </w:rPr>
              <w:t>2807 00 00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03EFF4" w14:textId="77777777" w:rsidR="00F34BB9" w:rsidRDefault="00F34BB9" w:rsidP="00F34BB9">
            <w:pPr>
              <w:pStyle w:val="NormalinTable"/>
              <w:tabs>
                <w:tab w:val="left" w:pos="1250"/>
              </w:tabs>
            </w:pPr>
            <w:r>
              <w:t>0.00%</w:t>
            </w:r>
          </w:p>
        </w:tc>
      </w:tr>
      <w:tr w:rsidR="00F34BB9" w14:paraId="58C858A2" w14:textId="77777777" w:rsidTr="00C0096D">
        <w:trPr>
          <w:cantSplit/>
        </w:trPr>
        <w:tc>
          <w:tcPr>
            <w:tcW w:w="0" w:type="auto"/>
            <w:tcBorders>
              <w:top w:val="single" w:sz="4" w:space="0" w:color="A6A6A6" w:themeColor="background1" w:themeShade="A6"/>
              <w:right w:val="single" w:sz="4" w:space="0" w:color="000000" w:themeColor="text1"/>
            </w:tcBorders>
          </w:tcPr>
          <w:p w14:paraId="228BD016" w14:textId="77777777" w:rsidR="00F34BB9" w:rsidRDefault="00F34BB9" w:rsidP="00F34BB9">
            <w:pPr>
              <w:pStyle w:val="NormalinTable"/>
            </w:pPr>
            <w:r>
              <w:rPr>
                <w:b/>
              </w:rPr>
              <w:t>2808 00 00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BA93E3" w14:textId="77777777" w:rsidR="00F34BB9" w:rsidRDefault="00F34BB9" w:rsidP="00F34BB9">
            <w:pPr>
              <w:pStyle w:val="NormalinTable"/>
              <w:tabs>
                <w:tab w:val="left" w:pos="1250"/>
              </w:tabs>
            </w:pPr>
            <w:r>
              <w:t>0.00%</w:t>
            </w:r>
          </w:p>
        </w:tc>
      </w:tr>
      <w:tr w:rsidR="00F34BB9" w14:paraId="226E5A70" w14:textId="77777777" w:rsidTr="00C0096D">
        <w:trPr>
          <w:cantSplit/>
        </w:trPr>
        <w:tc>
          <w:tcPr>
            <w:tcW w:w="0" w:type="auto"/>
            <w:tcBorders>
              <w:top w:val="single" w:sz="4" w:space="0" w:color="A6A6A6" w:themeColor="background1" w:themeShade="A6"/>
              <w:right w:val="single" w:sz="4" w:space="0" w:color="000000" w:themeColor="text1"/>
            </w:tcBorders>
          </w:tcPr>
          <w:p w14:paraId="18FD31A5" w14:textId="77777777" w:rsidR="00F34BB9" w:rsidRDefault="00F34BB9" w:rsidP="00F34BB9">
            <w:pPr>
              <w:pStyle w:val="NormalinTable"/>
            </w:pPr>
            <w:r>
              <w:rPr>
                <w:b/>
              </w:rPr>
              <w:t>2809 00 00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6644E8" w14:textId="77777777" w:rsidR="00F34BB9" w:rsidRDefault="00F34BB9" w:rsidP="00F34BB9">
            <w:pPr>
              <w:pStyle w:val="NormalinTable"/>
              <w:tabs>
                <w:tab w:val="left" w:pos="1250"/>
              </w:tabs>
            </w:pPr>
            <w:r>
              <w:t>0.00%</w:t>
            </w:r>
          </w:p>
        </w:tc>
      </w:tr>
      <w:tr w:rsidR="00F34BB9" w14:paraId="4420D4B6" w14:textId="77777777" w:rsidTr="00C0096D">
        <w:trPr>
          <w:cantSplit/>
        </w:trPr>
        <w:tc>
          <w:tcPr>
            <w:tcW w:w="0" w:type="auto"/>
            <w:tcBorders>
              <w:top w:val="single" w:sz="4" w:space="0" w:color="A6A6A6" w:themeColor="background1" w:themeShade="A6"/>
              <w:right w:val="single" w:sz="4" w:space="0" w:color="000000" w:themeColor="text1"/>
            </w:tcBorders>
          </w:tcPr>
          <w:p w14:paraId="7E905293" w14:textId="77777777" w:rsidR="00F34BB9" w:rsidRDefault="00F34BB9" w:rsidP="00F34BB9">
            <w:pPr>
              <w:pStyle w:val="NormalinTable"/>
            </w:pPr>
            <w:r>
              <w:rPr>
                <w:b/>
              </w:rPr>
              <w:t>2810 00 90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BCD415" w14:textId="77777777" w:rsidR="00F34BB9" w:rsidRDefault="00F34BB9" w:rsidP="00F34BB9">
            <w:pPr>
              <w:pStyle w:val="NormalinTable"/>
              <w:tabs>
                <w:tab w:val="left" w:pos="1250"/>
              </w:tabs>
            </w:pPr>
            <w:r>
              <w:t>0.00%</w:t>
            </w:r>
          </w:p>
        </w:tc>
      </w:tr>
      <w:tr w:rsidR="00F34BB9" w14:paraId="6ADF06B6" w14:textId="77777777" w:rsidTr="00C0096D">
        <w:trPr>
          <w:cantSplit/>
        </w:trPr>
        <w:tc>
          <w:tcPr>
            <w:tcW w:w="0" w:type="auto"/>
            <w:tcBorders>
              <w:top w:val="single" w:sz="4" w:space="0" w:color="A6A6A6" w:themeColor="background1" w:themeShade="A6"/>
              <w:right w:val="single" w:sz="4" w:space="0" w:color="000000" w:themeColor="text1"/>
            </w:tcBorders>
          </w:tcPr>
          <w:p w14:paraId="3A8D34F8" w14:textId="77777777" w:rsidR="00F34BB9" w:rsidRDefault="00F34BB9" w:rsidP="00F34BB9">
            <w:pPr>
              <w:pStyle w:val="NormalinTable"/>
            </w:pPr>
            <w:r>
              <w:rPr>
                <w:b/>
              </w:rPr>
              <w:t>2811 00 00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35D952" w14:textId="77777777" w:rsidR="00F34BB9" w:rsidRDefault="00F34BB9" w:rsidP="00F34BB9">
            <w:pPr>
              <w:pStyle w:val="NormalinTable"/>
              <w:tabs>
                <w:tab w:val="left" w:pos="1250"/>
              </w:tabs>
            </w:pPr>
            <w:r>
              <w:t>0.00%</w:t>
            </w:r>
          </w:p>
        </w:tc>
      </w:tr>
      <w:tr w:rsidR="00F34BB9" w14:paraId="0389849C" w14:textId="77777777" w:rsidTr="00C0096D">
        <w:trPr>
          <w:cantSplit/>
        </w:trPr>
        <w:tc>
          <w:tcPr>
            <w:tcW w:w="0" w:type="auto"/>
            <w:tcBorders>
              <w:top w:val="single" w:sz="4" w:space="0" w:color="A6A6A6" w:themeColor="background1" w:themeShade="A6"/>
              <w:right w:val="single" w:sz="4" w:space="0" w:color="000000" w:themeColor="text1"/>
            </w:tcBorders>
          </w:tcPr>
          <w:p w14:paraId="091171DA" w14:textId="77777777" w:rsidR="00F34BB9" w:rsidRDefault="00F34BB9" w:rsidP="00F34BB9">
            <w:pPr>
              <w:pStyle w:val="NormalinTable"/>
            </w:pPr>
            <w:r>
              <w:rPr>
                <w:b/>
              </w:rPr>
              <w:t>2812 00 00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4963E0" w14:textId="77777777" w:rsidR="00F34BB9" w:rsidRDefault="00F34BB9" w:rsidP="00F34BB9">
            <w:pPr>
              <w:pStyle w:val="NormalinTable"/>
              <w:tabs>
                <w:tab w:val="left" w:pos="1250"/>
              </w:tabs>
            </w:pPr>
            <w:r>
              <w:t>0.00%</w:t>
            </w:r>
          </w:p>
        </w:tc>
      </w:tr>
      <w:tr w:rsidR="00F34BB9" w14:paraId="0A4CBF87" w14:textId="77777777" w:rsidTr="00C0096D">
        <w:trPr>
          <w:cantSplit/>
        </w:trPr>
        <w:tc>
          <w:tcPr>
            <w:tcW w:w="0" w:type="auto"/>
            <w:tcBorders>
              <w:top w:val="single" w:sz="4" w:space="0" w:color="A6A6A6" w:themeColor="background1" w:themeShade="A6"/>
              <w:right w:val="single" w:sz="4" w:space="0" w:color="000000" w:themeColor="text1"/>
            </w:tcBorders>
          </w:tcPr>
          <w:p w14:paraId="4DB10E71" w14:textId="77777777" w:rsidR="00F34BB9" w:rsidRDefault="00F34BB9" w:rsidP="00F34BB9">
            <w:pPr>
              <w:pStyle w:val="NormalinTable"/>
            </w:pPr>
            <w:r>
              <w:rPr>
                <w:b/>
              </w:rPr>
              <w:t>2813 00 00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83E09E" w14:textId="77777777" w:rsidR="00F34BB9" w:rsidRDefault="00F34BB9" w:rsidP="00F34BB9">
            <w:pPr>
              <w:pStyle w:val="NormalinTable"/>
              <w:tabs>
                <w:tab w:val="left" w:pos="1250"/>
              </w:tabs>
            </w:pPr>
            <w:r>
              <w:t>0.00%</w:t>
            </w:r>
          </w:p>
        </w:tc>
      </w:tr>
      <w:tr w:rsidR="00F34BB9" w14:paraId="3D9E5C53" w14:textId="77777777" w:rsidTr="00C0096D">
        <w:trPr>
          <w:cantSplit/>
        </w:trPr>
        <w:tc>
          <w:tcPr>
            <w:tcW w:w="0" w:type="auto"/>
            <w:tcBorders>
              <w:top w:val="single" w:sz="4" w:space="0" w:color="A6A6A6" w:themeColor="background1" w:themeShade="A6"/>
              <w:right w:val="single" w:sz="4" w:space="0" w:color="000000" w:themeColor="text1"/>
            </w:tcBorders>
          </w:tcPr>
          <w:p w14:paraId="3D5C6560" w14:textId="77777777" w:rsidR="00F34BB9" w:rsidRDefault="00F34BB9" w:rsidP="00F34BB9">
            <w:pPr>
              <w:pStyle w:val="NormalinTable"/>
            </w:pPr>
            <w:r>
              <w:rPr>
                <w:b/>
              </w:rPr>
              <w:t>2814 00 00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A9EAB8" w14:textId="77777777" w:rsidR="00F34BB9" w:rsidRDefault="00F34BB9" w:rsidP="00F34BB9">
            <w:pPr>
              <w:pStyle w:val="NormalinTable"/>
              <w:tabs>
                <w:tab w:val="left" w:pos="1250"/>
              </w:tabs>
            </w:pPr>
            <w:r>
              <w:t>0.00%</w:t>
            </w:r>
          </w:p>
        </w:tc>
      </w:tr>
      <w:tr w:rsidR="00F34BB9" w14:paraId="16F25B58" w14:textId="77777777" w:rsidTr="00C0096D">
        <w:trPr>
          <w:cantSplit/>
        </w:trPr>
        <w:tc>
          <w:tcPr>
            <w:tcW w:w="0" w:type="auto"/>
            <w:tcBorders>
              <w:top w:val="single" w:sz="4" w:space="0" w:color="A6A6A6" w:themeColor="background1" w:themeShade="A6"/>
              <w:right w:val="single" w:sz="4" w:space="0" w:color="000000" w:themeColor="text1"/>
            </w:tcBorders>
          </w:tcPr>
          <w:p w14:paraId="7F48C0ED" w14:textId="77777777" w:rsidR="00F34BB9" w:rsidRDefault="00F34BB9" w:rsidP="00F34BB9">
            <w:pPr>
              <w:pStyle w:val="NormalinTable"/>
            </w:pPr>
            <w:r>
              <w:rPr>
                <w:b/>
              </w:rPr>
              <w:t>2815 00 00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1E5011" w14:textId="77777777" w:rsidR="00F34BB9" w:rsidRDefault="00F34BB9" w:rsidP="00F34BB9">
            <w:pPr>
              <w:pStyle w:val="NormalinTable"/>
              <w:tabs>
                <w:tab w:val="left" w:pos="1250"/>
              </w:tabs>
            </w:pPr>
            <w:r>
              <w:t>0.00%</w:t>
            </w:r>
          </w:p>
        </w:tc>
      </w:tr>
      <w:tr w:rsidR="00F34BB9" w14:paraId="1449217F" w14:textId="77777777" w:rsidTr="00C0096D">
        <w:trPr>
          <w:cantSplit/>
        </w:trPr>
        <w:tc>
          <w:tcPr>
            <w:tcW w:w="0" w:type="auto"/>
            <w:tcBorders>
              <w:top w:val="single" w:sz="4" w:space="0" w:color="A6A6A6" w:themeColor="background1" w:themeShade="A6"/>
              <w:right w:val="single" w:sz="4" w:space="0" w:color="000000" w:themeColor="text1"/>
            </w:tcBorders>
          </w:tcPr>
          <w:p w14:paraId="6AA6F72A" w14:textId="77777777" w:rsidR="00F34BB9" w:rsidRDefault="00F34BB9" w:rsidP="00F34BB9">
            <w:pPr>
              <w:pStyle w:val="NormalinTable"/>
            </w:pPr>
            <w:r>
              <w:rPr>
                <w:b/>
              </w:rPr>
              <w:t>2816 00 00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64E8F1" w14:textId="77777777" w:rsidR="00F34BB9" w:rsidRDefault="00F34BB9" w:rsidP="00F34BB9">
            <w:pPr>
              <w:pStyle w:val="NormalinTable"/>
              <w:tabs>
                <w:tab w:val="left" w:pos="1250"/>
              </w:tabs>
            </w:pPr>
            <w:r>
              <w:t>0.00%</w:t>
            </w:r>
          </w:p>
        </w:tc>
      </w:tr>
      <w:tr w:rsidR="00F34BB9" w14:paraId="409C97A6" w14:textId="77777777" w:rsidTr="00C0096D">
        <w:trPr>
          <w:cantSplit/>
        </w:trPr>
        <w:tc>
          <w:tcPr>
            <w:tcW w:w="0" w:type="auto"/>
            <w:tcBorders>
              <w:top w:val="single" w:sz="4" w:space="0" w:color="A6A6A6" w:themeColor="background1" w:themeShade="A6"/>
              <w:right w:val="single" w:sz="4" w:space="0" w:color="000000" w:themeColor="text1"/>
            </w:tcBorders>
          </w:tcPr>
          <w:p w14:paraId="5496C49A" w14:textId="77777777" w:rsidR="00F34BB9" w:rsidRDefault="00F34BB9" w:rsidP="00F34BB9">
            <w:pPr>
              <w:pStyle w:val="NormalinTable"/>
            </w:pPr>
            <w:r>
              <w:rPr>
                <w:b/>
              </w:rPr>
              <w:t>2817 00 00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011C04" w14:textId="77777777" w:rsidR="00F34BB9" w:rsidRDefault="00F34BB9" w:rsidP="00F34BB9">
            <w:pPr>
              <w:pStyle w:val="NormalinTable"/>
              <w:tabs>
                <w:tab w:val="left" w:pos="1250"/>
              </w:tabs>
            </w:pPr>
            <w:r>
              <w:t>0.00%</w:t>
            </w:r>
          </w:p>
        </w:tc>
      </w:tr>
      <w:tr w:rsidR="00F34BB9" w14:paraId="7417FB61" w14:textId="77777777" w:rsidTr="00C0096D">
        <w:trPr>
          <w:cantSplit/>
        </w:trPr>
        <w:tc>
          <w:tcPr>
            <w:tcW w:w="0" w:type="auto"/>
            <w:tcBorders>
              <w:top w:val="single" w:sz="4" w:space="0" w:color="A6A6A6" w:themeColor="background1" w:themeShade="A6"/>
              <w:right w:val="single" w:sz="4" w:space="0" w:color="000000" w:themeColor="text1"/>
            </w:tcBorders>
          </w:tcPr>
          <w:p w14:paraId="52729F1C" w14:textId="77777777" w:rsidR="00F34BB9" w:rsidRDefault="00F34BB9" w:rsidP="00F34BB9">
            <w:pPr>
              <w:pStyle w:val="NormalinTable"/>
            </w:pPr>
            <w:r>
              <w:rPr>
                <w:b/>
              </w:rPr>
              <w:t>2818 00 00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4ECCEB" w14:textId="77777777" w:rsidR="00F34BB9" w:rsidRDefault="00F34BB9" w:rsidP="00F34BB9">
            <w:pPr>
              <w:pStyle w:val="NormalinTable"/>
              <w:tabs>
                <w:tab w:val="left" w:pos="1250"/>
              </w:tabs>
            </w:pPr>
            <w:r>
              <w:t>0.00%</w:t>
            </w:r>
          </w:p>
        </w:tc>
      </w:tr>
      <w:tr w:rsidR="00F34BB9" w14:paraId="3840D6B0" w14:textId="77777777" w:rsidTr="00C0096D">
        <w:trPr>
          <w:cantSplit/>
        </w:trPr>
        <w:tc>
          <w:tcPr>
            <w:tcW w:w="0" w:type="auto"/>
            <w:tcBorders>
              <w:top w:val="single" w:sz="4" w:space="0" w:color="A6A6A6" w:themeColor="background1" w:themeShade="A6"/>
              <w:right w:val="single" w:sz="4" w:space="0" w:color="000000" w:themeColor="text1"/>
            </w:tcBorders>
          </w:tcPr>
          <w:p w14:paraId="5713B84A" w14:textId="77777777" w:rsidR="00F34BB9" w:rsidRDefault="00F34BB9" w:rsidP="00F34BB9">
            <w:pPr>
              <w:pStyle w:val="NormalinTable"/>
            </w:pPr>
            <w:r>
              <w:rPr>
                <w:b/>
              </w:rPr>
              <w:lastRenderedPageBreak/>
              <w:t>2819 00 00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91D90F" w14:textId="77777777" w:rsidR="00F34BB9" w:rsidRDefault="00F34BB9" w:rsidP="00F34BB9">
            <w:pPr>
              <w:pStyle w:val="NormalinTable"/>
              <w:tabs>
                <w:tab w:val="left" w:pos="1250"/>
              </w:tabs>
            </w:pPr>
            <w:r>
              <w:t>0.00%</w:t>
            </w:r>
          </w:p>
        </w:tc>
      </w:tr>
      <w:tr w:rsidR="00F34BB9" w14:paraId="79B3032C" w14:textId="77777777" w:rsidTr="00C0096D">
        <w:trPr>
          <w:cantSplit/>
        </w:trPr>
        <w:tc>
          <w:tcPr>
            <w:tcW w:w="0" w:type="auto"/>
            <w:tcBorders>
              <w:top w:val="single" w:sz="4" w:space="0" w:color="A6A6A6" w:themeColor="background1" w:themeShade="A6"/>
              <w:right w:val="single" w:sz="4" w:space="0" w:color="000000" w:themeColor="text1"/>
            </w:tcBorders>
          </w:tcPr>
          <w:p w14:paraId="2A78E74B" w14:textId="77777777" w:rsidR="00F34BB9" w:rsidRDefault="00F34BB9" w:rsidP="00F34BB9">
            <w:pPr>
              <w:pStyle w:val="NormalinTable"/>
            </w:pPr>
            <w:r>
              <w:rPr>
                <w:b/>
              </w:rPr>
              <w:t>2820 00 00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4DFB6A" w14:textId="77777777" w:rsidR="00F34BB9" w:rsidRDefault="00F34BB9" w:rsidP="00F34BB9">
            <w:pPr>
              <w:pStyle w:val="NormalinTable"/>
              <w:tabs>
                <w:tab w:val="left" w:pos="1250"/>
              </w:tabs>
            </w:pPr>
            <w:r>
              <w:t>0.00%</w:t>
            </w:r>
          </w:p>
        </w:tc>
      </w:tr>
      <w:tr w:rsidR="00F34BB9" w14:paraId="2BF94695" w14:textId="77777777" w:rsidTr="00C0096D">
        <w:trPr>
          <w:cantSplit/>
        </w:trPr>
        <w:tc>
          <w:tcPr>
            <w:tcW w:w="0" w:type="auto"/>
            <w:tcBorders>
              <w:top w:val="single" w:sz="4" w:space="0" w:color="A6A6A6" w:themeColor="background1" w:themeShade="A6"/>
              <w:right w:val="single" w:sz="4" w:space="0" w:color="000000" w:themeColor="text1"/>
            </w:tcBorders>
          </w:tcPr>
          <w:p w14:paraId="638D9DF4" w14:textId="77777777" w:rsidR="00F34BB9" w:rsidRDefault="00F34BB9" w:rsidP="00F34BB9">
            <w:pPr>
              <w:pStyle w:val="NormalinTable"/>
            </w:pPr>
            <w:r>
              <w:rPr>
                <w:b/>
              </w:rPr>
              <w:t>2821 00 00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F173EE" w14:textId="77777777" w:rsidR="00F34BB9" w:rsidRDefault="00F34BB9" w:rsidP="00F34BB9">
            <w:pPr>
              <w:pStyle w:val="NormalinTable"/>
              <w:tabs>
                <w:tab w:val="left" w:pos="1250"/>
              </w:tabs>
            </w:pPr>
            <w:r>
              <w:t>0.00%</w:t>
            </w:r>
          </w:p>
        </w:tc>
      </w:tr>
      <w:tr w:rsidR="00F34BB9" w14:paraId="518F1F54" w14:textId="77777777" w:rsidTr="00C0096D">
        <w:trPr>
          <w:cantSplit/>
        </w:trPr>
        <w:tc>
          <w:tcPr>
            <w:tcW w:w="0" w:type="auto"/>
            <w:tcBorders>
              <w:top w:val="single" w:sz="4" w:space="0" w:color="A6A6A6" w:themeColor="background1" w:themeShade="A6"/>
              <w:right w:val="single" w:sz="4" w:space="0" w:color="000000" w:themeColor="text1"/>
            </w:tcBorders>
          </w:tcPr>
          <w:p w14:paraId="151582CC" w14:textId="77777777" w:rsidR="00F34BB9" w:rsidRDefault="00F34BB9" w:rsidP="00F34BB9">
            <w:pPr>
              <w:pStyle w:val="NormalinTable"/>
            </w:pPr>
            <w:r>
              <w:rPr>
                <w:b/>
              </w:rPr>
              <w:t>2822 00 00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477637" w14:textId="77777777" w:rsidR="00F34BB9" w:rsidRDefault="00F34BB9" w:rsidP="00F34BB9">
            <w:pPr>
              <w:pStyle w:val="NormalinTable"/>
              <w:tabs>
                <w:tab w:val="left" w:pos="1250"/>
              </w:tabs>
            </w:pPr>
            <w:r>
              <w:t>0.00%</w:t>
            </w:r>
          </w:p>
        </w:tc>
      </w:tr>
      <w:tr w:rsidR="00F34BB9" w14:paraId="238612ED" w14:textId="77777777" w:rsidTr="00C0096D">
        <w:trPr>
          <w:cantSplit/>
        </w:trPr>
        <w:tc>
          <w:tcPr>
            <w:tcW w:w="0" w:type="auto"/>
            <w:tcBorders>
              <w:top w:val="single" w:sz="4" w:space="0" w:color="A6A6A6" w:themeColor="background1" w:themeShade="A6"/>
              <w:right w:val="single" w:sz="4" w:space="0" w:color="000000" w:themeColor="text1"/>
            </w:tcBorders>
          </w:tcPr>
          <w:p w14:paraId="7AB1C363" w14:textId="77777777" w:rsidR="00F34BB9" w:rsidRDefault="00F34BB9" w:rsidP="00F34BB9">
            <w:pPr>
              <w:pStyle w:val="NormalinTable"/>
            </w:pPr>
            <w:r>
              <w:rPr>
                <w:b/>
              </w:rPr>
              <w:t>2823 00 00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A1A00F" w14:textId="77777777" w:rsidR="00F34BB9" w:rsidRDefault="00F34BB9" w:rsidP="00F34BB9">
            <w:pPr>
              <w:pStyle w:val="NormalinTable"/>
              <w:tabs>
                <w:tab w:val="left" w:pos="1250"/>
              </w:tabs>
            </w:pPr>
            <w:r>
              <w:t>0.00%</w:t>
            </w:r>
          </w:p>
        </w:tc>
      </w:tr>
      <w:tr w:rsidR="00F34BB9" w14:paraId="7BEBC23A" w14:textId="77777777" w:rsidTr="00C0096D">
        <w:trPr>
          <w:cantSplit/>
        </w:trPr>
        <w:tc>
          <w:tcPr>
            <w:tcW w:w="0" w:type="auto"/>
            <w:tcBorders>
              <w:top w:val="single" w:sz="4" w:space="0" w:color="A6A6A6" w:themeColor="background1" w:themeShade="A6"/>
              <w:right w:val="single" w:sz="4" w:space="0" w:color="000000" w:themeColor="text1"/>
            </w:tcBorders>
          </w:tcPr>
          <w:p w14:paraId="6990DFC4" w14:textId="77777777" w:rsidR="00F34BB9" w:rsidRDefault="00F34BB9" w:rsidP="00F34BB9">
            <w:pPr>
              <w:pStyle w:val="NormalinTable"/>
            </w:pPr>
            <w:r>
              <w:rPr>
                <w:b/>
              </w:rPr>
              <w:t>2824 00 00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E561F4" w14:textId="77777777" w:rsidR="00F34BB9" w:rsidRDefault="00F34BB9" w:rsidP="00F34BB9">
            <w:pPr>
              <w:pStyle w:val="NormalinTable"/>
              <w:tabs>
                <w:tab w:val="left" w:pos="1250"/>
              </w:tabs>
            </w:pPr>
            <w:r>
              <w:t>0.00%</w:t>
            </w:r>
          </w:p>
        </w:tc>
      </w:tr>
      <w:tr w:rsidR="00F34BB9" w14:paraId="446F5143" w14:textId="77777777" w:rsidTr="00C0096D">
        <w:trPr>
          <w:cantSplit/>
        </w:trPr>
        <w:tc>
          <w:tcPr>
            <w:tcW w:w="0" w:type="auto"/>
            <w:tcBorders>
              <w:top w:val="single" w:sz="4" w:space="0" w:color="A6A6A6" w:themeColor="background1" w:themeShade="A6"/>
              <w:right w:val="single" w:sz="4" w:space="0" w:color="000000" w:themeColor="text1"/>
            </w:tcBorders>
          </w:tcPr>
          <w:p w14:paraId="1E871D30" w14:textId="77777777" w:rsidR="00F34BB9" w:rsidRDefault="00F34BB9" w:rsidP="00F34BB9">
            <w:pPr>
              <w:pStyle w:val="NormalinTable"/>
            </w:pPr>
            <w:r>
              <w:rPr>
                <w:b/>
              </w:rPr>
              <w:t>2825 00 00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77867D" w14:textId="77777777" w:rsidR="00F34BB9" w:rsidRDefault="00F34BB9" w:rsidP="00F34BB9">
            <w:pPr>
              <w:pStyle w:val="NormalinTable"/>
              <w:tabs>
                <w:tab w:val="left" w:pos="1250"/>
              </w:tabs>
            </w:pPr>
            <w:r>
              <w:t>0.00%</w:t>
            </w:r>
          </w:p>
        </w:tc>
      </w:tr>
      <w:tr w:rsidR="00F34BB9" w14:paraId="6F6221C4" w14:textId="77777777" w:rsidTr="00C0096D">
        <w:trPr>
          <w:cantSplit/>
        </w:trPr>
        <w:tc>
          <w:tcPr>
            <w:tcW w:w="0" w:type="auto"/>
            <w:tcBorders>
              <w:top w:val="single" w:sz="4" w:space="0" w:color="A6A6A6" w:themeColor="background1" w:themeShade="A6"/>
              <w:right w:val="single" w:sz="4" w:space="0" w:color="000000" w:themeColor="text1"/>
            </w:tcBorders>
          </w:tcPr>
          <w:p w14:paraId="7D8D47BC" w14:textId="77777777" w:rsidR="00F34BB9" w:rsidRDefault="00F34BB9" w:rsidP="00F34BB9">
            <w:pPr>
              <w:pStyle w:val="NormalinTable"/>
            </w:pPr>
            <w:r>
              <w:rPr>
                <w:b/>
              </w:rPr>
              <w:t>2826 00 00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05F3AE" w14:textId="77777777" w:rsidR="00F34BB9" w:rsidRDefault="00F34BB9" w:rsidP="00F34BB9">
            <w:pPr>
              <w:pStyle w:val="NormalinTable"/>
              <w:tabs>
                <w:tab w:val="left" w:pos="1250"/>
              </w:tabs>
            </w:pPr>
            <w:r>
              <w:t>0.00%</w:t>
            </w:r>
          </w:p>
        </w:tc>
      </w:tr>
      <w:tr w:rsidR="00F34BB9" w14:paraId="19C2B61F" w14:textId="77777777" w:rsidTr="00C0096D">
        <w:trPr>
          <w:cantSplit/>
        </w:trPr>
        <w:tc>
          <w:tcPr>
            <w:tcW w:w="0" w:type="auto"/>
            <w:tcBorders>
              <w:top w:val="single" w:sz="4" w:space="0" w:color="A6A6A6" w:themeColor="background1" w:themeShade="A6"/>
              <w:right w:val="single" w:sz="4" w:space="0" w:color="000000" w:themeColor="text1"/>
            </w:tcBorders>
          </w:tcPr>
          <w:p w14:paraId="22B647F4" w14:textId="77777777" w:rsidR="00F34BB9" w:rsidRDefault="00F34BB9" w:rsidP="00F34BB9">
            <w:pPr>
              <w:pStyle w:val="NormalinTable"/>
            </w:pPr>
            <w:r>
              <w:rPr>
                <w:b/>
              </w:rPr>
              <w:t>2827 00 00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F316E9" w14:textId="77777777" w:rsidR="00F34BB9" w:rsidRDefault="00F34BB9" w:rsidP="00F34BB9">
            <w:pPr>
              <w:pStyle w:val="NormalinTable"/>
              <w:tabs>
                <w:tab w:val="left" w:pos="1250"/>
              </w:tabs>
            </w:pPr>
            <w:r>
              <w:t>0.00%</w:t>
            </w:r>
          </w:p>
        </w:tc>
      </w:tr>
      <w:tr w:rsidR="00F34BB9" w14:paraId="7AF03690" w14:textId="77777777" w:rsidTr="00C0096D">
        <w:trPr>
          <w:cantSplit/>
        </w:trPr>
        <w:tc>
          <w:tcPr>
            <w:tcW w:w="0" w:type="auto"/>
            <w:tcBorders>
              <w:top w:val="single" w:sz="4" w:space="0" w:color="A6A6A6" w:themeColor="background1" w:themeShade="A6"/>
              <w:right w:val="single" w:sz="4" w:space="0" w:color="000000" w:themeColor="text1"/>
            </w:tcBorders>
          </w:tcPr>
          <w:p w14:paraId="5DD1960E" w14:textId="77777777" w:rsidR="00F34BB9" w:rsidRDefault="00F34BB9" w:rsidP="00F34BB9">
            <w:pPr>
              <w:pStyle w:val="NormalinTable"/>
            </w:pPr>
            <w:r>
              <w:rPr>
                <w:b/>
              </w:rPr>
              <w:t>2828 00 00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768C46" w14:textId="77777777" w:rsidR="00F34BB9" w:rsidRDefault="00F34BB9" w:rsidP="00F34BB9">
            <w:pPr>
              <w:pStyle w:val="NormalinTable"/>
              <w:tabs>
                <w:tab w:val="left" w:pos="1250"/>
              </w:tabs>
            </w:pPr>
            <w:r>
              <w:t>0.00%</w:t>
            </w:r>
          </w:p>
        </w:tc>
      </w:tr>
      <w:tr w:rsidR="00F34BB9" w14:paraId="73EEACAF" w14:textId="77777777" w:rsidTr="00C0096D">
        <w:trPr>
          <w:cantSplit/>
        </w:trPr>
        <w:tc>
          <w:tcPr>
            <w:tcW w:w="0" w:type="auto"/>
            <w:tcBorders>
              <w:top w:val="single" w:sz="4" w:space="0" w:color="A6A6A6" w:themeColor="background1" w:themeShade="A6"/>
              <w:right w:val="single" w:sz="4" w:space="0" w:color="000000" w:themeColor="text1"/>
            </w:tcBorders>
          </w:tcPr>
          <w:p w14:paraId="6C6A2A0C" w14:textId="77777777" w:rsidR="00F34BB9" w:rsidRDefault="00F34BB9" w:rsidP="00F34BB9">
            <w:pPr>
              <w:pStyle w:val="NormalinTable"/>
            </w:pPr>
            <w:r>
              <w:rPr>
                <w:b/>
              </w:rPr>
              <w:t>2829 00 00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DBF264" w14:textId="77777777" w:rsidR="00F34BB9" w:rsidRDefault="00F34BB9" w:rsidP="00F34BB9">
            <w:pPr>
              <w:pStyle w:val="NormalinTable"/>
              <w:tabs>
                <w:tab w:val="left" w:pos="1250"/>
              </w:tabs>
            </w:pPr>
            <w:r>
              <w:t>0.00%</w:t>
            </w:r>
          </w:p>
        </w:tc>
      </w:tr>
      <w:tr w:rsidR="00F34BB9" w14:paraId="2DEDDF77" w14:textId="77777777" w:rsidTr="00C0096D">
        <w:trPr>
          <w:cantSplit/>
        </w:trPr>
        <w:tc>
          <w:tcPr>
            <w:tcW w:w="0" w:type="auto"/>
            <w:tcBorders>
              <w:top w:val="single" w:sz="4" w:space="0" w:color="A6A6A6" w:themeColor="background1" w:themeShade="A6"/>
              <w:right w:val="single" w:sz="4" w:space="0" w:color="000000" w:themeColor="text1"/>
            </w:tcBorders>
          </w:tcPr>
          <w:p w14:paraId="2663A4EB" w14:textId="77777777" w:rsidR="00F34BB9" w:rsidRDefault="00F34BB9" w:rsidP="00F34BB9">
            <w:pPr>
              <w:pStyle w:val="NormalinTable"/>
            </w:pPr>
            <w:r>
              <w:rPr>
                <w:b/>
              </w:rPr>
              <w:t>2830 00 00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BAA236" w14:textId="77777777" w:rsidR="00F34BB9" w:rsidRDefault="00F34BB9" w:rsidP="00F34BB9">
            <w:pPr>
              <w:pStyle w:val="NormalinTable"/>
              <w:tabs>
                <w:tab w:val="left" w:pos="1250"/>
              </w:tabs>
            </w:pPr>
            <w:r>
              <w:t>0.00%</w:t>
            </w:r>
          </w:p>
        </w:tc>
      </w:tr>
      <w:tr w:rsidR="00F34BB9" w14:paraId="20CC4307" w14:textId="77777777" w:rsidTr="00C0096D">
        <w:trPr>
          <w:cantSplit/>
        </w:trPr>
        <w:tc>
          <w:tcPr>
            <w:tcW w:w="0" w:type="auto"/>
            <w:tcBorders>
              <w:top w:val="single" w:sz="4" w:space="0" w:color="A6A6A6" w:themeColor="background1" w:themeShade="A6"/>
              <w:right w:val="single" w:sz="4" w:space="0" w:color="000000" w:themeColor="text1"/>
            </w:tcBorders>
          </w:tcPr>
          <w:p w14:paraId="19A296A6" w14:textId="77777777" w:rsidR="00F34BB9" w:rsidRDefault="00F34BB9" w:rsidP="00F34BB9">
            <w:pPr>
              <w:pStyle w:val="NormalinTable"/>
            </w:pPr>
            <w:r>
              <w:rPr>
                <w:b/>
              </w:rPr>
              <w:t>2831 00 00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7A1D8C" w14:textId="77777777" w:rsidR="00F34BB9" w:rsidRDefault="00F34BB9" w:rsidP="00F34BB9">
            <w:pPr>
              <w:pStyle w:val="NormalinTable"/>
              <w:tabs>
                <w:tab w:val="left" w:pos="1250"/>
              </w:tabs>
            </w:pPr>
            <w:r>
              <w:t>0.00%</w:t>
            </w:r>
          </w:p>
        </w:tc>
      </w:tr>
      <w:tr w:rsidR="00F34BB9" w14:paraId="2BC85FEA" w14:textId="77777777" w:rsidTr="00C0096D">
        <w:trPr>
          <w:cantSplit/>
        </w:trPr>
        <w:tc>
          <w:tcPr>
            <w:tcW w:w="0" w:type="auto"/>
            <w:tcBorders>
              <w:top w:val="single" w:sz="4" w:space="0" w:color="A6A6A6" w:themeColor="background1" w:themeShade="A6"/>
              <w:right w:val="single" w:sz="4" w:space="0" w:color="000000" w:themeColor="text1"/>
            </w:tcBorders>
          </w:tcPr>
          <w:p w14:paraId="57341BBD" w14:textId="77777777" w:rsidR="00F34BB9" w:rsidRDefault="00F34BB9" w:rsidP="00F34BB9">
            <w:pPr>
              <w:pStyle w:val="NormalinTable"/>
            </w:pPr>
            <w:r>
              <w:rPr>
                <w:b/>
              </w:rPr>
              <w:t>2832 00 00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190458" w14:textId="77777777" w:rsidR="00F34BB9" w:rsidRDefault="00F34BB9" w:rsidP="00F34BB9">
            <w:pPr>
              <w:pStyle w:val="NormalinTable"/>
              <w:tabs>
                <w:tab w:val="left" w:pos="1250"/>
              </w:tabs>
            </w:pPr>
            <w:r>
              <w:t>0.00%</w:t>
            </w:r>
          </w:p>
        </w:tc>
      </w:tr>
      <w:tr w:rsidR="00F34BB9" w14:paraId="150D67BE" w14:textId="77777777" w:rsidTr="00C0096D">
        <w:trPr>
          <w:cantSplit/>
        </w:trPr>
        <w:tc>
          <w:tcPr>
            <w:tcW w:w="0" w:type="auto"/>
            <w:tcBorders>
              <w:top w:val="single" w:sz="4" w:space="0" w:color="A6A6A6" w:themeColor="background1" w:themeShade="A6"/>
              <w:right w:val="single" w:sz="4" w:space="0" w:color="000000" w:themeColor="text1"/>
            </w:tcBorders>
          </w:tcPr>
          <w:p w14:paraId="41145379" w14:textId="77777777" w:rsidR="00F34BB9" w:rsidRDefault="00F34BB9" w:rsidP="00F34BB9">
            <w:pPr>
              <w:pStyle w:val="NormalinTable"/>
            </w:pPr>
            <w:r>
              <w:rPr>
                <w:b/>
              </w:rPr>
              <w:t>2833 00 00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D31D07" w14:textId="77777777" w:rsidR="00F34BB9" w:rsidRDefault="00F34BB9" w:rsidP="00F34BB9">
            <w:pPr>
              <w:pStyle w:val="NormalinTable"/>
              <w:tabs>
                <w:tab w:val="left" w:pos="1250"/>
              </w:tabs>
            </w:pPr>
            <w:r>
              <w:t>0.00%</w:t>
            </w:r>
          </w:p>
        </w:tc>
      </w:tr>
      <w:tr w:rsidR="00F34BB9" w14:paraId="53D303D5" w14:textId="77777777" w:rsidTr="00C0096D">
        <w:trPr>
          <w:cantSplit/>
        </w:trPr>
        <w:tc>
          <w:tcPr>
            <w:tcW w:w="0" w:type="auto"/>
            <w:tcBorders>
              <w:top w:val="single" w:sz="4" w:space="0" w:color="A6A6A6" w:themeColor="background1" w:themeShade="A6"/>
              <w:right w:val="single" w:sz="4" w:space="0" w:color="000000" w:themeColor="text1"/>
            </w:tcBorders>
          </w:tcPr>
          <w:p w14:paraId="3E51A177" w14:textId="77777777" w:rsidR="00F34BB9" w:rsidRDefault="00F34BB9" w:rsidP="00F34BB9">
            <w:pPr>
              <w:pStyle w:val="NormalinTable"/>
            </w:pPr>
            <w:r>
              <w:rPr>
                <w:b/>
              </w:rPr>
              <w:t>2834 00 00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AC29F8" w14:textId="77777777" w:rsidR="00F34BB9" w:rsidRDefault="00F34BB9" w:rsidP="00F34BB9">
            <w:pPr>
              <w:pStyle w:val="NormalinTable"/>
              <w:tabs>
                <w:tab w:val="left" w:pos="1250"/>
              </w:tabs>
            </w:pPr>
            <w:r>
              <w:t>0.00%</w:t>
            </w:r>
          </w:p>
        </w:tc>
      </w:tr>
      <w:tr w:rsidR="00F34BB9" w14:paraId="1047F911" w14:textId="77777777" w:rsidTr="00C0096D">
        <w:trPr>
          <w:cantSplit/>
        </w:trPr>
        <w:tc>
          <w:tcPr>
            <w:tcW w:w="0" w:type="auto"/>
            <w:tcBorders>
              <w:top w:val="single" w:sz="4" w:space="0" w:color="A6A6A6" w:themeColor="background1" w:themeShade="A6"/>
              <w:right w:val="single" w:sz="4" w:space="0" w:color="000000" w:themeColor="text1"/>
            </w:tcBorders>
          </w:tcPr>
          <w:p w14:paraId="6146DC11" w14:textId="77777777" w:rsidR="00F34BB9" w:rsidRDefault="00F34BB9" w:rsidP="00F34BB9">
            <w:pPr>
              <w:pStyle w:val="NormalinTable"/>
            </w:pPr>
            <w:r>
              <w:rPr>
                <w:b/>
              </w:rPr>
              <w:t>2835 00 00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756245" w14:textId="77777777" w:rsidR="00F34BB9" w:rsidRDefault="00F34BB9" w:rsidP="00F34BB9">
            <w:pPr>
              <w:pStyle w:val="NormalinTable"/>
              <w:tabs>
                <w:tab w:val="left" w:pos="1250"/>
              </w:tabs>
            </w:pPr>
            <w:r>
              <w:t>0.00%</w:t>
            </w:r>
          </w:p>
        </w:tc>
      </w:tr>
      <w:tr w:rsidR="00F34BB9" w14:paraId="3938D8ED" w14:textId="77777777" w:rsidTr="00C0096D">
        <w:trPr>
          <w:cantSplit/>
        </w:trPr>
        <w:tc>
          <w:tcPr>
            <w:tcW w:w="0" w:type="auto"/>
            <w:tcBorders>
              <w:top w:val="single" w:sz="4" w:space="0" w:color="A6A6A6" w:themeColor="background1" w:themeShade="A6"/>
              <w:right w:val="single" w:sz="4" w:space="0" w:color="000000" w:themeColor="text1"/>
            </w:tcBorders>
          </w:tcPr>
          <w:p w14:paraId="342AA85D" w14:textId="77777777" w:rsidR="00F34BB9" w:rsidRDefault="00F34BB9" w:rsidP="00F34BB9">
            <w:pPr>
              <w:pStyle w:val="NormalinTable"/>
            </w:pPr>
            <w:r>
              <w:rPr>
                <w:b/>
              </w:rPr>
              <w:t>2836 00 00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89D18C" w14:textId="77777777" w:rsidR="00F34BB9" w:rsidRDefault="00F34BB9" w:rsidP="00F34BB9">
            <w:pPr>
              <w:pStyle w:val="NormalinTable"/>
              <w:tabs>
                <w:tab w:val="left" w:pos="1250"/>
              </w:tabs>
            </w:pPr>
            <w:r>
              <w:t>0.00%</w:t>
            </w:r>
          </w:p>
        </w:tc>
      </w:tr>
      <w:tr w:rsidR="00F34BB9" w14:paraId="548EFAF4" w14:textId="77777777" w:rsidTr="00C0096D">
        <w:trPr>
          <w:cantSplit/>
        </w:trPr>
        <w:tc>
          <w:tcPr>
            <w:tcW w:w="0" w:type="auto"/>
            <w:tcBorders>
              <w:top w:val="single" w:sz="4" w:space="0" w:color="A6A6A6" w:themeColor="background1" w:themeShade="A6"/>
              <w:right w:val="single" w:sz="4" w:space="0" w:color="000000" w:themeColor="text1"/>
            </w:tcBorders>
          </w:tcPr>
          <w:p w14:paraId="54E6D99B" w14:textId="77777777" w:rsidR="00F34BB9" w:rsidRDefault="00F34BB9" w:rsidP="00F34BB9">
            <w:pPr>
              <w:pStyle w:val="NormalinTable"/>
            </w:pPr>
            <w:r>
              <w:rPr>
                <w:b/>
              </w:rPr>
              <w:t>2837 00 00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370386" w14:textId="77777777" w:rsidR="00F34BB9" w:rsidRDefault="00F34BB9" w:rsidP="00F34BB9">
            <w:pPr>
              <w:pStyle w:val="NormalinTable"/>
              <w:tabs>
                <w:tab w:val="left" w:pos="1250"/>
              </w:tabs>
            </w:pPr>
            <w:r>
              <w:t>0.00%</w:t>
            </w:r>
          </w:p>
        </w:tc>
      </w:tr>
      <w:tr w:rsidR="00F34BB9" w14:paraId="30DF129C" w14:textId="77777777" w:rsidTr="00C0096D">
        <w:trPr>
          <w:cantSplit/>
        </w:trPr>
        <w:tc>
          <w:tcPr>
            <w:tcW w:w="0" w:type="auto"/>
            <w:tcBorders>
              <w:top w:val="single" w:sz="4" w:space="0" w:color="A6A6A6" w:themeColor="background1" w:themeShade="A6"/>
              <w:right w:val="single" w:sz="4" w:space="0" w:color="000000" w:themeColor="text1"/>
            </w:tcBorders>
          </w:tcPr>
          <w:p w14:paraId="0C3E433A" w14:textId="77777777" w:rsidR="00F34BB9" w:rsidRDefault="00F34BB9" w:rsidP="00F34BB9">
            <w:pPr>
              <w:pStyle w:val="NormalinTable"/>
            </w:pPr>
            <w:r>
              <w:rPr>
                <w:b/>
              </w:rPr>
              <w:t>2839 00 00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A5C0B7" w14:textId="77777777" w:rsidR="00F34BB9" w:rsidRDefault="00F34BB9" w:rsidP="00F34BB9">
            <w:pPr>
              <w:pStyle w:val="NormalinTable"/>
              <w:tabs>
                <w:tab w:val="left" w:pos="1250"/>
              </w:tabs>
            </w:pPr>
            <w:r>
              <w:t>0.00%</w:t>
            </w:r>
          </w:p>
        </w:tc>
      </w:tr>
      <w:tr w:rsidR="00F34BB9" w14:paraId="31F1CC88" w14:textId="77777777" w:rsidTr="00C0096D">
        <w:trPr>
          <w:cantSplit/>
        </w:trPr>
        <w:tc>
          <w:tcPr>
            <w:tcW w:w="0" w:type="auto"/>
            <w:tcBorders>
              <w:top w:val="single" w:sz="4" w:space="0" w:color="A6A6A6" w:themeColor="background1" w:themeShade="A6"/>
              <w:right w:val="single" w:sz="4" w:space="0" w:color="000000" w:themeColor="text1"/>
            </w:tcBorders>
          </w:tcPr>
          <w:p w14:paraId="78D9B440" w14:textId="77777777" w:rsidR="00F34BB9" w:rsidRDefault="00F34BB9" w:rsidP="00F34BB9">
            <w:pPr>
              <w:pStyle w:val="NormalinTable"/>
            </w:pPr>
            <w:r>
              <w:rPr>
                <w:b/>
              </w:rPr>
              <w:t>2840 00 00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E4E353" w14:textId="77777777" w:rsidR="00F34BB9" w:rsidRDefault="00F34BB9" w:rsidP="00F34BB9">
            <w:pPr>
              <w:pStyle w:val="NormalinTable"/>
              <w:tabs>
                <w:tab w:val="left" w:pos="1250"/>
              </w:tabs>
            </w:pPr>
            <w:r>
              <w:t>0.00%</w:t>
            </w:r>
          </w:p>
        </w:tc>
      </w:tr>
      <w:tr w:rsidR="00F34BB9" w14:paraId="23EEAFCA" w14:textId="77777777" w:rsidTr="00C0096D">
        <w:trPr>
          <w:cantSplit/>
        </w:trPr>
        <w:tc>
          <w:tcPr>
            <w:tcW w:w="0" w:type="auto"/>
            <w:tcBorders>
              <w:top w:val="single" w:sz="4" w:space="0" w:color="A6A6A6" w:themeColor="background1" w:themeShade="A6"/>
              <w:right w:val="single" w:sz="4" w:space="0" w:color="000000" w:themeColor="text1"/>
            </w:tcBorders>
          </w:tcPr>
          <w:p w14:paraId="24404E08" w14:textId="77777777" w:rsidR="00F34BB9" w:rsidRDefault="00F34BB9" w:rsidP="00F34BB9">
            <w:pPr>
              <w:pStyle w:val="NormalinTable"/>
            </w:pPr>
            <w:r>
              <w:rPr>
                <w:b/>
              </w:rPr>
              <w:t>2841 00 00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FE4D77" w14:textId="77777777" w:rsidR="00F34BB9" w:rsidRDefault="00F34BB9" w:rsidP="00F34BB9">
            <w:pPr>
              <w:pStyle w:val="NormalinTable"/>
              <w:tabs>
                <w:tab w:val="left" w:pos="1250"/>
              </w:tabs>
            </w:pPr>
            <w:r>
              <w:t>0.00%</w:t>
            </w:r>
          </w:p>
        </w:tc>
      </w:tr>
      <w:tr w:rsidR="00F34BB9" w14:paraId="2FAED8D7" w14:textId="77777777" w:rsidTr="00C0096D">
        <w:trPr>
          <w:cantSplit/>
        </w:trPr>
        <w:tc>
          <w:tcPr>
            <w:tcW w:w="0" w:type="auto"/>
            <w:tcBorders>
              <w:top w:val="single" w:sz="4" w:space="0" w:color="A6A6A6" w:themeColor="background1" w:themeShade="A6"/>
              <w:right w:val="single" w:sz="4" w:space="0" w:color="000000" w:themeColor="text1"/>
            </w:tcBorders>
          </w:tcPr>
          <w:p w14:paraId="16DA9EE5" w14:textId="77777777" w:rsidR="00F34BB9" w:rsidRDefault="00F34BB9" w:rsidP="00F34BB9">
            <w:pPr>
              <w:pStyle w:val="NormalinTable"/>
            </w:pPr>
            <w:r>
              <w:rPr>
                <w:b/>
              </w:rPr>
              <w:t>2842 00 00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0E67BE" w14:textId="77777777" w:rsidR="00F34BB9" w:rsidRDefault="00F34BB9" w:rsidP="00F34BB9">
            <w:pPr>
              <w:pStyle w:val="NormalinTable"/>
              <w:tabs>
                <w:tab w:val="left" w:pos="1250"/>
              </w:tabs>
            </w:pPr>
            <w:r>
              <w:t>0.00%</w:t>
            </w:r>
          </w:p>
        </w:tc>
      </w:tr>
      <w:tr w:rsidR="00F34BB9" w14:paraId="456361EA" w14:textId="77777777" w:rsidTr="00C0096D">
        <w:trPr>
          <w:cantSplit/>
        </w:trPr>
        <w:tc>
          <w:tcPr>
            <w:tcW w:w="0" w:type="auto"/>
            <w:tcBorders>
              <w:top w:val="single" w:sz="4" w:space="0" w:color="A6A6A6" w:themeColor="background1" w:themeShade="A6"/>
              <w:right w:val="single" w:sz="4" w:space="0" w:color="000000" w:themeColor="text1"/>
            </w:tcBorders>
          </w:tcPr>
          <w:p w14:paraId="61C16A66" w14:textId="77777777" w:rsidR="00F34BB9" w:rsidRDefault="00F34BB9" w:rsidP="00F34BB9">
            <w:pPr>
              <w:pStyle w:val="NormalinTable"/>
            </w:pPr>
            <w:r>
              <w:rPr>
                <w:b/>
              </w:rPr>
              <w:t>2843 00 00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1BB108" w14:textId="77777777" w:rsidR="00F34BB9" w:rsidRDefault="00F34BB9" w:rsidP="00F34BB9">
            <w:pPr>
              <w:pStyle w:val="NormalinTable"/>
              <w:tabs>
                <w:tab w:val="left" w:pos="1250"/>
              </w:tabs>
            </w:pPr>
            <w:r>
              <w:t>0.00%</w:t>
            </w:r>
          </w:p>
        </w:tc>
      </w:tr>
      <w:tr w:rsidR="00F34BB9" w14:paraId="23265A6F" w14:textId="77777777" w:rsidTr="00C0096D">
        <w:trPr>
          <w:cantSplit/>
        </w:trPr>
        <w:tc>
          <w:tcPr>
            <w:tcW w:w="0" w:type="auto"/>
            <w:tcBorders>
              <w:top w:val="single" w:sz="4" w:space="0" w:color="A6A6A6" w:themeColor="background1" w:themeShade="A6"/>
              <w:right w:val="single" w:sz="4" w:space="0" w:color="000000" w:themeColor="text1"/>
            </w:tcBorders>
          </w:tcPr>
          <w:p w14:paraId="10B017F7" w14:textId="77777777" w:rsidR="00F34BB9" w:rsidRDefault="00F34BB9" w:rsidP="00F34BB9">
            <w:pPr>
              <w:pStyle w:val="NormalinTable"/>
            </w:pPr>
            <w:r>
              <w:rPr>
                <w:b/>
              </w:rPr>
              <w:t>2844 30 11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941CEC" w14:textId="77777777" w:rsidR="00F34BB9" w:rsidRDefault="00F34BB9" w:rsidP="00F34BB9">
            <w:pPr>
              <w:pStyle w:val="NormalinTable"/>
              <w:tabs>
                <w:tab w:val="left" w:pos="1250"/>
              </w:tabs>
            </w:pPr>
            <w:r>
              <w:t>0.00%</w:t>
            </w:r>
          </w:p>
        </w:tc>
      </w:tr>
      <w:tr w:rsidR="00F34BB9" w14:paraId="6782CCBB" w14:textId="77777777" w:rsidTr="00C0096D">
        <w:trPr>
          <w:cantSplit/>
        </w:trPr>
        <w:tc>
          <w:tcPr>
            <w:tcW w:w="0" w:type="auto"/>
            <w:tcBorders>
              <w:top w:val="single" w:sz="4" w:space="0" w:color="A6A6A6" w:themeColor="background1" w:themeShade="A6"/>
              <w:right w:val="single" w:sz="4" w:space="0" w:color="000000" w:themeColor="text1"/>
            </w:tcBorders>
          </w:tcPr>
          <w:p w14:paraId="11681FDB" w14:textId="77777777" w:rsidR="00F34BB9" w:rsidRDefault="00F34BB9" w:rsidP="00F34BB9">
            <w:pPr>
              <w:pStyle w:val="NormalinTable"/>
            </w:pPr>
            <w:r>
              <w:rPr>
                <w:b/>
              </w:rPr>
              <w:t>2844 30 19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9ACBA1" w14:textId="77777777" w:rsidR="00F34BB9" w:rsidRDefault="00F34BB9" w:rsidP="00F34BB9">
            <w:pPr>
              <w:pStyle w:val="NormalinTable"/>
              <w:tabs>
                <w:tab w:val="left" w:pos="1250"/>
              </w:tabs>
            </w:pPr>
            <w:r>
              <w:t>0.00%</w:t>
            </w:r>
          </w:p>
        </w:tc>
      </w:tr>
      <w:tr w:rsidR="00F34BB9" w14:paraId="02F59EC3" w14:textId="77777777" w:rsidTr="00C0096D">
        <w:trPr>
          <w:cantSplit/>
        </w:trPr>
        <w:tc>
          <w:tcPr>
            <w:tcW w:w="0" w:type="auto"/>
            <w:tcBorders>
              <w:top w:val="single" w:sz="4" w:space="0" w:color="A6A6A6" w:themeColor="background1" w:themeShade="A6"/>
              <w:right w:val="single" w:sz="4" w:space="0" w:color="000000" w:themeColor="text1"/>
            </w:tcBorders>
          </w:tcPr>
          <w:p w14:paraId="1FF51BB2" w14:textId="77777777" w:rsidR="00F34BB9" w:rsidRDefault="00F34BB9" w:rsidP="00F34BB9">
            <w:pPr>
              <w:pStyle w:val="NormalinTable"/>
            </w:pPr>
            <w:r>
              <w:rPr>
                <w:b/>
              </w:rPr>
              <w:t>2844 30 51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343583" w14:textId="77777777" w:rsidR="00F34BB9" w:rsidRDefault="00F34BB9" w:rsidP="00F34BB9">
            <w:pPr>
              <w:pStyle w:val="NormalinTable"/>
              <w:tabs>
                <w:tab w:val="left" w:pos="1250"/>
              </w:tabs>
            </w:pPr>
            <w:r>
              <w:t>0.00%</w:t>
            </w:r>
          </w:p>
        </w:tc>
      </w:tr>
      <w:tr w:rsidR="00F34BB9" w14:paraId="3CCDE075" w14:textId="77777777" w:rsidTr="00C0096D">
        <w:trPr>
          <w:cantSplit/>
        </w:trPr>
        <w:tc>
          <w:tcPr>
            <w:tcW w:w="0" w:type="auto"/>
            <w:tcBorders>
              <w:top w:val="single" w:sz="4" w:space="0" w:color="A6A6A6" w:themeColor="background1" w:themeShade="A6"/>
              <w:right w:val="single" w:sz="4" w:space="0" w:color="000000" w:themeColor="text1"/>
            </w:tcBorders>
          </w:tcPr>
          <w:p w14:paraId="23D84CD9" w14:textId="77777777" w:rsidR="00F34BB9" w:rsidRDefault="00F34BB9" w:rsidP="00F34BB9">
            <w:pPr>
              <w:pStyle w:val="NormalinTable"/>
            </w:pPr>
            <w:r>
              <w:rPr>
                <w:b/>
              </w:rPr>
              <w:t>2845 00 00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08E88B" w14:textId="77777777" w:rsidR="00F34BB9" w:rsidRDefault="00F34BB9" w:rsidP="00F34BB9">
            <w:pPr>
              <w:pStyle w:val="NormalinTable"/>
              <w:tabs>
                <w:tab w:val="left" w:pos="1250"/>
              </w:tabs>
            </w:pPr>
            <w:r>
              <w:t>0.00%</w:t>
            </w:r>
          </w:p>
        </w:tc>
      </w:tr>
      <w:tr w:rsidR="00F34BB9" w14:paraId="3C7CC013" w14:textId="77777777" w:rsidTr="00C0096D">
        <w:trPr>
          <w:cantSplit/>
        </w:trPr>
        <w:tc>
          <w:tcPr>
            <w:tcW w:w="0" w:type="auto"/>
            <w:tcBorders>
              <w:top w:val="single" w:sz="4" w:space="0" w:color="A6A6A6" w:themeColor="background1" w:themeShade="A6"/>
              <w:right w:val="single" w:sz="4" w:space="0" w:color="000000" w:themeColor="text1"/>
            </w:tcBorders>
          </w:tcPr>
          <w:p w14:paraId="4128B8AD" w14:textId="77777777" w:rsidR="00F34BB9" w:rsidRDefault="00F34BB9" w:rsidP="00F34BB9">
            <w:pPr>
              <w:pStyle w:val="NormalinTable"/>
            </w:pPr>
            <w:r>
              <w:rPr>
                <w:b/>
              </w:rPr>
              <w:t>2846 00 00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41AC53" w14:textId="77777777" w:rsidR="00F34BB9" w:rsidRDefault="00F34BB9" w:rsidP="00F34BB9">
            <w:pPr>
              <w:pStyle w:val="NormalinTable"/>
              <w:tabs>
                <w:tab w:val="left" w:pos="1250"/>
              </w:tabs>
            </w:pPr>
            <w:r>
              <w:t>0.00%</w:t>
            </w:r>
          </w:p>
        </w:tc>
      </w:tr>
      <w:tr w:rsidR="00F34BB9" w14:paraId="1318C98C" w14:textId="77777777" w:rsidTr="00C0096D">
        <w:trPr>
          <w:cantSplit/>
        </w:trPr>
        <w:tc>
          <w:tcPr>
            <w:tcW w:w="0" w:type="auto"/>
            <w:tcBorders>
              <w:top w:val="single" w:sz="4" w:space="0" w:color="A6A6A6" w:themeColor="background1" w:themeShade="A6"/>
              <w:right w:val="single" w:sz="4" w:space="0" w:color="000000" w:themeColor="text1"/>
            </w:tcBorders>
          </w:tcPr>
          <w:p w14:paraId="18E15D2A" w14:textId="77777777" w:rsidR="00F34BB9" w:rsidRDefault="00F34BB9" w:rsidP="00F34BB9">
            <w:pPr>
              <w:pStyle w:val="NormalinTable"/>
            </w:pPr>
            <w:r>
              <w:rPr>
                <w:b/>
              </w:rPr>
              <w:t>2847 00 00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BFD9F2" w14:textId="77777777" w:rsidR="00F34BB9" w:rsidRDefault="00F34BB9" w:rsidP="00F34BB9">
            <w:pPr>
              <w:pStyle w:val="NormalinTable"/>
              <w:tabs>
                <w:tab w:val="left" w:pos="1250"/>
              </w:tabs>
            </w:pPr>
            <w:r>
              <w:t>0.00%</w:t>
            </w:r>
          </w:p>
        </w:tc>
      </w:tr>
      <w:tr w:rsidR="00F34BB9" w14:paraId="3E6F71D9" w14:textId="77777777" w:rsidTr="00C0096D">
        <w:trPr>
          <w:cantSplit/>
        </w:trPr>
        <w:tc>
          <w:tcPr>
            <w:tcW w:w="0" w:type="auto"/>
            <w:tcBorders>
              <w:top w:val="single" w:sz="4" w:space="0" w:color="A6A6A6" w:themeColor="background1" w:themeShade="A6"/>
              <w:right w:val="single" w:sz="4" w:space="0" w:color="000000" w:themeColor="text1"/>
            </w:tcBorders>
          </w:tcPr>
          <w:p w14:paraId="38F8AEEA" w14:textId="77777777" w:rsidR="00F34BB9" w:rsidRDefault="00F34BB9" w:rsidP="00F34BB9">
            <w:pPr>
              <w:pStyle w:val="NormalinTable"/>
            </w:pPr>
            <w:r>
              <w:rPr>
                <w:b/>
              </w:rPr>
              <w:t>2849 00 00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5B238C" w14:textId="77777777" w:rsidR="00F34BB9" w:rsidRDefault="00F34BB9" w:rsidP="00F34BB9">
            <w:pPr>
              <w:pStyle w:val="NormalinTable"/>
              <w:tabs>
                <w:tab w:val="left" w:pos="1250"/>
              </w:tabs>
            </w:pPr>
            <w:r>
              <w:t>0.00%</w:t>
            </w:r>
          </w:p>
        </w:tc>
      </w:tr>
      <w:tr w:rsidR="00F34BB9" w14:paraId="4A2FB824" w14:textId="77777777" w:rsidTr="00C0096D">
        <w:trPr>
          <w:cantSplit/>
        </w:trPr>
        <w:tc>
          <w:tcPr>
            <w:tcW w:w="0" w:type="auto"/>
            <w:tcBorders>
              <w:top w:val="single" w:sz="4" w:space="0" w:color="A6A6A6" w:themeColor="background1" w:themeShade="A6"/>
              <w:right w:val="single" w:sz="4" w:space="0" w:color="000000" w:themeColor="text1"/>
            </w:tcBorders>
          </w:tcPr>
          <w:p w14:paraId="546F7051" w14:textId="77777777" w:rsidR="00F34BB9" w:rsidRDefault="00F34BB9" w:rsidP="00F34BB9">
            <w:pPr>
              <w:pStyle w:val="NormalinTable"/>
            </w:pPr>
            <w:r>
              <w:rPr>
                <w:b/>
              </w:rPr>
              <w:t>2850 00 00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34AF23" w14:textId="77777777" w:rsidR="00F34BB9" w:rsidRDefault="00F34BB9" w:rsidP="00F34BB9">
            <w:pPr>
              <w:pStyle w:val="NormalinTable"/>
              <w:tabs>
                <w:tab w:val="left" w:pos="1250"/>
              </w:tabs>
            </w:pPr>
            <w:r>
              <w:t>0.00%</w:t>
            </w:r>
          </w:p>
        </w:tc>
      </w:tr>
      <w:tr w:rsidR="00F34BB9" w14:paraId="3F412770" w14:textId="77777777" w:rsidTr="00C0096D">
        <w:trPr>
          <w:cantSplit/>
        </w:trPr>
        <w:tc>
          <w:tcPr>
            <w:tcW w:w="0" w:type="auto"/>
            <w:tcBorders>
              <w:top w:val="single" w:sz="4" w:space="0" w:color="A6A6A6" w:themeColor="background1" w:themeShade="A6"/>
              <w:right w:val="single" w:sz="4" w:space="0" w:color="000000" w:themeColor="text1"/>
            </w:tcBorders>
          </w:tcPr>
          <w:p w14:paraId="23B82288" w14:textId="77777777" w:rsidR="00F34BB9" w:rsidRDefault="00F34BB9" w:rsidP="00F34BB9">
            <w:pPr>
              <w:pStyle w:val="NormalinTable"/>
            </w:pPr>
            <w:r>
              <w:rPr>
                <w:b/>
              </w:rPr>
              <w:t>2852 00 00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1192FF" w14:textId="77777777" w:rsidR="00F34BB9" w:rsidRDefault="00F34BB9" w:rsidP="00F34BB9">
            <w:pPr>
              <w:pStyle w:val="NormalinTable"/>
              <w:tabs>
                <w:tab w:val="left" w:pos="1250"/>
              </w:tabs>
            </w:pPr>
            <w:r>
              <w:t>0.00%</w:t>
            </w:r>
          </w:p>
        </w:tc>
      </w:tr>
      <w:tr w:rsidR="00F34BB9" w14:paraId="34424310" w14:textId="77777777" w:rsidTr="00C0096D">
        <w:trPr>
          <w:cantSplit/>
        </w:trPr>
        <w:tc>
          <w:tcPr>
            <w:tcW w:w="0" w:type="auto"/>
            <w:tcBorders>
              <w:top w:val="single" w:sz="4" w:space="0" w:color="A6A6A6" w:themeColor="background1" w:themeShade="A6"/>
              <w:right w:val="single" w:sz="4" w:space="0" w:color="000000" w:themeColor="text1"/>
            </w:tcBorders>
          </w:tcPr>
          <w:p w14:paraId="4192D59E" w14:textId="77777777" w:rsidR="00F34BB9" w:rsidRDefault="00F34BB9" w:rsidP="00F34BB9">
            <w:pPr>
              <w:pStyle w:val="NormalinTable"/>
            </w:pPr>
            <w:r>
              <w:rPr>
                <w:b/>
              </w:rPr>
              <w:t>2853 00 00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19F7C0" w14:textId="77777777" w:rsidR="00F34BB9" w:rsidRDefault="00F34BB9" w:rsidP="00F34BB9">
            <w:pPr>
              <w:pStyle w:val="NormalinTable"/>
              <w:tabs>
                <w:tab w:val="left" w:pos="1250"/>
              </w:tabs>
            </w:pPr>
            <w:r>
              <w:t>0.00%</w:t>
            </w:r>
          </w:p>
        </w:tc>
      </w:tr>
      <w:tr w:rsidR="00F34BB9" w14:paraId="651998F4" w14:textId="77777777" w:rsidTr="00C0096D">
        <w:trPr>
          <w:cantSplit/>
        </w:trPr>
        <w:tc>
          <w:tcPr>
            <w:tcW w:w="0" w:type="auto"/>
            <w:tcBorders>
              <w:top w:val="single" w:sz="4" w:space="0" w:color="A6A6A6" w:themeColor="background1" w:themeShade="A6"/>
              <w:right w:val="single" w:sz="4" w:space="0" w:color="000000" w:themeColor="text1"/>
            </w:tcBorders>
          </w:tcPr>
          <w:p w14:paraId="6D138D22" w14:textId="77777777" w:rsidR="00F34BB9" w:rsidRDefault="00F34BB9" w:rsidP="00F34BB9">
            <w:pPr>
              <w:pStyle w:val="NormalinTable"/>
            </w:pPr>
            <w:r>
              <w:rPr>
                <w:b/>
              </w:rPr>
              <w:t>2903 00 00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1A46C4" w14:textId="77777777" w:rsidR="00F34BB9" w:rsidRDefault="00F34BB9" w:rsidP="00F34BB9">
            <w:pPr>
              <w:pStyle w:val="NormalinTable"/>
              <w:tabs>
                <w:tab w:val="left" w:pos="1250"/>
              </w:tabs>
            </w:pPr>
            <w:r>
              <w:t>0.00%</w:t>
            </w:r>
          </w:p>
        </w:tc>
      </w:tr>
      <w:tr w:rsidR="00F34BB9" w14:paraId="203430B2" w14:textId="77777777" w:rsidTr="00C0096D">
        <w:trPr>
          <w:cantSplit/>
        </w:trPr>
        <w:tc>
          <w:tcPr>
            <w:tcW w:w="0" w:type="auto"/>
            <w:tcBorders>
              <w:top w:val="single" w:sz="4" w:space="0" w:color="A6A6A6" w:themeColor="background1" w:themeShade="A6"/>
              <w:right w:val="single" w:sz="4" w:space="0" w:color="000000" w:themeColor="text1"/>
            </w:tcBorders>
          </w:tcPr>
          <w:p w14:paraId="220DBAFC" w14:textId="77777777" w:rsidR="00F34BB9" w:rsidRDefault="00F34BB9" w:rsidP="00F34BB9">
            <w:pPr>
              <w:pStyle w:val="NormalinTable"/>
            </w:pPr>
            <w:r>
              <w:rPr>
                <w:b/>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CB1012" w14:textId="77777777" w:rsidR="00F34BB9" w:rsidRDefault="00F34BB9" w:rsidP="00F34BB9">
            <w:pPr>
              <w:pStyle w:val="NormalinTable"/>
              <w:tabs>
                <w:tab w:val="left" w:pos="1250"/>
              </w:tabs>
            </w:pPr>
            <w:r>
              <w:t>0.00%</w:t>
            </w:r>
          </w:p>
        </w:tc>
      </w:tr>
      <w:tr w:rsidR="00F34BB9" w14:paraId="0C872B49" w14:textId="77777777" w:rsidTr="00C0096D">
        <w:trPr>
          <w:cantSplit/>
        </w:trPr>
        <w:tc>
          <w:tcPr>
            <w:tcW w:w="0" w:type="auto"/>
            <w:tcBorders>
              <w:top w:val="single" w:sz="4" w:space="0" w:color="A6A6A6" w:themeColor="background1" w:themeShade="A6"/>
              <w:right w:val="single" w:sz="4" w:space="0" w:color="000000" w:themeColor="text1"/>
            </w:tcBorders>
          </w:tcPr>
          <w:p w14:paraId="0D3CF24F" w14:textId="77777777" w:rsidR="00F34BB9" w:rsidRDefault="00F34BB9" w:rsidP="00F34BB9">
            <w:pPr>
              <w:pStyle w:val="NormalinTable"/>
            </w:pPr>
            <w:r>
              <w:rPr>
                <w:b/>
              </w:rPr>
              <w:t>2905 11 00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288BC6" w14:textId="77777777" w:rsidR="00F34BB9" w:rsidRDefault="00F34BB9" w:rsidP="00F34BB9">
            <w:pPr>
              <w:pStyle w:val="NormalinTable"/>
              <w:tabs>
                <w:tab w:val="left" w:pos="1250"/>
              </w:tabs>
            </w:pPr>
            <w:r>
              <w:t>0.00%</w:t>
            </w:r>
          </w:p>
        </w:tc>
      </w:tr>
      <w:tr w:rsidR="00F34BB9" w14:paraId="4868AD8F" w14:textId="77777777" w:rsidTr="00C0096D">
        <w:trPr>
          <w:cantSplit/>
        </w:trPr>
        <w:tc>
          <w:tcPr>
            <w:tcW w:w="0" w:type="auto"/>
            <w:tcBorders>
              <w:top w:val="single" w:sz="4" w:space="0" w:color="A6A6A6" w:themeColor="background1" w:themeShade="A6"/>
              <w:right w:val="single" w:sz="4" w:space="0" w:color="000000" w:themeColor="text1"/>
            </w:tcBorders>
          </w:tcPr>
          <w:p w14:paraId="389448D7" w14:textId="77777777" w:rsidR="00F34BB9" w:rsidRDefault="00F34BB9" w:rsidP="00F34BB9">
            <w:pPr>
              <w:pStyle w:val="NormalinTable"/>
            </w:pPr>
            <w:r>
              <w:rPr>
                <w:b/>
              </w:rPr>
              <w:t>2905 12 00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BB3839" w14:textId="77777777" w:rsidR="00F34BB9" w:rsidRDefault="00F34BB9" w:rsidP="00F34BB9">
            <w:pPr>
              <w:pStyle w:val="NormalinTable"/>
              <w:tabs>
                <w:tab w:val="left" w:pos="1250"/>
              </w:tabs>
            </w:pPr>
            <w:r>
              <w:t>0.00%</w:t>
            </w:r>
          </w:p>
        </w:tc>
      </w:tr>
      <w:tr w:rsidR="00F34BB9" w14:paraId="774BA1DA" w14:textId="77777777" w:rsidTr="00C0096D">
        <w:trPr>
          <w:cantSplit/>
        </w:trPr>
        <w:tc>
          <w:tcPr>
            <w:tcW w:w="0" w:type="auto"/>
            <w:tcBorders>
              <w:top w:val="single" w:sz="4" w:space="0" w:color="A6A6A6" w:themeColor="background1" w:themeShade="A6"/>
              <w:right w:val="single" w:sz="4" w:space="0" w:color="000000" w:themeColor="text1"/>
            </w:tcBorders>
          </w:tcPr>
          <w:p w14:paraId="72D73265" w14:textId="77777777" w:rsidR="00F34BB9" w:rsidRDefault="00F34BB9" w:rsidP="00F34BB9">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B538AA" w14:textId="77777777" w:rsidR="00F34BB9" w:rsidRDefault="00F34BB9" w:rsidP="00F34BB9">
            <w:pPr>
              <w:pStyle w:val="NormalinTable"/>
              <w:tabs>
                <w:tab w:val="left" w:pos="1250"/>
              </w:tabs>
            </w:pPr>
            <w:r>
              <w:t>0.00%</w:t>
            </w:r>
          </w:p>
        </w:tc>
      </w:tr>
      <w:tr w:rsidR="00F34BB9" w14:paraId="3711633B" w14:textId="77777777" w:rsidTr="00C0096D">
        <w:trPr>
          <w:cantSplit/>
        </w:trPr>
        <w:tc>
          <w:tcPr>
            <w:tcW w:w="0" w:type="auto"/>
            <w:tcBorders>
              <w:top w:val="single" w:sz="4" w:space="0" w:color="A6A6A6" w:themeColor="background1" w:themeShade="A6"/>
              <w:right w:val="single" w:sz="4" w:space="0" w:color="000000" w:themeColor="text1"/>
            </w:tcBorders>
          </w:tcPr>
          <w:p w14:paraId="2B8D2F11" w14:textId="77777777" w:rsidR="00F34BB9" w:rsidRDefault="00F34BB9" w:rsidP="00F34BB9">
            <w:pPr>
              <w:pStyle w:val="NormalinTable"/>
            </w:pPr>
            <w:r>
              <w:rPr>
                <w:b/>
              </w:rPr>
              <w:t>2905 14 00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537737" w14:textId="77777777" w:rsidR="00F34BB9" w:rsidRDefault="00F34BB9" w:rsidP="00F34BB9">
            <w:pPr>
              <w:pStyle w:val="NormalinTable"/>
              <w:tabs>
                <w:tab w:val="left" w:pos="1250"/>
              </w:tabs>
            </w:pPr>
            <w:r>
              <w:t>0.00%</w:t>
            </w:r>
          </w:p>
        </w:tc>
      </w:tr>
      <w:tr w:rsidR="00F34BB9" w14:paraId="5F96861B" w14:textId="77777777" w:rsidTr="00C0096D">
        <w:trPr>
          <w:cantSplit/>
        </w:trPr>
        <w:tc>
          <w:tcPr>
            <w:tcW w:w="0" w:type="auto"/>
            <w:tcBorders>
              <w:top w:val="single" w:sz="4" w:space="0" w:color="A6A6A6" w:themeColor="background1" w:themeShade="A6"/>
              <w:right w:val="single" w:sz="4" w:space="0" w:color="000000" w:themeColor="text1"/>
            </w:tcBorders>
          </w:tcPr>
          <w:p w14:paraId="311897A4" w14:textId="77777777" w:rsidR="00F34BB9" w:rsidRDefault="00F34BB9" w:rsidP="00F34BB9">
            <w:pPr>
              <w:pStyle w:val="NormalinTable"/>
            </w:pPr>
            <w:r>
              <w:rPr>
                <w:b/>
              </w:rPr>
              <w:t>2905 16 85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7E33D1" w14:textId="77777777" w:rsidR="00F34BB9" w:rsidRDefault="00F34BB9" w:rsidP="00F34BB9">
            <w:pPr>
              <w:pStyle w:val="NormalinTable"/>
              <w:tabs>
                <w:tab w:val="left" w:pos="1250"/>
              </w:tabs>
            </w:pPr>
            <w:r>
              <w:t>0.00%</w:t>
            </w:r>
          </w:p>
        </w:tc>
      </w:tr>
      <w:tr w:rsidR="00F34BB9" w14:paraId="49A92094" w14:textId="77777777" w:rsidTr="00C0096D">
        <w:trPr>
          <w:cantSplit/>
        </w:trPr>
        <w:tc>
          <w:tcPr>
            <w:tcW w:w="0" w:type="auto"/>
            <w:tcBorders>
              <w:top w:val="single" w:sz="4" w:space="0" w:color="A6A6A6" w:themeColor="background1" w:themeShade="A6"/>
              <w:right w:val="single" w:sz="4" w:space="0" w:color="000000" w:themeColor="text1"/>
            </w:tcBorders>
          </w:tcPr>
          <w:p w14:paraId="2CA3A7F4" w14:textId="77777777" w:rsidR="00F34BB9" w:rsidRDefault="00F34BB9" w:rsidP="00F34BB9">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6F15EF" w14:textId="77777777" w:rsidR="00F34BB9" w:rsidRDefault="00F34BB9" w:rsidP="00F34BB9">
            <w:pPr>
              <w:pStyle w:val="NormalinTable"/>
              <w:tabs>
                <w:tab w:val="left" w:pos="1250"/>
              </w:tabs>
            </w:pPr>
            <w:r>
              <w:t>0.00%</w:t>
            </w:r>
          </w:p>
        </w:tc>
      </w:tr>
      <w:tr w:rsidR="00F34BB9" w14:paraId="764E617A" w14:textId="77777777" w:rsidTr="00C0096D">
        <w:trPr>
          <w:cantSplit/>
        </w:trPr>
        <w:tc>
          <w:tcPr>
            <w:tcW w:w="0" w:type="auto"/>
            <w:tcBorders>
              <w:top w:val="single" w:sz="4" w:space="0" w:color="A6A6A6" w:themeColor="background1" w:themeShade="A6"/>
              <w:right w:val="single" w:sz="4" w:space="0" w:color="000000" w:themeColor="text1"/>
            </w:tcBorders>
          </w:tcPr>
          <w:p w14:paraId="7853B4CA" w14:textId="77777777" w:rsidR="00F34BB9" w:rsidRDefault="00F34BB9" w:rsidP="00F34BB9">
            <w:pPr>
              <w:pStyle w:val="NormalinTable"/>
            </w:pPr>
            <w:r>
              <w:rPr>
                <w:b/>
              </w:rPr>
              <w:t>2905 19 00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4BA038" w14:textId="77777777" w:rsidR="00F34BB9" w:rsidRDefault="00F34BB9" w:rsidP="00F34BB9">
            <w:pPr>
              <w:pStyle w:val="NormalinTable"/>
              <w:tabs>
                <w:tab w:val="left" w:pos="1250"/>
              </w:tabs>
            </w:pPr>
            <w:r>
              <w:t>0.00%</w:t>
            </w:r>
          </w:p>
        </w:tc>
      </w:tr>
      <w:tr w:rsidR="00F34BB9" w14:paraId="452A532E" w14:textId="77777777" w:rsidTr="00C0096D">
        <w:trPr>
          <w:cantSplit/>
        </w:trPr>
        <w:tc>
          <w:tcPr>
            <w:tcW w:w="0" w:type="auto"/>
            <w:tcBorders>
              <w:top w:val="single" w:sz="4" w:space="0" w:color="A6A6A6" w:themeColor="background1" w:themeShade="A6"/>
              <w:right w:val="single" w:sz="4" w:space="0" w:color="000000" w:themeColor="text1"/>
            </w:tcBorders>
          </w:tcPr>
          <w:p w14:paraId="37FE7D0E" w14:textId="77777777" w:rsidR="00F34BB9" w:rsidRDefault="00F34BB9" w:rsidP="00F34BB9">
            <w:pPr>
              <w:pStyle w:val="NormalinTable"/>
            </w:pPr>
            <w:r>
              <w:rPr>
                <w:b/>
              </w:rPr>
              <w:t>2905 22 00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10661E" w14:textId="77777777" w:rsidR="00F34BB9" w:rsidRDefault="00F34BB9" w:rsidP="00F34BB9">
            <w:pPr>
              <w:pStyle w:val="NormalinTable"/>
              <w:tabs>
                <w:tab w:val="left" w:pos="1250"/>
              </w:tabs>
            </w:pPr>
            <w:r>
              <w:t>0.00%</w:t>
            </w:r>
          </w:p>
        </w:tc>
      </w:tr>
      <w:tr w:rsidR="00F34BB9" w14:paraId="7D3E205E" w14:textId="77777777" w:rsidTr="00C0096D">
        <w:trPr>
          <w:cantSplit/>
        </w:trPr>
        <w:tc>
          <w:tcPr>
            <w:tcW w:w="0" w:type="auto"/>
            <w:tcBorders>
              <w:top w:val="single" w:sz="4" w:space="0" w:color="A6A6A6" w:themeColor="background1" w:themeShade="A6"/>
              <w:right w:val="single" w:sz="4" w:space="0" w:color="000000" w:themeColor="text1"/>
            </w:tcBorders>
          </w:tcPr>
          <w:p w14:paraId="03C5F417" w14:textId="77777777" w:rsidR="00F34BB9" w:rsidRDefault="00F34BB9" w:rsidP="00F34BB9">
            <w:pPr>
              <w:pStyle w:val="NormalinTable"/>
            </w:pPr>
            <w:r>
              <w:rPr>
                <w:b/>
              </w:rPr>
              <w:t>2905 29 00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31CACE" w14:textId="77777777" w:rsidR="00F34BB9" w:rsidRDefault="00F34BB9" w:rsidP="00F34BB9">
            <w:pPr>
              <w:pStyle w:val="NormalinTable"/>
              <w:tabs>
                <w:tab w:val="left" w:pos="1250"/>
              </w:tabs>
            </w:pPr>
            <w:r>
              <w:t>0.00%</w:t>
            </w:r>
          </w:p>
        </w:tc>
      </w:tr>
      <w:tr w:rsidR="00F34BB9" w14:paraId="607F7821" w14:textId="77777777" w:rsidTr="00C0096D">
        <w:trPr>
          <w:cantSplit/>
        </w:trPr>
        <w:tc>
          <w:tcPr>
            <w:tcW w:w="0" w:type="auto"/>
            <w:tcBorders>
              <w:top w:val="single" w:sz="4" w:space="0" w:color="A6A6A6" w:themeColor="background1" w:themeShade="A6"/>
              <w:right w:val="single" w:sz="4" w:space="0" w:color="000000" w:themeColor="text1"/>
            </w:tcBorders>
          </w:tcPr>
          <w:p w14:paraId="536CA6B1" w14:textId="77777777" w:rsidR="00F34BB9" w:rsidRDefault="00F34BB9" w:rsidP="00F34BB9">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43A78D" w14:textId="77777777" w:rsidR="00F34BB9" w:rsidRDefault="00F34BB9" w:rsidP="00F34BB9">
            <w:pPr>
              <w:pStyle w:val="NormalinTable"/>
              <w:tabs>
                <w:tab w:val="left" w:pos="1250"/>
              </w:tabs>
            </w:pPr>
            <w:r>
              <w:t>0.00%</w:t>
            </w:r>
          </w:p>
        </w:tc>
      </w:tr>
      <w:tr w:rsidR="00F34BB9" w14:paraId="2BDBED9E" w14:textId="77777777" w:rsidTr="00C0096D">
        <w:trPr>
          <w:cantSplit/>
        </w:trPr>
        <w:tc>
          <w:tcPr>
            <w:tcW w:w="0" w:type="auto"/>
            <w:tcBorders>
              <w:top w:val="single" w:sz="4" w:space="0" w:color="A6A6A6" w:themeColor="background1" w:themeShade="A6"/>
              <w:right w:val="single" w:sz="4" w:space="0" w:color="000000" w:themeColor="text1"/>
            </w:tcBorders>
          </w:tcPr>
          <w:p w14:paraId="153074C4" w14:textId="77777777" w:rsidR="00F34BB9" w:rsidRDefault="00F34BB9" w:rsidP="00F34BB9">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FC3075" w14:textId="77777777" w:rsidR="00F34BB9" w:rsidRDefault="00F34BB9" w:rsidP="00F34BB9">
            <w:pPr>
              <w:pStyle w:val="NormalinTable"/>
              <w:tabs>
                <w:tab w:val="left" w:pos="1250"/>
              </w:tabs>
            </w:pPr>
            <w:r>
              <w:t>0.00%</w:t>
            </w:r>
          </w:p>
        </w:tc>
      </w:tr>
      <w:tr w:rsidR="00F34BB9" w14:paraId="0B1D8B05" w14:textId="77777777" w:rsidTr="00C0096D">
        <w:trPr>
          <w:cantSplit/>
        </w:trPr>
        <w:tc>
          <w:tcPr>
            <w:tcW w:w="0" w:type="auto"/>
            <w:tcBorders>
              <w:top w:val="single" w:sz="4" w:space="0" w:color="A6A6A6" w:themeColor="background1" w:themeShade="A6"/>
              <w:right w:val="single" w:sz="4" w:space="0" w:color="000000" w:themeColor="text1"/>
            </w:tcBorders>
          </w:tcPr>
          <w:p w14:paraId="2F379CA4" w14:textId="77777777" w:rsidR="00F34BB9" w:rsidRDefault="00F34BB9" w:rsidP="00F34BB9">
            <w:pPr>
              <w:pStyle w:val="NormalinTable"/>
            </w:pPr>
            <w:r>
              <w:rPr>
                <w:b/>
              </w:rPr>
              <w:t>2905 39 00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811C0B" w14:textId="77777777" w:rsidR="00F34BB9" w:rsidRDefault="00F34BB9" w:rsidP="00F34BB9">
            <w:pPr>
              <w:pStyle w:val="NormalinTable"/>
              <w:tabs>
                <w:tab w:val="left" w:pos="1250"/>
              </w:tabs>
            </w:pPr>
            <w:r>
              <w:t>0.00%</w:t>
            </w:r>
          </w:p>
        </w:tc>
      </w:tr>
      <w:tr w:rsidR="00F34BB9" w14:paraId="40D18DF8" w14:textId="77777777" w:rsidTr="00C0096D">
        <w:trPr>
          <w:cantSplit/>
        </w:trPr>
        <w:tc>
          <w:tcPr>
            <w:tcW w:w="0" w:type="auto"/>
            <w:tcBorders>
              <w:top w:val="single" w:sz="4" w:space="0" w:color="A6A6A6" w:themeColor="background1" w:themeShade="A6"/>
              <w:right w:val="single" w:sz="4" w:space="0" w:color="000000" w:themeColor="text1"/>
            </w:tcBorders>
          </w:tcPr>
          <w:p w14:paraId="076AFB10" w14:textId="77777777" w:rsidR="00F34BB9" w:rsidRDefault="00F34BB9" w:rsidP="00F34BB9">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2E49CA" w14:textId="77777777" w:rsidR="00F34BB9" w:rsidRDefault="00F34BB9" w:rsidP="00F34BB9">
            <w:pPr>
              <w:pStyle w:val="NormalinTable"/>
              <w:tabs>
                <w:tab w:val="left" w:pos="1250"/>
              </w:tabs>
            </w:pPr>
            <w:r>
              <w:t>0.00%</w:t>
            </w:r>
          </w:p>
        </w:tc>
      </w:tr>
      <w:tr w:rsidR="00F34BB9" w14:paraId="1603EC7F" w14:textId="77777777" w:rsidTr="00C0096D">
        <w:trPr>
          <w:cantSplit/>
        </w:trPr>
        <w:tc>
          <w:tcPr>
            <w:tcW w:w="0" w:type="auto"/>
            <w:tcBorders>
              <w:top w:val="single" w:sz="4" w:space="0" w:color="A6A6A6" w:themeColor="background1" w:themeShade="A6"/>
              <w:right w:val="single" w:sz="4" w:space="0" w:color="000000" w:themeColor="text1"/>
            </w:tcBorders>
          </w:tcPr>
          <w:p w14:paraId="424036CA" w14:textId="77777777" w:rsidR="00F34BB9" w:rsidRDefault="00F34BB9" w:rsidP="00F34BB9">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82B91A" w14:textId="77777777" w:rsidR="00F34BB9" w:rsidRDefault="00F34BB9" w:rsidP="00F34BB9">
            <w:pPr>
              <w:pStyle w:val="NormalinTable"/>
              <w:tabs>
                <w:tab w:val="left" w:pos="1250"/>
              </w:tabs>
            </w:pPr>
            <w:r>
              <w:t>0.00%</w:t>
            </w:r>
          </w:p>
        </w:tc>
      </w:tr>
      <w:tr w:rsidR="00F34BB9" w14:paraId="484473F0" w14:textId="77777777" w:rsidTr="00C0096D">
        <w:trPr>
          <w:cantSplit/>
        </w:trPr>
        <w:tc>
          <w:tcPr>
            <w:tcW w:w="0" w:type="auto"/>
            <w:tcBorders>
              <w:top w:val="single" w:sz="4" w:space="0" w:color="A6A6A6" w:themeColor="background1" w:themeShade="A6"/>
              <w:right w:val="single" w:sz="4" w:space="0" w:color="000000" w:themeColor="text1"/>
            </w:tcBorders>
          </w:tcPr>
          <w:p w14:paraId="2F9473A5" w14:textId="77777777" w:rsidR="00F34BB9" w:rsidRDefault="00F34BB9" w:rsidP="00F34BB9">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253A8F" w14:textId="77777777" w:rsidR="00F34BB9" w:rsidRDefault="00F34BB9" w:rsidP="00F34BB9">
            <w:pPr>
              <w:pStyle w:val="NormalinTable"/>
              <w:tabs>
                <w:tab w:val="left" w:pos="1250"/>
              </w:tabs>
            </w:pPr>
            <w:r>
              <w:t>0.00%</w:t>
            </w:r>
          </w:p>
        </w:tc>
      </w:tr>
      <w:tr w:rsidR="00F34BB9" w14:paraId="1E302350" w14:textId="77777777" w:rsidTr="00C0096D">
        <w:trPr>
          <w:cantSplit/>
        </w:trPr>
        <w:tc>
          <w:tcPr>
            <w:tcW w:w="0" w:type="auto"/>
            <w:tcBorders>
              <w:top w:val="single" w:sz="4" w:space="0" w:color="A6A6A6" w:themeColor="background1" w:themeShade="A6"/>
              <w:right w:val="single" w:sz="4" w:space="0" w:color="000000" w:themeColor="text1"/>
            </w:tcBorders>
          </w:tcPr>
          <w:p w14:paraId="05209EED" w14:textId="77777777" w:rsidR="00F34BB9" w:rsidRDefault="00F34BB9" w:rsidP="00F34BB9">
            <w:pPr>
              <w:pStyle w:val="NormalinTable"/>
            </w:pPr>
            <w:r>
              <w:rPr>
                <w:b/>
              </w:rPr>
              <w:t>2905 49 00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7D8A51" w14:textId="77777777" w:rsidR="00F34BB9" w:rsidRDefault="00F34BB9" w:rsidP="00F34BB9">
            <w:pPr>
              <w:pStyle w:val="NormalinTable"/>
              <w:tabs>
                <w:tab w:val="left" w:pos="1250"/>
              </w:tabs>
            </w:pPr>
            <w:r>
              <w:t>0.00%</w:t>
            </w:r>
          </w:p>
        </w:tc>
      </w:tr>
      <w:tr w:rsidR="00F34BB9" w14:paraId="2CAFE2E1" w14:textId="77777777" w:rsidTr="00C0096D">
        <w:trPr>
          <w:cantSplit/>
        </w:trPr>
        <w:tc>
          <w:tcPr>
            <w:tcW w:w="0" w:type="auto"/>
            <w:tcBorders>
              <w:top w:val="single" w:sz="4" w:space="0" w:color="A6A6A6" w:themeColor="background1" w:themeShade="A6"/>
              <w:right w:val="single" w:sz="4" w:space="0" w:color="000000" w:themeColor="text1"/>
            </w:tcBorders>
          </w:tcPr>
          <w:p w14:paraId="37C77E64" w14:textId="77777777" w:rsidR="00F34BB9" w:rsidRDefault="00F34BB9" w:rsidP="00F34BB9">
            <w:pPr>
              <w:pStyle w:val="NormalinTable"/>
            </w:pPr>
            <w:r>
              <w:rPr>
                <w:b/>
              </w:rPr>
              <w:t>2905 59 98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48A35B" w14:textId="77777777" w:rsidR="00F34BB9" w:rsidRDefault="00F34BB9" w:rsidP="00F34BB9">
            <w:pPr>
              <w:pStyle w:val="NormalinTable"/>
              <w:tabs>
                <w:tab w:val="left" w:pos="1250"/>
              </w:tabs>
            </w:pPr>
            <w:r>
              <w:t>0.00%</w:t>
            </w:r>
          </w:p>
        </w:tc>
      </w:tr>
      <w:tr w:rsidR="00F34BB9" w14:paraId="792EB228" w14:textId="77777777" w:rsidTr="00C0096D">
        <w:trPr>
          <w:cantSplit/>
        </w:trPr>
        <w:tc>
          <w:tcPr>
            <w:tcW w:w="0" w:type="auto"/>
            <w:tcBorders>
              <w:top w:val="single" w:sz="4" w:space="0" w:color="A6A6A6" w:themeColor="background1" w:themeShade="A6"/>
              <w:right w:val="single" w:sz="4" w:space="0" w:color="000000" w:themeColor="text1"/>
            </w:tcBorders>
          </w:tcPr>
          <w:p w14:paraId="729F9F49" w14:textId="77777777" w:rsidR="00F34BB9" w:rsidRDefault="00F34BB9" w:rsidP="00F34BB9">
            <w:pPr>
              <w:pStyle w:val="NormalinTable"/>
            </w:pPr>
            <w:r>
              <w:rPr>
                <w:b/>
              </w:rPr>
              <w:t>2906 00 00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AEB3A5" w14:textId="77777777" w:rsidR="00F34BB9" w:rsidRDefault="00F34BB9" w:rsidP="00F34BB9">
            <w:pPr>
              <w:pStyle w:val="NormalinTable"/>
              <w:tabs>
                <w:tab w:val="left" w:pos="1250"/>
              </w:tabs>
            </w:pPr>
            <w:r>
              <w:t>0.00%</w:t>
            </w:r>
          </w:p>
        </w:tc>
      </w:tr>
      <w:tr w:rsidR="00F34BB9" w14:paraId="03258A89" w14:textId="77777777" w:rsidTr="00C0096D">
        <w:trPr>
          <w:cantSplit/>
        </w:trPr>
        <w:tc>
          <w:tcPr>
            <w:tcW w:w="0" w:type="auto"/>
            <w:tcBorders>
              <w:top w:val="single" w:sz="4" w:space="0" w:color="A6A6A6" w:themeColor="background1" w:themeShade="A6"/>
              <w:right w:val="single" w:sz="4" w:space="0" w:color="000000" w:themeColor="text1"/>
            </w:tcBorders>
          </w:tcPr>
          <w:p w14:paraId="0F75940F" w14:textId="77777777" w:rsidR="00F34BB9" w:rsidRDefault="00F34BB9" w:rsidP="00F34BB9">
            <w:pPr>
              <w:pStyle w:val="NormalinTable"/>
            </w:pPr>
            <w:r>
              <w:rPr>
                <w:b/>
              </w:rPr>
              <w:t>2907 00 00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BDA9BD" w14:textId="77777777" w:rsidR="00F34BB9" w:rsidRDefault="00F34BB9" w:rsidP="00F34BB9">
            <w:pPr>
              <w:pStyle w:val="NormalinTable"/>
              <w:tabs>
                <w:tab w:val="left" w:pos="1250"/>
              </w:tabs>
            </w:pPr>
            <w:r>
              <w:t>0.00%</w:t>
            </w:r>
          </w:p>
        </w:tc>
      </w:tr>
      <w:tr w:rsidR="00F34BB9" w14:paraId="795C073E" w14:textId="77777777" w:rsidTr="00C0096D">
        <w:trPr>
          <w:cantSplit/>
        </w:trPr>
        <w:tc>
          <w:tcPr>
            <w:tcW w:w="0" w:type="auto"/>
            <w:tcBorders>
              <w:top w:val="single" w:sz="4" w:space="0" w:color="A6A6A6" w:themeColor="background1" w:themeShade="A6"/>
              <w:right w:val="single" w:sz="4" w:space="0" w:color="000000" w:themeColor="text1"/>
            </w:tcBorders>
          </w:tcPr>
          <w:p w14:paraId="52405933" w14:textId="77777777" w:rsidR="00F34BB9" w:rsidRDefault="00F34BB9" w:rsidP="00F34BB9">
            <w:pPr>
              <w:pStyle w:val="NormalinTable"/>
            </w:pPr>
            <w:r>
              <w:rPr>
                <w:b/>
              </w:rPr>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AAD28C" w14:textId="77777777" w:rsidR="00F34BB9" w:rsidRDefault="00F34BB9" w:rsidP="00F34BB9">
            <w:pPr>
              <w:pStyle w:val="NormalinTable"/>
              <w:tabs>
                <w:tab w:val="left" w:pos="1250"/>
              </w:tabs>
            </w:pPr>
            <w:r>
              <w:t>0.00%</w:t>
            </w:r>
          </w:p>
        </w:tc>
      </w:tr>
      <w:tr w:rsidR="00F34BB9" w14:paraId="56337D80" w14:textId="77777777" w:rsidTr="00C0096D">
        <w:trPr>
          <w:cantSplit/>
        </w:trPr>
        <w:tc>
          <w:tcPr>
            <w:tcW w:w="0" w:type="auto"/>
            <w:tcBorders>
              <w:top w:val="single" w:sz="4" w:space="0" w:color="A6A6A6" w:themeColor="background1" w:themeShade="A6"/>
              <w:right w:val="single" w:sz="4" w:space="0" w:color="000000" w:themeColor="text1"/>
            </w:tcBorders>
          </w:tcPr>
          <w:p w14:paraId="5A8ED32D" w14:textId="77777777" w:rsidR="00F34BB9" w:rsidRDefault="00F34BB9" w:rsidP="00F34BB9">
            <w:pPr>
              <w:pStyle w:val="NormalinTable"/>
            </w:pPr>
            <w:r>
              <w:rPr>
                <w:b/>
              </w:rPr>
              <w:t>2909 00 00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4856B7" w14:textId="77777777" w:rsidR="00F34BB9" w:rsidRDefault="00F34BB9" w:rsidP="00F34BB9">
            <w:pPr>
              <w:pStyle w:val="NormalinTable"/>
              <w:tabs>
                <w:tab w:val="left" w:pos="1250"/>
              </w:tabs>
            </w:pPr>
            <w:r>
              <w:t>0.00%</w:t>
            </w:r>
          </w:p>
        </w:tc>
      </w:tr>
      <w:tr w:rsidR="00F34BB9" w14:paraId="00045EC1" w14:textId="77777777" w:rsidTr="00C0096D">
        <w:trPr>
          <w:cantSplit/>
        </w:trPr>
        <w:tc>
          <w:tcPr>
            <w:tcW w:w="0" w:type="auto"/>
            <w:tcBorders>
              <w:top w:val="single" w:sz="4" w:space="0" w:color="A6A6A6" w:themeColor="background1" w:themeShade="A6"/>
              <w:right w:val="single" w:sz="4" w:space="0" w:color="000000" w:themeColor="text1"/>
            </w:tcBorders>
          </w:tcPr>
          <w:p w14:paraId="10627B3C" w14:textId="77777777" w:rsidR="00F34BB9" w:rsidRDefault="00F34BB9" w:rsidP="00F34BB9">
            <w:pPr>
              <w:pStyle w:val="NormalinTable"/>
            </w:pPr>
            <w:r>
              <w:rPr>
                <w:b/>
              </w:rPr>
              <w:lastRenderedPageBreak/>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1E5735" w14:textId="77777777" w:rsidR="00F34BB9" w:rsidRDefault="00F34BB9" w:rsidP="00F34BB9">
            <w:pPr>
              <w:pStyle w:val="NormalinTable"/>
              <w:tabs>
                <w:tab w:val="left" w:pos="1250"/>
              </w:tabs>
            </w:pPr>
            <w:r>
              <w:t>0.00%</w:t>
            </w:r>
          </w:p>
        </w:tc>
      </w:tr>
      <w:tr w:rsidR="00F34BB9" w14:paraId="4897540F" w14:textId="77777777" w:rsidTr="00C0096D">
        <w:trPr>
          <w:cantSplit/>
        </w:trPr>
        <w:tc>
          <w:tcPr>
            <w:tcW w:w="0" w:type="auto"/>
            <w:tcBorders>
              <w:top w:val="single" w:sz="4" w:space="0" w:color="A6A6A6" w:themeColor="background1" w:themeShade="A6"/>
              <w:right w:val="single" w:sz="4" w:space="0" w:color="000000" w:themeColor="text1"/>
            </w:tcBorders>
          </w:tcPr>
          <w:p w14:paraId="42B3C511" w14:textId="77777777" w:rsidR="00F34BB9" w:rsidRDefault="00F34BB9" w:rsidP="00F34BB9">
            <w:pPr>
              <w:pStyle w:val="NormalinTable"/>
            </w:pPr>
            <w:r>
              <w:rPr>
                <w:b/>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9BE470" w14:textId="77777777" w:rsidR="00F34BB9" w:rsidRDefault="00F34BB9" w:rsidP="00F34BB9">
            <w:pPr>
              <w:pStyle w:val="NormalinTable"/>
              <w:tabs>
                <w:tab w:val="left" w:pos="1250"/>
              </w:tabs>
            </w:pPr>
            <w:r>
              <w:t>0.00%</w:t>
            </w:r>
          </w:p>
        </w:tc>
      </w:tr>
      <w:tr w:rsidR="00F34BB9" w14:paraId="2DE0E70A" w14:textId="77777777" w:rsidTr="00C0096D">
        <w:trPr>
          <w:cantSplit/>
        </w:trPr>
        <w:tc>
          <w:tcPr>
            <w:tcW w:w="0" w:type="auto"/>
            <w:tcBorders>
              <w:top w:val="single" w:sz="4" w:space="0" w:color="A6A6A6" w:themeColor="background1" w:themeShade="A6"/>
              <w:right w:val="single" w:sz="4" w:space="0" w:color="000000" w:themeColor="text1"/>
            </w:tcBorders>
          </w:tcPr>
          <w:p w14:paraId="7080A634" w14:textId="77777777" w:rsidR="00F34BB9" w:rsidRDefault="00F34BB9" w:rsidP="00F34BB9">
            <w:pPr>
              <w:pStyle w:val="NormalinTable"/>
            </w:pPr>
            <w:r>
              <w:rPr>
                <w:b/>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75022B" w14:textId="77777777" w:rsidR="00F34BB9" w:rsidRDefault="00F34BB9" w:rsidP="00F34BB9">
            <w:pPr>
              <w:pStyle w:val="NormalinTable"/>
              <w:tabs>
                <w:tab w:val="left" w:pos="1250"/>
              </w:tabs>
            </w:pPr>
            <w:r>
              <w:t>0.00%</w:t>
            </w:r>
          </w:p>
        </w:tc>
      </w:tr>
      <w:tr w:rsidR="00F34BB9" w14:paraId="55115495" w14:textId="77777777" w:rsidTr="00C0096D">
        <w:trPr>
          <w:cantSplit/>
        </w:trPr>
        <w:tc>
          <w:tcPr>
            <w:tcW w:w="0" w:type="auto"/>
            <w:tcBorders>
              <w:top w:val="single" w:sz="4" w:space="0" w:color="A6A6A6" w:themeColor="background1" w:themeShade="A6"/>
              <w:right w:val="single" w:sz="4" w:space="0" w:color="000000" w:themeColor="text1"/>
            </w:tcBorders>
          </w:tcPr>
          <w:p w14:paraId="280C460C" w14:textId="77777777" w:rsidR="00F34BB9" w:rsidRDefault="00F34BB9" w:rsidP="00F34BB9">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E804E9" w14:textId="77777777" w:rsidR="00F34BB9" w:rsidRDefault="00F34BB9" w:rsidP="00F34BB9">
            <w:pPr>
              <w:pStyle w:val="NormalinTable"/>
              <w:tabs>
                <w:tab w:val="left" w:pos="1250"/>
              </w:tabs>
            </w:pPr>
            <w:r>
              <w:t>0.00%</w:t>
            </w:r>
          </w:p>
        </w:tc>
      </w:tr>
      <w:tr w:rsidR="00F34BB9" w14:paraId="032E85D8" w14:textId="77777777" w:rsidTr="00C0096D">
        <w:trPr>
          <w:cantSplit/>
        </w:trPr>
        <w:tc>
          <w:tcPr>
            <w:tcW w:w="0" w:type="auto"/>
            <w:tcBorders>
              <w:top w:val="single" w:sz="4" w:space="0" w:color="A6A6A6" w:themeColor="background1" w:themeShade="A6"/>
              <w:right w:val="single" w:sz="4" w:space="0" w:color="000000" w:themeColor="text1"/>
            </w:tcBorders>
          </w:tcPr>
          <w:p w14:paraId="14E6AE60" w14:textId="77777777" w:rsidR="00F34BB9" w:rsidRDefault="00F34BB9" w:rsidP="00F34BB9">
            <w:pPr>
              <w:pStyle w:val="NormalinTable"/>
            </w:pPr>
            <w:r>
              <w:rPr>
                <w:b/>
              </w:rPr>
              <w:t>2914 00 00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BC4EF8" w14:textId="77777777" w:rsidR="00F34BB9" w:rsidRDefault="00F34BB9" w:rsidP="00F34BB9">
            <w:pPr>
              <w:pStyle w:val="NormalinTable"/>
              <w:tabs>
                <w:tab w:val="left" w:pos="1250"/>
              </w:tabs>
            </w:pPr>
            <w:r>
              <w:t>0.00%</w:t>
            </w:r>
          </w:p>
        </w:tc>
      </w:tr>
      <w:tr w:rsidR="00F34BB9" w14:paraId="6B4ACCFB" w14:textId="77777777" w:rsidTr="00C0096D">
        <w:trPr>
          <w:cantSplit/>
        </w:trPr>
        <w:tc>
          <w:tcPr>
            <w:tcW w:w="0" w:type="auto"/>
            <w:tcBorders>
              <w:top w:val="single" w:sz="4" w:space="0" w:color="A6A6A6" w:themeColor="background1" w:themeShade="A6"/>
              <w:right w:val="single" w:sz="4" w:space="0" w:color="000000" w:themeColor="text1"/>
            </w:tcBorders>
          </w:tcPr>
          <w:p w14:paraId="2AD16BCA" w14:textId="77777777" w:rsidR="00F34BB9" w:rsidRDefault="00F34BB9" w:rsidP="00F34BB9">
            <w:pPr>
              <w:pStyle w:val="NormalinTable"/>
            </w:pPr>
            <w:r>
              <w:rPr>
                <w:b/>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20E054" w14:textId="77777777" w:rsidR="00F34BB9" w:rsidRDefault="00F34BB9" w:rsidP="00F34BB9">
            <w:pPr>
              <w:pStyle w:val="NormalinTable"/>
              <w:tabs>
                <w:tab w:val="left" w:pos="1250"/>
              </w:tabs>
            </w:pPr>
            <w:r>
              <w:t>0.00%</w:t>
            </w:r>
          </w:p>
        </w:tc>
      </w:tr>
      <w:tr w:rsidR="00F34BB9" w14:paraId="4C042C20" w14:textId="77777777" w:rsidTr="00C0096D">
        <w:trPr>
          <w:cantSplit/>
        </w:trPr>
        <w:tc>
          <w:tcPr>
            <w:tcW w:w="0" w:type="auto"/>
            <w:tcBorders>
              <w:top w:val="single" w:sz="4" w:space="0" w:color="A6A6A6" w:themeColor="background1" w:themeShade="A6"/>
              <w:right w:val="single" w:sz="4" w:space="0" w:color="000000" w:themeColor="text1"/>
            </w:tcBorders>
          </w:tcPr>
          <w:p w14:paraId="2FA6AA8D" w14:textId="77777777" w:rsidR="00F34BB9" w:rsidRDefault="00F34BB9" w:rsidP="00F34BB9">
            <w:pPr>
              <w:pStyle w:val="NormalinTable"/>
            </w:pPr>
            <w:r>
              <w:rPr>
                <w:b/>
              </w:rPr>
              <w:t>2916 00 00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E9B652" w14:textId="77777777" w:rsidR="00F34BB9" w:rsidRDefault="00F34BB9" w:rsidP="00F34BB9">
            <w:pPr>
              <w:pStyle w:val="NormalinTable"/>
              <w:tabs>
                <w:tab w:val="left" w:pos="1250"/>
              </w:tabs>
            </w:pPr>
            <w:r>
              <w:t>0.00%</w:t>
            </w:r>
          </w:p>
        </w:tc>
      </w:tr>
      <w:tr w:rsidR="00F34BB9" w14:paraId="16AD618E" w14:textId="77777777" w:rsidTr="00C0096D">
        <w:trPr>
          <w:cantSplit/>
        </w:trPr>
        <w:tc>
          <w:tcPr>
            <w:tcW w:w="0" w:type="auto"/>
            <w:tcBorders>
              <w:top w:val="single" w:sz="4" w:space="0" w:color="A6A6A6" w:themeColor="background1" w:themeShade="A6"/>
              <w:right w:val="single" w:sz="4" w:space="0" w:color="000000" w:themeColor="text1"/>
            </w:tcBorders>
          </w:tcPr>
          <w:p w14:paraId="571D9447" w14:textId="77777777" w:rsidR="00F34BB9" w:rsidRDefault="00F34BB9" w:rsidP="00F34BB9">
            <w:pPr>
              <w:pStyle w:val="NormalinTable"/>
            </w:pPr>
            <w:r>
              <w:rPr>
                <w:b/>
              </w:rPr>
              <w:t>2917 00 00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CE3AAA" w14:textId="77777777" w:rsidR="00F34BB9" w:rsidRDefault="00F34BB9" w:rsidP="00F34BB9">
            <w:pPr>
              <w:pStyle w:val="NormalinTable"/>
              <w:tabs>
                <w:tab w:val="left" w:pos="1250"/>
              </w:tabs>
            </w:pPr>
            <w:r>
              <w:t>0.00%</w:t>
            </w:r>
          </w:p>
        </w:tc>
      </w:tr>
      <w:tr w:rsidR="00F34BB9" w14:paraId="75F1D4A3" w14:textId="77777777" w:rsidTr="00C0096D">
        <w:trPr>
          <w:cantSplit/>
        </w:trPr>
        <w:tc>
          <w:tcPr>
            <w:tcW w:w="0" w:type="auto"/>
            <w:tcBorders>
              <w:top w:val="single" w:sz="4" w:space="0" w:color="A6A6A6" w:themeColor="background1" w:themeShade="A6"/>
              <w:right w:val="single" w:sz="4" w:space="0" w:color="000000" w:themeColor="text1"/>
            </w:tcBorders>
          </w:tcPr>
          <w:p w14:paraId="1484373E" w14:textId="77777777" w:rsidR="00F34BB9" w:rsidRDefault="00F34BB9" w:rsidP="00F34BB9">
            <w:pPr>
              <w:pStyle w:val="NormalinTable"/>
            </w:pPr>
            <w:r>
              <w:rPr>
                <w:b/>
              </w:rPr>
              <w:t>2918 11 00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47F0E9" w14:textId="77777777" w:rsidR="00F34BB9" w:rsidRDefault="00F34BB9" w:rsidP="00F34BB9">
            <w:pPr>
              <w:pStyle w:val="NormalinTable"/>
              <w:tabs>
                <w:tab w:val="left" w:pos="1250"/>
              </w:tabs>
            </w:pPr>
            <w:r>
              <w:t>0.00%</w:t>
            </w:r>
          </w:p>
        </w:tc>
      </w:tr>
      <w:tr w:rsidR="00F34BB9" w14:paraId="036D9BB9" w14:textId="77777777" w:rsidTr="00C0096D">
        <w:trPr>
          <w:cantSplit/>
        </w:trPr>
        <w:tc>
          <w:tcPr>
            <w:tcW w:w="0" w:type="auto"/>
            <w:tcBorders>
              <w:top w:val="single" w:sz="4" w:space="0" w:color="A6A6A6" w:themeColor="background1" w:themeShade="A6"/>
              <w:right w:val="single" w:sz="4" w:space="0" w:color="000000" w:themeColor="text1"/>
            </w:tcBorders>
          </w:tcPr>
          <w:p w14:paraId="597761AE" w14:textId="77777777" w:rsidR="00F34BB9" w:rsidRDefault="00F34BB9" w:rsidP="00F34BB9">
            <w:pPr>
              <w:pStyle w:val="NormalinTable"/>
            </w:pPr>
            <w:r>
              <w:rPr>
                <w:b/>
              </w:rPr>
              <w:t>2918 12 00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EB42C7" w14:textId="77777777" w:rsidR="00F34BB9" w:rsidRDefault="00F34BB9" w:rsidP="00F34BB9">
            <w:pPr>
              <w:pStyle w:val="NormalinTable"/>
              <w:tabs>
                <w:tab w:val="left" w:pos="1250"/>
              </w:tabs>
            </w:pPr>
            <w:r>
              <w:t>0.00%</w:t>
            </w:r>
          </w:p>
        </w:tc>
      </w:tr>
      <w:tr w:rsidR="00F34BB9" w14:paraId="4CB27E14" w14:textId="77777777" w:rsidTr="00C0096D">
        <w:trPr>
          <w:cantSplit/>
        </w:trPr>
        <w:tc>
          <w:tcPr>
            <w:tcW w:w="0" w:type="auto"/>
            <w:tcBorders>
              <w:top w:val="single" w:sz="4" w:space="0" w:color="A6A6A6" w:themeColor="background1" w:themeShade="A6"/>
              <w:right w:val="single" w:sz="4" w:space="0" w:color="000000" w:themeColor="text1"/>
            </w:tcBorders>
          </w:tcPr>
          <w:p w14:paraId="1EFBAA01" w14:textId="77777777" w:rsidR="00F34BB9" w:rsidRDefault="00F34BB9" w:rsidP="00F34BB9">
            <w:pPr>
              <w:pStyle w:val="NormalinTable"/>
            </w:pPr>
            <w:r>
              <w:rPr>
                <w:b/>
              </w:rPr>
              <w:t>2918 13 00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B598C5" w14:textId="77777777" w:rsidR="00F34BB9" w:rsidRDefault="00F34BB9" w:rsidP="00F34BB9">
            <w:pPr>
              <w:pStyle w:val="NormalinTable"/>
              <w:tabs>
                <w:tab w:val="left" w:pos="1250"/>
              </w:tabs>
            </w:pPr>
            <w:r>
              <w:t>0.00%</w:t>
            </w:r>
          </w:p>
        </w:tc>
      </w:tr>
      <w:tr w:rsidR="00F34BB9" w14:paraId="2BE98C2C" w14:textId="77777777" w:rsidTr="00C0096D">
        <w:trPr>
          <w:cantSplit/>
        </w:trPr>
        <w:tc>
          <w:tcPr>
            <w:tcW w:w="0" w:type="auto"/>
            <w:tcBorders>
              <w:top w:val="single" w:sz="4" w:space="0" w:color="A6A6A6" w:themeColor="background1" w:themeShade="A6"/>
              <w:right w:val="single" w:sz="4" w:space="0" w:color="000000" w:themeColor="text1"/>
            </w:tcBorders>
          </w:tcPr>
          <w:p w14:paraId="769BAE2A" w14:textId="77777777" w:rsidR="00F34BB9" w:rsidRDefault="00F34BB9" w:rsidP="00F34BB9">
            <w:pPr>
              <w:pStyle w:val="NormalinTable"/>
            </w:pPr>
            <w:r>
              <w:rPr>
                <w:b/>
              </w:rPr>
              <w:t>2918 14 00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75667C" w14:textId="77777777" w:rsidR="00F34BB9" w:rsidRDefault="00F34BB9" w:rsidP="00F34BB9">
            <w:pPr>
              <w:pStyle w:val="NormalinTable"/>
              <w:tabs>
                <w:tab w:val="left" w:pos="1250"/>
              </w:tabs>
            </w:pPr>
            <w:r>
              <w:t>0.00%</w:t>
            </w:r>
          </w:p>
        </w:tc>
      </w:tr>
      <w:tr w:rsidR="00F34BB9" w14:paraId="4F36ED66" w14:textId="77777777" w:rsidTr="00C0096D">
        <w:trPr>
          <w:cantSplit/>
        </w:trPr>
        <w:tc>
          <w:tcPr>
            <w:tcW w:w="0" w:type="auto"/>
            <w:tcBorders>
              <w:top w:val="single" w:sz="4" w:space="0" w:color="A6A6A6" w:themeColor="background1" w:themeShade="A6"/>
              <w:right w:val="single" w:sz="4" w:space="0" w:color="000000" w:themeColor="text1"/>
            </w:tcBorders>
          </w:tcPr>
          <w:p w14:paraId="39B347C1" w14:textId="77777777" w:rsidR="00F34BB9" w:rsidRDefault="00F34BB9" w:rsidP="00F34BB9">
            <w:pPr>
              <w:pStyle w:val="NormalinTable"/>
            </w:pPr>
            <w:r>
              <w:rPr>
                <w:b/>
              </w:rPr>
              <w:t>2918 15 00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D493CD" w14:textId="77777777" w:rsidR="00F34BB9" w:rsidRDefault="00F34BB9" w:rsidP="00F34BB9">
            <w:pPr>
              <w:pStyle w:val="NormalinTable"/>
              <w:tabs>
                <w:tab w:val="left" w:pos="1250"/>
              </w:tabs>
            </w:pPr>
            <w:r>
              <w:t>0.00%</w:t>
            </w:r>
          </w:p>
        </w:tc>
      </w:tr>
      <w:tr w:rsidR="00F34BB9" w14:paraId="0590C9ED" w14:textId="77777777" w:rsidTr="00C0096D">
        <w:trPr>
          <w:cantSplit/>
        </w:trPr>
        <w:tc>
          <w:tcPr>
            <w:tcW w:w="0" w:type="auto"/>
            <w:tcBorders>
              <w:top w:val="single" w:sz="4" w:space="0" w:color="A6A6A6" w:themeColor="background1" w:themeShade="A6"/>
              <w:right w:val="single" w:sz="4" w:space="0" w:color="000000" w:themeColor="text1"/>
            </w:tcBorders>
          </w:tcPr>
          <w:p w14:paraId="093E384D" w14:textId="77777777" w:rsidR="00F34BB9" w:rsidRDefault="00F34BB9" w:rsidP="00F34BB9">
            <w:pPr>
              <w:pStyle w:val="NormalinTable"/>
            </w:pPr>
            <w:r>
              <w:rPr>
                <w:b/>
              </w:rPr>
              <w:t>2918 16 00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029812" w14:textId="77777777" w:rsidR="00F34BB9" w:rsidRDefault="00F34BB9" w:rsidP="00F34BB9">
            <w:pPr>
              <w:pStyle w:val="NormalinTable"/>
              <w:tabs>
                <w:tab w:val="left" w:pos="1250"/>
              </w:tabs>
            </w:pPr>
            <w:r>
              <w:t>0.00%</w:t>
            </w:r>
          </w:p>
        </w:tc>
      </w:tr>
      <w:tr w:rsidR="00F34BB9" w14:paraId="676F087F" w14:textId="77777777" w:rsidTr="00C0096D">
        <w:trPr>
          <w:cantSplit/>
        </w:trPr>
        <w:tc>
          <w:tcPr>
            <w:tcW w:w="0" w:type="auto"/>
            <w:tcBorders>
              <w:top w:val="single" w:sz="4" w:space="0" w:color="A6A6A6" w:themeColor="background1" w:themeShade="A6"/>
              <w:right w:val="single" w:sz="4" w:space="0" w:color="000000" w:themeColor="text1"/>
            </w:tcBorders>
          </w:tcPr>
          <w:p w14:paraId="1E9F4558" w14:textId="77777777" w:rsidR="00F34BB9" w:rsidRDefault="00F34BB9" w:rsidP="00F34BB9">
            <w:pPr>
              <w:pStyle w:val="NormalinTable"/>
            </w:pPr>
            <w:r>
              <w:rPr>
                <w:b/>
              </w:rPr>
              <w:t>2918 18 00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33F5F1" w14:textId="77777777" w:rsidR="00F34BB9" w:rsidRDefault="00F34BB9" w:rsidP="00F34BB9">
            <w:pPr>
              <w:pStyle w:val="NormalinTable"/>
              <w:tabs>
                <w:tab w:val="left" w:pos="1250"/>
              </w:tabs>
            </w:pPr>
            <w:r>
              <w:t>0.00%</w:t>
            </w:r>
          </w:p>
        </w:tc>
      </w:tr>
      <w:tr w:rsidR="00F34BB9" w14:paraId="3CE99126" w14:textId="77777777" w:rsidTr="00C0096D">
        <w:trPr>
          <w:cantSplit/>
        </w:trPr>
        <w:tc>
          <w:tcPr>
            <w:tcW w:w="0" w:type="auto"/>
            <w:tcBorders>
              <w:top w:val="single" w:sz="4" w:space="0" w:color="A6A6A6" w:themeColor="background1" w:themeShade="A6"/>
              <w:right w:val="single" w:sz="4" w:space="0" w:color="000000" w:themeColor="text1"/>
            </w:tcBorders>
          </w:tcPr>
          <w:p w14:paraId="29A5EA32" w14:textId="77777777" w:rsidR="00F34BB9" w:rsidRDefault="00F34BB9" w:rsidP="00F34BB9">
            <w:pPr>
              <w:pStyle w:val="NormalinTable"/>
            </w:pPr>
            <w:r>
              <w:rPr>
                <w:b/>
              </w:rPr>
              <w:t>2918 19 00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1655E1" w14:textId="77777777" w:rsidR="00F34BB9" w:rsidRDefault="00F34BB9" w:rsidP="00F34BB9">
            <w:pPr>
              <w:pStyle w:val="NormalinTable"/>
              <w:tabs>
                <w:tab w:val="left" w:pos="1250"/>
              </w:tabs>
            </w:pPr>
            <w:r>
              <w:t>0.00%</w:t>
            </w:r>
          </w:p>
        </w:tc>
      </w:tr>
      <w:tr w:rsidR="00F34BB9" w14:paraId="09DBEB39" w14:textId="77777777" w:rsidTr="00C0096D">
        <w:trPr>
          <w:cantSplit/>
        </w:trPr>
        <w:tc>
          <w:tcPr>
            <w:tcW w:w="0" w:type="auto"/>
            <w:tcBorders>
              <w:top w:val="single" w:sz="4" w:space="0" w:color="A6A6A6" w:themeColor="background1" w:themeShade="A6"/>
              <w:right w:val="single" w:sz="4" w:space="0" w:color="000000" w:themeColor="text1"/>
            </w:tcBorders>
          </w:tcPr>
          <w:p w14:paraId="677234AC" w14:textId="77777777" w:rsidR="00F34BB9" w:rsidRDefault="00F34BB9" w:rsidP="00F34BB9">
            <w:pPr>
              <w:pStyle w:val="NormalinTable"/>
            </w:pPr>
            <w:r>
              <w:rPr>
                <w:b/>
              </w:rPr>
              <w:t>2918 21 00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5B8A78" w14:textId="77777777" w:rsidR="00F34BB9" w:rsidRDefault="00F34BB9" w:rsidP="00F34BB9">
            <w:pPr>
              <w:pStyle w:val="NormalinTable"/>
              <w:tabs>
                <w:tab w:val="left" w:pos="1250"/>
              </w:tabs>
            </w:pPr>
            <w:r>
              <w:t>0.00%</w:t>
            </w:r>
          </w:p>
        </w:tc>
      </w:tr>
      <w:tr w:rsidR="00F34BB9" w14:paraId="6BADB7B7" w14:textId="77777777" w:rsidTr="00C0096D">
        <w:trPr>
          <w:cantSplit/>
        </w:trPr>
        <w:tc>
          <w:tcPr>
            <w:tcW w:w="0" w:type="auto"/>
            <w:tcBorders>
              <w:top w:val="single" w:sz="4" w:space="0" w:color="A6A6A6" w:themeColor="background1" w:themeShade="A6"/>
              <w:right w:val="single" w:sz="4" w:space="0" w:color="000000" w:themeColor="text1"/>
            </w:tcBorders>
          </w:tcPr>
          <w:p w14:paraId="54DBA413" w14:textId="77777777" w:rsidR="00F34BB9" w:rsidRDefault="00F34BB9" w:rsidP="00F34BB9">
            <w:pPr>
              <w:pStyle w:val="NormalinTable"/>
            </w:pPr>
            <w:r>
              <w:rPr>
                <w:b/>
              </w:rPr>
              <w:t>2918 22 00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3259DA" w14:textId="77777777" w:rsidR="00F34BB9" w:rsidRDefault="00F34BB9" w:rsidP="00F34BB9">
            <w:pPr>
              <w:pStyle w:val="NormalinTable"/>
              <w:tabs>
                <w:tab w:val="left" w:pos="1250"/>
              </w:tabs>
            </w:pPr>
            <w:r>
              <w:t>0.00%</w:t>
            </w:r>
          </w:p>
        </w:tc>
      </w:tr>
      <w:tr w:rsidR="00F34BB9" w14:paraId="7DCD08E8" w14:textId="77777777" w:rsidTr="00C0096D">
        <w:trPr>
          <w:cantSplit/>
        </w:trPr>
        <w:tc>
          <w:tcPr>
            <w:tcW w:w="0" w:type="auto"/>
            <w:tcBorders>
              <w:top w:val="single" w:sz="4" w:space="0" w:color="A6A6A6" w:themeColor="background1" w:themeShade="A6"/>
              <w:right w:val="single" w:sz="4" w:space="0" w:color="000000" w:themeColor="text1"/>
            </w:tcBorders>
          </w:tcPr>
          <w:p w14:paraId="026DD82D" w14:textId="77777777" w:rsidR="00F34BB9" w:rsidRDefault="00F34BB9" w:rsidP="00F34BB9">
            <w:pPr>
              <w:pStyle w:val="NormalinTable"/>
            </w:pPr>
            <w:r>
              <w:rPr>
                <w:b/>
              </w:rPr>
              <w:t>2918 23 00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0AF104" w14:textId="77777777" w:rsidR="00F34BB9" w:rsidRDefault="00F34BB9" w:rsidP="00F34BB9">
            <w:pPr>
              <w:pStyle w:val="NormalinTable"/>
              <w:tabs>
                <w:tab w:val="left" w:pos="1250"/>
              </w:tabs>
            </w:pPr>
            <w:r>
              <w:t>0.00%</w:t>
            </w:r>
          </w:p>
        </w:tc>
      </w:tr>
      <w:tr w:rsidR="00F34BB9" w14:paraId="6EF2D8D0" w14:textId="77777777" w:rsidTr="00C0096D">
        <w:trPr>
          <w:cantSplit/>
        </w:trPr>
        <w:tc>
          <w:tcPr>
            <w:tcW w:w="0" w:type="auto"/>
            <w:tcBorders>
              <w:top w:val="single" w:sz="4" w:space="0" w:color="A6A6A6" w:themeColor="background1" w:themeShade="A6"/>
              <w:right w:val="single" w:sz="4" w:space="0" w:color="000000" w:themeColor="text1"/>
            </w:tcBorders>
          </w:tcPr>
          <w:p w14:paraId="3DDBB70D" w14:textId="77777777" w:rsidR="00F34BB9" w:rsidRDefault="00F34BB9" w:rsidP="00F34BB9">
            <w:pPr>
              <w:pStyle w:val="NormalinTable"/>
            </w:pPr>
            <w:r>
              <w:rPr>
                <w:b/>
              </w:rPr>
              <w:t>2918 29 00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0A307C" w14:textId="77777777" w:rsidR="00F34BB9" w:rsidRDefault="00F34BB9" w:rsidP="00F34BB9">
            <w:pPr>
              <w:pStyle w:val="NormalinTable"/>
              <w:tabs>
                <w:tab w:val="left" w:pos="1250"/>
              </w:tabs>
            </w:pPr>
            <w:r>
              <w:t>0.00%</w:t>
            </w:r>
          </w:p>
        </w:tc>
      </w:tr>
      <w:tr w:rsidR="00F34BB9" w14:paraId="0D036D8F" w14:textId="77777777" w:rsidTr="00C0096D">
        <w:trPr>
          <w:cantSplit/>
        </w:trPr>
        <w:tc>
          <w:tcPr>
            <w:tcW w:w="0" w:type="auto"/>
            <w:tcBorders>
              <w:top w:val="single" w:sz="4" w:space="0" w:color="A6A6A6" w:themeColor="background1" w:themeShade="A6"/>
              <w:right w:val="single" w:sz="4" w:space="0" w:color="000000" w:themeColor="text1"/>
            </w:tcBorders>
          </w:tcPr>
          <w:p w14:paraId="7574A69C" w14:textId="77777777" w:rsidR="00F34BB9" w:rsidRDefault="00F34BB9" w:rsidP="00F34BB9">
            <w:pPr>
              <w:pStyle w:val="NormalinTable"/>
            </w:pPr>
            <w:r>
              <w:rPr>
                <w:b/>
              </w:rPr>
              <w:t>2918 30 00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28A30A" w14:textId="77777777" w:rsidR="00F34BB9" w:rsidRDefault="00F34BB9" w:rsidP="00F34BB9">
            <w:pPr>
              <w:pStyle w:val="NormalinTable"/>
              <w:tabs>
                <w:tab w:val="left" w:pos="1250"/>
              </w:tabs>
            </w:pPr>
            <w:r>
              <w:t>0.00%</w:t>
            </w:r>
          </w:p>
        </w:tc>
      </w:tr>
      <w:tr w:rsidR="00F34BB9" w14:paraId="1EEE977A" w14:textId="77777777" w:rsidTr="00C0096D">
        <w:trPr>
          <w:cantSplit/>
        </w:trPr>
        <w:tc>
          <w:tcPr>
            <w:tcW w:w="0" w:type="auto"/>
            <w:tcBorders>
              <w:top w:val="single" w:sz="4" w:space="0" w:color="A6A6A6" w:themeColor="background1" w:themeShade="A6"/>
              <w:right w:val="single" w:sz="4" w:space="0" w:color="000000" w:themeColor="text1"/>
            </w:tcBorders>
          </w:tcPr>
          <w:p w14:paraId="578EBFE5" w14:textId="77777777" w:rsidR="00F34BB9" w:rsidRDefault="00F34BB9" w:rsidP="00F34BB9">
            <w:pPr>
              <w:pStyle w:val="NormalinTable"/>
            </w:pPr>
            <w:r>
              <w:rPr>
                <w:b/>
              </w:rPr>
              <w:t>2918 91 00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648FD5" w14:textId="77777777" w:rsidR="00F34BB9" w:rsidRDefault="00F34BB9" w:rsidP="00F34BB9">
            <w:pPr>
              <w:pStyle w:val="NormalinTable"/>
              <w:tabs>
                <w:tab w:val="left" w:pos="1250"/>
              </w:tabs>
            </w:pPr>
            <w:r>
              <w:t>0.00%</w:t>
            </w:r>
          </w:p>
        </w:tc>
      </w:tr>
      <w:tr w:rsidR="00F34BB9" w14:paraId="45A5AC16" w14:textId="77777777" w:rsidTr="00C0096D">
        <w:trPr>
          <w:cantSplit/>
        </w:trPr>
        <w:tc>
          <w:tcPr>
            <w:tcW w:w="0" w:type="auto"/>
            <w:tcBorders>
              <w:top w:val="single" w:sz="4" w:space="0" w:color="A6A6A6" w:themeColor="background1" w:themeShade="A6"/>
              <w:right w:val="single" w:sz="4" w:space="0" w:color="000000" w:themeColor="text1"/>
            </w:tcBorders>
          </w:tcPr>
          <w:p w14:paraId="4235E688" w14:textId="77777777" w:rsidR="00F34BB9" w:rsidRDefault="00F34BB9" w:rsidP="00F34BB9">
            <w:pPr>
              <w:pStyle w:val="NormalinTable"/>
            </w:pPr>
            <w:r>
              <w:rPr>
                <w:b/>
              </w:rPr>
              <w:t>2918 99 90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D9C6A0" w14:textId="77777777" w:rsidR="00F34BB9" w:rsidRDefault="00F34BB9" w:rsidP="00F34BB9">
            <w:pPr>
              <w:pStyle w:val="NormalinTable"/>
              <w:tabs>
                <w:tab w:val="left" w:pos="1250"/>
              </w:tabs>
            </w:pPr>
            <w:r>
              <w:t>0.00%</w:t>
            </w:r>
          </w:p>
        </w:tc>
      </w:tr>
      <w:tr w:rsidR="00F34BB9" w14:paraId="617C824A" w14:textId="77777777" w:rsidTr="00C0096D">
        <w:trPr>
          <w:cantSplit/>
        </w:trPr>
        <w:tc>
          <w:tcPr>
            <w:tcW w:w="0" w:type="auto"/>
            <w:tcBorders>
              <w:top w:val="single" w:sz="4" w:space="0" w:color="A6A6A6" w:themeColor="background1" w:themeShade="A6"/>
              <w:right w:val="single" w:sz="4" w:space="0" w:color="000000" w:themeColor="text1"/>
            </w:tcBorders>
          </w:tcPr>
          <w:p w14:paraId="7FC79829" w14:textId="77777777" w:rsidR="00F34BB9" w:rsidRDefault="00F34BB9" w:rsidP="00F34BB9">
            <w:pPr>
              <w:pStyle w:val="NormalinTable"/>
            </w:pPr>
            <w:r>
              <w:rPr>
                <w:b/>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256ABC" w14:textId="77777777" w:rsidR="00F34BB9" w:rsidRDefault="00F34BB9" w:rsidP="00F34BB9">
            <w:pPr>
              <w:pStyle w:val="NormalinTable"/>
              <w:tabs>
                <w:tab w:val="left" w:pos="1250"/>
              </w:tabs>
            </w:pPr>
            <w:r>
              <w:t>0.00%</w:t>
            </w:r>
          </w:p>
        </w:tc>
      </w:tr>
      <w:tr w:rsidR="00F34BB9" w14:paraId="5F8FCC78" w14:textId="77777777" w:rsidTr="00C0096D">
        <w:trPr>
          <w:cantSplit/>
        </w:trPr>
        <w:tc>
          <w:tcPr>
            <w:tcW w:w="0" w:type="auto"/>
            <w:tcBorders>
              <w:top w:val="single" w:sz="4" w:space="0" w:color="A6A6A6" w:themeColor="background1" w:themeShade="A6"/>
              <w:right w:val="single" w:sz="4" w:space="0" w:color="000000" w:themeColor="text1"/>
            </w:tcBorders>
          </w:tcPr>
          <w:p w14:paraId="009F427A" w14:textId="77777777" w:rsidR="00F34BB9" w:rsidRDefault="00F34BB9" w:rsidP="00F34BB9">
            <w:pPr>
              <w:pStyle w:val="NormalinTable"/>
            </w:pPr>
            <w:r>
              <w:rPr>
                <w:b/>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C603E1" w14:textId="77777777" w:rsidR="00F34BB9" w:rsidRDefault="00F34BB9" w:rsidP="00F34BB9">
            <w:pPr>
              <w:pStyle w:val="NormalinTable"/>
              <w:tabs>
                <w:tab w:val="left" w:pos="1250"/>
              </w:tabs>
            </w:pPr>
            <w:r>
              <w:t>0.00%</w:t>
            </w:r>
          </w:p>
        </w:tc>
      </w:tr>
      <w:tr w:rsidR="00F34BB9" w14:paraId="53D0EAC7" w14:textId="77777777" w:rsidTr="00C0096D">
        <w:trPr>
          <w:cantSplit/>
        </w:trPr>
        <w:tc>
          <w:tcPr>
            <w:tcW w:w="0" w:type="auto"/>
            <w:tcBorders>
              <w:top w:val="single" w:sz="4" w:space="0" w:color="A6A6A6" w:themeColor="background1" w:themeShade="A6"/>
              <w:right w:val="single" w:sz="4" w:space="0" w:color="000000" w:themeColor="text1"/>
            </w:tcBorders>
          </w:tcPr>
          <w:p w14:paraId="2AA3F508" w14:textId="77777777" w:rsidR="00F34BB9" w:rsidRDefault="00F34BB9" w:rsidP="00F34BB9">
            <w:pPr>
              <w:pStyle w:val="NormalinTable"/>
            </w:pPr>
            <w:r>
              <w:rPr>
                <w:b/>
              </w:rPr>
              <w:t>2921 00 00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FBFAC9" w14:textId="77777777" w:rsidR="00F34BB9" w:rsidRDefault="00F34BB9" w:rsidP="00F34BB9">
            <w:pPr>
              <w:pStyle w:val="NormalinTable"/>
              <w:tabs>
                <w:tab w:val="left" w:pos="1250"/>
              </w:tabs>
            </w:pPr>
            <w:r>
              <w:t>0.00%</w:t>
            </w:r>
          </w:p>
        </w:tc>
      </w:tr>
      <w:tr w:rsidR="00F34BB9" w14:paraId="0654F22C" w14:textId="77777777" w:rsidTr="00C0096D">
        <w:trPr>
          <w:cantSplit/>
        </w:trPr>
        <w:tc>
          <w:tcPr>
            <w:tcW w:w="0" w:type="auto"/>
            <w:tcBorders>
              <w:top w:val="single" w:sz="4" w:space="0" w:color="A6A6A6" w:themeColor="background1" w:themeShade="A6"/>
              <w:right w:val="single" w:sz="4" w:space="0" w:color="000000" w:themeColor="text1"/>
            </w:tcBorders>
          </w:tcPr>
          <w:p w14:paraId="10CBB494" w14:textId="77777777" w:rsidR="00F34BB9" w:rsidRDefault="00F34BB9" w:rsidP="00F34BB9">
            <w:pPr>
              <w:pStyle w:val="NormalinTable"/>
            </w:pPr>
            <w:r>
              <w:rPr>
                <w:b/>
              </w:rPr>
              <w:t>2922 00 00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DB54E6" w14:textId="77777777" w:rsidR="00F34BB9" w:rsidRDefault="00F34BB9" w:rsidP="00F34BB9">
            <w:pPr>
              <w:pStyle w:val="NormalinTable"/>
              <w:tabs>
                <w:tab w:val="left" w:pos="1250"/>
              </w:tabs>
            </w:pPr>
            <w:r>
              <w:t>0.00%</w:t>
            </w:r>
          </w:p>
        </w:tc>
      </w:tr>
      <w:tr w:rsidR="00F34BB9" w14:paraId="3B8A0654" w14:textId="77777777" w:rsidTr="00C0096D">
        <w:trPr>
          <w:cantSplit/>
        </w:trPr>
        <w:tc>
          <w:tcPr>
            <w:tcW w:w="0" w:type="auto"/>
            <w:tcBorders>
              <w:top w:val="single" w:sz="4" w:space="0" w:color="A6A6A6" w:themeColor="background1" w:themeShade="A6"/>
              <w:right w:val="single" w:sz="4" w:space="0" w:color="000000" w:themeColor="text1"/>
            </w:tcBorders>
          </w:tcPr>
          <w:p w14:paraId="03DB23C8" w14:textId="77777777" w:rsidR="00F34BB9" w:rsidRDefault="00F34BB9" w:rsidP="00F34BB9">
            <w:pPr>
              <w:pStyle w:val="NormalinTable"/>
            </w:pPr>
            <w:r>
              <w:rPr>
                <w:b/>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F86010" w14:textId="77777777" w:rsidR="00F34BB9" w:rsidRDefault="00F34BB9" w:rsidP="00F34BB9">
            <w:pPr>
              <w:pStyle w:val="NormalinTable"/>
              <w:tabs>
                <w:tab w:val="left" w:pos="1250"/>
              </w:tabs>
            </w:pPr>
            <w:r>
              <w:t>0.00%</w:t>
            </w:r>
          </w:p>
        </w:tc>
      </w:tr>
      <w:tr w:rsidR="00F34BB9" w14:paraId="787D6D53" w14:textId="77777777" w:rsidTr="00C0096D">
        <w:trPr>
          <w:cantSplit/>
        </w:trPr>
        <w:tc>
          <w:tcPr>
            <w:tcW w:w="0" w:type="auto"/>
            <w:tcBorders>
              <w:top w:val="single" w:sz="4" w:space="0" w:color="A6A6A6" w:themeColor="background1" w:themeShade="A6"/>
              <w:right w:val="single" w:sz="4" w:space="0" w:color="000000" w:themeColor="text1"/>
            </w:tcBorders>
          </w:tcPr>
          <w:p w14:paraId="3921870D" w14:textId="77777777" w:rsidR="00F34BB9" w:rsidRDefault="00F34BB9" w:rsidP="00F34BB9">
            <w:pPr>
              <w:pStyle w:val="NormalinTable"/>
            </w:pPr>
            <w:r>
              <w:rPr>
                <w:b/>
              </w:rPr>
              <w:t>2924 00 00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46E2F3" w14:textId="77777777" w:rsidR="00F34BB9" w:rsidRDefault="00F34BB9" w:rsidP="00F34BB9">
            <w:pPr>
              <w:pStyle w:val="NormalinTable"/>
              <w:tabs>
                <w:tab w:val="left" w:pos="1250"/>
              </w:tabs>
            </w:pPr>
            <w:r>
              <w:t>0.00%</w:t>
            </w:r>
          </w:p>
        </w:tc>
      </w:tr>
      <w:tr w:rsidR="00F34BB9" w14:paraId="3A67FB4B" w14:textId="77777777" w:rsidTr="00C0096D">
        <w:trPr>
          <w:cantSplit/>
        </w:trPr>
        <w:tc>
          <w:tcPr>
            <w:tcW w:w="0" w:type="auto"/>
            <w:tcBorders>
              <w:top w:val="single" w:sz="4" w:space="0" w:color="A6A6A6" w:themeColor="background1" w:themeShade="A6"/>
              <w:right w:val="single" w:sz="4" w:space="0" w:color="000000" w:themeColor="text1"/>
            </w:tcBorders>
          </w:tcPr>
          <w:p w14:paraId="7ED7FC50" w14:textId="77777777" w:rsidR="00F34BB9" w:rsidRDefault="00F34BB9" w:rsidP="00F34BB9">
            <w:pPr>
              <w:pStyle w:val="NormalinTable"/>
            </w:pPr>
            <w:r>
              <w:rPr>
                <w:b/>
              </w:rPr>
              <w:t>2925 00 00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F7904F" w14:textId="77777777" w:rsidR="00F34BB9" w:rsidRDefault="00F34BB9" w:rsidP="00F34BB9">
            <w:pPr>
              <w:pStyle w:val="NormalinTable"/>
              <w:tabs>
                <w:tab w:val="left" w:pos="1250"/>
              </w:tabs>
            </w:pPr>
            <w:r>
              <w:t>0.00%</w:t>
            </w:r>
          </w:p>
        </w:tc>
      </w:tr>
      <w:tr w:rsidR="00F34BB9" w14:paraId="3D81201A" w14:textId="77777777" w:rsidTr="00C0096D">
        <w:trPr>
          <w:cantSplit/>
        </w:trPr>
        <w:tc>
          <w:tcPr>
            <w:tcW w:w="0" w:type="auto"/>
            <w:tcBorders>
              <w:top w:val="single" w:sz="4" w:space="0" w:color="A6A6A6" w:themeColor="background1" w:themeShade="A6"/>
              <w:right w:val="single" w:sz="4" w:space="0" w:color="000000" w:themeColor="text1"/>
            </w:tcBorders>
          </w:tcPr>
          <w:p w14:paraId="422048DC" w14:textId="77777777" w:rsidR="00F34BB9" w:rsidRDefault="00F34BB9" w:rsidP="00F34BB9">
            <w:pPr>
              <w:pStyle w:val="NormalinTable"/>
            </w:pPr>
            <w:r>
              <w:rPr>
                <w:b/>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97E6E0" w14:textId="77777777" w:rsidR="00F34BB9" w:rsidRDefault="00F34BB9" w:rsidP="00F34BB9">
            <w:pPr>
              <w:pStyle w:val="NormalinTable"/>
              <w:tabs>
                <w:tab w:val="left" w:pos="1250"/>
              </w:tabs>
            </w:pPr>
            <w:r>
              <w:t>0.00%</w:t>
            </w:r>
          </w:p>
        </w:tc>
      </w:tr>
      <w:tr w:rsidR="00F34BB9" w14:paraId="54FD7EB1" w14:textId="77777777" w:rsidTr="00C0096D">
        <w:trPr>
          <w:cantSplit/>
        </w:trPr>
        <w:tc>
          <w:tcPr>
            <w:tcW w:w="0" w:type="auto"/>
            <w:tcBorders>
              <w:top w:val="single" w:sz="4" w:space="0" w:color="A6A6A6" w:themeColor="background1" w:themeShade="A6"/>
              <w:right w:val="single" w:sz="4" w:space="0" w:color="000000" w:themeColor="text1"/>
            </w:tcBorders>
          </w:tcPr>
          <w:p w14:paraId="1DB961AF" w14:textId="77777777" w:rsidR="00F34BB9" w:rsidRDefault="00F34BB9" w:rsidP="00F34BB9">
            <w:pPr>
              <w:pStyle w:val="NormalinTable"/>
            </w:pPr>
            <w:r>
              <w:rPr>
                <w:b/>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E5410D" w14:textId="77777777" w:rsidR="00F34BB9" w:rsidRDefault="00F34BB9" w:rsidP="00F34BB9">
            <w:pPr>
              <w:pStyle w:val="NormalinTable"/>
              <w:tabs>
                <w:tab w:val="left" w:pos="1250"/>
              </w:tabs>
            </w:pPr>
            <w:r>
              <w:t>0.00%</w:t>
            </w:r>
          </w:p>
        </w:tc>
      </w:tr>
      <w:tr w:rsidR="00F34BB9" w14:paraId="4B9F8E7C" w14:textId="77777777" w:rsidTr="00C0096D">
        <w:trPr>
          <w:cantSplit/>
        </w:trPr>
        <w:tc>
          <w:tcPr>
            <w:tcW w:w="0" w:type="auto"/>
            <w:tcBorders>
              <w:top w:val="single" w:sz="4" w:space="0" w:color="A6A6A6" w:themeColor="background1" w:themeShade="A6"/>
              <w:right w:val="single" w:sz="4" w:space="0" w:color="000000" w:themeColor="text1"/>
            </w:tcBorders>
          </w:tcPr>
          <w:p w14:paraId="1BF22698" w14:textId="77777777" w:rsidR="00F34BB9" w:rsidRDefault="00F34BB9" w:rsidP="00F34BB9">
            <w:pPr>
              <w:pStyle w:val="NormalinTable"/>
            </w:pPr>
            <w:r>
              <w:rPr>
                <w:b/>
              </w:rPr>
              <w:t>2928 00 90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BF43FA" w14:textId="77777777" w:rsidR="00F34BB9" w:rsidRDefault="00F34BB9" w:rsidP="00F34BB9">
            <w:pPr>
              <w:pStyle w:val="NormalinTable"/>
              <w:tabs>
                <w:tab w:val="left" w:pos="1250"/>
              </w:tabs>
            </w:pPr>
            <w:r>
              <w:t>0.00%</w:t>
            </w:r>
          </w:p>
        </w:tc>
      </w:tr>
      <w:tr w:rsidR="00F34BB9" w14:paraId="536945C5" w14:textId="77777777" w:rsidTr="00C0096D">
        <w:trPr>
          <w:cantSplit/>
        </w:trPr>
        <w:tc>
          <w:tcPr>
            <w:tcW w:w="0" w:type="auto"/>
            <w:tcBorders>
              <w:top w:val="single" w:sz="4" w:space="0" w:color="A6A6A6" w:themeColor="background1" w:themeShade="A6"/>
              <w:right w:val="single" w:sz="4" w:space="0" w:color="000000" w:themeColor="text1"/>
            </w:tcBorders>
          </w:tcPr>
          <w:p w14:paraId="4329FB85" w14:textId="77777777" w:rsidR="00F34BB9" w:rsidRDefault="00F34BB9" w:rsidP="00F34BB9">
            <w:pPr>
              <w:pStyle w:val="NormalinTable"/>
            </w:pPr>
            <w:r>
              <w:rPr>
                <w:b/>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A2FA4E" w14:textId="77777777" w:rsidR="00F34BB9" w:rsidRDefault="00F34BB9" w:rsidP="00F34BB9">
            <w:pPr>
              <w:pStyle w:val="NormalinTable"/>
              <w:tabs>
                <w:tab w:val="left" w:pos="1250"/>
              </w:tabs>
            </w:pPr>
            <w:r>
              <w:t>0.00%</w:t>
            </w:r>
          </w:p>
        </w:tc>
      </w:tr>
      <w:tr w:rsidR="00F34BB9" w14:paraId="023483DB" w14:textId="77777777" w:rsidTr="00C0096D">
        <w:trPr>
          <w:cantSplit/>
        </w:trPr>
        <w:tc>
          <w:tcPr>
            <w:tcW w:w="0" w:type="auto"/>
            <w:tcBorders>
              <w:top w:val="single" w:sz="4" w:space="0" w:color="A6A6A6" w:themeColor="background1" w:themeShade="A6"/>
              <w:right w:val="single" w:sz="4" w:space="0" w:color="000000" w:themeColor="text1"/>
            </w:tcBorders>
          </w:tcPr>
          <w:p w14:paraId="08A682B1" w14:textId="77777777" w:rsidR="00F34BB9" w:rsidRDefault="00F34BB9" w:rsidP="00F34BB9">
            <w:pPr>
              <w:pStyle w:val="NormalinTable"/>
            </w:pPr>
            <w:r>
              <w:rPr>
                <w:b/>
              </w:rPr>
              <w:t>2930 20 00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F077E5" w14:textId="77777777" w:rsidR="00F34BB9" w:rsidRDefault="00F34BB9" w:rsidP="00F34BB9">
            <w:pPr>
              <w:pStyle w:val="NormalinTable"/>
              <w:tabs>
                <w:tab w:val="left" w:pos="1250"/>
              </w:tabs>
            </w:pPr>
            <w:r>
              <w:t>0.00%</w:t>
            </w:r>
          </w:p>
        </w:tc>
      </w:tr>
      <w:tr w:rsidR="00F34BB9" w14:paraId="586CAB5A" w14:textId="77777777" w:rsidTr="00C0096D">
        <w:trPr>
          <w:cantSplit/>
        </w:trPr>
        <w:tc>
          <w:tcPr>
            <w:tcW w:w="0" w:type="auto"/>
            <w:tcBorders>
              <w:top w:val="single" w:sz="4" w:space="0" w:color="A6A6A6" w:themeColor="background1" w:themeShade="A6"/>
              <w:right w:val="single" w:sz="4" w:space="0" w:color="000000" w:themeColor="text1"/>
            </w:tcBorders>
          </w:tcPr>
          <w:p w14:paraId="33B31F2F" w14:textId="77777777" w:rsidR="00F34BB9" w:rsidRDefault="00F34BB9" w:rsidP="00F34BB9">
            <w:pPr>
              <w:pStyle w:val="NormalinTable"/>
            </w:pPr>
            <w:r>
              <w:rPr>
                <w:b/>
              </w:rPr>
              <w:t>2930 30 00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C01182" w14:textId="77777777" w:rsidR="00F34BB9" w:rsidRDefault="00F34BB9" w:rsidP="00F34BB9">
            <w:pPr>
              <w:pStyle w:val="NormalinTable"/>
              <w:tabs>
                <w:tab w:val="left" w:pos="1250"/>
              </w:tabs>
            </w:pPr>
            <w:r>
              <w:t>0.00%</w:t>
            </w:r>
          </w:p>
        </w:tc>
      </w:tr>
      <w:tr w:rsidR="00F34BB9" w14:paraId="4BB98170" w14:textId="77777777" w:rsidTr="00C0096D">
        <w:trPr>
          <w:cantSplit/>
        </w:trPr>
        <w:tc>
          <w:tcPr>
            <w:tcW w:w="0" w:type="auto"/>
            <w:tcBorders>
              <w:top w:val="single" w:sz="4" w:space="0" w:color="A6A6A6" w:themeColor="background1" w:themeShade="A6"/>
              <w:right w:val="single" w:sz="4" w:space="0" w:color="000000" w:themeColor="text1"/>
            </w:tcBorders>
          </w:tcPr>
          <w:p w14:paraId="5BF670BD" w14:textId="77777777" w:rsidR="00F34BB9" w:rsidRDefault="00F34BB9" w:rsidP="00F34BB9">
            <w:pPr>
              <w:pStyle w:val="NormalinTable"/>
            </w:pPr>
            <w:r>
              <w:rPr>
                <w:b/>
              </w:rPr>
              <w:t>2930 40 90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4FE2B9" w14:textId="77777777" w:rsidR="00F34BB9" w:rsidRDefault="00F34BB9" w:rsidP="00F34BB9">
            <w:pPr>
              <w:pStyle w:val="NormalinTable"/>
              <w:tabs>
                <w:tab w:val="left" w:pos="1250"/>
              </w:tabs>
            </w:pPr>
            <w:r>
              <w:t>0.00%</w:t>
            </w:r>
          </w:p>
        </w:tc>
      </w:tr>
      <w:tr w:rsidR="00F34BB9" w14:paraId="1164A6D4" w14:textId="77777777" w:rsidTr="00C0096D">
        <w:trPr>
          <w:cantSplit/>
        </w:trPr>
        <w:tc>
          <w:tcPr>
            <w:tcW w:w="0" w:type="auto"/>
            <w:tcBorders>
              <w:top w:val="single" w:sz="4" w:space="0" w:color="A6A6A6" w:themeColor="background1" w:themeShade="A6"/>
              <w:right w:val="single" w:sz="4" w:space="0" w:color="000000" w:themeColor="text1"/>
            </w:tcBorders>
          </w:tcPr>
          <w:p w14:paraId="26A7824D" w14:textId="77777777" w:rsidR="00F34BB9" w:rsidRDefault="00F34BB9" w:rsidP="00F34BB9">
            <w:pPr>
              <w:pStyle w:val="NormalinTable"/>
            </w:pPr>
            <w:r>
              <w:rPr>
                <w:b/>
              </w:rPr>
              <w:t>2930 60 00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3E8AEF" w14:textId="77777777" w:rsidR="00F34BB9" w:rsidRDefault="00F34BB9" w:rsidP="00F34BB9">
            <w:pPr>
              <w:pStyle w:val="NormalinTable"/>
              <w:tabs>
                <w:tab w:val="left" w:pos="1250"/>
              </w:tabs>
            </w:pPr>
            <w:r>
              <w:t>0.00%</w:t>
            </w:r>
          </w:p>
        </w:tc>
      </w:tr>
      <w:tr w:rsidR="00F34BB9" w14:paraId="17104CD3" w14:textId="77777777" w:rsidTr="00C0096D">
        <w:trPr>
          <w:cantSplit/>
        </w:trPr>
        <w:tc>
          <w:tcPr>
            <w:tcW w:w="0" w:type="auto"/>
            <w:tcBorders>
              <w:top w:val="single" w:sz="4" w:space="0" w:color="A6A6A6" w:themeColor="background1" w:themeShade="A6"/>
              <w:right w:val="single" w:sz="4" w:space="0" w:color="000000" w:themeColor="text1"/>
            </w:tcBorders>
          </w:tcPr>
          <w:p w14:paraId="5D60C8BD" w14:textId="77777777" w:rsidR="00F34BB9" w:rsidRDefault="00F34BB9" w:rsidP="00F34BB9">
            <w:pPr>
              <w:pStyle w:val="NormalinTable"/>
            </w:pPr>
            <w:r>
              <w:rPr>
                <w:b/>
              </w:rPr>
              <w:t>2930 70 00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01F491" w14:textId="77777777" w:rsidR="00F34BB9" w:rsidRDefault="00F34BB9" w:rsidP="00F34BB9">
            <w:pPr>
              <w:pStyle w:val="NormalinTable"/>
              <w:tabs>
                <w:tab w:val="left" w:pos="1250"/>
              </w:tabs>
            </w:pPr>
            <w:r>
              <w:t>0.00%</w:t>
            </w:r>
          </w:p>
        </w:tc>
      </w:tr>
      <w:tr w:rsidR="00F34BB9" w14:paraId="383A5D21" w14:textId="77777777" w:rsidTr="00C0096D">
        <w:trPr>
          <w:cantSplit/>
        </w:trPr>
        <w:tc>
          <w:tcPr>
            <w:tcW w:w="0" w:type="auto"/>
            <w:tcBorders>
              <w:top w:val="single" w:sz="4" w:space="0" w:color="A6A6A6" w:themeColor="background1" w:themeShade="A6"/>
              <w:right w:val="single" w:sz="4" w:space="0" w:color="000000" w:themeColor="text1"/>
            </w:tcBorders>
          </w:tcPr>
          <w:p w14:paraId="675FEE93" w14:textId="77777777" w:rsidR="00F34BB9" w:rsidRDefault="00F34BB9" w:rsidP="00F34BB9">
            <w:pPr>
              <w:pStyle w:val="NormalinTable"/>
            </w:pPr>
            <w:r>
              <w:rPr>
                <w:b/>
              </w:rPr>
              <w:t>2930 80 00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5078E2" w14:textId="77777777" w:rsidR="00F34BB9" w:rsidRDefault="00F34BB9" w:rsidP="00F34BB9">
            <w:pPr>
              <w:pStyle w:val="NormalinTable"/>
              <w:tabs>
                <w:tab w:val="left" w:pos="1250"/>
              </w:tabs>
            </w:pPr>
            <w:r>
              <w:t>0.00%</w:t>
            </w:r>
          </w:p>
        </w:tc>
      </w:tr>
      <w:tr w:rsidR="00F34BB9" w14:paraId="71DF36FE" w14:textId="77777777" w:rsidTr="00C0096D">
        <w:trPr>
          <w:cantSplit/>
        </w:trPr>
        <w:tc>
          <w:tcPr>
            <w:tcW w:w="0" w:type="auto"/>
            <w:tcBorders>
              <w:top w:val="single" w:sz="4" w:space="0" w:color="A6A6A6" w:themeColor="background1" w:themeShade="A6"/>
              <w:right w:val="single" w:sz="4" w:space="0" w:color="000000" w:themeColor="text1"/>
            </w:tcBorders>
          </w:tcPr>
          <w:p w14:paraId="32138B76" w14:textId="77777777" w:rsidR="00F34BB9" w:rsidRDefault="00F34BB9" w:rsidP="00F34BB9">
            <w:pPr>
              <w:pStyle w:val="NormalinTable"/>
            </w:pPr>
            <w:r>
              <w:rPr>
                <w:b/>
              </w:rPr>
              <w:t>2930 90 00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DA0ADB" w14:textId="77777777" w:rsidR="00F34BB9" w:rsidRDefault="00F34BB9" w:rsidP="00F34BB9">
            <w:pPr>
              <w:pStyle w:val="NormalinTable"/>
              <w:tabs>
                <w:tab w:val="left" w:pos="1250"/>
              </w:tabs>
            </w:pPr>
            <w:r>
              <w:t>0.00%</w:t>
            </w:r>
          </w:p>
        </w:tc>
      </w:tr>
      <w:tr w:rsidR="00F34BB9" w14:paraId="3CF4A1D6" w14:textId="77777777" w:rsidTr="00C0096D">
        <w:trPr>
          <w:cantSplit/>
        </w:trPr>
        <w:tc>
          <w:tcPr>
            <w:tcW w:w="0" w:type="auto"/>
            <w:tcBorders>
              <w:top w:val="single" w:sz="4" w:space="0" w:color="A6A6A6" w:themeColor="background1" w:themeShade="A6"/>
              <w:right w:val="single" w:sz="4" w:space="0" w:color="000000" w:themeColor="text1"/>
            </w:tcBorders>
          </w:tcPr>
          <w:p w14:paraId="1B4D9A66" w14:textId="77777777" w:rsidR="00F34BB9" w:rsidRDefault="00F34BB9" w:rsidP="00F34BB9">
            <w:pPr>
              <w:pStyle w:val="NormalinTable"/>
            </w:pPr>
            <w:r>
              <w:rPr>
                <w:b/>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28F2BB" w14:textId="77777777" w:rsidR="00F34BB9" w:rsidRDefault="00F34BB9" w:rsidP="00F34BB9">
            <w:pPr>
              <w:pStyle w:val="NormalinTable"/>
              <w:tabs>
                <w:tab w:val="left" w:pos="1250"/>
              </w:tabs>
            </w:pPr>
            <w:r>
              <w:t>0.00%</w:t>
            </w:r>
          </w:p>
        </w:tc>
      </w:tr>
      <w:tr w:rsidR="00F34BB9" w14:paraId="7CE6E064" w14:textId="77777777" w:rsidTr="00C0096D">
        <w:trPr>
          <w:cantSplit/>
        </w:trPr>
        <w:tc>
          <w:tcPr>
            <w:tcW w:w="0" w:type="auto"/>
            <w:tcBorders>
              <w:top w:val="single" w:sz="4" w:space="0" w:color="A6A6A6" w:themeColor="background1" w:themeShade="A6"/>
              <w:right w:val="single" w:sz="4" w:space="0" w:color="000000" w:themeColor="text1"/>
            </w:tcBorders>
          </w:tcPr>
          <w:p w14:paraId="0FF16789" w14:textId="77777777" w:rsidR="00F34BB9" w:rsidRDefault="00F34BB9" w:rsidP="00F34BB9">
            <w:pPr>
              <w:pStyle w:val="NormalinTable"/>
            </w:pPr>
            <w:r>
              <w:rPr>
                <w:b/>
              </w:rPr>
              <w:t>2932 00 00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1DAF9D" w14:textId="77777777" w:rsidR="00F34BB9" w:rsidRDefault="00F34BB9" w:rsidP="00F34BB9">
            <w:pPr>
              <w:pStyle w:val="NormalinTable"/>
              <w:tabs>
                <w:tab w:val="left" w:pos="1250"/>
              </w:tabs>
            </w:pPr>
            <w:r>
              <w:t>0.00%</w:t>
            </w:r>
          </w:p>
        </w:tc>
      </w:tr>
      <w:tr w:rsidR="00F34BB9" w14:paraId="5D5B49FF" w14:textId="77777777" w:rsidTr="00C0096D">
        <w:trPr>
          <w:cantSplit/>
        </w:trPr>
        <w:tc>
          <w:tcPr>
            <w:tcW w:w="0" w:type="auto"/>
            <w:tcBorders>
              <w:top w:val="single" w:sz="4" w:space="0" w:color="A6A6A6" w:themeColor="background1" w:themeShade="A6"/>
              <w:right w:val="single" w:sz="4" w:space="0" w:color="000000" w:themeColor="text1"/>
            </w:tcBorders>
          </w:tcPr>
          <w:p w14:paraId="403B4BAC" w14:textId="77777777" w:rsidR="00F34BB9" w:rsidRDefault="00F34BB9" w:rsidP="00F34BB9">
            <w:pPr>
              <w:pStyle w:val="NormalinTable"/>
            </w:pPr>
            <w:r>
              <w:rPr>
                <w:b/>
              </w:rPr>
              <w:t>2933 00 00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D2DC54" w14:textId="77777777" w:rsidR="00F34BB9" w:rsidRDefault="00F34BB9" w:rsidP="00F34BB9">
            <w:pPr>
              <w:pStyle w:val="NormalinTable"/>
              <w:tabs>
                <w:tab w:val="left" w:pos="1250"/>
              </w:tabs>
            </w:pPr>
            <w:r>
              <w:t>0.00%</w:t>
            </w:r>
          </w:p>
        </w:tc>
      </w:tr>
      <w:tr w:rsidR="00F34BB9" w14:paraId="44155FB3" w14:textId="77777777" w:rsidTr="00C0096D">
        <w:trPr>
          <w:cantSplit/>
        </w:trPr>
        <w:tc>
          <w:tcPr>
            <w:tcW w:w="0" w:type="auto"/>
            <w:tcBorders>
              <w:top w:val="single" w:sz="4" w:space="0" w:color="A6A6A6" w:themeColor="background1" w:themeShade="A6"/>
              <w:right w:val="single" w:sz="4" w:space="0" w:color="000000" w:themeColor="text1"/>
            </w:tcBorders>
          </w:tcPr>
          <w:p w14:paraId="1232A06B" w14:textId="77777777" w:rsidR="00F34BB9" w:rsidRDefault="00F34BB9" w:rsidP="00F34BB9">
            <w:pPr>
              <w:pStyle w:val="NormalinTable"/>
            </w:pPr>
            <w:r>
              <w:rPr>
                <w:b/>
              </w:rPr>
              <w:t>2934 00 00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40E81C" w14:textId="77777777" w:rsidR="00F34BB9" w:rsidRDefault="00F34BB9" w:rsidP="00F34BB9">
            <w:pPr>
              <w:pStyle w:val="NormalinTable"/>
              <w:tabs>
                <w:tab w:val="left" w:pos="1250"/>
              </w:tabs>
            </w:pPr>
            <w:r>
              <w:t>0.00%</w:t>
            </w:r>
          </w:p>
        </w:tc>
      </w:tr>
      <w:tr w:rsidR="00F34BB9" w14:paraId="3934174B" w14:textId="77777777" w:rsidTr="00C0096D">
        <w:trPr>
          <w:cantSplit/>
        </w:trPr>
        <w:tc>
          <w:tcPr>
            <w:tcW w:w="0" w:type="auto"/>
            <w:tcBorders>
              <w:top w:val="single" w:sz="4" w:space="0" w:color="A6A6A6" w:themeColor="background1" w:themeShade="A6"/>
              <w:right w:val="single" w:sz="4" w:space="0" w:color="000000" w:themeColor="text1"/>
            </w:tcBorders>
          </w:tcPr>
          <w:p w14:paraId="03053497" w14:textId="77777777" w:rsidR="00F34BB9" w:rsidRDefault="00F34BB9" w:rsidP="00F34BB9">
            <w:pPr>
              <w:pStyle w:val="NormalinTable"/>
            </w:pPr>
            <w:r>
              <w:rPr>
                <w:b/>
              </w:rPr>
              <w:t>2935 10 00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BF412B" w14:textId="77777777" w:rsidR="00F34BB9" w:rsidRDefault="00F34BB9" w:rsidP="00F34BB9">
            <w:pPr>
              <w:pStyle w:val="NormalinTable"/>
              <w:tabs>
                <w:tab w:val="left" w:pos="1250"/>
              </w:tabs>
            </w:pPr>
            <w:r>
              <w:t>0.00%</w:t>
            </w:r>
          </w:p>
        </w:tc>
      </w:tr>
      <w:tr w:rsidR="00F34BB9" w14:paraId="5D162AF5" w14:textId="77777777" w:rsidTr="00C0096D">
        <w:trPr>
          <w:cantSplit/>
        </w:trPr>
        <w:tc>
          <w:tcPr>
            <w:tcW w:w="0" w:type="auto"/>
            <w:tcBorders>
              <w:top w:val="single" w:sz="4" w:space="0" w:color="A6A6A6" w:themeColor="background1" w:themeShade="A6"/>
              <w:right w:val="single" w:sz="4" w:space="0" w:color="000000" w:themeColor="text1"/>
            </w:tcBorders>
          </w:tcPr>
          <w:p w14:paraId="1E6E6ECA" w14:textId="77777777" w:rsidR="00F34BB9" w:rsidRDefault="00F34BB9" w:rsidP="00F34BB9">
            <w:pPr>
              <w:pStyle w:val="NormalinTable"/>
            </w:pPr>
            <w:r>
              <w:rPr>
                <w:b/>
              </w:rPr>
              <w:t>2935 20 00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9D0D5C" w14:textId="77777777" w:rsidR="00F34BB9" w:rsidRDefault="00F34BB9" w:rsidP="00F34BB9">
            <w:pPr>
              <w:pStyle w:val="NormalinTable"/>
              <w:tabs>
                <w:tab w:val="left" w:pos="1250"/>
              </w:tabs>
            </w:pPr>
            <w:r>
              <w:t>0.00%</w:t>
            </w:r>
          </w:p>
        </w:tc>
      </w:tr>
      <w:tr w:rsidR="00F34BB9" w14:paraId="54C43B7D" w14:textId="77777777" w:rsidTr="00C0096D">
        <w:trPr>
          <w:cantSplit/>
        </w:trPr>
        <w:tc>
          <w:tcPr>
            <w:tcW w:w="0" w:type="auto"/>
            <w:tcBorders>
              <w:top w:val="single" w:sz="4" w:space="0" w:color="A6A6A6" w:themeColor="background1" w:themeShade="A6"/>
              <w:right w:val="single" w:sz="4" w:space="0" w:color="000000" w:themeColor="text1"/>
            </w:tcBorders>
          </w:tcPr>
          <w:p w14:paraId="367ADD1C" w14:textId="77777777" w:rsidR="00F34BB9" w:rsidRDefault="00F34BB9" w:rsidP="00F34BB9">
            <w:pPr>
              <w:pStyle w:val="NormalinTable"/>
            </w:pPr>
            <w:r>
              <w:rPr>
                <w:b/>
              </w:rPr>
              <w:t>2935 30 00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81486D" w14:textId="77777777" w:rsidR="00F34BB9" w:rsidRDefault="00F34BB9" w:rsidP="00F34BB9">
            <w:pPr>
              <w:pStyle w:val="NormalinTable"/>
              <w:tabs>
                <w:tab w:val="left" w:pos="1250"/>
              </w:tabs>
            </w:pPr>
            <w:r>
              <w:t>0.00%</w:t>
            </w:r>
          </w:p>
        </w:tc>
      </w:tr>
      <w:tr w:rsidR="00F34BB9" w14:paraId="65719527" w14:textId="77777777" w:rsidTr="00C0096D">
        <w:trPr>
          <w:cantSplit/>
        </w:trPr>
        <w:tc>
          <w:tcPr>
            <w:tcW w:w="0" w:type="auto"/>
            <w:tcBorders>
              <w:top w:val="single" w:sz="4" w:space="0" w:color="A6A6A6" w:themeColor="background1" w:themeShade="A6"/>
              <w:right w:val="single" w:sz="4" w:space="0" w:color="000000" w:themeColor="text1"/>
            </w:tcBorders>
          </w:tcPr>
          <w:p w14:paraId="072B059A" w14:textId="77777777" w:rsidR="00F34BB9" w:rsidRDefault="00F34BB9" w:rsidP="00F34BB9">
            <w:pPr>
              <w:pStyle w:val="NormalinTable"/>
            </w:pPr>
            <w:r>
              <w:rPr>
                <w:b/>
              </w:rPr>
              <w:t>2935 40 00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829A99" w14:textId="77777777" w:rsidR="00F34BB9" w:rsidRDefault="00F34BB9" w:rsidP="00F34BB9">
            <w:pPr>
              <w:pStyle w:val="NormalinTable"/>
              <w:tabs>
                <w:tab w:val="left" w:pos="1250"/>
              </w:tabs>
            </w:pPr>
            <w:r>
              <w:t>0.00%</w:t>
            </w:r>
          </w:p>
        </w:tc>
      </w:tr>
      <w:tr w:rsidR="00F34BB9" w14:paraId="51FE9892" w14:textId="77777777" w:rsidTr="00C0096D">
        <w:trPr>
          <w:cantSplit/>
        </w:trPr>
        <w:tc>
          <w:tcPr>
            <w:tcW w:w="0" w:type="auto"/>
            <w:tcBorders>
              <w:top w:val="single" w:sz="4" w:space="0" w:color="A6A6A6" w:themeColor="background1" w:themeShade="A6"/>
              <w:right w:val="single" w:sz="4" w:space="0" w:color="000000" w:themeColor="text1"/>
            </w:tcBorders>
          </w:tcPr>
          <w:p w14:paraId="5173F480" w14:textId="77777777" w:rsidR="00F34BB9" w:rsidRDefault="00F34BB9" w:rsidP="00F34BB9">
            <w:pPr>
              <w:pStyle w:val="NormalinTable"/>
            </w:pPr>
            <w:r>
              <w:rPr>
                <w:b/>
              </w:rPr>
              <w:t>2935 50 00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77AB96" w14:textId="77777777" w:rsidR="00F34BB9" w:rsidRDefault="00F34BB9" w:rsidP="00F34BB9">
            <w:pPr>
              <w:pStyle w:val="NormalinTable"/>
              <w:tabs>
                <w:tab w:val="left" w:pos="1250"/>
              </w:tabs>
            </w:pPr>
            <w:r>
              <w:t>0.00%</w:t>
            </w:r>
          </w:p>
        </w:tc>
      </w:tr>
      <w:tr w:rsidR="00F34BB9" w14:paraId="2C769909" w14:textId="77777777" w:rsidTr="00C0096D">
        <w:trPr>
          <w:cantSplit/>
        </w:trPr>
        <w:tc>
          <w:tcPr>
            <w:tcW w:w="0" w:type="auto"/>
            <w:tcBorders>
              <w:top w:val="single" w:sz="4" w:space="0" w:color="A6A6A6" w:themeColor="background1" w:themeShade="A6"/>
              <w:right w:val="single" w:sz="4" w:space="0" w:color="000000" w:themeColor="text1"/>
            </w:tcBorders>
          </w:tcPr>
          <w:p w14:paraId="2F2FF547" w14:textId="77777777" w:rsidR="00F34BB9" w:rsidRDefault="00F34BB9" w:rsidP="00F34BB9">
            <w:pPr>
              <w:pStyle w:val="NormalinTable"/>
            </w:pPr>
            <w:r>
              <w:rPr>
                <w:b/>
              </w:rPr>
              <w:t>2935 90 90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E16F45" w14:textId="77777777" w:rsidR="00F34BB9" w:rsidRDefault="00F34BB9" w:rsidP="00F34BB9">
            <w:pPr>
              <w:pStyle w:val="NormalinTable"/>
              <w:tabs>
                <w:tab w:val="left" w:pos="1250"/>
              </w:tabs>
            </w:pPr>
            <w:r>
              <w:t>0.00%</w:t>
            </w:r>
          </w:p>
        </w:tc>
      </w:tr>
      <w:tr w:rsidR="00F34BB9" w14:paraId="05D36851" w14:textId="77777777" w:rsidTr="00C0096D">
        <w:trPr>
          <w:cantSplit/>
        </w:trPr>
        <w:tc>
          <w:tcPr>
            <w:tcW w:w="0" w:type="auto"/>
            <w:tcBorders>
              <w:top w:val="single" w:sz="4" w:space="0" w:color="A6A6A6" w:themeColor="background1" w:themeShade="A6"/>
              <w:right w:val="single" w:sz="4" w:space="0" w:color="000000" w:themeColor="text1"/>
            </w:tcBorders>
          </w:tcPr>
          <w:p w14:paraId="5CD9C87B" w14:textId="77777777" w:rsidR="00F34BB9" w:rsidRDefault="00F34BB9" w:rsidP="00F34BB9">
            <w:pPr>
              <w:pStyle w:val="NormalinTable"/>
            </w:pPr>
            <w:r>
              <w:rPr>
                <w:b/>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ED0B33" w14:textId="77777777" w:rsidR="00F34BB9" w:rsidRDefault="00F34BB9" w:rsidP="00F34BB9">
            <w:pPr>
              <w:pStyle w:val="NormalinTable"/>
              <w:tabs>
                <w:tab w:val="left" w:pos="1250"/>
              </w:tabs>
            </w:pPr>
            <w:r>
              <w:t>0.00%</w:t>
            </w:r>
          </w:p>
        </w:tc>
      </w:tr>
      <w:tr w:rsidR="00F34BB9" w14:paraId="4AF61575" w14:textId="77777777" w:rsidTr="00C0096D">
        <w:trPr>
          <w:cantSplit/>
        </w:trPr>
        <w:tc>
          <w:tcPr>
            <w:tcW w:w="0" w:type="auto"/>
            <w:tcBorders>
              <w:top w:val="single" w:sz="4" w:space="0" w:color="A6A6A6" w:themeColor="background1" w:themeShade="A6"/>
              <w:right w:val="single" w:sz="4" w:space="0" w:color="000000" w:themeColor="text1"/>
            </w:tcBorders>
          </w:tcPr>
          <w:p w14:paraId="1A55952A" w14:textId="77777777" w:rsidR="00F34BB9" w:rsidRDefault="00F34BB9" w:rsidP="00F34BB9">
            <w:pPr>
              <w:pStyle w:val="NormalinTable"/>
            </w:pPr>
            <w:r>
              <w:rPr>
                <w:b/>
              </w:rPr>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482667" w14:textId="77777777" w:rsidR="00F34BB9" w:rsidRDefault="00F34BB9" w:rsidP="00F34BB9">
            <w:pPr>
              <w:pStyle w:val="NormalinTable"/>
              <w:tabs>
                <w:tab w:val="left" w:pos="1250"/>
              </w:tabs>
            </w:pPr>
            <w:r>
              <w:t>0.00%</w:t>
            </w:r>
          </w:p>
        </w:tc>
      </w:tr>
      <w:tr w:rsidR="00F34BB9" w14:paraId="0365BB07" w14:textId="77777777" w:rsidTr="00C0096D">
        <w:trPr>
          <w:cantSplit/>
        </w:trPr>
        <w:tc>
          <w:tcPr>
            <w:tcW w:w="0" w:type="auto"/>
            <w:tcBorders>
              <w:top w:val="single" w:sz="4" w:space="0" w:color="A6A6A6" w:themeColor="background1" w:themeShade="A6"/>
              <w:right w:val="single" w:sz="4" w:space="0" w:color="000000" w:themeColor="text1"/>
            </w:tcBorders>
          </w:tcPr>
          <w:p w14:paraId="5DA213C0" w14:textId="77777777" w:rsidR="00F34BB9" w:rsidRDefault="00F34BB9" w:rsidP="00F34BB9">
            <w:pPr>
              <w:pStyle w:val="NormalinTable"/>
            </w:pPr>
            <w:r>
              <w:rPr>
                <w:b/>
              </w:rPr>
              <w:t>2941 20 30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DC9C52" w14:textId="77777777" w:rsidR="00F34BB9" w:rsidRDefault="00F34BB9" w:rsidP="00F34BB9">
            <w:pPr>
              <w:pStyle w:val="NormalinTable"/>
              <w:tabs>
                <w:tab w:val="left" w:pos="1250"/>
              </w:tabs>
            </w:pPr>
            <w:r>
              <w:t>0.00%</w:t>
            </w:r>
          </w:p>
        </w:tc>
      </w:tr>
      <w:tr w:rsidR="00F34BB9" w14:paraId="1418EA23" w14:textId="77777777" w:rsidTr="00C0096D">
        <w:trPr>
          <w:cantSplit/>
        </w:trPr>
        <w:tc>
          <w:tcPr>
            <w:tcW w:w="0" w:type="auto"/>
            <w:tcBorders>
              <w:top w:val="single" w:sz="4" w:space="0" w:color="A6A6A6" w:themeColor="background1" w:themeShade="A6"/>
              <w:right w:val="single" w:sz="4" w:space="0" w:color="000000" w:themeColor="text1"/>
            </w:tcBorders>
          </w:tcPr>
          <w:p w14:paraId="70C4A8B9" w14:textId="77777777" w:rsidR="00F34BB9" w:rsidRDefault="00F34BB9" w:rsidP="00F34BB9">
            <w:pPr>
              <w:pStyle w:val="NormalinTable"/>
            </w:pPr>
            <w:r>
              <w:rPr>
                <w:b/>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89AF5A" w14:textId="77777777" w:rsidR="00F34BB9" w:rsidRDefault="00F34BB9" w:rsidP="00F34BB9">
            <w:pPr>
              <w:pStyle w:val="NormalinTable"/>
              <w:tabs>
                <w:tab w:val="left" w:pos="1250"/>
              </w:tabs>
            </w:pPr>
            <w:r>
              <w:t>0.00%</w:t>
            </w:r>
          </w:p>
        </w:tc>
      </w:tr>
      <w:tr w:rsidR="00F34BB9" w14:paraId="336A54E6" w14:textId="77777777" w:rsidTr="00C0096D">
        <w:trPr>
          <w:cantSplit/>
        </w:trPr>
        <w:tc>
          <w:tcPr>
            <w:tcW w:w="0" w:type="auto"/>
            <w:tcBorders>
              <w:top w:val="single" w:sz="4" w:space="0" w:color="A6A6A6" w:themeColor="background1" w:themeShade="A6"/>
              <w:right w:val="single" w:sz="4" w:space="0" w:color="000000" w:themeColor="text1"/>
            </w:tcBorders>
          </w:tcPr>
          <w:p w14:paraId="1ADAFD69" w14:textId="77777777" w:rsidR="00F34BB9" w:rsidRDefault="00F34BB9" w:rsidP="00F34BB9">
            <w:pPr>
              <w:pStyle w:val="NormalinTable"/>
            </w:pPr>
            <w:r>
              <w:rPr>
                <w:b/>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385D90" w14:textId="77777777" w:rsidR="00F34BB9" w:rsidRDefault="00F34BB9" w:rsidP="00F34BB9">
            <w:pPr>
              <w:pStyle w:val="NormalinTable"/>
              <w:tabs>
                <w:tab w:val="left" w:pos="1250"/>
              </w:tabs>
            </w:pPr>
            <w:r>
              <w:t>0.00%</w:t>
            </w:r>
          </w:p>
        </w:tc>
      </w:tr>
      <w:tr w:rsidR="00F34BB9" w14:paraId="38D427DC" w14:textId="77777777" w:rsidTr="00C0096D">
        <w:trPr>
          <w:cantSplit/>
        </w:trPr>
        <w:tc>
          <w:tcPr>
            <w:tcW w:w="0" w:type="auto"/>
            <w:tcBorders>
              <w:top w:val="single" w:sz="4" w:space="0" w:color="A6A6A6" w:themeColor="background1" w:themeShade="A6"/>
              <w:right w:val="single" w:sz="4" w:space="0" w:color="000000" w:themeColor="text1"/>
            </w:tcBorders>
          </w:tcPr>
          <w:p w14:paraId="1147D180" w14:textId="77777777" w:rsidR="00F34BB9" w:rsidRDefault="00F34BB9" w:rsidP="00F34BB9">
            <w:pPr>
              <w:pStyle w:val="NormalinTable"/>
            </w:pPr>
            <w:r>
              <w:rPr>
                <w:b/>
              </w:rPr>
              <w:t>3201 20 00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3CDC17" w14:textId="77777777" w:rsidR="00F34BB9" w:rsidRDefault="00F34BB9" w:rsidP="00F34BB9">
            <w:pPr>
              <w:pStyle w:val="NormalinTable"/>
              <w:tabs>
                <w:tab w:val="left" w:pos="1250"/>
              </w:tabs>
            </w:pPr>
            <w:r>
              <w:t>0.00%</w:t>
            </w:r>
          </w:p>
        </w:tc>
      </w:tr>
      <w:tr w:rsidR="00F34BB9" w14:paraId="18731860" w14:textId="77777777" w:rsidTr="00C0096D">
        <w:trPr>
          <w:cantSplit/>
        </w:trPr>
        <w:tc>
          <w:tcPr>
            <w:tcW w:w="0" w:type="auto"/>
            <w:tcBorders>
              <w:top w:val="single" w:sz="4" w:space="0" w:color="A6A6A6" w:themeColor="background1" w:themeShade="A6"/>
              <w:right w:val="single" w:sz="4" w:space="0" w:color="000000" w:themeColor="text1"/>
            </w:tcBorders>
          </w:tcPr>
          <w:p w14:paraId="3E0A0408" w14:textId="77777777" w:rsidR="00F34BB9" w:rsidRDefault="00F34BB9" w:rsidP="00F34BB9">
            <w:pPr>
              <w:pStyle w:val="NormalinTable"/>
            </w:pPr>
            <w:r>
              <w:rPr>
                <w:b/>
              </w:rPr>
              <w:lastRenderedPageBreak/>
              <w:t>3201 90 20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4969F8" w14:textId="77777777" w:rsidR="00F34BB9" w:rsidRDefault="00F34BB9" w:rsidP="00F34BB9">
            <w:pPr>
              <w:pStyle w:val="NormalinTable"/>
              <w:tabs>
                <w:tab w:val="left" w:pos="1250"/>
              </w:tabs>
            </w:pPr>
            <w:r>
              <w:t>0.00%</w:t>
            </w:r>
          </w:p>
        </w:tc>
      </w:tr>
      <w:tr w:rsidR="00F34BB9" w14:paraId="60838374" w14:textId="77777777" w:rsidTr="00C0096D">
        <w:trPr>
          <w:cantSplit/>
        </w:trPr>
        <w:tc>
          <w:tcPr>
            <w:tcW w:w="0" w:type="auto"/>
            <w:tcBorders>
              <w:top w:val="single" w:sz="4" w:space="0" w:color="A6A6A6" w:themeColor="background1" w:themeShade="A6"/>
              <w:right w:val="single" w:sz="4" w:space="0" w:color="000000" w:themeColor="text1"/>
            </w:tcBorders>
          </w:tcPr>
          <w:p w14:paraId="127AE715" w14:textId="77777777" w:rsidR="00F34BB9" w:rsidRDefault="00F34BB9" w:rsidP="00F34BB9">
            <w:pPr>
              <w:pStyle w:val="NormalinTable"/>
            </w:pPr>
            <w:r>
              <w:rPr>
                <w:b/>
              </w:rPr>
              <w:t>3201 90 90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FFB9B1" w14:textId="77777777" w:rsidR="00F34BB9" w:rsidRDefault="00F34BB9" w:rsidP="00F34BB9">
            <w:pPr>
              <w:pStyle w:val="NormalinTable"/>
              <w:tabs>
                <w:tab w:val="left" w:pos="1250"/>
              </w:tabs>
            </w:pPr>
            <w:r>
              <w:t>0.00%</w:t>
            </w:r>
          </w:p>
        </w:tc>
      </w:tr>
      <w:tr w:rsidR="00F34BB9" w14:paraId="17955574" w14:textId="77777777" w:rsidTr="00C0096D">
        <w:trPr>
          <w:cantSplit/>
        </w:trPr>
        <w:tc>
          <w:tcPr>
            <w:tcW w:w="0" w:type="auto"/>
            <w:tcBorders>
              <w:top w:val="single" w:sz="4" w:space="0" w:color="A6A6A6" w:themeColor="background1" w:themeShade="A6"/>
              <w:right w:val="single" w:sz="4" w:space="0" w:color="000000" w:themeColor="text1"/>
            </w:tcBorders>
          </w:tcPr>
          <w:p w14:paraId="3056F646" w14:textId="77777777" w:rsidR="00F34BB9" w:rsidRDefault="00F34BB9" w:rsidP="00F34BB9">
            <w:pPr>
              <w:pStyle w:val="NormalinTable"/>
            </w:pPr>
            <w:r>
              <w:rPr>
                <w:b/>
              </w:rPr>
              <w:t>3202 00 00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329BF2" w14:textId="77777777" w:rsidR="00F34BB9" w:rsidRDefault="00F34BB9" w:rsidP="00F34BB9">
            <w:pPr>
              <w:pStyle w:val="NormalinTable"/>
              <w:tabs>
                <w:tab w:val="left" w:pos="1250"/>
              </w:tabs>
            </w:pPr>
            <w:r>
              <w:t>0.00%</w:t>
            </w:r>
          </w:p>
        </w:tc>
      </w:tr>
      <w:tr w:rsidR="00F34BB9" w14:paraId="366CB44F" w14:textId="77777777" w:rsidTr="00C0096D">
        <w:trPr>
          <w:cantSplit/>
        </w:trPr>
        <w:tc>
          <w:tcPr>
            <w:tcW w:w="0" w:type="auto"/>
            <w:tcBorders>
              <w:top w:val="single" w:sz="4" w:space="0" w:color="A6A6A6" w:themeColor="background1" w:themeShade="A6"/>
              <w:right w:val="single" w:sz="4" w:space="0" w:color="000000" w:themeColor="text1"/>
            </w:tcBorders>
          </w:tcPr>
          <w:p w14:paraId="56FC0201" w14:textId="77777777" w:rsidR="00F34BB9" w:rsidRDefault="00F34BB9" w:rsidP="00F34BB9">
            <w:pPr>
              <w:pStyle w:val="NormalinTable"/>
            </w:pPr>
            <w:r>
              <w:rPr>
                <w:b/>
              </w:rPr>
              <w:t>3203 00 90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E5C96A" w14:textId="77777777" w:rsidR="00F34BB9" w:rsidRDefault="00F34BB9" w:rsidP="00F34BB9">
            <w:pPr>
              <w:pStyle w:val="NormalinTable"/>
              <w:tabs>
                <w:tab w:val="left" w:pos="1250"/>
              </w:tabs>
            </w:pPr>
            <w:r>
              <w:t>0.00%</w:t>
            </w:r>
          </w:p>
        </w:tc>
      </w:tr>
      <w:tr w:rsidR="00F34BB9" w14:paraId="27D70710" w14:textId="77777777" w:rsidTr="00C0096D">
        <w:trPr>
          <w:cantSplit/>
        </w:trPr>
        <w:tc>
          <w:tcPr>
            <w:tcW w:w="0" w:type="auto"/>
            <w:tcBorders>
              <w:top w:val="single" w:sz="4" w:space="0" w:color="A6A6A6" w:themeColor="background1" w:themeShade="A6"/>
              <w:right w:val="single" w:sz="4" w:space="0" w:color="000000" w:themeColor="text1"/>
            </w:tcBorders>
          </w:tcPr>
          <w:p w14:paraId="034E1B83" w14:textId="77777777" w:rsidR="00F34BB9" w:rsidRDefault="00F34BB9" w:rsidP="00F34BB9">
            <w:pPr>
              <w:pStyle w:val="NormalinTable"/>
            </w:pPr>
            <w:r>
              <w:rPr>
                <w:b/>
              </w:rPr>
              <w:t>3204 00 00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8217C6" w14:textId="77777777" w:rsidR="00F34BB9" w:rsidRDefault="00F34BB9" w:rsidP="00F34BB9">
            <w:pPr>
              <w:pStyle w:val="NormalinTable"/>
              <w:tabs>
                <w:tab w:val="left" w:pos="1250"/>
              </w:tabs>
            </w:pPr>
            <w:r>
              <w:t>0.00%</w:t>
            </w:r>
          </w:p>
        </w:tc>
      </w:tr>
      <w:tr w:rsidR="00F34BB9" w14:paraId="4F1D9B92" w14:textId="77777777" w:rsidTr="00C0096D">
        <w:trPr>
          <w:cantSplit/>
        </w:trPr>
        <w:tc>
          <w:tcPr>
            <w:tcW w:w="0" w:type="auto"/>
            <w:tcBorders>
              <w:top w:val="single" w:sz="4" w:space="0" w:color="A6A6A6" w:themeColor="background1" w:themeShade="A6"/>
              <w:right w:val="single" w:sz="4" w:space="0" w:color="000000" w:themeColor="text1"/>
            </w:tcBorders>
          </w:tcPr>
          <w:p w14:paraId="7F36AC27" w14:textId="77777777" w:rsidR="00F34BB9" w:rsidRDefault="00F34BB9" w:rsidP="00F34BB9">
            <w:pPr>
              <w:pStyle w:val="NormalinTable"/>
            </w:pPr>
            <w:r>
              <w:rPr>
                <w:b/>
              </w:rPr>
              <w:t>3205 00 00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774EF9" w14:textId="77777777" w:rsidR="00F34BB9" w:rsidRDefault="00F34BB9" w:rsidP="00F34BB9">
            <w:pPr>
              <w:pStyle w:val="NormalinTable"/>
              <w:tabs>
                <w:tab w:val="left" w:pos="1250"/>
              </w:tabs>
            </w:pPr>
            <w:r>
              <w:t>0.00%</w:t>
            </w:r>
          </w:p>
        </w:tc>
      </w:tr>
      <w:tr w:rsidR="00F34BB9" w14:paraId="5B6890C8" w14:textId="77777777" w:rsidTr="00C0096D">
        <w:trPr>
          <w:cantSplit/>
        </w:trPr>
        <w:tc>
          <w:tcPr>
            <w:tcW w:w="0" w:type="auto"/>
            <w:tcBorders>
              <w:top w:val="single" w:sz="4" w:space="0" w:color="A6A6A6" w:themeColor="background1" w:themeShade="A6"/>
              <w:right w:val="single" w:sz="4" w:space="0" w:color="000000" w:themeColor="text1"/>
            </w:tcBorders>
          </w:tcPr>
          <w:p w14:paraId="3DE60648" w14:textId="77777777" w:rsidR="00F34BB9" w:rsidRDefault="00F34BB9" w:rsidP="00F34BB9">
            <w:pPr>
              <w:pStyle w:val="NormalinTable"/>
            </w:pPr>
            <w:r>
              <w:rPr>
                <w:b/>
              </w:rPr>
              <w:t>3206 00 00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8BD49E" w14:textId="77777777" w:rsidR="00F34BB9" w:rsidRDefault="00F34BB9" w:rsidP="00F34BB9">
            <w:pPr>
              <w:pStyle w:val="NormalinTable"/>
              <w:tabs>
                <w:tab w:val="left" w:pos="1250"/>
              </w:tabs>
            </w:pPr>
            <w:r>
              <w:t>0.00%</w:t>
            </w:r>
          </w:p>
        </w:tc>
      </w:tr>
      <w:tr w:rsidR="00F34BB9" w14:paraId="5F55CACB" w14:textId="77777777" w:rsidTr="00C0096D">
        <w:trPr>
          <w:cantSplit/>
        </w:trPr>
        <w:tc>
          <w:tcPr>
            <w:tcW w:w="0" w:type="auto"/>
            <w:tcBorders>
              <w:top w:val="single" w:sz="4" w:space="0" w:color="A6A6A6" w:themeColor="background1" w:themeShade="A6"/>
              <w:right w:val="single" w:sz="4" w:space="0" w:color="000000" w:themeColor="text1"/>
            </w:tcBorders>
          </w:tcPr>
          <w:p w14:paraId="55872B43" w14:textId="77777777" w:rsidR="00F34BB9" w:rsidRDefault="00F34BB9" w:rsidP="00F34BB9">
            <w:pPr>
              <w:pStyle w:val="NormalinTable"/>
            </w:pPr>
            <w:r>
              <w:rPr>
                <w:b/>
              </w:rPr>
              <w:t>3207 00 00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9384AE" w14:textId="77777777" w:rsidR="00F34BB9" w:rsidRDefault="00F34BB9" w:rsidP="00F34BB9">
            <w:pPr>
              <w:pStyle w:val="NormalinTable"/>
              <w:tabs>
                <w:tab w:val="left" w:pos="1250"/>
              </w:tabs>
            </w:pPr>
            <w:r>
              <w:t>0.00%</w:t>
            </w:r>
          </w:p>
        </w:tc>
      </w:tr>
      <w:tr w:rsidR="00F34BB9" w14:paraId="10DABCA3" w14:textId="77777777" w:rsidTr="00C0096D">
        <w:trPr>
          <w:cantSplit/>
        </w:trPr>
        <w:tc>
          <w:tcPr>
            <w:tcW w:w="0" w:type="auto"/>
            <w:tcBorders>
              <w:top w:val="single" w:sz="4" w:space="0" w:color="A6A6A6" w:themeColor="background1" w:themeShade="A6"/>
              <w:right w:val="single" w:sz="4" w:space="0" w:color="000000" w:themeColor="text1"/>
            </w:tcBorders>
          </w:tcPr>
          <w:p w14:paraId="7951C7CD" w14:textId="77777777" w:rsidR="00F34BB9" w:rsidRDefault="00F34BB9" w:rsidP="00F34BB9">
            <w:pPr>
              <w:pStyle w:val="NormalinTable"/>
            </w:pPr>
            <w:r>
              <w:rPr>
                <w:b/>
              </w:rPr>
              <w:t>3208 00 00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6AFF8E" w14:textId="77777777" w:rsidR="00F34BB9" w:rsidRDefault="00F34BB9" w:rsidP="00F34BB9">
            <w:pPr>
              <w:pStyle w:val="NormalinTable"/>
              <w:tabs>
                <w:tab w:val="left" w:pos="1250"/>
              </w:tabs>
            </w:pPr>
            <w:r>
              <w:t>0.00%</w:t>
            </w:r>
          </w:p>
        </w:tc>
      </w:tr>
      <w:tr w:rsidR="00F34BB9" w14:paraId="3EBEA4A4" w14:textId="77777777" w:rsidTr="00C0096D">
        <w:trPr>
          <w:cantSplit/>
        </w:trPr>
        <w:tc>
          <w:tcPr>
            <w:tcW w:w="0" w:type="auto"/>
            <w:tcBorders>
              <w:top w:val="single" w:sz="4" w:space="0" w:color="A6A6A6" w:themeColor="background1" w:themeShade="A6"/>
              <w:right w:val="single" w:sz="4" w:space="0" w:color="000000" w:themeColor="text1"/>
            </w:tcBorders>
          </w:tcPr>
          <w:p w14:paraId="328368B8" w14:textId="77777777" w:rsidR="00F34BB9" w:rsidRDefault="00F34BB9" w:rsidP="00F34BB9">
            <w:pPr>
              <w:pStyle w:val="NormalinTable"/>
            </w:pPr>
            <w:r>
              <w:rPr>
                <w:b/>
              </w:rPr>
              <w:t>3209 00 00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553AD3" w14:textId="77777777" w:rsidR="00F34BB9" w:rsidRDefault="00F34BB9" w:rsidP="00F34BB9">
            <w:pPr>
              <w:pStyle w:val="NormalinTable"/>
              <w:tabs>
                <w:tab w:val="left" w:pos="1250"/>
              </w:tabs>
            </w:pPr>
            <w:r>
              <w:t>0.00%</w:t>
            </w:r>
          </w:p>
        </w:tc>
      </w:tr>
      <w:tr w:rsidR="00F34BB9" w14:paraId="78FBB6D3" w14:textId="77777777" w:rsidTr="00C0096D">
        <w:trPr>
          <w:cantSplit/>
        </w:trPr>
        <w:tc>
          <w:tcPr>
            <w:tcW w:w="0" w:type="auto"/>
            <w:tcBorders>
              <w:top w:val="single" w:sz="4" w:space="0" w:color="A6A6A6" w:themeColor="background1" w:themeShade="A6"/>
              <w:right w:val="single" w:sz="4" w:space="0" w:color="000000" w:themeColor="text1"/>
            </w:tcBorders>
          </w:tcPr>
          <w:p w14:paraId="32BF0850" w14:textId="77777777" w:rsidR="00F34BB9" w:rsidRDefault="00F34BB9" w:rsidP="00F34BB9">
            <w:pPr>
              <w:pStyle w:val="NormalinTable"/>
            </w:pPr>
            <w:r>
              <w:rPr>
                <w:b/>
              </w:rPr>
              <w:t>3210 00 00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AEABA5" w14:textId="77777777" w:rsidR="00F34BB9" w:rsidRDefault="00F34BB9" w:rsidP="00F34BB9">
            <w:pPr>
              <w:pStyle w:val="NormalinTable"/>
              <w:tabs>
                <w:tab w:val="left" w:pos="1250"/>
              </w:tabs>
            </w:pPr>
            <w:r>
              <w:t>0.00%</w:t>
            </w:r>
          </w:p>
        </w:tc>
      </w:tr>
      <w:tr w:rsidR="00F34BB9" w14:paraId="43B4E488" w14:textId="77777777" w:rsidTr="00C0096D">
        <w:trPr>
          <w:cantSplit/>
        </w:trPr>
        <w:tc>
          <w:tcPr>
            <w:tcW w:w="0" w:type="auto"/>
            <w:tcBorders>
              <w:top w:val="single" w:sz="4" w:space="0" w:color="A6A6A6" w:themeColor="background1" w:themeShade="A6"/>
              <w:right w:val="single" w:sz="4" w:space="0" w:color="000000" w:themeColor="text1"/>
            </w:tcBorders>
          </w:tcPr>
          <w:p w14:paraId="6BA1AD58" w14:textId="77777777" w:rsidR="00F34BB9" w:rsidRDefault="00F34BB9" w:rsidP="00F34BB9">
            <w:pPr>
              <w:pStyle w:val="NormalinTable"/>
            </w:pPr>
            <w:r>
              <w:rPr>
                <w:b/>
              </w:rPr>
              <w:t>3211 00 00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83EA00" w14:textId="77777777" w:rsidR="00F34BB9" w:rsidRDefault="00F34BB9" w:rsidP="00F34BB9">
            <w:pPr>
              <w:pStyle w:val="NormalinTable"/>
              <w:tabs>
                <w:tab w:val="left" w:pos="1250"/>
              </w:tabs>
            </w:pPr>
            <w:r>
              <w:t>0.00%</w:t>
            </w:r>
          </w:p>
        </w:tc>
      </w:tr>
      <w:tr w:rsidR="00F34BB9" w14:paraId="393ED652" w14:textId="77777777" w:rsidTr="00C0096D">
        <w:trPr>
          <w:cantSplit/>
        </w:trPr>
        <w:tc>
          <w:tcPr>
            <w:tcW w:w="0" w:type="auto"/>
            <w:tcBorders>
              <w:top w:val="single" w:sz="4" w:space="0" w:color="A6A6A6" w:themeColor="background1" w:themeShade="A6"/>
              <w:right w:val="single" w:sz="4" w:space="0" w:color="000000" w:themeColor="text1"/>
            </w:tcBorders>
          </w:tcPr>
          <w:p w14:paraId="0DB009C7" w14:textId="77777777" w:rsidR="00F34BB9" w:rsidRDefault="00F34BB9" w:rsidP="00F34BB9">
            <w:pPr>
              <w:pStyle w:val="NormalinTable"/>
            </w:pPr>
            <w:r>
              <w:rPr>
                <w:b/>
              </w:rPr>
              <w:t>3212 00 00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73DF00" w14:textId="77777777" w:rsidR="00F34BB9" w:rsidRDefault="00F34BB9" w:rsidP="00F34BB9">
            <w:pPr>
              <w:pStyle w:val="NormalinTable"/>
              <w:tabs>
                <w:tab w:val="left" w:pos="1250"/>
              </w:tabs>
            </w:pPr>
            <w:r>
              <w:t>0.00%</w:t>
            </w:r>
          </w:p>
        </w:tc>
      </w:tr>
      <w:tr w:rsidR="00F34BB9" w14:paraId="0B35422A" w14:textId="77777777" w:rsidTr="00C0096D">
        <w:trPr>
          <w:cantSplit/>
        </w:trPr>
        <w:tc>
          <w:tcPr>
            <w:tcW w:w="0" w:type="auto"/>
            <w:tcBorders>
              <w:top w:val="single" w:sz="4" w:space="0" w:color="A6A6A6" w:themeColor="background1" w:themeShade="A6"/>
              <w:right w:val="single" w:sz="4" w:space="0" w:color="000000" w:themeColor="text1"/>
            </w:tcBorders>
          </w:tcPr>
          <w:p w14:paraId="3AB0E108" w14:textId="77777777" w:rsidR="00F34BB9" w:rsidRDefault="00F34BB9" w:rsidP="00F34BB9">
            <w:pPr>
              <w:pStyle w:val="NormalinTable"/>
            </w:pPr>
            <w:r>
              <w:rPr>
                <w:b/>
              </w:rPr>
              <w:t>3213 00 00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B5B032" w14:textId="77777777" w:rsidR="00F34BB9" w:rsidRDefault="00F34BB9" w:rsidP="00F34BB9">
            <w:pPr>
              <w:pStyle w:val="NormalinTable"/>
              <w:tabs>
                <w:tab w:val="left" w:pos="1250"/>
              </w:tabs>
            </w:pPr>
            <w:r>
              <w:t>0.00%</w:t>
            </w:r>
          </w:p>
        </w:tc>
      </w:tr>
      <w:tr w:rsidR="00F34BB9" w14:paraId="120AFBCF" w14:textId="77777777" w:rsidTr="00C0096D">
        <w:trPr>
          <w:cantSplit/>
        </w:trPr>
        <w:tc>
          <w:tcPr>
            <w:tcW w:w="0" w:type="auto"/>
            <w:tcBorders>
              <w:top w:val="single" w:sz="4" w:space="0" w:color="A6A6A6" w:themeColor="background1" w:themeShade="A6"/>
              <w:right w:val="single" w:sz="4" w:space="0" w:color="000000" w:themeColor="text1"/>
            </w:tcBorders>
          </w:tcPr>
          <w:p w14:paraId="1537EA20" w14:textId="77777777" w:rsidR="00F34BB9" w:rsidRDefault="00F34BB9" w:rsidP="00F34BB9">
            <w:pPr>
              <w:pStyle w:val="NormalinTable"/>
            </w:pPr>
            <w:r>
              <w:rPr>
                <w:b/>
              </w:rPr>
              <w:t>3214 00 00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1D8F31" w14:textId="77777777" w:rsidR="00F34BB9" w:rsidRDefault="00F34BB9" w:rsidP="00F34BB9">
            <w:pPr>
              <w:pStyle w:val="NormalinTable"/>
              <w:tabs>
                <w:tab w:val="left" w:pos="1250"/>
              </w:tabs>
            </w:pPr>
            <w:r>
              <w:t>0.00%</w:t>
            </w:r>
          </w:p>
        </w:tc>
      </w:tr>
      <w:tr w:rsidR="00F34BB9" w14:paraId="42BA544C" w14:textId="77777777" w:rsidTr="00C0096D">
        <w:trPr>
          <w:cantSplit/>
        </w:trPr>
        <w:tc>
          <w:tcPr>
            <w:tcW w:w="0" w:type="auto"/>
            <w:tcBorders>
              <w:top w:val="single" w:sz="4" w:space="0" w:color="A6A6A6" w:themeColor="background1" w:themeShade="A6"/>
              <w:right w:val="single" w:sz="4" w:space="0" w:color="000000" w:themeColor="text1"/>
            </w:tcBorders>
          </w:tcPr>
          <w:p w14:paraId="4A6ADFBB" w14:textId="77777777" w:rsidR="00F34BB9" w:rsidRDefault="00F34BB9" w:rsidP="00F34BB9">
            <w:pPr>
              <w:pStyle w:val="NormalinTable"/>
            </w:pPr>
            <w:r>
              <w:rPr>
                <w:b/>
              </w:rPr>
              <w:t>3215 00 00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15F73B" w14:textId="77777777" w:rsidR="00F34BB9" w:rsidRDefault="00F34BB9" w:rsidP="00F34BB9">
            <w:pPr>
              <w:pStyle w:val="NormalinTable"/>
              <w:tabs>
                <w:tab w:val="left" w:pos="1250"/>
              </w:tabs>
            </w:pPr>
            <w:r>
              <w:t>0.00%</w:t>
            </w:r>
          </w:p>
        </w:tc>
      </w:tr>
      <w:tr w:rsidR="00F34BB9" w14:paraId="306D944C" w14:textId="77777777" w:rsidTr="00C0096D">
        <w:trPr>
          <w:cantSplit/>
        </w:trPr>
        <w:tc>
          <w:tcPr>
            <w:tcW w:w="0" w:type="auto"/>
            <w:tcBorders>
              <w:top w:val="single" w:sz="4" w:space="0" w:color="A6A6A6" w:themeColor="background1" w:themeShade="A6"/>
              <w:right w:val="single" w:sz="4" w:space="0" w:color="000000" w:themeColor="text1"/>
            </w:tcBorders>
          </w:tcPr>
          <w:p w14:paraId="0140B47E" w14:textId="77777777" w:rsidR="00F34BB9" w:rsidRDefault="00F34BB9" w:rsidP="00F34BB9">
            <w:pPr>
              <w:pStyle w:val="NormalinTable"/>
            </w:pPr>
            <w:r>
              <w:rPr>
                <w:b/>
              </w:rPr>
              <w:t>3301 00 00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58EC4A" w14:textId="77777777" w:rsidR="00F34BB9" w:rsidRDefault="00F34BB9" w:rsidP="00F34BB9">
            <w:pPr>
              <w:pStyle w:val="NormalinTable"/>
              <w:tabs>
                <w:tab w:val="left" w:pos="1250"/>
              </w:tabs>
            </w:pPr>
            <w:r>
              <w:t>0.00%</w:t>
            </w:r>
          </w:p>
        </w:tc>
      </w:tr>
      <w:tr w:rsidR="00F34BB9" w14:paraId="6BC77F70" w14:textId="77777777" w:rsidTr="00C0096D">
        <w:trPr>
          <w:cantSplit/>
        </w:trPr>
        <w:tc>
          <w:tcPr>
            <w:tcW w:w="0" w:type="auto"/>
            <w:tcBorders>
              <w:top w:val="single" w:sz="4" w:space="0" w:color="A6A6A6" w:themeColor="background1" w:themeShade="A6"/>
              <w:right w:val="single" w:sz="4" w:space="0" w:color="000000" w:themeColor="text1"/>
            </w:tcBorders>
          </w:tcPr>
          <w:p w14:paraId="76DEFC8A" w14:textId="77777777" w:rsidR="00F34BB9" w:rsidRDefault="00F34BB9" w:rsidP="00F34BB9">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8B22EB" w14:textId="77777777" w:rsidR="00F34BB9" w:rsidRDefault="00F34BB9" w:rsidP="00F34BB9">
            <w:pPr>
              <w:pStyle w:val="NormalinTable"/>
              <w:tabs>
                <w:tab w:val="left" w:pos="1250"/>
              </w:tabs>
            </w:pPr>
            <w:r>
              <w:t>0.00%</w:t>
            </w:r>
          </w:p>
        </w:tc>
      </w:tr>
      <w:tr w:rsidR="00F34BB9" w14:paraId="1CD31A67" w14:textId="77777777" w:rsidTr="00C0096D">
        <w:trPr>
          <w:cantSplit/>
        </w:trPr>
        <w:tc>
          <w:tcPr>
            <w:tcW w:w="0" w:type="auto"/>
            <w:tcBorders>
              <w:top w:val="single" w:sz="4" w:space="0" w:color="A6A6A6" w:themeColor="background1" w:themeShade="A6"/>
              <w:right w:val="single" w:sz="4" w:space="0" w:color="000000" w:themeColor="text1"/>
            </w:tcBorders>
          </w:tcPr>
          <w:p w14:paraId="5F70E55F" w14:textId="77777777" w:rsidR="00F34BB9" w:rsidRDefault="00F34BB9" w:rsidP="00F34BB9">
            <w:pPr>
              <w:pStyle w:val="NormalinTable"/>
            </w:pPr>
            <w:r>
              <w:rPr>
                <w:b/>
              </w:rPr>
              <w:t>3302 10 21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1C46C1" w14:textId="77777777" w:rsidR="00F34BB9" w:rsidRDefault="00F34BB9" w:rsidP="00F34BB9">
            <w:pPr>
              <w:pStyle w:val="NormalinTable"/>
              <w:tabs>
                <w:tab w:val="left" w:pos="1250"/>
              </w:tabs>
            </w:pPr>
            <w:r>
              <w:t>0.00%</w:t>
            </w:r>
          </w:p>
        </w:tc>
      </w:tr>
      <w:tr w:rsidR="00F34BB9" w14:paraId="44590A39" w14:textId="77777777" w:rsidTr="00C0096D">
        <w:trPr>
          <w:cantSplit/>
        </w:trPr>
        <w:tc>
          <w:tcPr>
            <w:tcW w:w="0" w:type="auto"/>
            <w:tcBorders>
              <w:top w:val="single" w:sz="4" w:space="0" w:color="A6A6A6" w:themeColor="background1" w:themeShade="A6"/>
              <w:right w:val="single" w:sz="4" w:space="0" w:color="000000" w:themeColor="text1"/>
            </w:tcBorders>
          </w:tcPr>
          <w:p w14:paraId="69A8B569" w14:textId="77777777" w:rsidR="00F34BB9" w:rsidRDefault="00F34BB9" w:rsidP="00F34BB9">
            <w:pPr>
              <w:pStyle w:val="NormalinTable"/>
            </w:pPr>
            <w:r>
              <w:rPr>
                <w:b/>
              </w:rPr>
              <w:t>3302 10 29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446EBD" w14:textId="77777777" w:rsidR="00F34BB9" w:rsidRDefault="00F34BB9" w:rsidP="00F34BB9">
            <w:pPr>
              <w:pStyle w:val="NormalinTable"/>
              <w:tabs>
                <w:tab w:val="left" w:pos="1250"/>
              </w:tabs>
            </w:pPr>
            <w:r>
              <w:t>CAD - 0.00% + (AC) 100%</w:t>
            </w:r>
          </w:p>
        </w:tc>
      </w:tr>
      <w:tr w:rsidR="00F34BB9" w14:paraId="11C96668" w14:textId="77777777" w:rsidTr="00C0096D">
        <w:trPr>
          <w:cantSplit/>
        </w:trPr>
        <w:tc>
          <w:tcPr>
            <w:tcW w:w="0" w:type="auto"/>
            <w:tcBorders>
              <w:top w:val="single" w:sz="4" w:space="0" w:color="A6A6A6" w:themeColor="background1" w:themeShade="A6"/>
              <w:right w:val="single" w:sz="4" w:space="0" w:color="000000" w:themeColor="text1"/>
            </w:tcBorders>
          </w:tcPr>
          <w:p w14:paraId="26EA0413" w14:textId="77777777" w:rsidR="00F34BB9" w:rsidRDefault="00F34BB9" w:rsidP="00F34BB9">
            <w:pPr>
              <w:pStyle w:val="NormalinTable"/>
            </w:pPr>
            <w:r>
              <w:rPr>
                <w:b/>
              </w:rPr>
              <w:t>3306 20 00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AB1ECC" w14:textId="77777777" w:rsidR="00F34BB9" w:rsidRDefault="00F34BB9" w:rsidP="00F34BB9">
            <w:pPr>
              <w:pStyle w:val="NormalinTable"/>
              <w:tabs>
                <w:tab w:val="left" w:pos="1250"/>
              </w:tabs>
            </w:pPr>
            <w:r>
              <w:t>0.00%</w:t>
            </w:r>
          </w:p>
        </w:tc>
      </w:tr>
      <w:tr w:rsidR="00F34BB9" w14:paraId="6ACC34D9" w14:textId="77777777" w:rsidTr="00C0096D">
        <w:trPr>
          <w:cantSplit/>
        </w:trPr>
        <w:tc>
          <w:tcPr>
            <w:tcW w:w="0" w:type="auto"/>
            <w:tcBorders>
              <w:top w:val="single" w:sz="4" w:space="0" w:color="A6A6A6" w:themeColor="background1" w:themeShade="A6"/>
              <w:right w:val="single" w:sz="4" w:space="0" w:color="000000" w:themeColor="text1"/>
            </w:tcBorders>
          </w:tcPr>
          <w:p w14:paraId="766A65A4" w14:textId="77777777" w:rsidR="00F34BB9" w:rsidRDefault="00F34BB9" w:rsidP="00F34BB9">
            <w:pPr>
              <w:pStyle w:val="NormalinTable"/>
            </w:pPr>
            <w:r>
              <w:rPr>
                <w:b/>
              </w:rPr>
              <w:t>3307 00 00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CA37D1" w14:textId="77777777" w:rsidR="00F34BB9" w:rsidRDefault="00F34BB9" w:rsidP="00F34BB9">
            <w:pPr>
              <w:pStyle w:val="NormalinTable"/>
              <w:tabs>
                <w:tab w:val="left" w:pos="1250"/>
              </w:tabs>
            </w:pPr>
            <w:r>
              <w:t>0.00%</w:t>
            </w:r>
          </w:p>
        </w:tc>
      </w:tr>
      <w:tr w:rsidR="00F34BB9" w14:paraId="68534D4F" w14:textId="77777777" w:rsidTr="00C0096D">
        <w:trPr>
          <w:cantSplit/>
        </w:trPr>
        <w:tc>
          <w:tcPr>
            <w:tcW w:w="0" w:type="auto"/>
            <w:tcBorders>
              <w:top w:val="single" w:sz="4" w:space="0" w:color="A6A6A6" w:themeColor="background1" w:themeShade="A6"/>
              <w:right w:val="single" w:sz="4" w:space="0" w:color="000000" w:themeColor="text1"/>
            </w:tcBorders>
          </w:tcPr>
          <w:p w14:paraId="371466A3" w14:textId="77777777" w:rsidR="00F34BB9" w:rsidRDefault="00F34BB9" w:rsidP="00F34BB9">
            <w:pPr>
              <w:pStyle w:val="NormalinTable"/>
            </w:pPr>
            <w:r>
              <w:rPr>
                <w:b/>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B25428" w14:textId="77777777" w:rsidR="00F34BB9" w:rsidRDefault="00F34BB9" w:rsidP="00F34BB9">
            <w:pPr>
              <w:pStyle w:val="NormalinTable"/>
              <w:tabs>
                <w:tab w:val="left" w:pos="1250"/>
              </w:tabs>
            </w:pPr>
            <w:r>
              <w:t>0.00%</w:t>
            </w:r>
          </w:p>
        </w:tc>
      </w:tr>
      <w:tr w:rsidR="00F34BB9" w14:paraId="7F5A48B2" w14:textId="77777777" w:rsidTr="00C0096D">
        <w:trPr>
          <w:cantSplit/>
        </w:trPr>
        <w:tc>
          <w:tcPr>
            <w:tcW w:w="0" w:type="auto"/>
            <w:tcBorders>
              <w:top w:val="single" w:sz="4" w:space="0" w:color="A6A6A6" w:themeColor="background1" w:themeShade="A6"/>
              <w:right w:val="single" w:sz="4" w:space="0" w:color="000000" w:themeColor="text1"/>
            </w:tcBorders>
          </w:tcPr>
          <w:p w14:paraId="5EC9B42D" w14:textId="77777777" w:rsidR="00F34BB9" w:rsidRDefault="00F34BB9" w:rsidP="00F34BB9">
            <w:pPr>
              <w:pStyle w:val="NormalinTable"/>
            </w:pPr>
            <w:r>
              <w:rPr>
                <w:b/>
              </w:rPr>
              <w:t>3501 00 00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121270" w14:textId="77777777" w:rsidR="00F34BB9" w:rsidRDefault="00F34BB9" w:rsidP="00F34BB9">
            <w:pPr>
              <w:pStyle w:val="NormalinTable"/>
              <w:tabs>
                <w:tab w:val="left" w:pos="1250"/>
              </w:tabs>
            </w:pPr>
            <w:r>
              <w:t>0.00%</w:t>
            </w:r>
          </w:p>
        </w:tc>
      </w:tr>
      <w:tr w:rsidR="00F34BB9" w14:paraId="135DA83E" w14:textId="77777777" w:rsidTr="00C0096D">
        <w:trPr>
          <w:cantSplit/>
        </w:trPr>
        <w:tc>
          <w:tcPr>
            <w:tcW w:w="0" w:type="auto"/>
            <w:tcBorders>
              <w:top w:val="single" w:sz="4" w:space="0" w:color="A6A6A6" w:themeColor="background1" w:themeShade="A6"/>
              <w:right w:val="single" w:sz="4" w:space="0" w:color="000000" w:themeColor="text1"/>
            </w:tcBorders>
          </w:tcPr>
          <w:p w14:paraId="45A3D82A" w14:textId="77777777" w:rsidR="00F34BB9" w:rsidRDefault="00F34BB9" w:rsidP="00F34BB9">
            <w:pPr>
              <w:pStyle w:val="NormalinTable"/>
            </w:pPr>
            <w:r>
              <w:rPr>
                <w:b/>
              </w:rPr>
              <w:t>3502 90 70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A894B5" w14:textId="77777777" w:rsidR="00F34BB9" w:rsidRDefault="00F34BB9" w:rsidP="00F34BB9">
            <w:pPr>
              <w:pStyle w:val="NormalinTable"/>
              <w:tabs>
                <w:tab w:val="left" w:pos="1250"/>
              </w:tabs>
            </w:pPr>
            <w:r>
              <w:t>0.00%</w:t>
            </w:r>
          </w:p>
        </w:tc>
      </w:tr>
      <w:tr w:rsidR="00F34BB9" w14:paraId="2B7365C8" w14:textId="77777777" w:rsidTr="00C0096D">
        <w:trPr>
          <w:cantSplit/>
        </w:trPr>
        <w:tc>
          <w:tcPr>
            <w:tcW w:w="0" w:type="auto"/>
            <w:tcBorders>
              <w:top w:val="single" w:sz="4" w:space="0" w:color="A6A6A6" w:themeColor="background1" w:themeShade="A6"/>
              <w:right w:val="single" w:sz="4" w:space="0" w:color="000000" w:themeColor="text1"/>
            </w:tcBorders>
          </w:tcPr>
          <w:p w14:paraId="0B0C06C1" w14:textId="77777777" w:rsidR="00F34BB9" w:rsidRDefault="00F34BB9" w:rsidP="00F34BB9">
            <w:pPr>
              <w:pStyle w:val="NormalinTable"/>
            </w:pPr>
            <w:r>
              <w:rPr>
                <w:b/>
              </w:rPr>
              <w:t>3502 90 90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6BBE60" w14:textId="77777777" w:rsidR="00F34BB9" w:rsidRDefault="00F34BB9" w:rsidP="00F34BB9">
            <w:pPr>
              <w:pStyle w:val="NormalinTable"/>
              <w:tabs>
                <w:tab w:val="left" w:pos="1250"/>
              </w:tabs>
            </w:pPr>
            <w:r>
              <w:t>0.00%</w:t>
            </w:r>
          </w:p>
        </w:tc>
      </w:tr>
      <w:tr w:rsidR="00F34BB9" w14:paraId="53E42011" w14:textId="77777777" w:rsidTr="00C0096D">
        <w:trPr>
          <w:cantSplit/>
        </w:trPr>
        <w:tc>
          <w:tcPr>
            <w:tcW w:w="0" w:type="auto"/>
            <w:tcBorders>
              <w:top w:val="single" w:sz="4" w:space="0" w:color="A6A6A6" w:themeColor="background1" w:themeShade="A6"/>
              <w:right w:val="single" w:sz="4" w:space="0" w:color="000000" w:themeColor="text1"/>
            </w:tcBorders>
          </w:tcPr>
          <w:p w14:paraId="05147BA2" w14:textId="77777777" w:rsidR="00F34BB9" w:rsidRDefault="00F34BB9" w:rsidP="00F34BB9">
            <w:pPr>
              <w:pStyle w:val="NormalinTable"/>
            </w:pPr>
            <w:r>
              <w:rPr>
                <w:b/>
              </w:rPr>
              <w:t>3503 00 00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D79E62" w14:textId="77777777" w:rsidR="00F34BB9" w:rsidRDefault="00F34BB9" w:rsidP="00F34BB9">
            <w:pPr>
              <w:pStyle w:val="NormalinTable"/>
              <w:tabs>
                <w:tab w:val="left" w:pos="1250"/>
              </w:tabs>
            </w:pPr>
            <w:r>
              <w:t>0.00%</w:t>
            </w:r>
          </w:p>
        </w:tc>
      </w:tr>
      <w:tr w:rsidR="00F34BB9" w14:paraId="0F4B848E" w14:textId="77777777" w:rsidTr="00C0096D">
        <w:trPr>
          <w:cantSplit/>
        </w:trPr>
        <w:tc>
          <w:tcPr>
            <w:tcW w:w="0" w:type="auto"/>
            <w:tcBorders>
              <w:top w:val="single" w:sz="4" w:space="0" w:color="A6A6A6" w:themeColor="background1" w:themeShade="A6"/>
              <w:right w:val="single" w:sz="4" w:space="0" w:color="000000" w:themeColor="text1"/>
            </w:tcBorders>
          </w:tcPr>
          <w:p w14:paraId="71AF1FCA" w14:textId="77777777" w:rsidR="00F34BB9" w:rsidRDefault="00F34BB9" w:rsidP="00F34BB9">
            <w:pPr>
              <w:pStyle w:val="NormalinTable"/>
            </w:pPr>
            <w:r>
              <w:rPr>
                <w:b/>
              </w:rPr>
              <w:t>3504 00 00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636CA3" w14:textId="77777777" w:rsidR="00F34BB9" w:rsidRDefault="00F34BB9" w:rsidP="00F34BB9">
            <w:pPr>
              <w:pStyle w:val="NormalinTable"/>
              <w:tabs>
                <w:tab w:val="left" w:pos="1250"/>
              </w:tabs>
            </w:pPr>
            <w:r>
              <w:t>0.00%</w:t>
            </w:r>
          </w:p>
        </w:tc>
      </w:tr>
      <w:tr w:rsidR="00F34BB9" w14:paraId="0F89FEEF" w14:textId="77777777" w:rsidTr="00C0096D">
        <w:trPr>
          <w:cantSplit/>
        </w:trPr>
        <w:tc>
          <w:tcPr>
            <w:tcW w:w="0" w:type="auto"/>
            <w:tcBorders>
              <w:top w:val="single" w:sz="4" w:space="0" w:color="A6A6A6" w:themeColor="background1" w:themeShade="A6"/>
              <w:right w:val="single" w:sz="4" w:space="0" w:color="000000" w:themeColor="text1"/>
            </w:tcBorders>
          </w:tcPr>
          <w:p w14:paraId="5F28FF2B" w14:textId="77777777" w:rsidR="00F34BB9" w:rsidRDefault="00F34BB9" w:rsidP="00F34BB9">
            <w:pPr>
              <w:pStyle w:val="NormalinTable"/>
            </w:pPr>
            <w:r>
              <w:rPr>
                <w:b/>
              </w:rPr>
              <w:t>3505 10 50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D20EAE" w14:textId="77777777" w:rsidR="00F34BB9" w:rsidRDefault="00F34BB9" w:rsidP="00F34BB9">
            <w:pPr>
              <w:pStyle w:val="NormalinTable"/>
              <w:tabs>
                <w:tab w:val="left" w:pos="1250"/>
              </w:tabs>
            </w:pPr>
            <w:r>
              <w:t>0.00%</w:t>
            </w:r>
          </w:p>
        </w:tc>
      </w:tr>
      <w:tr w:rsidR="00F34BB9" w14:paraId="609337B3" w14:textId="77777777" w:rsidTr="00C0096D">
        <w:trPr>
          <w:cantSplit/>
        </w:trPr>
        <w:tc>
          <w:tcPr>
            <w:tcW w:w="0" w:type="auto"/>
            <w:tcBorders>
              <w:top w:val="single" w:sz="4" w:space="0" w:color="A6A6A6" w:themeColor="background1" w:themeShade="A6"/>
              <w:right w:val="single" w:sz="4" w:space="0" w:color="000000" w:themeColor="text1"/>
            </w:tcBorders>
          </w:tcPr>
          <w:p w14:paraId="3C05C282" w14:textId="77777777" w:rsidR="00F34BB9" w:rsidRDefault="00F34BB9" w:rsidP="00F34BB9">
            <w:pPr>
              <w:pStyle w:val="NormalinTable"/>
            </w:pPr>
            <w:r>
              <w:rPr>
                <w:b/>
              </w:rPr>
              <w:t>3506 00 00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03CB18" w14:textId="77777777" w:rsidR="00F34BB9" w:rsidRDefault="00F34BB9" w:rsidP="00F34BB9">
            <w:pPr>
              <w:pStyle w:val="NormalinTable"/>
              <w:tabs>
                <w:tab w:val="left" w:pos="1250"/>
              </w:tabs>
            </w:pPr>
            <w:r>
              <w:t>0.00%</w:t>
            </w:r>
          </w:p>
        </w:tc>
      </w:tr>
      <w:tr w:rsidR="00F34BB9" w14:paraId="53139C05" w14:textId="77777777" w:rsidTr="00C0096D">
        <w:trPr>
          <w:cantSplit/>
        </w:trPr>
        <w:tc>
          <w:tcPr>
            <w:tcW w:w="0" w:type="auto"/>
            <w:tcBorders>
              <w:top w:val="single" w:sz="4" w:space="0" w:color="A6A6A6" w:themeColor="background1" w:themeShade="A6"/>
              <w:right w:val="single" w:sz="4" w:space="0" w:color="000000" w:themeColor="text1"/>
            </w:tcBorders>
          </w:tcPr>
          <w:p w14:paraId="0ACCC205" w14:textId="77777777" w:rsidR="00F34BB9" w:rsidRDefault="00F34BB9" w:rsidP="00F34BB9">
            <w:pPr>
              <w:pStyle w:val="NormalinTable"/>
            </w:pPr>
            <w:r>
              <w:rPr>
                <w:b/>
              </w:rPr>
              <w:t>3507 00 00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3BF42F" w14:textId="77777777" w:rsidR="00F34BB9" w:rsidRDefault="00F34BB9" w:rsidP="00F34BB9">
            <w:pPr>
              <w:pStyle w:val="NormalinTable"/>
              <w:tabs>
                <w:tab w:val="left" w:pos="1250"/>
              </w:tabs>
            </w:pPr>
            <w:r>
              <w:t>0.00%</w:t>
            </w:r>
          </w:p>
        </w:tc>
      </w:tr>
      <w:tr w:rsidR="00F34BB9" w14:paraId="2EF46FA9" w14:textId="77777777" w:rsidTr="00C0096D">
        <w:trPr>
          <w:cantSplit/>
        </w:trPr>
        <w:tc>
          <w:tcPr>
            <w:tcW w:w="0" w:type="auto"/>
            <w:tcBorders>
              <w:top w:val="single" w:sz="4" w:space="0" w:color="A6A6A6" w:themeColor="background1" w:themeShade="A6"/>
              <w:right w:val="single" w:sz="4" w:space="0" w:color="000000" w:themeColor="text1"/>
            </w:tcBorders>
          </w:tcPr>
          <w:p w14:paraId="325549DA" w14:textId="77777777" w:rsidR="00F34BB9" w:rsidRDefault="00F34BB9" w:rsidP="00F34BB9">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FF0877" w14:textId="77777777" w:rsidR="00F34BB9" w:rsidRDefault="00F34BB9" w:rsidP="00F34BB9">
            <w:pPr>
              <w:pStyle w:val="NormalinTable"/>
              <w:tabs>
                <w:tab w:val="left" w:pos="1250"/>
              </w:tabs>
            </w:pPr>
            <w:r>
              <w:t>0.00%</w:t>
            </w:r>
          </w:p>
        </w:tc>
      </w:tr>
      <w:tr w:rsidR="00F34BB9" w14:paraId="6C03745E" w14:textId="77777777" w:rsidTr="00C0096D">
        <w:trPr>
          <w:cantSplit/>
        </w:trPr>
        <w:tc>
          <w:tcPr>
            <w:tcW w:w="0" w:type="auto"/>
            <w:tcBorders>
              <w:top w:val="single" w:sz="4" w:space="0" w:color="A6A6A6" w:themeColor="background1" w:themeShade="A6"/>
              <w:right w:val="single" w:sz="4" w:space="0" w:color="000000" w:themeColor="text1"/>
            </w:tcBorders>
          </w:tcPr>
          <w:p w14:paraId="726C633C" w14:textId="77777777" w:rsidR="00F34BB9" w:rsidRDefault="00F34BB9" w:rsidP="00F34BB9">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27E185" w14:textId="77777777" w:rsidR="00F34BB9" w:rsidRDefault="00F34BB9" w:rsidP="00F34BB9">
            <w:pPr>
              <w:pStyle w:val="NormalinTable"/>
              <w:tabs>
                <w:tab w:val="left" w:pos="1250"/>
              </w:tabs>
            </w:pPr>
            <w:r>
              <w:t>0.00%</w:t>
            </w:r>
          </w:p>
        </w:tc>
      </w:tr>
      <w:tr w:rsidR="00F34BB9" w14:paraId="6F7DA7B3" w14:textId="77777777" w:rsidTr="00C0096D">
        <w:trPr>
          <w:cantSplit/>
        </w:trPr>
        <w:tc>
          <w:tcPr>
            <w:tcW w:w="0" w:type="auto"/>
            <w:tcBorders>
              <w:top w:val="single" w:sz="4" w:space="0" w:color="A6A6A6" w:themeColor="background1" w:themeShade="A6"/>
              <w:right w:val="single" w:sz="4" w:space="0" w:color="000000" w:themeColor="text1"/>
            </w:tcBorders>
          </w:tcPr>
          <w:p w14:paraId="5B943E2C" w14:textId="77777777" w:rsidR="00F34BB9" w:rsidRDefault="00F34BB9" w:rsidP="00F34BB9">
            <w:pPr>
              <w:pStyle w:val="NormalinTable"/>
            </w:pPr>
            <w:r>
              <w:rPr>
                <w:b/>
              </w:rPr>
              <w:t>3801 00 00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21F9EB" w14:textId="77777777" w:rsidR="00F34BB9" w:rsidRDefault="00F34BB9" w:rsidP="00F34BB9">
            <w:pPr>
              <w:pStyle w:val="NormalinTable"/>
              <w:tabs>
                <w:tab w:val="left" w:pos="1250"/>
              </w:tabs>
            </w:pPr>
            <w:r>
              <w:t>0.00%</w:t>
            </w:r>
          </w:p>
        </w:tc>
      </w:tr>
      <w:tr w:rsidR="00F34BB9" w14:paraId="7D3FF529" w14:textId="77777777" w:rsidTr="00C0096D">
        <w:trPr>
          <w:cantSplit/>
        </w:trPr>
        <w:tc>
          <w:tcPr>
            <w:tcW w:w="0" w:type="auto"/>
            <w:tcBorders>
              <w:top w:val="single" w:sz="4" w:space="0" w:color="A6A6A6" w:themeColor="background1" w:themeShade="A6"/>
              <w:right w:val="single" w:sz="4" w:space="0" w:color="000000" w:themeColor="text1"/>
            </w:tcBorders>
          </w:tcPr>
          <w:p w14:paraId="42977D7B" w14:textId="77777777" w:rsidR="00F34BB9" w:rsidRDefault="00F34BB9" w:rsidP="00F34BB9">
            <w:pPr>
              <w:pStyle w:val="NormalinTable"/>
            </w:pPr>
            <w:r>
              <w:rPr>
                <w:b/>
              </w:rPr>
              <w:t>3802 00 00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B5B079" w14:textId="77777777" w:rsidR="00F34BB9" w:rsidRDefault="00F34BB9" w:rsidP="00F34BB9">
            <w:pPr>
              <w:pStyle w:val="NormalinTable"/>
              <w:tabs>
                <w:tab w:val="left" w:pos="1250"/>
              </w:tabs>
            </w:pPr>
            <w:r>
              <w:t>0.00%</w:t>
            </w:r>
          </w:p>
        </w:tc>
      </w:tr>
      <w:tr w:rsidR="00F34BB9" w14:paraId="3E0E3FCD" w14:textId="77777777" w:rsidTr="00C0096D">
        <w:trPr>
          <w:cantSplit/>
        </w:trPr>
        <w:tc>
          <w:tcPr>
            <w:tcW w:w="0" w:type="auto"/>
            <w:tcBorders>
              <w:top w:val="single" w:sz="4" w:space="0" w:color="A6A6A6" w:themeColor="background1" w:themeShade="A6"/>
              <w:right w:val="single" w:sz="4" w:space="0" w:color="000000" w:themeColor="text1"/>
            </w:tcBorders>
          </w:tcPr>
          <w:p w14:paraId="19AD129E" w14:textId="77777777" w:rsidR="00F34BB9" w:rsidRDefault="00F34BB9" w:rsidP="00F34BB9">
            <w:pPr>
              <w:pStyle w:val="NormalinTable"/>
            </w:pPr>
            <w:r>
              <w:rPr>
                <w:b/>
              </w:rPr>
              <w:t>3803 00 90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B00075" w14:textId="77777777" w:rsidR="00F34BB9" w:rsidRDefault="00F34BB9" w:rsidP="00F34BB9">
            <w:pPr>
              <w:pStyle w:val="NormalinTable"/>
              <w:tabs>
                <w:tab w:val="left" w:pos="1250"/>
              </w:tabs>
            </w:pPr>
            <w:r>
              <w:t>0.00%</w:t>
            </w:r>
          </w:p>
        </w:tc>
      </w:tr>
      <w:tr w:rsidR="00F34BB9" w14:paraId="076579D9" w14:textId="77777777" w:rsidTr="00C0096D">
        <w:trPr>
          <w:cantSplit/>
        </w:trPr>
        <w:tc>
          <w:tcPr>
            <w:tcW w:w="0" w:type="auto"/>
            <w:tcBorders>
              <w:top w:val="single" w:sz="4" w:space="0" w:color="A6A6A6" w:themeColor="background1" w:themeShade="A6"/>
              <w:right w:val="single" w:sz="4" w:space="0" w:color="000000" w:themeColor="text1"/>
            </w:tcBorders>
          </w:tcPr>
          <w:p w14:paraId="43B27743" w14:textId="77777777" w:rsidR="00F34BB9" w:rsidRDefault="00F34BB9" w:rsidP="00F34BB9">
            <w:pPr>
              <w:pStyle w:val="NormalinTable"/>
            </w:pPr>
            <w:r>
              <w:rPr>
                <w:b/>
              </w:rPr>
              <w:t>3804 00 00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960C60" w14:textId="77777777" w:rsidR="00F34BB9" w:rsidRDefault="00F34BB9" w:rsidP="00F34BB9">
            <w:pPr>
              <w:pStyle w:val="NormalinTable"/>
              <w:tabs>
                <w:tab w:val="left" w:pos="1250"/>
              </w:tabs>
            </w:pPr>
            <w:r>
              <w:t>0.00%</w:t>
            </w:r>
          </w:p>
        </w:tc>
      </w:tr>
      <w:tr w:rsidR="00F34BB9" w14:paraId="7E7C1BA2" w14:textId="77777777" w:rsidTr="00C0096D">
        <w:trPr>
          <w:cantSplit/>
        </w:trPr>
        <w:tc>
          <w:tcPr>
            <w:tcW w:w="0" w:type="auto"/>
            <w:tcBorders>
              <w:top w:val="single" w:sz="4" w:space="0" w:color="A6A6A6" w:themeColor="background1" w:themeShade="A6"/>
              <w:right w:val="single" w:sz="4" w:space="0" w:color="000000" w:themeColor="text1"/>
            </w:tcBorders>
          </w:tcPr>
          <w:p w14:paraId="5B002B6F" w14:textId="77777777" w:rsidR="00F34BB9" w:rsidRDefault="00F34BB9" w:rsidP="00F34BB9">
            <w:pPr>
              <w:pStyle w:val="NormalinTable"/>
            </w:pPr>
            <w:r>
              <w:rPr>
                <w:b/>
              </w:rPr>
              <w:t>3805 00 00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8F249B" w14:textId="77777777" w:rsidR="00F34BB9" w:rsidRDefault="00F34BB9" w:rsidP="00F34BB9">
            <w:pPr>
              <w:pStyle w:val="NormalinTable"/>
              <w:tabs>
                <w:tab w:val="left" w:pos="1250"/>
              </w:tabs>
            </w:pPr>
            <w:r>
              <w:t>0.00%</w:t>
            </w:r>
          </w:p>
        </w:tc>
      </w:tr>
      <w:tr w:rsidR="00F34BB9" w14:paraId="0684426E" w14:textId="77777777" w:rsidTr="00C0096D">
        <w:trPr>
          <w:cantSplit/>
        </w:trPr>
        <w:tc>
          <w:tcPr>
            <w:tcW w:w="0" w:type="auto"/>
            <w:tcBorders>
              <w:top w:val="single" w:sz="4" w:space="0" w:color="A6A6A6" w:themeColor="background1" w:themeShade="A6"/>
              <w:right w:val="single" w:sz="4" w:space="0" w:color="000000" w:themeColor="text1"/>
            </w:tcBorders>
          </w:tcPr>
          <w:p w14:paraId="7A3D0112" w14:textId="77777777" w:rsidR="00F34BB9" w:rsidRDefault="00F34BB9" w:rsidP="00F34BB9">
            <w:pPr>
              <w:pStyle w:val="NormalinTable"/>
            </w:pPr>
            <w:r>
              <w:rPr>
                <w:b/>
              </w:rPr>
              <w:t>3806 00 00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5F0D0C" w14:textId="77777777" w:rsidR="00F34BB9" w:rsidRDefault="00F34BB9" w:rsidP="00F34BB9">
            <w:pPr>
              <w:pStyle w:val="NormalinTable"/>
              <w:tabs>
                <w:tab w:val="left" w:pos="1250"/>
              </w:tabs>
            </w:pPr>
            <w:r>
              <w:t>0.00%</w:t>
            </w:r>
          </w:p>
        </w:tc>
      </w:tr>
      <w:tr w:rsidR="00F34BB9" w14:paraId="49B3A1BC" w14:textId="77777777" w:rsidTr="00C0096D">
        <w:trPr>
          <w:cantSplit/>
        </w:trPr>
        <w:tc>
          <w:tcPr>
            <w:tcW w:w="0" w:type="auto"/>
            <w:tcBorders>
              <w:top w:val="single" w:sz="4" w:space="0" w:color="A6A6A6" w:themeColor="background1" w:themeShade="A6"/>
              <w:right w:val="single" w:sz="4" w:space="0" w:color="000000" w:themeColor="text1"/>
            </w:tcBorders>
          </w:tcPr>
          <w:p w14:paraId="1AF52ADD" w14:textId="77777777" w:rsidR="00F34BB9" w:rsidRDefault="00F34BB9" w:rsidP="00F34BB9">
            <w:pPr>
              <w:pStyle w:val="NormalinTable"/>
            </w:pPr>
            <w:r>
              <w:rPr>
                <w:b/>
              </w:rPr>
              <w:t>3807 00 00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7A1CE7" w14:textId="77777777" w:rsidR="00F34BB9" w:rsidRDefault="00F34BB9" w:rsidP="00F34BB9">
            <w:pPr>
              <w:pStyle w:val="NormalinTable"/>
              <w:tabs>
                <w:tab w:val="left" w:pos="1250"/>
              </w:tabs>
            </w:pPr>
            <w:r>
              <w:t>0.00%</w:t>
            </w:r>
          </w:p>
        </w:tc>
      </w:tr>
      <w:tr w:rsidR="00F34BB9" w14:paraId="567888EA" w14:textId="77777777" w:rsidTr="00C0096D">
        <w:trPr>
          <w:cantSplit/>
        </w:trPr>
        <w:tc>
          <w:tcPr>
            <w:tcW w:w="0" w:type="auto"/>
            <w:tcBorders>
              <w:top w:val="single" w:sz="4" w:space="0" w:color="A6A6A6" w:themeColor="background1" w:themeShade="A6"/>
              <w:right w:val="single" w:sz="4" w:space="0" w:color="000000" w:themeColor="text1"/>
            </w:tcBorders>
          </w:tcPr>
          <w:p w14:paraId="0B507EA5" w14:textId="77777777" w:rsidR="00F34BB9" w:rsidRDefault="00F34BB9" w:rsidP="00F34BB9">
            <w:pPr>
              <w:pStyle w:val="NormalinTable"/>
            </w:pPr>
            <w:r>
              <w:rPr>
                <w:b/>
              </w:rPr>
              <w:t>3808 00 00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172F26" w14:textId="77777777" w:rsidR="00F34BB9" w:rsidRDefault="00F34BB9" w:rsidP="00F34BB9">
            <w:pPr>
              <w:pStyle w:val="NormalinTable"/>
              <w:tabs>
                <w:tab w:val="left" w:pos="1250"/>
              </w:tabs>
            </w:pPr>
            <w:r>
              <w:t>0.00%</w:t>
            </w:r>
          </w:p>
        </w:tc>
      </w:tr>
      <w:tr w:rsidR="00F34BB9" w14:paraId="04056206" w14:textId="77777777" w:rsidTr="00C0096D">
        <w:trPr>
          <w:cantSplit/>
        </w:trPr>
        <w:tc>
          <w:tcPr>
            <w:tcW w:w="0" w:type="auto"/>
            <w:tcBorders>
              <w:top w:val="single" w:sz="4" w:space="0" w:color="A6A6A6" w:themeColor="background1" w:themeShade="A6"/>
              <w:right w:val="single" w:sz="4" w:space="0" w:color="000000" w:themeColor="text1"/>
            </w:tcBorders>
          </w:tcPr>
          <w:p w14:paraId="6929571E" w14:textId="77777777" w:rsidR="00F34BB9" w:rsidRDefault="00F34BB9" w:rsidP="00F34BB9">
            <w:pPr>
              <w:pStyle w:val="NormalinTable"/>
            </w:pPr>
            <w:r>
              <w:rPr>
                <w:b/>
              </w:rPr>
              <w:t>3809 91 00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FFF921" w14:textId="77777777" w:rsidR="00F34BB9" w:rsidRDefault="00F34BB9" w:rsidP="00F34BB9">
            <w:pPr>
              <w:pStyle w:val="NormalinTable"/>
              <w:tabs>
                <w:tab w:val="left" w:pos="1250"/>
              </w:tabs>
            </w:pPr>
            <w:r>
              <w:t>0.00%</w:t>
            </w:r>
          </w:p>
        </w:tc>
      </w:tr>
      <w:tr w:rsidR="00F34BB9" w14:paraId="7544BD58" w14:textId="77777777" w:rsidTr="00C0096D">
        <w:trPr>
          <w:cantSplit/>
        </w:trPr>
        <w:tc>
          <w:tcPr>
            <w:tcW w:w="0" w:type="auto"/>
            <w:tcBorders>
              <w:top w:val="single" w:sz="4" w:space="0" w:color="A6A6A6" w:themeColor="background1" w:themeShade="A6"/>
              <w:right w:val="single" w:sz="4" w:space="0" w:color="000000" w:themeColor="text1"/>
            </w:tcBorders>
          </w:tcPr>
          <w:p w14:paraId="5D8E3D8B" w14:textId="77777777" w:rsidR="00F34BB9" w:rsidRDefault="00F34BB9" w:rsidP="00F34BB9">
            <w:pPr>
              <w:pStyle w:val="NormalinTable"/>
            </w:pPr>
            <w:r>
              <w:rPr>
                <w:b/>
              </w:rPr>
              <w:t>3809 92 00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DBF4A2" w14:textId="77777777" w:rsidR="00F34BB9" w:rsidRDefault="00F34BB9" w:rsidP="00F34BB9">
            <w:pPr>
              <w:pStyle w:val="NormalinTable"/>
              <w:tabs>
                <w:tab w:val="left" w:pos="1250"/>
              </w:tabs>
            </w:pPr>
            <w:r>
              <w:t>0.00%</w:t>
            </w:r>
          </w:p>
        </w:tc>
      </w:tr>
      <w:tr w:rsidR="00F34BB9" w14:paraId="00DBA731" w14:textId="77777777" w:rsidTr="00C0096D">
        <w:trPr>
          <w:cantSplit/>
        </w:trPr>
        <w:tc>
          <w:tcPr>
            <w:tcW w:w="0" w:type="auto"/>
            <w:tcBorders>
              <w:top w:val="single" w:sz="4" w:space="0" w:color="A6A6A6" w:themeColor="background1" w:themeShade="A6"/>
              <w:right w:val="single" w:sz="4" w:space="0" w:color="000000" w:themeColor="text1"/>
            </w:tcBorders>
          </w:tcPr>
          <w:p w14:paraId="6920D8A5" w14:textId="77777777" w:rsidR="00F34BB9" w:rsidRDefault="00F34BB9" w:rsidP="00F34BB9">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241F90" w14:textId="77777777" w:rsidR="00F34BB9" w:rsidRDefault="00F34BB9" w:rsidP="00F34BB9">
            <w:pPr>
              <w:pStyle w:val="NormalinTable"/>
              <w:tabs>
                <w:tab w:val="left" w:pos="1250"/>
              </w:tabs>
            </w:pPr>
            <w:r>
              <w:t>0.00%</w:t>
            </w:r>
          </w:p>
        </w:tc>
      </w:tr>
      <w:tr w:rsidR="00F34BB9" w14:paraId="1D5D89E5" w14:textId="77777777" w:rsidTr="00C0096D">
        <w:trPr>
          <w:cantSplit/>
        </w:trPr>
        <w:tc>
          <w:tcPr>
            <w:tcW w:w="0" w:type="auto"/>
            <w:tcBorders>
              <w:top w:val="single" w:sz="4" w:space="0" w:color="A6A6A6" w:themeColor="background1" w:themeShade="A6"/>
              <w:right w:val="single" w:sz="4" w:space="0" w:color="000000" w:themeColor="text1"/>
            </w:tcBorders>
          </w:tcPr>
          <w:p w14:paraId="05A9A80B" w14:textId="77777777" w:rsidR="00F34BB9" w:rsidRDefault="00F34BB9" w:rsidP="00F34BB9">
            <w:pPr>
              <w:pStyle w:val="NormalinTable"/>
            </w:pPr>
            <w:r>
              <w:rPr>
                <w:b/>
              </w:rPr>
              <w:t>3810 00 00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A06C09" w14:textId="77777777" w:rsidR="00F34BB9" w:rsidRDefault="00F34BB9" w:rsidP="00F34BB9">
            <w:pPr>
              <w:pStyle w:val="NormalinTable"/>
              <w:tabs>
                <w:tab w:val="left" w:pos="1250"/>
              </w:tabs>
            </w:pPr>
            <w:r>
              <w:t>0.00%</w:t>
            </w:r>
          </w:p>
        </w:tc>
      </w:tr>
      <w:tr w:rsidR="00F34BB9" w14:paraId="613583B6" w14:textId="77777777" w:rsidTr="00C0096D">
        <w:trPr>
          <w:cantSplit/>
        </w:trPr>
        <w:tc>
          <w:tcPr>
            <w:tcW w:w="0" w:type="auto"/>
            <w:tcBorders>
              <w:top w:val="single" w:sz="4" w:space="0" w:color="A6A6A6" w:themeColor="background1" w:themeShade="A6"/>
              <w:right w:val="single" w:sz="4" w:space="0" w:color="000000" w:themeColor="text1"/>
            </w:tcBorders>
          </w:tcPr>
          <w:p w14:paraId="287FCAA5" w14:textId="77777777" w:rsidR="00F34BB9" w:rsidRDefault="00F34BB9" w:rsidP="00F34BB9">
            <w:pPr>
              <w:pStyle w:val="NormalinTable"/>
            </w:pPr>
            <w:r>
              <w:rPr>
                <w:b/>
              </w:rPr>
              <w:t>3811 00 00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8DD51D" w14:textId="77777777" w:rsidR="00F34BB9" w:rsidRDefault="00F34BB9" w:rsidP="00F34BB9">
            <w:pPr>
              <w:pStyle w:val="NormalinTable"/>
              <w:tabs>
                <w:tab w:val="left" w:pos="1250"/>
              </w:tabs>
            </w:pPr>
            <w:r>
              <w:t>0.00%</w:t>
            </w:r>
          </w:p>
        </w:tc>
      </w:tr>
      <w:tr w:rsidR="00F34BB9" w14:paraId="5E2EA218" w14:textId="77777777" w:rsidTr="00C0096D">
        <w:trPr>
          <w:cantSplit/>
        </w:trPr>
        <w:tc>
          <w:tcPr>
            <w:tcW w:w="0" w:type="auto"/>
            <w:tcBorders>
              <w:top w:val="single" w:sz="4" w:space="0" w:color="A6A6A6" w:themeColor="background1" w:themeShade="A6"/>
              <w:right w:val="single" w:sz="4" w:space="0" w:color="000000" w:themeColor="text1"/>
            </w:tcBorders>
          </w:tcPr>
          <w:p w14:paraId="5D0AD693" w14:textId="77777777" w:rsidR="00F34BB9" w:rsidRDefault="00F34BB9" w:rsidP="00F34BB9">
            <w:pPr>
              <w:pStyle w:val="NormalinTable"/>
            </w:pPr>
            <w:r>
              <w:rPr>
                <w:b/>
              </w:rPr>
              <w:t>3812 00 00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D6B01B" w14:textId="77777777" w:rsidR="00F34BB9" w:rsidRDefault="00F34BB9" w:rsidP="00F34BB9">
            <w:pPr>
              <w:pStyle w:val="NormalinTable"/>
              <w:tabs>
                <w:tab w:val="left" w:pos="1250"/>
              </w:tabs>
            </w:pPr>
            <w:r>
              <w:t>0.00%</w:t>
            </w:r>
          </w:p>
        </w:tc>
      </w:tr>
      <w:tr w:rsidR="00F34BB9" w14:paraId="46BB8C57" w14:textId="77777777" w:rsidTr="00C0096D">
        <w:trPr>
          <w:cantSplit/>
        </w:trPr>
        <w:tc>
          <w:tcPr>
            <w:tcW w:w="0" w:type="auto"/>
            <w:tcBorders>
              <w:top w:val="single" w:sz="4" w:space="0" w:color="A6A6A6" w:themeColor="background1" w:themeShade="A6"/>
              <w:right w:val="single" w:sz="4" w:space="0" w:color="000000" w:themeColor="text1"/>
            </w:tcBorders>
          </w:tcPr>
          <w:p w14:paraId="3E0D6BF4" w14:textId="77777777" w:rsidR="00F34BB9" w:rsidRDefault="00F34BB9" w:rsidP="00F34BB9">
            <w:pPr>
              <w:pStyle w:val="NormalinTable"/>
            </w:pPr>
            <w:r>
              <w:rPr>
                <w:b/>
              </w:rPr>
              <w:t>3813 00 00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F34570" w14:textId="77777777" w:rsidR="00F34BB9" w:rsidRDefault="00F34BB9" w:rsidP="00F34BB9">
            <w:pPr>
              <w:pStyle w:val="NormalinTable"/>
              <w:tabs>
                <w:tab w:val="left" w:pos="1250"/>
              </w:tabs>
            </w:pPr>
            <w:r>
              <w:t>0.00%</w:t>
            </w:r>
          </w:p>
        </w:tc>
      </w:tr>
      <w:tr w:rsidR="00F34BB9" w14:paraId="6B765B30" w14:textId="77777777" w:rsidTr="00C0096D">
        <w:trPr>
          <w:cantSplit/>
        </w:trPr>
        <w:tc>
          <w:tcPr>
            <w:tcW w:w="0" w:type="auto"/>
            <w:tcBorders>
              <w:top w:val="single" w:sz="4" w:space="0" w:color="A6A6A6" w:themeColor="background1" w:themeShade="A6"/>
              <w:right w:val="single" w:sz="4" w:space="0" w:color="000000" w:themeColor="text1"/>
            </w:tcBorders>
          </w:tcPr>
          <w:p w14:paraId="2403B75B" w14:textId="77777777" w:rsidR="00F34BB9" w:rsidRDefault="00F34BB9" w:rsidP="00F34BB9">
            <w:pPr>
              <w:pStyle w:val="NormalinTable"/>
            </w:pPr>
            <w:r>
              <w:rPr>
                <w:b/>
              </w:rPr>
              <w:t>3814 00 00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9DD80E" w14:textId="77777777" w:rsidR="00F34BB9" w:rsidRDefault="00F34BB9" w:rsidP="00F34BB9">
            <w:pPr>
              <w:pStyle w:val="NormalinTable"/>
              <w:tabs>
                <w:tab w:val="left" w:pos="1250"/>
              </w:tabs>
            </w:pPr>
            <w:r>
              <w:t>0.00%</w:t>
            </w:r>
          </w:p>
        </w:tc>
      </w:tr>
      <w:tr w:rsidR="00F34BB9" w14:paraId="7BC3AFA5" w14:textId="77777777" w:rsidTr="00C0096D">
        <w:trPr>
          <w:cantSplit/>
        </w:trPr>
        <w:tc>
          <w:tcPr>
            <w:tcW w:w="0" w:type="auto"/>
            <w:tcBorders>
              <w:top w:val="single" w:sz="4" w:space="0" w:color="A6A6A6" w:themeColor="background1" w:themeShade="A6"/>
              <w:right w:val="single" w:sz="4" w:space="0" w:color="000000" w:themeColor="text1"/>
            </w:tcBorders>
          </w:tcPr>
          <w:p w14:paraId="369532EE" w14:textId="77777777" w:rsidR="00F34BB9" w:rsidRDefault="00F34BB9" w:rsidP="00F34BB9">
            <w:pPr>
              <w:pStyle w:val="NormalinTable"/>
            </w:pPr>
            <w:r>
              <w:rPr>
                <w:b/>
              </w:rPr>
              <w:t>3815 00 00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CF9CEB" w14:textId="77777777" w:rsidR="00F34BB9" w:rsidRDefault="00F34BB9" w:rsidP="00F34BB9">
            <w:pPr>
              <w:pStyle w:val="NormalinTable"/>
              <w:tabs>
                <w:tab w:val="left" w:pos="1250"/>
              </w:tabs>
            </w:pPr>
            <w:r>
              <w:t>0.00%</w:t>
            </w:r>
          </w:p>
        </w:tc>
      </w:tr>
      <w:tr w:rsidR="00F34BB9" w14:paraId="536248D3" w14:textId="77777777" w:rsidTr="00C0096D">
        <w:trPr>
          <w:cantSplit/>
        </w:trPr>
        <w:tc>
          <w:tcPr>
            <w:tcW w:w="0" w:type="auto"/>
            <w:tcBorders>
              <w:top w:val="single" w:sz="4" w:space="0" w:color="A6A6A6" w:themeColor="background1" w:themeShade="A6"/>
              <w:right w:val="single" w:sz="4" w:space="0" w:color="000000" w:themeColor="text1"/>
            </w:tcBorders>
          </w:tcPr>
          <w:p w14:paraId="1D3649B3" w14:textId="77777777" w:rsidR="00F34BB9" w:rsidRDefault="00F34BB9" w:rsidP="00F34BB9">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B61C23" w14:textId="77777777" w:rsidR="00F34BB9" w:rsidRDefault="00F34BB9" w:rsidP="00F34BB9">
            <w:pPr>
              <w:pStyle w:val="NormalinTable"/>
              <w:tabs>
                <w:tab w:val="left" w:pos="1250"/>
              </w:tabs>
            </w:pPr>
            <w:r>
              <w:t>0.00%</w:t>
            </w:r>
          </w:p>
        </w:tc>
      </w:tr>
      <w:tr w:rsidR="00F34BB9" w14:paraId="21AF5E15" w14:textId="77777777" w:rsidTr="00C0096D">
        <w:trPr>
          <w:cantSplit/>
        </w:trPr>
        <w:tc>
          <w:tcPr>
            <w:tcW w:w="0" w:type="auto"/>
            <w:tcBorders>
              <w:top w:val="single" w:sz="4" w:space="0" w:color="A6A6A6" w:themeColor="background1" w:themeShade="A6"/>
              <w:right w:val="single" w:sz="4" w:space="0" w:color="000000" w:themeColor="text1"/>
            </w:tcBorders>
          </w:tcPr>
          <w:p w14:paraId="7C90A5E2" w14:textId="77777777" w:rsidR="00F34BB9" w:rsidRDefault="00F34BB9" w:rsidP="00F34BB9">
            <w:pPr>
              <w:pStyle w:val="NormalinTable"/>
            </w:pPr>
            <w:r>
              <w:rPr>
                <w:b/>
              </w:rPr>
              <w:t>3817 00 00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38CA22" w14:textId="77777777" w:rsidR="00F34BB9" w:rsidRDefault="00F34BB9" w:rsidP="00F34BB9">
            <w:pPr>
              <w:pStyle w:val="NormalinTable"/>
              <w:tabs>
                <w:tab w:val="left" w:pos="1250"/>
              </w:tabs>
            </w:pPr>
            <w:r>
              <w:t>0.00%</w:t>
            </w:r>
          </w:p>
        </w:tc>
      </w:tr>
      <w:tr w:rsidR="00F34BB9" w14:paraId="5C1C8352" w14:textId="77777777" w:rsidTr="00C0096D">
        <w:trPr>
          <w:cantSplit/>
        </w:trPr>
        <w:tc>
          <w:tcPr>
            <w:tcW w:w="0" w:type="auto"/>
            <w:tcBorders>
              <w:top w:val="single" w:sz="4" w:space="0" w:color="A6A6A6" w:themeColor="background1" w:themeShade="A6"/>
              <w:right w:val="single" w:sz="4" w:space="0" w:color="000000" w:themeColor="text1"/>
            </w:tcBorders>
          </w:tcPr>
          <w:p w14:paraId="5FB91C66" w14:textId="77777777" w:rsidR="00F34BB9" w:rsidRDefault="00F34BB9" w:rsidP="00F34BB9">
            <w:pPr>
              <w:pStyle w:val="NormalinTable"/>
            </w:pPr>
            <w:r>
              <w:rPr>
                <w:b/>
              </w:rPr>
              <w:t>3819 00 00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836DEA" w14:textId="77777777" w:rsidR="00F34BB9" w:rsidRDefault="00F34BB9" w:rsidP="00F34BB9">
            <w:pPr>
              <w:pStyle w:val="NormalinTable"/>
              <w:tabs>
                <w:tab w:val="left" w:pos="1250"/>
              </w:tabs>
            </w:pPr>
            <w:r>
              <w:t>0.00%</w:t>
            </w:r>
          </w:p>
        </w:tc>
      </w:tr>
      <w:tr w:rsidR="00F34BB9" w14:paraId="2A82256C" w14:textId="77777777" w:rsidTr="00C0096D">
        <w:trPr>
          <w:cantSplit/>
        </w:trPr>
        <w:tc>
          <w:tcPr>
            <w:tcW w:w="0" w:type="auto"/>
            <w:tcBorders>
              <w:top w:val="single" w:sz="4" w:space="0" w:color="A6A6A6" w:themeColor="background1" w:themeShade="A6"/>
              <w:right w:val="single" w:sz="4" w:space="0" w:color="000000" w:themeColor="text1"/>
            </w:tcBorders>
          </w:tcPr>
          <w:p w14:paraId="4CE6CE69" w14:textId="77777777" w:rsidR="00F34BB9" w:rsidRDefault="00F34BB9" w:rsidP="00F34BB9">
            <w:pPr>
              <w:pStyle w:val="NormalinTable"/>
            </w:pPr>
            <w:r>
              <w:rPr>
                <w:b/>
              </w:rPr>
              <w:t>3820 00 00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896205" w14:textId="77777777" w:rsidR="00F34BB9" w:rsidRDefault="00F34BB9" w:rsidP="00F34BB9">
            <w:pPr>
              <w:pStyle w:val="NormalinTable"/>
              <w:tabs>
                <w:tab w:val="left" w:pos="1250"/>
              </w:tabs>
            </w:pPr>
            <w:r>
              <w:t>0.00%</w:t>
            </w:r>
          </w:p>
        </w:tc>
      </w:tr>
      <w:tr w:rsidR="00F34BB9" w14:paraId="63E7F75B" w14:textId="77777777" w:rsidTr="00C0096D">
        <w:trPr>
          <w:cantSplit/>
        </w:trPr>
        <w:tc>
          <w:tcPr>
            <w:tcW w:w="0" w:type="auto"/>
            <w:tcBorders>
              <w:top w:val="single" w:sz="4" w:space="0" w:color="A6A6A6" w:themeColor="background1" w:themeShade="A6"/>
              <w:right w:val="single" w:sz="4" w:space="0" w:color="000000" w:themeColor="text1"/>
            </w:tcBorders>
          </w:tcPr>
          <w:p w14:paraId="5DE25E46" w14:textId="77777777" w:rsidR="00F34BB9" w:rsidRDefault="00F34BB9" w:rsidP="00F34BB9">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478C8E" w14:textId="77777777" w:rsidR="00F34BB9" w:rsidRDefault="00F34BB9" w:rsidP="00F34BB9">
            <w:pPr>
              <w:pStyle w:val="NormalinTable"/>
              <w:tabs>
                <w:tab w:val="left" w:pos="1250"/>
              </w:tabs>
            </w:pPr>
            <w:r>
              <w:t>0.00%</w:t>
            </w:r>
          </w:p>
        </w:tc>
      </w:tr>
      <w:tr w:rsidR="00F34BB9" w14:paraId="7963F64D" w14:textId="77777777" w:rsidTr="00C0096D">
        <w:trPr>
          <w:cantSplit/>
        </w:trPr>
        <w:tc>
          <w:tcPr>
            <w:tcW w:w="0" w:type="auto"/>
            <w:tcBorders>
              <w:top w:val="single" w:sz="4" w:space="0" w:color="A6A6A6" w:themeColor="background1" w:themeShade="A6"/>
              <w:right w:val="single" w:sz="4" w:space="0" w:color="000000" w:themeColor="text1"/>
            </w:tcBorders>
          </w:tcPr>
          <w:p w14:paraId="55093ABE" w14:textId="77777777" w:rsidR="00F34BB9" w:rsidRDefault="00F34BB9" w:rsidP="00F34BB9">
            <w:pPr>
              <w:pStyle w:val="NormalinTable"/>
            </w:pPr>
            <w:r>
              <w:rPr>
                <w:b/>
              </w:rPr>
              <w:t>3823 00 00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1F7F50" w14:textId="77777777" w:rsidR="00F34BB9" w:rsidRDefault="00F34BB9" w:rsidP="00F34BB9">
            <w:pPr>
              <w:pStyle w:val="NormalinTable"/>
              <w:tabs>
                <w:tab w:val="left" w:pos="1250"/>
              </w:tabs>
            </w:pPr>
            <w:r>
              <w:t>0.00%</w:t>
            </w:r>
          </w:p>
        </w:tc>
      </w:tr>
      <w:tr w:rsidR="00F34BB9" w14:paraId="7F794B1E" w14:textId="77777777" w:rsidTr="00C0096D">
        <w:trPr>
          <w:cantSplit/>
        </w:trPr>
        <w:tc>
          <w:tcPr>
            <w:tcW w:w="0" w:type="auto"/>
            <w:tcBorders>
              <w:top w:val="single" w:sz="4" w:space="0" w:color="A6A6A6" w:themeColor="background1" w:themeShade="A6"/>
              <w:right w:val="single" w:sz="4" w:space="0" w:color="000000" w:themeColor="text1"/>
            </w:tcBorders>
          </w:tcPr>
          <w:p w14:paraId="0AECEACD" w14:textId="77777777" w:rsidR="00F34BB9" w:rsidRDefault="00F34BB9" w:rsidP="00F34BB9">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F873A5" w14:textId="77777777" w:rsidR="00F34BB9" w:rsidRDefault="00F34BB9" w:rsidP="00F34BB9">
            <w:pPr>
              <w:pStyle w:val="NormalinTable"/>
              <w:tabs>
                <w:tab w:val="left" w:pos="1250"/>
              </w:tabs>
            </w:pPr>
            <w:r>
              <w:t>0.00%</w:t>
            </w:r>
          </w:p>
        </w:tc>
      </w:tr>
      <w:tr w:rsidR="00F34BB9" w14:paraId="2405A713" w14:textId="77777777" w:rsidTr="00C0096D">
        <w:trPr>
          <w:cantSplit/>
        </w:trPr>
        <w:tc>
          <w:tcPr>
            <w:tcW w:w="0" w:type="auto"/>
            <w:tcBorders>
              <w:top w:val="single" w:sz="4" w:space="0" w:color="A6A6A6" w:themeColor="background1" w:themeShade="A6"/>
              <w:right w:val="single" w:sz="4" w:space="0" w:color="000000" w:themeColor="text1"/>
            </w:tcBorders>
          </w:tcPr>
          <w:p w14:paraId="6B43B75B" w14:textId="77777777" w:rsidR="00F34BB9" w:rsidRDefault="00F34BB9" w:rsidP="00F34BB9">
            <w:pPr>
              <w:pStyle w:val="NormalinTable"/>
            </w:pPr>
            <w:r>
              <w:rPr>
                <w:b/>
              </w:rPr>
              <w:lastRenderedPageBreak/>
              <w:t>3824 30 00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DE08D5" w14:textId="77777777" w:rsidR="00F34BB9" w:rsidRDefault="00F34BB9" w:rsidP="00F34BB9">
            <w:pPr>
              <w:pStyle w:val="NormalinTable"/>
              <w:tabs>
                <w:tab w:val="left" w:pos="1250"/>
              </w:tabs>
            </w:pPr>
            <w:r>
              <w:t>0.00%</w:t>
            </w:r>
          </w:p>
        </w:tc>
      </w:tr>
      <w:tr w:rsidR="00F34BB9" w14:paraId="5053AD11" w14:textId="77777777" w:rsidTr="00C0096D">
        <w:trPr>
          <w:cantSplit/>
        </w:trPr>
        <w:tc>
          <w:tcPr>
            <w:tcW w:w="0" w:type="auto"/>
            <w:tcBorders>
              <w:top w:val="single" w:sz="4" w:space="0" w:color="A6A6A6" w:themeColor="background1" w:themeShade="A6"/>
              <w:right w:val="single" w:sz="4" w:space="0" w:color="000000" w:themeColor="text1"/>
            </w:tcBorders>
          </w:tcPr>
          <w:p w14:paraId="07E759A0" w14:textId="77777777" w:rsidR="00F34BB9" w:rsidRDefault="00F34BB9" w:rsidP="00F34BB9">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65FACF" w14:textId="77777777" w:rsidR="00F34BB9" w:rsidRDefault="00F34BB9" w:rsidP="00F34BB9">
            <w:pPr>
              <w:pStyle w:val="NormalinTable"/>
              <w:tabs>
                <w:tab w:val="left" w:pos="1250"/>
              </w:tabs>
            </w:pPr>
            <w:r>
              <w:t>0.00%</w:t>
            </w:r>
          </w:p>
        </w:tc>
      </w:tr>
      <w:tr w:rsidR="00F34BB9" w14:paraId="7E90E60C" w14:textId="77777777" w:rsidTr="00C0096D">
        <w:trPr>
          <w:cantSplit/>
        </w:trPr>
        <w:tc>
          <w:tcPr>
            <w:tcW w:w="0" w:type="auto"/>
            <w:tcBorders>
              <w:top w:val="single" w:sz="4" w:space="0" w:color="A6A6A6" w:themeColor="background1" w:themeShade="A6"/>
              <w:right w:val="single" w:sz="4" w:space="0" w:color="000000" w:themeColor="text1"/>
            </w:tcBorders>
          </w:tcPr>
          <w:p w14:paraId="35234529" w14:textId="77777777" w:rsidR="00F34BB9" w:rsidRDefault="00F34BB9" w:rsidP="00F34BB9">
            <w:pPr>
              <w:pStyle w:val="NormalinTable"/>
            </w:pPr>
            <w:r>
              <w:rPr>
                <w:b/>
              </w:rPr>
              <w:t>3824 50 00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210386" w14:textId="77777777" w:rsidR="00F34BB9" w:rsidRDefault="00F34BB9" w:rsidP="00F34BB9">
            <w:pPr>
              <w:pStyle w:val="NormalinTable"/>
              <w:tabs>
                <w:tab w:val="left" w:pos="1250"/>
              </w:tabs>
            </w:pPr>
            <w:r>
              <w:t>0.00%</w:t>
            </w:r>
          </w:p>
        </w:tc>
      </w:tr>
      <w:tr w:rsidR="00F34BB9" w14:paraId="7AC369C6" w14:textId="77777777" w:rsidTr="00C0096D">
        <w:trPr>
          <w:cantSplit/>
        </w:trPr>
        <w:tc>
          <w:tcPr>
            <w:tcW w:w="0" w:type="auto"/>
            <w:tcBorders>
              <w:top w:val="single" w:sz="4" w:space="0" w:color="A6A6A6" w:themeColor="background1" w:themeShade="A6"/>
              <w:right w:val="single" w:sz="4" w:space="0" w:color="000000" w:themeColor="text1"/>
            </w:tcBorders>
          </w:tcPr>
          <w:p w14:paraId="17D6474F" w14:textId="77777777" w:rsidR="00F34BB9" w:rsidRDefault="00F34BB9" w:rsidP="00F34BB9">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7A5960" w14:textId="77777777" w:rsidR="00F34BB9" w:rsidRDefault="00F34BB9" w:rsidP="00F34BB9">
            <w:pPr>
              <w:pStyle w:val="NormalinTable"/>
              <w:tabs>
                <w:tab w:val="left" w:pos="1250"/>
              </w:tabs>
            </w:pPr>
            <w:r>
              <w:t>0.00%</w:t>
            </w:r>
          </w:p>
        </w:tc>
      </w:tr>
      <w:tr w:rsidR="00F34BB9" w14:paraId="55CAEFF8" w14:textId="77777777" w:rsidTr="00C0096D">
        <w:trPr>
          <w:cantSplit/>
        </w:trPr>
        <w:tc>
          <w:tcPr>
            <w:tcW w:w="0" w:type="auto"/>
            <w:tcBorders>
              <w:top w:val="single" w:sz="4" w:space="0" w:color="A6A6A6" w:themeColor="background1" w:themeShade="A6"/>
              <w:right w:val="single" w:sz="4" w:space="0" w:color="000000" w:themeColor="text1"/>
            </w:tcBorders>
          </w:tcPr>
          <w:p w14:paraId="35BDD015" w14:textId="77777777" w:rsidR="00F34BB9" w:rsidRDefault="00F34BB9" w:rsidP="00F34BB9">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E498E9" w14:textId="77777777" w:rsidR="00F34BB9" w:rsidRDefault="00F34BB9" w:rsidP="00F34BB9">
            <w:pPr>
              <w:pStyle w:val="NormalinTable"/>
              <w:tabs>
                <w:tab w:val="left" w:pos="1250"/>
              </w:tabs>
            </w:pPr>
            <w:r>
              <w:t>0.00%</w:t>
            </w:r>
          </w:p>
        </w:tc>
      </w:tr>
      <w:tr w:rsidR="00F34BB9" w14:paraId="5BD0B829" w14:textId="77777777" w:rsidTr="00C0096D">
        <w:trPr>
          <w:cantSplit/>
        </w:trPr>
        <w:tc>
          <w:tcPr>
            <w:tcW w:w="0" w:type="auto"/>
            <w:tcBorders>
              <w:top w:val="single" w:sz="4" w:space="0" w:color="A6A6A6" w:themeColor="background1" w:themeShade="A6"/>
              <w:right w:val="single" w:sz="4" w:space="0" w:color="000000" w:themeColor="text1"/>
            </w:tcBorders>
          </w:tcPr>
          <w:p w14:paraId="6564E850" w14:textId="77777777" w:rsidR="00F34BB9" w:rsidRDefault="00F34BB9" w:rsidP="00F34BB9">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31427D" w14:textId="77777777" w:rsidR="00F34BB9" w:rsidRDefault="00F34BB9" w:rsidP="00F34BB9">
            <w:pPr>
              <w:pStyle w:val="NormalinTable"/>
              <w:tabs>
                <w:tab w:val="left" w:pos="1250"/>
              </w:tabs>
            </w:pPr>
            <w:r>
              <w:t>0.00%</w:t>
            </w:r>
          </w:p>
        </w:tc>
      </w:tr>
      <w:tr w:rsidR="00F34BB9" w14:paraId="19F38074" w14:textId="77777777" w:rsidTr="00C0096D">
        <w:trPr>
          <w:cantSplit/>
        </w:trPr>
        <w:tc>
          <w:tcPr>
            <w:tcW w:w="0" w:type="auto"/>
            <w:tcBorders>
              <w:top w:val="single" w:sz="4" w:space="0" w:color="A6A6A6" w:themeColor="background1" w:themeShade="A6"/>
              <w:right w:val="single" w:sz="4" w:space="0" w:color="000000" w:themeColor="text1"/>
            </w:tcBorders>
          </w:tcPr>
          <w:p w14:paraId="7135D562" w14:textId="77777777" w:rsidR="00F34BB9" w:rsidRDefault="00F34BB9" w:rsidP="00F34BB9">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47FE4C" w14:textId="77777777" w:rsidR="00F34BB9" w:rsidRDefault="00F34BB9" w:rsidP="00F34BB9">
            <w:pPr>
              <w:pStyle w:val="NormalinTable"/>
              <w:tabs>
                <w:tab w:val="left" w:pos="1250"/>
              </w:tabs>
            </w:pPr>
            <w:r>
              <w:t>0.00%</w:t>
            </w:r>
          </w:p>
        </w:tc>
      </w:tr>
      <w:tr w:rsidR="00F34BB9" w14:paraId="4E7D1CBC" w14:textId="77777777" w:rsidTr="00C0096D">
        <w:trPr>
          <w:cantSplit/>
        </w:trPr>
        <w:tc>
          <w:tcPr>
            <w:tcW w:w="0" w:type="auto"/>
            <w:tcBorders>
              <w:top w:val="single" w:sz="4" w:space="0" w:color="A6A6A6" w:themeColor="background1" w:themeShade="A6"/>
              <w:right w:val="single" w:sz="4" w:space="0" w:color="000000" w:themeColor="text1"/>
            </w:tcBorders>
          </w:tcPr>
          <w:p w14:paraId="2D93A9A0" w14:textId="77777777" w:rsidR="00F34BB9" w:rsidRDefault="00F34BB9" w:rsidP="00F34BB9">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DF1D8B" w14:textId="77777777" w:rsidR="00F34BB9" w:rsidRDefault="00F34BB9" w:rsidP="00F34BB9">
            <w:pPr>
              <w:pStyle w:val="NormalinTable"/>
              <w:tabs>
                <w:tab w:val="left" w:pos="1250"/>
              </w:tabs>
            </w:pPr>
            <w:r>
              <w:t>0.00%</w:t>
            </w:r>
          </w:p>
        </w:tc>
      </w:tr>
      <w:tr w:rsidR="00F34BB9" w14:paraId="42E9484C" w14:textId="77777777" w:rsidTr="00C0096D">
        <w:trPr>
          <w:cantSplit/>
        </w:trPr>
        <w:tc>
          <w:tcPr>
            <w:tcW w:w="0" w:type="auto"/>
            <w:tcBorders>
              <w:top w:val="single" w:sz="4" w:space="0" w:color="A6A6A6" w:themeColor="background1" w:themeShade="A6"/>
              <w:right w:val="single" w:sz="4" w:space="0" w:color="000000" w:themeColor="text1"/>
            </w:tcBorders>
          </w:tcPr>
          <w:p w14:paraId="30C43DD3" w14:textId="77777777" w:rsidR="00F34BB9" w:rsidRDefault="00F34BB9" w:rsidP="00F34BB9">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84A636" w14:textId="77777777" w:rsidR="00F34BB9" w:rsidRDefault="00F34BB9" w:rsidP="00F34BB9">
            <w:pPr>
              <w:pStyle w:val="NormalinTable"/>
              <w:tabs>
                <w:tab w:val="left" w:pos="1250"/>
              </w:tabs>
            </w:pPr>
            <w:r>
              <w:t>0.00%</w:t>
            </w:r>
          </w:p>
        </w:tc>
      </w:tr>
      <w:tr w:rsidR="00F34BB9" w14:paraId="1B3142B4" w14:textId="77777777" w:rsidTr="00C0096D">
        <w:trPr>
          <w:cantSplit/>
        </w:trPr>
        <w:tc>
          <w:tcPr>
            <w:tcW w:w="0" w:type="auto"/>
            <w:tcBorders>
              <w:top w:val="single" w:sz="4" w:space="0" w:color="A6A6A6" w:themeColor="background1" w:themeShade="A6"/>
              <w:right w:val="single" w:sz="4" w:space="0" w:color="000000" w:themeColor="text1"/>
            </w:tcBorders>
          </w:tcPr>
          <w:p w14:paraId="0A876DFE" w14:textId="77777777" w:rsidR="00F34BB9" w:rsidRDefault="00F34BB9" w:rsidP="00F34BB9">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936FB6" w14:textId="77777777" w:rsidR="00F34BB9" w:rsidRDefault="00F34BB9" w:rsidP="00F34BB9">
            <w:pPr>
              <w:pStyle w:val="NormalinTable"/>
              <w:tabs>
                <w:tab w:val="left" w:pos="1250"/>
              </w:tabs>
            </w:pPr>
            <w:r>
              <w:t>0.00%</w:t>
            </w:r>
          </w:p>
        </w:tc>
      </w:tr>
      <w:tr w:rsidR="00F34BB9" w14:paraId="6FE91FCD" w14:textId="77777777" w:rsidTr="00C0096D">
        <w:trPr>
          <w:cantSplit/>
        </w:trPr>
        <w:tc>
          <w:tcPr>
            <w:tcW w:w="0" w:type="auto"/>
            <w:tcBorders>
              <w:top w:val="single" w:sz="4" w:space="0" w:color="A6A6A6" w:themeColor="background1" w:themeShade="A6"/>
              <w:right w:val="single" w:sz="4" w:space="0" w:color="000000" w:themeColor="text1"/>
            </w:tcBorders>
          </w:tcPr>
          <w:p w14:paraId="4BD8C5F6" w14:textId="77777777" w:rsidR="00F34BB9" w:rsidRDefault="00F34BB9" w:rsidP="00F34BB9">
            <w:pPr>
              <w:pStyle w:val="NormalinTable"/>
            </w:pPr>
            <w:r>
              <w:rPr>
                <w:b/>
              </w:rPr>
              <w:t>3824 78 00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2F4EA6" w14:textId="77777777" w:rsidR="00F34BB9" w:rsidRDefault="00F34BB9" w:rsidP="00F34BB9">
            <w:pPr>
              <w:pStyle w:val="NormalinTable"/>
              <w:tabs>
                <w:tab w:val="left" w:pos="1250"/>
              </w:tabs>
            </w:pPr>
            <w:r>
              <w:t>0.00%</w:t>
            </w:r>
          </w:p>
        </w:tc>
      </w:tr>
      <w:tr w:rsidR="00F34BB9" w14:paraId="5626CE92" w14:textId="77777777" w:rsidTr="00C0096D">
        <w:trPr>
          <w:cantSplit/>
        </w:trPr>
        <w:tc>
          <w:tcPr>
            <w:tcW w:w="0" w:type="auto"/>
            <w:tcBorders>
              <w:top w:val="single" w:sz="4" w:space="0" w:color="A6A6A6" w:themeColor="background1" w:themeShade="A6"/>
              <w:right w:val="single" w:sz="4" w:space="0" w:color="000000" w:themeColor="text1"/>
            </w:tcBorders>
          </w:tcPr>
          <w:p w14:paraId="5D75F215" w14:textId="77777777" w:rsidR="00F34BB9" w:rsidRDefault="00F34BB9" w:rsidP="00F34BB9">
            <w:pPr>
              <w:pStyle w:val="NormalinTable"/>
            </w:pPr>
            <w:r>
              <w:rPr>
                <w:b/>
              </w:rPr>
              <w:t>3824 79 00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D4FE27" w14:textId="77777777" w:rsidR="00F34BB9" w:rsidRDefault="00F34BB9" w:rsidP="00F34BB9">
            <w:pPr>
              <w:pStyle w:val="NormalinTable"/>
              <w:tabs>
                <w:tab w:val="left" w:pos="1250"/>
              </w:tabs>
            </w:pPr>
            <w:r>
              <w:t>0.00%</w:t>
            </w:r>
          </w:p>
        </w:tc>
      </w:tr>
      <w:tr w:rsidR="00F34BB9" w14:paraId="587E6382" w14:textId="77777777" w:rsidTr="00C0096D">
        <w:trPr>
          <w:cantSplit/>
        </w:trPr>
        <w:tc>
          <w:tcPr>
            <w:tcW w:w="0" w:type="auto"/>
            <w:tcBorders>
              <w:top w:val="single" w:sz="4" w:space="0" w:color="A6A6A6" w:themeColor="background1" w:themeShade="A6"/>
              <w:right w:val="single" w:sz="4" w:space="0" w:color="000000" w:themeColor="text1"/>
            </w:tcBorders>
          </w:tcPr>
          <w:p w14:paraId="29CF9DEB" w14:textId="77777777" w:rsidR="00F34BB9" w:rsidRDefault="00F34BB9" w:rsidP="00F34BB9">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EA02E9" w14:textId="77777777" w:rsidR="00F34BB9" w:rsidRDefault="00F34BB9" w:rsidP="00F34BB9">
            <w:pPr>
              <w:pStyle w:val="NormalinTable"/>
              <w:tabs>
                <w:tab w:val="left" w:pos="1250"/>
              </w:tabs>
            </w:pPr>
            <w:r>
              <w:t>0.00%</w:t>
            </w:r>
          </w:p>
        </w:tc>
      </w:tr>
      <w:tr w:rsidR="00F34BB9" w14:paraId="5059CB07" w14:textId="77777777" w:rsidTr="00C0096D">
        <w:trPr>
          <w:cantSplit/>
        </w:trPr>
        <w:tc>
          <w:tcPr>
            <w:tcW w:w="0" w:type="auto"/>
            <w:tcBorders>
              <w:top w:val="single" w:sz="4" w:space="0" w:color="A6A6A6" w:themeColor="background1" w:themeShade="A6"/>
              <w:right w:val="single" w:sz="4" w:space="0" w:color="000000" w:themeColor="text1"/>
            </w:tcBorders>
          </w:tcPr>
          <w:p w14:paraId="03BC5B48" w14:textId="77777777" w:rsidR="00F34BB9" w:rsidRDefault="00F34BB9" w:rsidP="00F34BB9">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067F98" w14:textId="77777777" w:rsidR="00F34BB9" w:rsidRDefault="00F34BB9" w:rsidP="00F34BB9">
            <w:pPr>
              <w:pStyle w:val="NormalinTable"/>
              <w:tabs>
                <w:tab w:val="left" w:pos="1250"/>
              </w:tabs>
            </w:pPr>
            <w:r>
              <w:t>0.00%</w:t>
            </w:r>
          </w:p>
        </w:tc>
      </w:tr>
      <w:tr w:rsidR="00F34BB9" w14:paraId="082FEAC1" w14:textId="77777777" w:rsidTr="00C0096D">
        <w:trPr>
          <w:cantSplit/>
        </w:trPr>
        <w:tc>
          <w:tcPr>
            <w:tcW w:w="0" w:type="auto"/>
            <w:tcBorders>
              <w:top w:val="single" w:sz="4" w:space="0" w:color="A6A6A6" w:themeColor="background1" w:themeShade="A6"/>
              <w:right w:val="single" w:sz="4" w:space="0" w:color="000000" w:themeColor="text1"/>
            </w:tcBorders>
          </w:tcPr>
          <w:p w14:paraId="1FCE9919" w14:textId="77777777" w:rsidR="00F34BB9" w:rsidRDefault="00F34BB9" w:rsidP="00F34BB9">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D4077B" w14:textId="77777777" w:rsidR="00F34BB9" w:rsidRDefault="00F34BB9" w:rsidP="00F34BB9">
            <w:pPr>
              <w:pStyle w:val="NormalinTable"/>
              <w:tabs>
                <w:tab w:val="left" w:pos="1250"/>
              </w:tabs>
            </w:pPr>
            <w:r>
              <w:t>0.00%</w:t>
            </w:r>
          </w:p>
        </w:tc>
      </w:tr>
      <w:tr w:rsidR="00F34BB9" w14:paraId="7A382C12" w14:textId="77777777" w:rsidTr="00C0096D">
        <w:trPr>
          <w:cantSplit/>
        </w:trPr>
        <w:tc>
          <w:tcPr>
            <w:tcW w:w="0" w:type="auto"/>
            <w:tcBorders>
              <w:top w:val="single" w:sz="4" w:space="0" w:color="A6A6A6" w:themeColor="background1" w:themeShade="A6"/>
              <w:right w:val="single" w:sz="4" w:space="0" w:color="000000" w:themeColor="text1"/>
            </w:tcBorders>
          </w:tcPr>
          <w:p w14:paraId="314DA543" w14:textId="77777777" w:rsidR="00F34BB9" w:rsidRDefault="00F34BB9" w:rsidP="00F34BB9">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C9C932" w14:textId="77777777" w:rsidR="00F34BB9" w:rsidRDefault="00F34BB9" w:rsidP="00F34BB9">
            <w:pPr>
              <w:pStyle w:val="NormalinTable"/>
              <w:tabs>
                <w:tab w:val="left" w:pos="1250"/>
              </w:tabs>
            </w:pPr>
            <w:r>
              <w:t>0.00%</w:t>
            </w:r>
          </w:p>
        </w:tc>
      </w:tr>
      <w:tr w:rsidR="00F34BB9" w14:paraId="0C1D2016" w14:textId="77777777" w:rsidTr="00C0096D">
        <w:trPr>
          <w:cantSplit/>
        </w:trPr>
        <w:tc>
          <w:tcPr>
            <w:tcW w:w="0" w:type="auto"/>
            <w:tcBorders>
              <w:top w:val="single" w:sz="4" w:space="0" w:color="A6A6A6" w:themeColor="background1" w:themeShade="A6"/>
              <w:right w:val="single" w:sz="4" w:space="0" w:color="000000" w:themeColor="text1"/>
            </w:tcBorders>
          </w:tcPr>
          <w:p w14:paraId="57FFB57C" w14:textId="77777777" w:rsidR="00F34BB9" w:rsidRDefault="00F34BB9" w:rsidP="00F34BB9">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E23522" w14:textId="77777777" w:rsidR="00F34BB9" w:rsidRDefault="00F34BB9" w:rsidP="00F34BB9">
            <w:pPr>
              <w:pStyle w:val="NormalinTable"/>
              <w:tabs>
                <w:tab w:val="left" w:pos="1250"/>
              </w:tabs>
            </w:pPr>
            <w:r>
              <w:t>0.00%</w:t>
            </w:r>
          </w:p>
        </w:tc>
      </w:tr>
      <w:tr w:rsidR="00F34BB9" w14:paraId="171C9FDB" w14:textId="77777777" w:rsidTr="00C0096D">
        <w:trPr>
          <w:cantSplit/>
        </w:trPr>
        <w:tc>
          <w:tcPr>
            <w:tcW w:w="0" w:type="auto"/>
            <w:tcBorders>
              <w:top w:val="single" w:sz="4" w:space="0" w:color="A6A6A6" w:themeColor="background1" w:themeShade="A6"/>
              <w:right w:val="single" w:sz="4" w:space="0" w:color="000000" w:themeColor="text1"/>
            </w:tcBorders>
          </w:tcPr>
          <w:p w14:paraId="5464B173" w14:textId="77777777" w:rsidR="00F34BB9" w:rsidRDefault="00F34BB9" w:rsidP="00F34BB9">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F8713A" w14:textId="77777777" w:rsidR="00F34BB9" w:rsidRDefault="00F34BB9" w:rsidP="00F34BB9">
            <w:pPr>
              <w:pStyle w:val="NormalinTable"/>
              <w:tabs>
                <w:tab w:val="left" w:pos="1250"/>
              </w:tabs>
            </w:pPr>
            <w:r>
              <w:t>0.00%</w:t>
            </w:r>
          </w:p>
        </w:tc>
      </w:tr>
      <w:tr w:rsidR="00F34BB9" w14:paraId="1F0E70A6" w14:textId="77777777" w:rsidTr="00C0096D">
        <w:trPr>
          <w:cantSplit/>
        </w:trPr>
        <w:tc>
          <w:tcPr>
            <w:tcW w:w="0" w:type="auto"/>
            <w:tcBorders>
              <w:top w:val="single" w:sz="4" w:space="0" w:color="A6A6A6" w:themeColor="background1" w:themeShade="A6"/>
              <w:right w:val="single" w:sz="4" w:space="0" w:color="000000" w:themeColor="text1"/>
            </w:tcBorders>
          </w:tcPr>
          <w:p w14:paraId="402D499C" w14:textId="77777777" w:rsidR="00F34BB9" w:rsidRDefault="00F34BB9" w:rsidP="00F34BB9">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6DB03A" w14:textId="77777777" w:rsidR="00F34BB9" w:rsidRDefault="00F34BB9" w:rsidP="00F34BB9">
            <w:pPr>
              <w:pStyle w:val="NormalinTable"/>
              <w:tabs>
                <w:tab w:val="left" w:pos="1250"/>
              </w:tabs>
            </w:pPr>
            <w:r>
              <w:t>0.00%</w:t>
            </w:r>
          </w:p>
        </w:tc>
      </w:tr>
      <w:tr w:rsidR="00F34BB9" w14:paraId="37AFBE5F" w14:textId="77777777" w:rsidTr="00C0096D">
        <w:trPr>
          <w:cantSplit/>
        </w:trPr>
        <w:tc>
          <w:tcPr>
            <w:tcW w:w="0" w:type="auto"/>
            <w:tcBorders>
              <w:top w:val="single" w:sz="4" w:space="0" w:color="A6A6A6" w:themeColor="background1" w:themeShade="A6"/>
              <w:right w:val="single" w:sz="4" w:space="0" w:color="000000" w:themeColor="text1"/>
            </w:tcBorders>
          </w:tcPr>
          <w:p w14:paraId="0804400A" w14:textId="77777777" w:rsidR="00F34BB9" w:rsidRDefault="00F34BB9" w:rsidP="00F34BB9">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1967CC" w14:textId="77777777" w:rsidR="00F34BB9" w:rsidRDefault="00F34BB9" w:rsidP="00F34BB9">
            <w:pPr>
              <w:pStyle w:val="NormalinTable"/>
              <w:tabs>
                <w:tab w:val="left" w:pos="1250"/>
              </w:tabs>
            </w:pPr>
            <w:r>
              <w:t>0.00%</w:t>
            </w:r>
          </w:p>
        </w:tc>
      </w:tr>
      <w:tr w:rsidR="00F34BB9" w14:paraId="210C83EA" w14:textId="77777777" w:rsidTr="00C0096D">
        <w:trPr>
          <w:cantSplit/>
        </w:trPr>
        <w:tc>
          <w:tcPr>
            <w:tcW w:w="0" w:type="auto"/>
            <w:tcBorders>
              <w:top w:val="single" w:sz="4" w:space="0" w:color="A6A6A6" w:themeColor="background1" w:themeShade="A6"/>
              <w:right w:val="single" w:sz="4" w:space="0" w:color="000000" w:themeColor="text1"/>
            </w:tcBorders>
          </w:tcPr>
          <w:p w14:paraId="6C27245E" w14:textId="77777777" w:rsidR="00F34BB9" w:rsidRDefault="00F34BB9" w:rsidP="00F34BB9">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AB0C88" w14:textId="77777777" w:rsidR="00F34BB9" w:rsidRDefault="00F34BB9" w:rsidP="00F34BB9">
            <w:pPr>
              <w:pStyle w:val="NormalinTable"/>
              <w:tabs>
                <w:tab w:val="left" w:pos="1250"/>
              </w:tabs>
            </w:pPr>
            <w:r>
              <w:t>0.00%</w:t>
            </w:r>
          </w:p>
        </w:tc>
      </w:tr>
      <w:tr w:rsidR="00F34BB9" w14:paraId="1B999398" w14:textId="77777777" w:rsidTr="00C0096D">
        <w:trPr>
          <w:cantSplit/>
        </w:trPr>
        <w:tc>
          <w:tcPr>
            <w:tcW w:w="0" w:type="auto"/>
            <w:tcBorders>
              <w:top w:val="single" w:sz="4" w:space="0" w:color="A6A6A6" w:themeColor="background1" w:themeShade="A6"/>
              <w:right w:val="single" w:sz="4" w:space="0" w:color="000000" w:themeColor="text1"/>
            </w:tcBorders>
          </w:tcPr>
          <w:p w14:paraId="782D7EEC" w14:textId="77777777" w:rsidR="00F34BB9" w:rsidRDefault="00F34BB9" w:rsidP="00F34BB9">
            <w:pPr>
              <w:pStyle w:val="NormalinTable"/>
            </w:pPr>
            <w:r>
              <w:rPr>
                <w:b/>
              </w:rPr>
              <w:t>3824 99 00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6B188D" w14:textId="77777777" w:rsidR="00F34BB9" w:rsidRDefault="00F34BB9" w:rsidP="00F34BB9">
            <w:pPr>
              <w:pStyle w:val="NormalinTable"/>
              <w:tabs>
                <w:tab w:val="left" w:pos="1250"/>
              </w:tabs>
            </w:pPr>
            <w:r>
              <w:t>0.00%</w:t>
            </w:r>
          </w:p>
        </w:tc>
      </w:tr>
      <w:tr w:rsidR="00F34BB9" w14:paraId="610EA5D3" w14:textId="77777777" w:rsidTr="00C0096D">
        <w:trPr>
          <w:cantSplit/>
        </w:trPr>
        <w:tc>
          <w:tcPr>
            <w:tcW w:w="0" w:type="auto"/>
            <w:tcBorders>
              <w:top w:val="single" w:sz="4" w:space="0" w:color="A6A6A6" w:themeColor="background1" w:themeShade="A6"/>
              <w:right w:val="single" w:sz="4" w:space="0" w:color="000000" w:themeColor="text1"/>
            </w:tcBorders>
          </w:tcPr>
          <w:p w14:paraId="6DBFF4CC" w14:textId="77777777" w:rsidR="00F34BB9" w:rsidRDefault="00F34BB9" w:rsidP="00F34BB9">
            <w:pPr>
              <w:pStyle w:val="NormalinTable"/>
            </w:pPr>
            <w:r>
              <w:rPr>
                <w:b/>
              </w:rPr>
              <w:t>3825 00 00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1F3A5B" w14:textId="77777777" w:rsidR="00F34BB9" w:rsidRDefault="00F34BB9" w:rsidP="00F34BB9">
            <w:pPr>
              <w:pStyle w:val="NormalinTable"/>
              <w:tabs>
                <w:tab w:val="left" w:pos="1250"/>
              </w:tabs>
            </w:pPr>
            <w:r>
              <w:t>0.00%</w:t>
            </w:r>
          </w:p>
        </w:tc>
      </w:tr>
      <w:tr w:rsidR="00F34BB9" w14:paraId="0A29FE08" w14:textId="77777777" w:rsidTr="00C0096D">
        <w:trPr>
          <w:cantSplit/>
        </w:trPr>
        <w:tc>
          <w:tcPr>
            <w:tcW w:w="0" w:type="auto"/>
            <w:tcBorders>
              <w:top w:val="single" w:sz="4" w:space="0" w:color="A6A6A6" w:themeColor="background1" w:themeShade="A6"/>
              <w:right w:val="single" w:sz="4" w:space="0" w:color="000000" w:themeColor="text1"/>
            </w:tcBorders>
          </w:tcPr>
          <w:p w14:paraId="09FC77BB" w14:textId="77777777" w:rsidR="00F34BB9" w:rsidRDefault="00F34BB9" w:rsidP="00F34BB9">
            <w:pPr>
              <w:pStyle w:val="NormalinTable"/>
            </w:pPr>
            <w:r>
              <w:rPr>
                <w:b/>
              </w:rPr>
              <w:t>3826 00 00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89FFE0" w14:textId="77777777" w:rsidR="00F34BB9" w:rsidRDefault="00F34BB9" w:rsidP="00F34BB9">
            <w:pPr>
              <w:pStyle w:val="NormalinTable"/>
              <w:tabs>
                <w:tab w:val="left" w:pos="1250"/>
              </w:tabs>
            </w:pPr>
            <w:r>
              <w:t>0.00%</w:t>
            </w:r>
          </w:p>
        </w:tc>
      </w:tr>
      <w:tr w:rsidR="00F34BB9" w14:paraId="670BCEE0" w14:textId="77777777" w:rsidTr="00C0096D">
        <w:trPr>
          <w:cantSplit/>
        </w:trPr>
        <w:tc>
          <w:tcPr>
            <w:tcW w:w="0" w:type="auto"/>
            <w:tcBorders>
              <w:top w:val="single" w:sz="4" w:space="0" w:color="A6A6A6" w:themeColor="background1" w:themeShade="A6"/>
              <w:right w:val="single" w:sz="4" w:space="0" w:color="000000" w:themeColor="text1"/>
            </w:tcBorders>
          </w:tcPr>
          <w:p w14:paraId="08034197" w14:textId="77777777" w:rsidR="00F34BB9" w:rsidRDefault="00F34BB9" w:rsidP="00F34BB9">
            <w:pPr>
              <w:pStyle w:val="NormalinTable"/>
            </w:pPr>
            <w:r>
              <w:rPr>
                <w:b/>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F7F8AC" w14:textId="77777777" w:rsidR="00F34BB9" w:rsidRDefault="00F34BB9" w:rsidP="00F34BB9">
            <w:pPr>
              <w:pStyle w:val="NormalinTable"/>
              <w:tabs>
                <w:tab w:val="left" w:pos="1250"/>
              </w:tabs>
            </w:pPr>
            <w:r>
              <w:t>0.00%</w:t>
            </w:r>
          </w:p>
        </w:tc>
      </w:tr>
      <w:tr w:rsidR="00F34BB9" w14:paraId="328BFA41" w14:textId="77777777" w:rsidTr="00C0096D">
        <w:trPr>
          <w:cantSplit/>
        </w:trPr>
        <w:tc>
          <w:tcPr>
            <w:tcW w:w="0" w:type="auto"/>
            <w:tcBorders>
              <w:top w:val="single" w:sz="4" w:space="0" w:color="A6A6A6" w:themeColor="background1" w:themeShade="A6"/>
              <w:right w:val="single" w:sz="4" w:space="0" w:color="000000" w:themeColor="text1"/>
            </w:tcBorders>
          </w:tcPr>
          <w:p w14:paraId="4B0C52E6" w14:textId="77777777" w:rsidR="00F34BB9" w:rsidRDefault="00F34BB9" w:rsidP="00F34BB9">
            <w:pPr>
              <w:pStyle w:val="NormalinTable"/>
            </w:pPr>
            <w:r>
              <w:rPr>
                <w:b/>
              </w:rPr>
              <w:t>4000 00 00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D50E22" w14:textId="77777777" w:rsidR="00F34BB9" w:rsidRDefault="00F34BB9" w:rsidP="00F34BB9">
            <w:pPr>
              <w:pStyle w:val="NormalinTable"/>
              <w:tabs>
                <w:tab w:val="left" w:pos="1250"/>
              </w:tabs>
            </w:pPr>
            <w:r>
              <w:t>0.00%</w:t>
            </w:r>
          </w:p>
        </w:tc>
      </w:tr>
      <w:tr w:rsidR="00F34BB9" w14:paraId="604066D7" w14:textId="77777777" w:rsidTr="00C0096D">
        <w:trPr>
          <w:cantSplit/>
        </w:trPr>
        <w:tc>
          <w:tcPr>
            <w:tcW w:w="0" w:type="auto"/>
            <w:tcBorders>
              <w:top w:val="single" w:sz="4" w:space="0" w:color="A6A6A6" w:themeColor="background1" w:themeShade="A6"/>
              <w:right w:val="single" w:sz="4" w:space="0" w:color="000000" w:themeColor="text1"/>
            </w:tcBorders>
          </w:tcPr>
          <w:p w14:paraId="3F0C6987" w14:textId="77777777" w:rsidR="00F34BB9" w:rsidRDefault="00F34BB9" w:rsidP="00F34BB9">
            <w:pPr>
              <w:pStyle w:val="NormalinTable"/>
            </w:pPr>
            <w:r>
              <w:rPr>
                <w:b/>
              </w:rPr>
              <w:t>4104 11 90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3938AF" w14:textId="77777777" w:rsidR="00F34BB9" w:rsidRDefault="00F34BB9" w:rsidP="00F34BB9">
            <w:pPr>
              <w:pStyle w:val="NormalinTable"/>
              <w:tabs>
                <w:tab w:val="left" w:pos="1250"/>
              </w:tabs>
            </w:pPr>
            <w:r>
              <w:t>0.00%</w:t>
            </w:r>
          </w:p>
        </w:tc>
      </w:tr>
      <w:tr w:rsidR="00F34BB9" w14:paraId="4289084D" w14:textId="77777777" w:rsidTr="00C0096D">
        <w:trPr>
          <w:cantSplit/>
        </w:trPr>
        <w:tc>
          <w:tcPr>
            <w:tcW w:w="0" w:type="auto"/>
            <w:tcBorders>
              <w:top w:val="single" w:sz="4" w:space="0" w:color="A6A6A6" w:themeColor="background1" w:themeShade="A6"/>
              <w:right w:val="single" w:sz="4" w:space="0" w:color="000000" w:themeColor="text1"/>
            </w:tcBorders>
          </w:tcPr>
          <w:p w14:paraId="21B63B12" w14:textId="77777777" w:rsidR="00F34BB9" w:rsidRDefault="00F34BB9" w:rsidP="00F34BB9">
            <w:pPr>
              <w:pStyle w:val="NormalinTable"/>
            </w:pPr>
            <w:r>
              <w:rPr>
                <w:b/>
              </w:rPr>
              <w:t>4104 19 90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04E9C5" w14:textId="77777777" w:rsidR="00F34BB9" w:rsidRDefault="00F34BB9" w:rsidP="00F34BB9">
            <w:pPr>
              <w:pStyle w:val="NormalinTable"/>
              <w:tabs>
                <w:tab w:val="left" w:pos="1250"/>
              </w:tabs>
            </w:pPr>
            <w:r>
              <w:t>0.00%</w:t>
            </w:r>
          </w:p>
        </w:tc>
      </w:tr>
      <w:tr w:rsidR="00F34BB9" w14:paraId="5B83DC2D" w14:textId="77777777" w:rsidTr="00C0096D">
        <w:trPr>
          <w:cantSplit/>
        </w:trPr>
        <w:tc>
          <w:tcPr>
            <w:tcW w:w="0" w:type="auto"/>
            <w:tcBorders>
              <w:top w:val="single" w:sz="4" w:space="0" w:color="A6A6A6" w:themeColor="background1" w:themeShade="A6"/>
              <w:right w:val="single" w:sz="4" w:space="0" w:color="000000" w:themeColor="text1"/>
            </w:tcBorders>
          </w:tcPr>
          <w:p w14:paraId="1E1054BB" w14:textId="77777777" w:rsidR="00F34BB9" w:rsidRDefault="00F34BB9" w:rsidP="00F34BB9">
            <w:pPr>
              <w:pStyle w:val="NormalinTable"/>
            </w:pPr>
            <w:r>
              <w:rPr>
                <w:b/>
              </w:rPr>
              <w:t>4104 41 19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8F4CD7" w14:textId="77777777" w:rsidR="00F34BB9" w:rsidRDefault="00F34BB9" w:rsidP="00F34BB9">
            <w:pPr>
              <w:pStyle w:val="NormalinTable"/>
              <w:tabs>
                <w:tab w:val="left" w:pos="1250"/>
              </w:tabs>
            </w:pPr>
            <w:r>
              <w:t>0.00%</w:t>
            </w:r>
          </w:p>
        </w:tc>
      </w:tr>
      <w:tr w:rsidR="00F34BB9" w14:paraId="2907FE96" w14:textId="77777777" w:rsidTr="00C0096D">
        <w:trPr>
          <w:cantSplit/>
        </w:trPr>
        <w:tc>
          <w:tcPr>
            <w:tcW w:w="0" w:type="auto"/>
            <w:tcBorders>
              <w:top w:val="single" w:sz="4" w:space="0" w:color="A6A6A6" w:themeColor="background1" w:themeShade="A6"/>
              <w:right w:val="single" w:sz="4" w:space="0" w:color="000000" w:themeColor="text1"/>
            </w:tcBorders>
          </w:tcPr>
          <w:p w14:paraId="6CA27ECA" w14:textId="77777777" w:rsidR="00F34BB9" w:rsidRDefault="00F34BB9" w:rsidP="00F34BB9">
            <w:pPr>
              <w:pStyle w:val="NormalinTable"/>
            </w:pPr>
            <w:r>
              <w:rPr>
                <w:b/>
              </w:rPr>
              <w:t>4104 41 51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E7006C" w14:textId="77777777" w:rsidR="00F34BB9" w:rsidRDefault="00F34BB9" w:rsidP="00F34BB9">
            <w:pPr>
              <w:pStyle w:val="NormalinTable"/>
              <w:tabs>
                <w:tab w:val="left" w:pos="1250"/>
              </w:tabs>
            </w:pPr>
            <w:r>
              <w:t>0.00%</w:t>
            </w:r>
          </w:p>
        </w:tc>
      </w:tr>
      <w:tr w:rsidR="00F34BB9" w14:paraId="7B596495" w14:textId="77777777" w:rsidTr="00C0096D">
        <w:trPr>
          <w:cantSplit/>
        </w:trPr>
        <w:tc>
          <w:tcPr>
            <w:tcW w:w="0" w:type="auto"/>
            <w:tcBorders>
              <w:top w:val="single" w:sz="4" w:space="0" w:color="A6A6A6" w:themeColor="background1" w:themeShade="A6"/>
              <w:right w:val="single" w:sz="4" w:space="0" w:color="000000" w:themeColor="text1"/>
            </w:tcBorders>
          </w:tcPr>
          <w:p w14:paraId="32BE81AE" w14:textId="77777777" w:rsidR="00F34BB9" w:rsidRDefault="00F34BB9" w:rsidP="00F34BB9">
            <w:pPr>
              <w:pStyle w:val="NormalinTable"/>
            </w:pPr>
            <w:r>
              <w:rPr>
                <w:b/>
              </w:rPr>
              <w:t>4104 41 59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81CB19" w14:textId="77777777" w:rsidR="00F34BB9" w:rsidRDefault="00F34BB9" w:rsidP="00F34BB9">
            <w:pPr>
              <w:pStyle w:val="NormalinTable"/>
              <w:tabs>
                <w:tab w:val="left" w:pos="1250"/>
              </w:tabs>
            </w:pPr>
            <w:r>
              <w:t>0.00%</w:t>
            </w:r>
          </w:p>
        </w:tc>
      </w:tr>
      <w:tr w:rsidR="00F34BB9" w14:paraId="40842559" w14:textId="77777777" w:rsidTr="00C0096D">
        <w:trPr>
          <w:cantSplit/>
        </w:trPr>
        <w:tc>
          <w:tcPr>
            <w:tcW w:w="0" w:type="auto"/>
            <w:tcBorders>
              <w:top w:val="single" w:sz="4" w:space="0" w:color="A6A6A6" w:themeColor="background1" w:themeShade="A6"/>
              <w:right w:val="single" w:sz="4" w:space="0" w:color="000000" w:themeColor="text1"/>
            </w:tcBorders>
          </w:tcPr>
          <w:p w14:paraId="2F74948D" w14:textId="77777777" w:rsidR="00F34BB9" w:rsidRDefault="00F34BB9" w:rsidP="00F34BB9">
            <w:pPr>
              <w:pStyle w:val="NormalinTable"/>
            </w:pPr>
            <w:r>
              <w:rPr>
                <w:b/>
              </w:rPr>
              <w:t>4104 41 90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73B8C5" w14:textId="77777777" w:rsidR="00F34BB9" w:rsidRDefault="00F34BB9" w:rsidP="00F34BB9">
            <w:pPr>
              <w:pStyle w:val="NormalinTable"/>
              <w:tabs>
                <w:tab w:val="left" w:pos="1250"/>
              </w:tabs>
            </w:pPr>
            <w:r>
              <w:t>0.00%</w:t>
            </w:r>
          </w:p>
        </w:tc>
      </w:tr>
      <w:tr w:rsidR="00F34BB9" w14:paraId="53EC0FC4" w14:textId="77777777" w:rsidTr="00C0096D">
        <w:trPr>
          <w:cantSplit/>
        </w:trPr>
        <w:tc>
          <w:tcPr>
            <w:tcW w:w="0" w:type="auto"/>
            <w:tcBorders>
              <w:top w:val="single" w:sz="4" w:space="0" w:color="A6A6A6" w:themeColor="background1" w:themeShade="A6"/>
              <w:right w:val="single" w:sz="4" w:space="0" w:color="000000" w:themeColor="text1"/>
            </w:tcBorders>
          </w:tcPr>
          <w:p w14:paraId="2899A19F" w14:textId="77777777" w:rsidR="00F34BB9" w:rsidRDefault="00F34BB9" w:rsidP="00F34BB9">
            <w:pPr>
              <w:pStyle w:val="NormalinTable"/>
            </w:pPr>
            <w:r>
              <w:rPr>
                <w:b/>
              </w:rPr>
              <w:t>4104 49 19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DA25E2" w14:textId="77777777" w:rsidR="00F34BB9" w:rsidRDefault="00F34BB9" w:rsidP="00F34BB9">
            <w:pPr>
              <w:pStyle w:val="NormalinTable"/>
              <w:tabs>
                <w:tab w:val="left" w:pos="1250"/>
              </w:tabs>
            </w:pPr>
            <w:r>
              <w:t>0.00%</w:t>
            </w:r>
          </w:p>
        </w:tc>
      </w:tr>
      <w:tr w:rsidR="00F34BB9" w14:paraId="30400C2E" w14:textId="77777777" w:rsidTr="00C0096D">
        <w:trPr>
          <w:cantSplit/>
        </w:trPr>
        <w:tc>
          <w:tcPr>
            <w:tcW w:w="0" w:type="auto"/>
            <w:tcBorders>
              <w:top w:val="single" w:sz="4" w:space="0" w:color="A6A6A6" w:themeColor="background1" w:themeShade="A6"/>
              <w:right w:val="single" w:sz="4" w:space="0" w:color="000000" w:themeColor="text1"/>
            </w:tcBorders>
          </w:tcPr>
          <w:p w14:paraId="2225A2AE" w14:textId="77777777" w:rsidR="00F34BB9" w:rsidRDefault="00F34BB9" w:rsidP="00F34BB9">
            <w:pPr>
              <w:pStyle w:val="NormalinTable"/>
            </w:pPr>
            <w:r>
              <w:rPr>
                <w:b/>
              </w:rPr>
              <w:t>4104 49 51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DEA3D6" w14:textId="77777777" w:rsidR="00F34BB9" w:rsidRDefault="00F34BB9" w:rsidP="00F34BB9">
            <w:pPr>
              <w:pStyle w:val="NormalinTable"/>
              <w:tabs>
                <w:tab w:val="left" w:pos="1250"/>
              </w:tabs>
            </w:pPr>
            <w:r>
              <w:t>0.00%</w:t>
            </w:r>
          </w:p>
        </w:tc>
      </w:tr>
      <w:tr w:rsidR="00F34BB9" w14:paraId="051FA3E3" w14:textId="77777777" w:rsidTr="00C0096D">
        <w:trPr>
          <w:cantSplit/>
        </w:trPr>
        <w:tc>
          <w:tcPr>
            <w:tcW w:w="0" w:type="auto"/>
            <w:tcBorders>
              <w:top w:val="single" w:sz="4" w:space="0" w:color="A6A6A6" w:themeColor="background1" w:themeShade="A6"/>
              <w:right w:val="single" w:sz="4" w:space="0" w:color="000000" w:themeColor="text1"/>
            </w:tcBorders>
          </w:tcPr>
          <w:p w14:paraId="24200679" w14:textId="77777777" w:rsidR="00F34BB9" w:rsidRDefault="00F34BB9" w:rsidP="00F34BB9">
            <w:pPr>
              <w:pStyle w:val="NormalinTable"/>
            </w:pPr>
            <w:r>
              <w:rPr>
                <w:b/>
              </w:rPr>
              <w:t>4104 49 59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A5078D" w14:textId="77777777" w:rsidR="00F34BB9" w:rsidRDefault="00F34BB9" w:rsidP="00F34BB9">
            <w:pPr>
              <w:pStyle w:val="NormalinTable"/>
              <w:tabs>
                <w:tab w:val="left" w:pos="1250"/>
              </w:tabs>
            </w:pPr>
            <w:r>
              <w:t>0.00%</w:t>
            </w:r>
          </w:p>
        </w:tc>
      </w:tr>
      <w:tr w:rsidR="00F34BB9" w14:paraId="5EA27481" w14:textId="77777777" w:rsidTr="00C0096D">
        <w:trPr>
          <w:cantSplit/>
        </w:trPr>
        <w:tc>
          <w:tcPr>
            <w:tcW w:w="0" w:type="auto"/>
            <w:tcBorders>
              <w:top w:val="single" w:sz="4" w:space="0" w:color="A6A6A6" w:themeColor="background1" w:themeShade="A6"/>
              <w:right w:val="single" w:sz="4" w:space="0" w:color="000000" w:themeColor="text1"/>
            </w:tcBorders>
          </w:tcPr>
          <w:p w14:paraId="29DEF217" w14:textId="77777777" w:rsidR="00F34BB9" w:rsidRDefault="00F34BB9" w:rsidP="00F34BB9">
            <w:pPr>
              <w:pStyle w:val="NormalinTable"/>
            </w:pPr>
            <w:r>
              <w:rPr>
                <w:b/>
              </w:rPr>
              <w:t>4104 49 90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FA1FCA" w14:textId="77777777" w:rsidR="00F34BB9" w:rsidRDefault="00F34BB9" w:rsidP="00F34BB9">
            <w:pPr>
              <w:pStyle w:val="NormalinTable"/>
              <w:tabs>
                <w:tab w:val="left" w:pos="1250"/>
              </w:tabs>
            </w:pPr>
            <w:r>
              <w:t>0.00%</w:t>
            </w:r>
          </w:p>
        </w:tc>
      </w:tr>
      <w:tr w:rsidR="00F34BB9" w14:paraId="51CD2030" w14:textId="77777777" w:rsidTr="00C0096D">
        <w:trPr>
          <w:cantSplit/>
        </w:trPr>
        <w:tc>
          <w:tcPr>
            <w:tcW w:w="0" w:type="auto"/>
            <w:tcBorders>
              <w:top w:val="single" w:sz="4" w:space="0" w:color="A6A6A6" w:themeColor="background1" w:themeShade="A6"/>
              <w:right w:val="single" w:sz="4" w:space="0" w:color="000000" w:themeColor="text1"/>
            </w:tcBorders>
          </w:tcPr>
          <w:p w14:paraId="195C56D3" w14:textId="77777777" w:rsidR="00F34BB9" w:rsidRDefault="00F34BB9" w:rsidP="00F34BB9">
            <w:pPr>
              <w:pStyle w:val="NormalinTable"/>
            </w:pPr>
            <w:r>
              <w:rPr>
                <w:b/>
              </w:rPr>
              <w:t>4105 00 00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7BADF4" w14:textId="77777777" w:rsidR="00F34BB9" w:rsidRDefault="00F34BB9" w:rsidP="00F34BB9">
            <w:pPr>
              <w:pStyle w:val="NormalinTable"/>
              <w:tabs>
                <w:tab w:val="left" w:pos="1250"/>
              </w:tabs>
            </w:pPr>
            <w:r>
              <w:t>0.00%</w:t>
            </w:r>
          </w:p>
        </w:tc>
      </w:tr>
      <w:tr w:rsidR="00F34BB9" w14:paraId="1CE11581" w14:textId="77777777" w:rsidTr="00C0096D">
        <w:trPr>
          <w:cantSplit/>
        </w:trPr>
        <w:tc>
          <w:tcPr>
            <w:tcW w:w="0" w:type="auto"/>
            <w:tcBorders>
              <w:top w:val="single" w:sz="4" w:space="0" w:color="A6A6A6" w:themeColor="background1" w:themeShade="A6"/>
              <w:right w:val="single" w:sz="4" w:space="0" w:color="000000" w:themeColor="text1"/>
            </w:tcBorders>
          </w:tcPr>
          <w:p w14:paraId="4558B445" w14:textId="77777777" w:rsidR="00F34BB9" w:rsidRDefault="00F34BB9" w:rsidP="00F34BB9">
            <w:pPr>
              <w:pStyle w:val="NormalinTable"/>
            </w:pPr>
            <w:r>
              <w:rPr>
                <w:b/>
              </w:rPr>
              <w:t>4106 00 00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0884F1" w14:textId="77777777" w:rsidR="00F34BB9" w:rsidRDefault="00F34BB9" w:rsidP="00F34BB9">
            <w:pPr>
              <w:pStyle w:val="NormalinTable"/>
              <w:tabs>
                <w:tab w:val="left" w:pos="1250"/>
              </w:tabs>
            </w:pPr>
            <w:r>
              <w:t>0.00%</w:t>
            </w:r>
          </w:p>
        </w:tc>
      </w:tr>
      <w:tr w:rsidR="00F34BB9" w14:paraId="7DB27066" w14:textId="77777777" w:rsidTr="00C0096D">
        <w:trPr>
          <w:cantSplit/>
        </w:trPr>
        <w:tc>
          <w:tcPr>
            <w:tcW w:w="0" w:type="auto"/>
            <w:tcBorders>
              <w:top w:val="single" w:sz="4" w:space="0" w:color="A6A6A6" w:themeColor="background1" w:themeShade="A6"/>
              <w:right w:val="single" w:sz="4" w:space="0" w:color="000000" w:themeColor="text1"/>
            </w:tcBorders>
          </w:tcPr>
          <w:p w14:paraId="0202A466" w14:textId="77777777" w:rsidR="00F34BB9" w:rsidRDefault="00F34BB9" w:rsidP="00F34BB9">
            <w:pPr>
              <w:pStyle w:val="NormalinTable"/>
            </w:pPr>
            <w:r>
              <w:rPr>
                <w:b/>
              </w:rPr>
              <w:t>4107 00 00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6988D0" w14:textId="77777777" w:rsidR="00F34BB9" w:rsidRDefault="00F34BB9" w:rsidP="00F34BB9">
            <w:pPr>
              <w:pStyle w:val="NormalinTable"/>
              <w:tabs>
                <w:tab w:val="left" w:pos="1250"/>
              </w:tabs>
            </w:pPr>
            <w:r>
              <w:t>0.00%</w:t>
            </w:r>
          </w:p>
        </w:tc>
      </w:tr>
      <w:tr w:rsidR="00F34BB9" w14:paraId="72673B06" w14:textId="77777777" w:rsidTr="00C0096D">
        <w:trPr>
          <w:cantSplit/>
        </w:trPr>
        <w:tc>
          <w:tcPr>
            <w:tcW w:w="0" w:type="auto"/>
            <w:tcBorders>
              <w:top w:val="single" w:sz="4" w:space="0" w:color="A6A6A6" w:themeColor="background1" w:themeShade="A6"/>
              <w:right w:val="single" w:sz="4" w:space="0" w:color="000000" w:themeColor="text1"/>
            </w:tcBorders>
          </w:tcPr>
          <w:p w14:paraId="418EEBEC" w14:textId="77777777" w:rsidR="00F34BB9" w:rsidRDefault="00F34BB9" w:rsidP="00F34BB9">
            <w:pPr>
              <w:pStyle w:val="NormalinTable"/>
            </w:pPr>
            <w:r>
              <w:rPr>
                <w:b/>
              </w:rPr>
              <w:t>4112 00 00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FD81BF" w14:textId="77777777" w:rsidR="00F34BB9" w:rsidRDefault="00F34BB9" w:rsidP="00F34BB9">
            <w:pPr>
              <w:pStyle w:val="NormalinTable"/>
              <w:tabs>
                <w:tab w:val="left" w:pos="1250"/>
              </w:tabs>
            </w:pPr>
            <w:r>
              <w:t>0.00%</w:t>
            </w:r>
          </w:p>
        </w:tc>
      </w:tr>
      <w:tr w:rsidR="00F34BB9" w14:paraId="6A2A6112" w14:textId="77777777" w:rsidTr="00C0096D">
        <w:trPr>
          <w:cantSplit/>
        </w:trPr>
        <w:tc>
          <w:tcPr>
            <w:tcW w:w="0" w:type="auto"/>
            <w:tcBorders>
              <w:top w:val="single" w:sz="4" w:space="0" w:color="A6A6A6" w:themeColor="background1" w:themeShade="A6"/>
              <w:right w:val="single" w:sz="4" w:space="0" w:color="000000" w:themeColor="text1"/>
            </w:tcBorders>
          </w:tcPr>
          <w:p w14:paraId="7D504FAF" w14:textId="77777777" w:rsidR="00F34BB9" w:rsidRDefault="00F34BB9" w:rsidP="00F34BB9">
            <w:pPr>
              <w:pStyle w:val="NormalinTable"/>
            </w:pPr>
            <w:r>
              <w:rPr>
                <w:b/>
              </w:rPr>
              <w:t>4113 00 00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0DEC2E" w14:textId="77777777" w:rsidR="00F34BB9" w:rsidRDefault="00F34BB9" w:rsidP="00F34BB9">
            <w:pPr>
              <w:pStyle w:val="NormalinTable"/>
              <w:tabs>
                <w:tab w:val="left" w:pos="1250"/>
              </w:tabs>
            </w:pPr>
            <w:r>
              <w:t>0.00%</w:t>
            </w:r>
          </w:p>
        </w:tc>
      </w:tr>
      <w:tr w:rsidR="00F34BB9" w14:paraId="559C437D" w14:textId="77777777" w:rsidTr="00C0096D">
        <w:trPr>
          <w:cantSplit/>
        </w:trPr>
        <w:tc>
          <w:tcPr>
            <w:tcW w:w="0" w:type="auto"/>
            <w:tcBorders>
              <w:top w:val="single" w:sz="4" w:space="0" w:color="A6A6A6" w:themeColor="background1" w:themeShade="A6"/>
              <w:right w:val="single" w:sz="4" w:space="0" w:color="000000" w:themeColor="text1"/>
            </w:tcBorders>
          </w:tcPr>
          <w:p w14:paraId="76DAF0DD" w14:textId="77777777" w:rsidR="00F34BB9" w:rsidRDefault="00F34BB9" w:rsidP="00F34BB9">
            <w:pPr>
              <w:pStyle w:val="NormalinTable"/>
            </w:pPr>
            <w:r>
              <w:rPr>
                <w:b/>
              </w:rPr>
              <w:t>4114 00 00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573BC1" w14:textId="77777777" w:rsidR="00F34BB9" w:rsidRDefault="00F34BB9" w:rsidP="00F34BB9">
            <w:pPr>
              <w:pStyle w:val="NormalinTable"/>
              <w:tabs>
                <w:tab w:val="left" w:pos="1250"/>
              </w:tabs>
            </w:pPr>
            <w:r>
              <w:t>0.00%</w:t>
            </w:r>
          </w:p>
        </w:tc>
      </w:tr>
      <w:tr w:rsidR="00F34BB9" w14:paraId="2089ABB4" w14:textId="77777777" w:rsidTr="00C0096D">
        <w:trPr>
          <w:cantSplit/>
        </w:trPr>
        <w:tc>
          <w:tcPr>
            <w:tcW w:w="0" w:type="auto"/>
            <w:tcBorders>
              <w:top w:val="single" w:sz="4" w:space="0" w:color="A6A6A6" w:themeColor="background1" w:themeShade="A6"/>
              <w:right w:val="single" w:sz="4" w:space="0" w:color="000000" w:themeColor="text1"/>
            </w:tcBorders>
          </w:tcPr>
          <w:p w14:paraId="66D5ED39" w14:textId="77777777" w:rsidR="00F34BB9" w:rsidRDefault="00F34BB9" w:rsidP="00F34BB9">
            <w:pPr>
              <w:pStyle w:val="NormalinTable"/>
            </w:pPr>
            <w:r>
              <w:rPr>
                <w:b/>
              </w:rPr>
              <w:t>4115 00 00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FA833E" w14:textId="77777777" w:rsidR="00F34BB9" w:rsidRDefault="00F34BB9" w:rsidP="00F34BB9">
            <w:pPr>
              <w:pStyle w:val="NormalinTable"/>
              <w:tabs>
                <w:tab w:val="left" w:pos="1250"/>
              </w:tabs>
            </w:pPr>
            <w:r>
              <w:t>0.00%</w:t>
            </w:r>
          </w:p>
        </w:tc>
      </w:tr>
      <w:tr w:rsidR="00F34BB9" w14:paraId="2B98120A" w14:textId="77777777" w:rsidTr="00C0096D">
        <w:trPr>
          <w:cantSplit/>
        </w:trPr>
        <w:tc>
          <w:tcPr>
            <w:tcW w:w="0" w:type="auto"/>
            <w:tcBorders>
              <w:top w:val="single" w:sz="4" w:space="0" w:color="A6A6A6" w:themeColor="background1" w:themeShade="A6"/>
              <w:right w:val="single" w:sz="4" w:space="0" w:color="000000" w:themeColor="text1"/>
            </w:tcBorders>
          </w:tcPr>
          <w:p w14:paraId="5C8CEB7C" w14:textId="77777777" w:rsidR="00F34BB9" w:rsidRDefault="00F34BB9" w:rsidP="00F34BB9">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32DEBF" w14:textId="77777777" w:rsidR="00F34BB9" w:rsidRDefault="00F34BB9" w:rsidP="00F34BB9">
            <w:pPr>
              <w:pStyle w:val="NormalinTable"/>
              <w:tabs>
                <w:tab w:val="left" w:pos="1250"/>
              </w:tabs>
            </w:pPr>
            <w:r>
              <w:t>0.00%</w:t>
            </w:r>
          </w:p>
        </w:tc>
      </w:tr>
      <w:tr w:rsidR="00F34BB9" w14:paraId="38E2040C" w14:textId="77777777" w:rsidTr="00C0096D">
        <w:trPr>
          <w:cantSplit/>
        </w:trPr>
        <w:tc>
          <w:tcPr>
            <w:tcW w:w="0" w:type="auto"/>
            <w:tcBorders>
              <w:top w:val="single" w:sz="4" w:space="0" w:color="A6A6A6" w:themeColor="background1" w:themeShade="A6"/>
              <w:right w:val="single" w:sz="4" w:space="0" w:color="000000" w:themeColor="text1"/>
            </w:tcBorders>
          </w:tcPr>
          <w:p w14:paraId="03F8DC82" w14:textId="77777777" w:rsidR="00F34BB9" w:rsidRDefault="00F34BB9" w:rsidP="00F34BB9">
            <w:pPr>
              <w:pStyle w:val="NormalinTable"/>
            </w:pPr>
            <w:r>
              <w:rPr>
                <w:b/>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3016A7" w14:textId="77777777" w:rsidR="00F34BB9" w:rsidRDefault="00F34BB9" w:rsidP="00F34BB9">
            <w:pPr>
              <w:pStyle w:val="NormalinTable"/>
              <w:tabs>
                <w:tab w:val="left" w:pos="1250"/>
              </w:tabs>
            </w:pPr>
            <w:r>
              <w:t>0.00%</w:t>
            </w:r>
          </w:p>
        </w:tc>
      </w:tr>
      <w:tr w:rsidR="00F34BB9" w14:paraId="59EB19B9" w14:textId="77777777" w:rsidTr="00C0096D">
        <w:trPr>
          <w:cantSplit/>
        </w:trPr>
        <w:tc>
          <w:tcPr>
            <w:tcW w:w="0" w:type="auto"/>
            <w:tcBorders>
              <w:top w:val="single" w:sz="4" w:space="0" w:color="A6A6A6" w:themeColor="background1" w:themeShade="A6"/>
              <w:right w:val="single" w:sz="4" w:space="0" w:color="000000" w:themeColor="text1"/>
            </w:tcBorders>
          </w:tcPr>
          <w:p w14:paraId="51C2121B" w14:textId="77777777" w:rsidR="00F34BB9" w:rsidRDefault="00F34BB9" w:rsidP="00F34BB9">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3D762B" w14:textId="77777777" w:rsidR="00F34BB9" w:rsidRDefault="00F34BB9" w:rsidP="00F34BB9">
            <w:pPr>
              <w:pStyle w:val="NormalinTable"/>
              <w:tabs>
                <w:tab w:val="left" w:pos="1250"/>
              </w:tabs>
            </w:pPr>
            <w:r>
              <w:t>0.00%</w:t>
            </w:r>
          </w:p>
        </w:tc>
      </w:tr>
      <w:tr w:rsidR="00F34BB9" w14:paraId="4FD17053" w14:textId="77777777" w:rsidTr="00C0096D">
        <w:trPr>
          <w:cantSplit/>
        </w:trPr>
        <w:tc>
          <w:tcPr>
            <w:tcW w:w="0" w:type="auto"/>
            <w:tcBorders>
              <w:top w:val="single" w:sz="4" w:space="0" w:color="A6A6A6" w:themeColor="background1" w:themeShade="A6"/>
              <w:right w:val="single" w:sz="4" w:space="0" w:color="000000" w:themeColor="text1"/>
            </w:tcBorders>
          </w:tcPr>
          <w:p w14:paraId="2B46C0B3" w14:textId="77777777" w:rsidR="00F34BB9" w:rsidRDefault="00F34BB9" w:rsidP="00F34BB9">
            <w:pPr>
              <w:pStyle w:val="NormalinTable"/>
            </w:pPr>
            <w:r>
              <w:rPr>
                <w:b/>
              </w:rPr>
              <w:t>4500 00 00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5B5B7B" w14:textId="77777777" w:rsidR="00F34BB9" w:rsidRDefault="00F34BB9" w:rsidP="00F34BB9">
            <w:pPr>
              <w:pStyle w:val="NormalinTable"/>
              <w:tabs>
                <w:tab w:val="left" w:pos="1250"/>
              </w:tabs>
            </w:pPr>
            <w:r>
              <w:t>0.00%</w:t>
            </w:r>
          </w:p>
        </w:tc>
      </w:tr>
      <w:tr w:rsidR="00F34BB9" w14:paraId="20C25456" w14:textId="77777777" w:rsidTr="00C0096D">
        <w:trPr>
          <w:cantSplit/>
        </w:trPr>
        <w:tc>
          <w:tcPr>
            <w:tcW w:w="0" w:type="auto"/>
            <w:tcBorders>
              <w:top w:val="single" w:sz="4" w:space="0" w:color="A6A6A6" w:themeColor="background1" w:themeShade="A6"/>
              <w:right w:val="single" w:sz="4" w:space="0" w:color="000000" w:themeColor="text1"/>
            </w:tcBorders>
          </w:tcPr>
          <w:p w14:paraId="30CEF68C" w14:textId="77777777" w:rsidR="00F34BB9" w:rsidRDefault="00F34BB9" w:rsidP="00F34BB9">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D51CE6" w14:textId="77777777" w:rsidR="00F34BB9" w:rsidRDefault="00F34BB9" w:rsidP="00F34BB9">
            <w:pPr>
              <w:pStyle w:val="NormalinTable"/>
              <w:tabs>
                <w:tab w:val="left" w:pos="1250"/>
              </w:tabs>
            </w:pPr>
            <w:r>
              <w:t>0.00%</w:t>
            </w:r>
          </w:p>
        </w:tc>
      </w:tr>
      <w:tr w:rsidR="00F34BB9" w14:paraId="72D3E774" w14:textId="77777777" w:rsidTr="00C0096D">
        <w:trPr>
          <w:cantSplit/>
        </w:trPr>
        <w:tc>
          <w:tcPr>
            <w:tcW w:w="0" w:type="auto"/>
            <w:tcBorders>
              <w:top w:val="single" w:sz="4" w:space="0" w:color="A6A6A6" w:themeColor="background1" w:themeShade="A6"/>
              <w:right w:val="single" w:sz="4" w:space="0" w:color="000000" w:themeColor="text1"/>
            </w:tcBorders>
          </w:tcPr>
          <w:p w14:paraId="5A2A243C" w14:textId="77777777" w:rsidR="00F34BB9" w:rsidRDefault="00F34BB9" w:rsidP="00F34BB9">
            <w:pPr>
              <w:pStyle w:val="NormalinTable"/>
            </w:pPr>
            <w:r>
              <w:rPr>
                <w:b/>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BCE618" w14:textId="77777777" w:rsidR="00F34BB9" w:rsidRDefault="00F34BB9" w:rsidP="00F34BB9">
            <w:pPr>
              <w:pStyle w:val="NormalinTable"/>
              <w:tabs>
                <w:tab w:val="left" w:pos="1250"/>
              </w:tabs>
            </w:pPr>
            <w:r>
              <w:t>0.00%</w:t>
            </w:r>
          </w:p>
        </w:tc>
      </w:tr>
      <w:tr w:rsidR="00F34BB9" w14:paraId="0DC3E257" w14:textId="77777777" w:rsidTr="00C0096D">
        <w:trPr>
          <w:cantSplit/>
        </w:trPr>
        <w:tc>
          <w:tcPr>
            <w:tcW w:w="0" w:type="auto"/>
            <w:tcBorders>
              <w:top w:val="single" w:sz="4" w:space="0" w:color="A6A6A6" w:themeColor="background1" w:themeShade="A6"/>
              <w:right w:val="single" w:sz="4" w:space="0" w:color="000000" w:themeColor="text1"/>
            </w:tcBorders>
          </w:tcPr>
          <w:p w14:paraId="46634AF2" w14:textId="77777777" w:rsidR="00F34BB9" w:rsidRDefault="00F34BB9" w:rsidP="00F34BB9">
            <w:pPr>
              <w:pStyle w:val="NormalinTable"/>
            </w:pPr>
            <w:r>
              <w:rPr>
                <w:b/>
              </w:rPr>
              <w:t>5100 00 00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3EFEDA" w14:textId="77777777" w:rsidR="00F34BB9" w:rsidRDefault="00F34BB9" w:rsidP="00F34BB9">
            <w:pPr>
              <w:pStyle w:val="NormalinTable"/>
              <w:tabs>
                <w:tab w:val="left" w:pos="1250"/>
              </w:tabs>
            </w:pPr>
            <w:r>
              <w:t>0.00%</w:t>
            </w:r>
          </w:p>
        </w:tc>
      </w:tr>
      <w:tr w:rsidR="00F34BB9" w14:paraId="57BFA9D6" w14:textId="77777777" w:rsidTr="00C0096D">
        <w:trPr>
          <w:cantSplit/>
        </w:trPr>
        <w:tc>
          <w:tcPr>
            <w:tcW w:w="0" w:type="auto"/>
            <w:tcBorders>
              <w:top w:val="single" w:sz="4" w:space="0" w:color="A6A6A6" w:themeColor="background1" w:themeShade="A6"/>
              <w:right w:val="single" w:sz="4" w:space="0" w:color="000000" w:themeColor="text1"/>
            </w:tcBorders>
          </w:tcPr>
          <w:p w14:paraId="2ECEE1B9" w14:textId="77777777" w:rsidR="00F34BB9" w:rsidRDefault="00F34BB9" w:rsidP="00F34BB9">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B63FF0" w14:textId="77777777" w:rsidR="00F34BB9" w:rsidRDefault="00F34BB9" w:rsidP="00F34BB9">
            <w:pPr>
              <w:pStyle w:val="NormalinTable"/>
              <w:tabs>
                <w:tab w:val="left" w:pos="1250"/>
              </w:tabs>
            </w:pPr>
            <w:r>
              <w:t>0.00%</w:t>
            </w:r>
          </w:p>
        </w:tc>
      </w:tr>
      <w:tr w:rsidR="00F34BB9" w14:paraId="46CB9C3C" w14:textId="77777777" w:rsidTr="00C0096D">
        <w:trPr>
          <w:cantSplit/>
        </w:trPr>
        <w:tc>
          <w:tcPr>
            <w:tcW w:w="0" w:type="auto"/>
            <w:tcBorders>
              <w:top w:val="single" w:sz="4" w:space="0" w:color="A6A6A6" w:themeColor="background1" w:themeShade="A6"/>
              <w:right w:val="single" w:sz="4" w:space="0" w:color="000000" w:themeColor="text1"/>
            </w:tcBorders>
          </w:tcPr>
          <w:p w14:paraId="6EE353CD" w14:textId="77777777" w:rsidR="00F34BB9" w:rsidRDefault="00F34BB9" w:rsidP="00F34BB9">
            <w:pPr>
              <w:pStyle w:val="NormalinTable"/>
            </w:pPr>
            <w:r>
              <w:rPr>
                <w:b/>
              </w:rPr>
              <w:t>5300 00 00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12D03E" w14:textId="77777777" w:rsidR="00F34BB9" w:rsidRDefault="00F34BB9" w:rsidP="00F34BB9">
            <w:pPr>
              <w:pStyle w:val="NormalinTable"/>
              <w:tabs>
                <w:tab w:val="left" w:pos="1250"/>
              </w:tabs>
            </w:pPr>
            <w:r>
              <w:t>0.00%</w:t>
            </w:r>
          </w:p>
        </w:tc>
      </w:tr>
      <w:tr w:rsidR="00F34BB9" w14:paraId="3BBA8820" w14:textId="77777777" w:rsidTr="00C0096D">
        <w:trPr>
          <w:cantSplit/>
        </w:trPr>
        <w:tc>
          <w:tcPr>
            <w:tcW w:w="0" w:type="auto"/>
            <w:tcBorders>
              <w:top w:val="single" w:sz="4" w:space="0" w:color="A6A6A6" w:themeColor="background1" w:themeShade="A6"/>
              <w:right w:val="single" w:sz="4" w:space="0" w:color="000000" w:themeColor="text1"/>
            </w:tcBorders>
          </w:tcPr>
          <w:p w14:paraId="0C358F1A" w14:textId="77777777" w:rsidR="00F34BB9" w:rsidRDefault="00F34BB9" w:rsidP="00F34BB9">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BFA219" w14:textId="77777777" w:rsidR="00F34BB9" w:rsidRDefault="00F34BB9" w:rsidP="00F34BB9">
            <w:pPr>
              <w:pStyle w:val="NormalinTable"/>
              <w:tabs>
                <w:tab w:val="left" w:pos="1250"/>
              </w:tabs>
            </w:pPr>
            <w:r>
              <w:t>0.00%</w:t>
            </w:r>
          </w:p>
        </w:tc>
      </w:tr>
      <w:tr w:rsidR="00F34BB9" w14:paraId="75075785" w14:textId="77777777" w:rsidTr="00C0096D">
        <w:trPr>
          <w:cantSplit/>
        </w:trPr>
        <w:tc>
          <w:tcPr>
            <w:tcW w:w="0" w:type="auto"/>
            <w:tcBorders>
              <w:top w:val="single" w:sz="4" w:space="0" w:color="A6A6A6" w:themeColor="background1" w:themeShade="A6"/>
              <w:right w:val="single" w:sz="4" w:space="0" w:color="000000" w:themeColor="text1"/>
            </w:tcBorders>
          </w:tcPr>
          <w:p w14:paraId="7E0514F4" w14:textId="77777777" w:rsidR="00F34BB9" w:rsidRDefault="00F34BB9" w:rsidP="00F34BB9">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01D2F9" w14:textId="77777777" w:rsidR="00F34BB9" w:rsidRDefault="00F34BB9" w:rsidP="00F34BB9">
            <w:pPr>
              <w:pStyle w:val="NormalinTable"/>
              <w:tabs>
                <w:tab w:val="left" w:pos="1250"/>
              </w:tabs>
            </w:pPr>
            <w:r>
              <w:t>0.00%</w:t>
            </w:r>
          </w:p>
        </w:tc>
      </w:tr>
      <w:tr w:rsidR="00F34BB9" w14:paraId="6A5F52F6" w14:textId="77777777" w:rsidTr="00C0096D">
        <w:trPr>
          <w:cantSplit/>
        </w:trPr>
        <w:tc>
          <w:tcPr>
            <w:tcW w:w="0" w:type="auto"/>
            <w:tcBorders>
              <w:top w:val="single" w:sz="4" w:space="0" w:color="A6A6A6" w:themeColor="background1" w:themeShade="A6"/>
              <w:right w:val="single" w:sz="4" w:space="0" w:color="000000" w:themeColor="text1"/>
            </w:tcBorders>
          </w:tcPr>
          <w:p w14:paraId="35B58AF1" w14:textId="77777777" w:rsidR="00F34BB9" w:rsidRDefault="00F34BB9" w:rsidP="00F34BB9">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A022AF" w14:textId="77777777" w:rsidR="00F34BB9" w:rsidRDefault="00F34BB9" w:rsidP="00F34BB9">
            <w:pPr>
              <w:pStyle w:val="NormalinTable"/>
              <w:tabs>
                <w:tab w:val="left" w:pos="1250"/>
              </w:tabs>
            </w:pPr>
            <w:r>
              <w:t>0.00%</w:t>
            </w:r>
          </w:p>
        </w:tc>
      </w:tr>
      <w:tr w:rsidR="00F34BB9" w14:paraId="11A89719" w14:textId="77777777" w:rsidTr="00C0096D">
        <w:trPr>
          <w:cantSplit/>
        </w:trPr>
        <w:tc>
          <w:tcPr>
            <w:tcW w:w="0" w:type="auto"/>
            <w:tcBorders>
              <w:top w:val="single" w:sz="4" w:space="0" w:color="A6A6A6" w:themeColor="background1" w:themeShade="A6"/>
              <w:right w:val="single" w:sz="4" w:space="0" w:color="000000" w:themeColor="text1"/>
            </w:tcBorders>
          </w:tcPr>
          <w:p w14:paraId="65FE9AD4" w14:textId="77777777" w:rsidR="00F34BB9" w:rsidRDefault="00F34BB9" w:rsidP="00F34BB9">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86B3B2" w14:textId="77777777" w:rsidR="00F34BB9" w:rsidRDefault="00F34BB9" w:rsidP="00F34BB9">
            <w:pPr>
              <w:pStyle w:val="NormalinTable"/>
              <w:tabs>
                <w:tab w:val="left" w:pos="1250"/>
              </w:tabs>
            </w:pPr>
            <w:r>
              <w:t>0.00%</w:t>
            </w:r>
          </w:p>
        </w:tc>
      </w:tr>
      <w:tr w:rsidR="00F34BB9" w14:paraId="1EC64AF7" w14:textId="77777777" w:rsidTr="00C0096D">
        <w:trPr>
          <w:cantSplit/>
        </w:trPr>
        <w:tc>
          <w:tcPr>
            <w:tcW w:w="0" w:type="auto"/>
            <w:tcBorders>
              <w:top w:val="single" w:sz="4" w:space="0" w:color="A6A6A6" w:themeColor="background1" w:themeShade="A6"/>
              <w:right w:val="single" w:sz="4" w:space="0" w:color="000000" w:themeColor="text1"/>
            </w:tcBorders>
          </w:tcPr>
          <w:p w14:paraId="0BB94F0F" w14:textId="77777777" w:rsidR="00F34BB9" w:rsidRDefault="00F34BB9" w:rsidP="00F34BB9">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1AB608" w14:textId="77777777" w:rsidR="00F34BB9" w:rsidRDefault="00F34BB9" w:rsidP="00F34BB9">
            <w:pPr>
              <w:pStyle w:val="NormalinTable"/>
              <w:tabs>
                <w:tab w:val="left" w:pos="1250"/>
              </w:tabs>
            </w:pPr>
            <w:r>
              <w:t>0.00%</w:t>
            </w:r>
          </w:p>
        </w:tc>
      </w:tr>
      <w:tr w:rsidR="00F34BB9" w14:paraId="7B0D0084" w14:textId="77777777" w:rsidTr="00C0096D">
        <w:trPr>
          <w:cantSplit/>
        </w:trPr>
        <w:tc>
          <w:tcPr>
            <w:tcW w:w="0" w:type="auto"/>
            <w:tcBorders>
              <w:top w:val="single" w:sz="4" w:space="0" w:color="A6A6A6" w:themeColor="background1" w:themeShade="A6"/>
              <w:right w:val="single" w:sz="4" w:space="0" w:color="000000" w:themeColor="text1"/>
            </w:tcBorders>
          </w:tcPr>
          <w:p w14:paraId="3836BB73" w14:textId="77777777" w:rsidR="00F34BB9" w:rsidRDefault="00F34BB9" w:rsidP="00F34BB9">
            <w:pPr>
              <w:pStyle w:val="NormalinTable"/>
            </w:pPr>
            <w:r>
              <w:rPr>
                <w:b/>
              </w:rPr>
              <w:lastRenderedPageBreak/>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C1FCD3" w14:textId="77777777" w:rsidR="00F34BB9" w:rsidRDefault="00F34BB9" w:rsidP="00F34BB9">
            <w:pPr>
              <w:pStyle w:val="NormalinTable"/>
              <w:tabs>
                <w:tab w:val="left" w:pos="1250"/>
              </w:tabs>
            </w:pPr>
            <w:r>
              <w:t>0.00%</w:t>
            </w:r>
          </w:p>
        </w:tc>
      </w:tr>
      <w:tr w:rsidR="00F34BB9" w14:paraId="5601072F" w14:textId="77777777" w:rsidTr="00C0096D">
        <w:trPr>
          <w:cantSplit/>
        </w:trPr>
        <w:tc>
          <w:tcPr>
            <w:tcW w:w="0" w:type="auto"/>
            <w:tcBorders>
              <w:top w:val="single" w:sz="4" w:space="0" w:color="A6A6A6" w:themeColor="background1" w:themeShade="A6"/>
              <w:right w:val="single" w:sz="4" w:space="0" w:color="000000" w:themeColor="text1"/>
            </w:tcBorders>
          </w:tcPr>
          <w:p w14:paraId="3CD9CE4D" w14:textId="77777777" w:rsidR="00F34BB9" w:rsidRDefault="00F34BB9" w:rsidP="00F34BB9">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CC2DAD" w14:textId="77777777" w:rsidR="00F34BB9" w:rsidRDefault="00F34BB9" w:rsidP="00F34BB9">
            <w:pPr>
              <w:pStyle w:val="NormalinTable"/>
              <w:tabs>
                <w:tab w:val="left" w:pos="1250"/>
              </w:tabs>
            </w:pPr>
            <w:r>
              <w:t>0.00%</w:t>
            </w:r>
          </w:p>
        </w:tc>
      </w:tr>
      <w:tr w:rsidR="00F34BB9" w14:paraId="0C89E7BD" w14:textId="77777777" w:rsidTr="00C0096D">
        <w:trPr>
          <w:cantSplit/>
        </w:trPr>
        <w:tc>
          <w:tcPr>
            <w:tcW w:w="0" w:type="auto"/>
            <w:tcBorders>
              <w:top w:val="single" w:sz="4" w:space="0" w:color="A6A6A6" w:themeColor="background1" w:themeShade="A6"/>
              <w:right w:val="single" w:sz="4" w:space="0" w:color="000000" w:themeColor="text1"/>
            </w:tcBorders>
          </w:tcPr>
          <w:p w14:paraId="007D7EE7" w14:textId="77777777" w:rsidR="00F34BB9" w:rsidRDefault="00F34BB9" w:rsidP="00F34BB9">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7A1BD0" w14:textId="77777777" w:rsidR="00F34BB9" w:rsidRDefault="00F34BB9" w:rsidP="00F34BB9">
            <w:pPr>
              <w:pStyle w:val="NormalinTable"/>
              <w:tabs>
                <w:tab w:val="left" w:pos="1250"/>
              </w:tabs>
            </w:pPr>
            <w:r>
              <w:t>0.00%</w:t>
            </w:r>
          </w:p>
        </w:tc>
      </w:tr>
      <w:tr w:rsidR="00F34BB9" w14:paraId="62B1F732" w14:textId="77777777" w:rsidTr="00C0096D">
        <w:trPr>
          <w:cantSplit/>
        </w:trPr>
        <w:tc>
          <w:tcPr>
            <w:tcW w:w="0" w:type="auto"/>
            <w:tcBorders>
              <w:top w:val="single" w:sz="4" w:space="0" w:color="A6A6A6" w:themeColor="background1" w:themeShade="A6"/>
              <w:right w:val="single" w:sz="4" w:space="0" w:color="000000" w:themeColor="text1"/>
            </w:tcBorders>
          </w:tcPr>
          <w:p w14:paraId="218BEF31" w14:textId="77777777" w:rsidR="00F34BB9" w:rsidRDefault="00F34BB9" w:rsidP="00F34BB9">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63E0C1" w14:textId="77777777" w:rsidR="00F34BB9" w:rsidRDefault="00F34BB9" w:rsidP="00F34BB9">
            <w:pPr>
              <w:pStyle w:val="NormalinTable"/>
              <w:tabs>
                <w:tab w:val="left" w:pos="1250"/>
              </w:tabs>
            </w:pPr>
            <w:r>
              <w:t>0.00%</w:t>
            </w:r>
          </w:p>
        </w:tc>
      </w:tr>
      <w:tr w:rsidR="00F34BB9" w14:paraId="1F671AD8" w14:textId="77777777" w:rsidTr="00C0096D">
        <w:trPr>
          <w:cantSplit/>
        </w:trPr>
        <w:tc>
          <w:tcPr>
            <w:tcW w:w="0" w:type="auto"/>
            <w:tcBorders>
              <w:top w:val="single" w:sz="4" w:space="0" w:color="A6A6A6" w:themeColor="background1" w:themeShade="A6"/>
              <w:right w:val="single" w:sz="4" w:space="0" w:color="000000" w:themeColor="text1"/>
            </w:tcBorders>
          </w:tcPr>
          <w:p w14:paraId="60652403" w14:textId="77777777" w:rsidR="00F34BB9" w:rsidRDefault="00F34BB9" w:rsidP="00F34BB9">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2361AE" w14:textId="77777777" w:rsidR="00F34BB9" w:rsidRDefault="00F34BB9" w:rsidP="00F34BB9">
            <w:pPr>
              <w:pStyle w:val="NormalinTable"/>
              <w:tabs>
                <w:tab w:val="left" w:pos="1250"/>
              </w:tabs>
            </w:pPr>
            <w:r>
              <w:t>0.00%</w:t>
            </w:r>
          </w:p>
        </w:tc>
      </w:tr>
      <w:tr w:rsidR="00F34BB9" w14:paraId="333E9CB2" w14:textId="77777777" w:rsidTr="00C0096D">
        <w:trPr>
          <w:cantSplit/>
        </w:trPr>
        <w:tc>
          <w:tcPr>
            <w:tcW w:w="0" w:type="auto"/>
            <w:tcBorders>
              <w:top w:val="single" w:sz="4" w:space="0" w:color="A6A6A6" w:themeColor="background1" w:themeShade="A6"/>
              <w:right w:val="single" w:sz="4" w:space="0" w:color="000000" w:themeColor="text1"/>
            </w:tcBorders>
          </w:tcPr>
          <w:p w14:paraId="517D80A6" w14:textId="77777777" w:rsidR="00F34BB9" w:rsidRDefault="00F34BB9" w:rsidP="00F34BB9">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BD3246" w14:textId="77777777" w:rsidR="00F34BB9" w:rsidRDefault="00F34BB9" w:rsidP="00F34BB9">
            <w:pPr>
              <w:pStyle w:val="NormalinTable"/>
              <w:tabs>
                <w:tab w:val="left" w:pos="1250"/>
              </w:tabs>
            </w:pPr>
            <w:r>
              <w:t>0.00%</w:t>
            </w:r>
          </w:p>
        </w:tc>
      </w:tr>
      <w:tr w:rsidR="00F34BB9" w14:paraId="2A5D5429" w14:textId="77777777" w:rsidTr="00C0096D">
        <w:trPr>
          <w:cantSplit/>
        </w:trPr>
        <w:tc>
          <w:tcPr>
            <w:tcW w:w="0" w:type="auto"/>
            <w:tcBorders>
              <w:top w:val="single" w:sz="4" w:space="0" w:color="A6A6A6" w:themeColor="background1" w:themeShade="A6"/>
              <w:right w:val="single" w:sz="4" w:space="0" w:color="000000" w:themeColor="text1"/>
            </w:tcBorders>
          </w:tcPr>
          <w:p w14:paraId="040E1669" w14:textId="77777777" w:rsidR="00F34BB9" w:rsidRDefault="00F34BB9" w:rsidP="00F34BB9">
            <w:pPr>
              <w:pStyle w:val="NormalinTable"/>
            </w:pPr>
            <w:r>
              <w:rPr>
                <w:b/>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7E6109" w14:textId="77777777" w:rsidR="00F34BB9" w:rsidRDefault="00F34BB9" w:rsidP="00F34BB9">
            <w:pPr>
              <w:pStyle w:val="NormalinTable"/>
              <w:tabs>
                <w:tab w:val="left" w:pos="1250"/>
              </w:tabs>
            </w:pPr>
            <w:r>
              <w:t>0.00%</w:t>
            </w:r>
          </w:p>
        </w:tc>
      </w:tr>
      <w:tr w:rsidR="00F34BB9" w14:paraId="12797085" w14:textId="77777777" w:rsidTr="00C0096D">
        <w:trPr>
          <w:cantSplit/>
        </w:trPr>
        <w:tc>
          <w:tcPr>
            <w:tcW w:w="0" w:type="auto"/>
            <w:tcBorders>
              <w:top w:val="single" w:sz="4" w:space="0" w:color="A6A6A6" w:themeColor="background1" w:themeShade="A6"/>
              <w:right w:val="single" w:sz="4" w:space="0" w:color="000000" w:themeColor="text1"/>
            </w:tcBorders>
          </w:tcPr>
          <w:p w14:paraId="59728415" w14:textId="77777777" w:rsidR="00F34BB9" w:rsidRDefault="00F34BB9" w:rsidP="00F34BB9">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41F5A5" w14:textId="77777777" w:rsidR="00F34BB9" w:rsidRDefault="00F34BB9" w:rsidP="00F34BB9">
            <w:pPr>
              <w:pStyle w:val="NormalinTable"/>
              <w:tabs>
                <w:tab w:val="left" w:pos="1250"/>
              </w:tabs>
            </w:pPr>
            <w:r>
              <w:t>0.00%</w:t>
            </w:r>
          </w:p>
        </w:tc>
      </w:tr>
      <w:tr w:rsidR="00F34BB9" w14:paraId="7359C15D" w14:textId="77777777" w:rsidTr="00C0096D">
        <w:trPr>
          <w:cantSplit/>
        </w:trPr>
        <w:tc>
          <w:tcPr>
            <w:tcW w:w="0" w:type="auto"/>
            <w:tcBorders>
              <w:top w:val="single" w:sz="4" w:space="0" w:color="A6A6A6" w:themeColor="background1" w:themeShade="A6"/>
              <w:right w:val="single" w:sz="4" w:space="0" w:color="000000" w:themeColor="text1"/>
            </w:tcBorders>
          </w:tcPr>
          <w:p w14:paraId="57DE4CEC" w14:textId="77777777" w:rsidR="00F34BB9" w:rsidRDefault="00F34BB9" w:rsidP="00F34BB9">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39D2D4" w14:textId="77777777" w:rsidR="00F34BB9" w:rsidRDefault="00F34BB9" w:rsidP="00F34BB9">
            <w:pPr>
              <w:pStyle w:val="NormalinTable"/>
              <w:tabs>
                <w:tab w:val="left" w:pos="1250"/>
              </w:tabs>
            </w:pPr>
            <w:r>
              <w:t>0.00%</w:t>
            </w:r>
          </w:p>
        </w:tc>
      </w:tr>
      <w:tr w:rsidR="00F34BB9" w14:paraId="3B44A4E4" w14:textId="77777777" w:rsidTr="00C0096D">
        <w:trPr>
          <w:cantSplit/>
        </w:trPr>
        <w:tc>
          <w:tcPr>
            <w:tcW w:w="0" w:type="auto"/>
            <w:tcBorders>
              <w:top w:val="single" w:sz="4" w:space="0" w:color="A6A6A6" w:themeColor="background1" w:themeShade="A6"/>
              <w:right w:val="single" w:sz="4" w:space="0" w:color="000000" w:themeColor="text1"/>
            </w:tcBorders>
          </w:tcPr>
          <w:p w14:paraId="555C0F62" w14:textId="77777777" w:rsidR="00F34BB9" w:rsidRDefault="00F34BB9" w:rsidP="00F34BB9">
            <w:pPr>
              <w:pStyle w:val="NormalinTable"/>
            </w:pPr>
            <w:r>
              <w:rPr>
                <w:b/>
              </w:rPr>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C71385" w14:textId="77777777" w:rsidR="00F34BB9" w:rsidRDefault="00F34BB9" w:rsidP="00F34BB9">
            <w:pPr>
              <w:pStyle w:val="NormalinTable"/>
              <w:tabs>
                <w:tab w:val="left" w:pos="1250"/>
              </w:tabs>
            </w:pPr>
            <w:r>
              <w:t>0.00%</w:t>
            </w:r>
          </w:p>
        </w:tc>
      </w:tr>
      <w:tr w:rsidR="00F34BB9" w14:paraId="217CFB9B" w14:textId="77777777" w:rsidTr="00C0096D">
        <w:trPr>
          <w:cantSplit/>
        </w:trPr>
        <w:tc>
          <w:tcPr>
            <w:tcW w:w="0" w:type="auto"/>
            <w:tcBorders>
              <w:top w:val="single" w:sz="4" w:space="0" w:color="A6A6A6" w:themeColor="background1" w:themeShade="A6"/>
              <w:right w:val="single" w:sz="4" w:space="0" w:color="000000" w:themeColor="text1"/>
            </w:tcBorders>
          </w:tcPr>
          <w:p w14:paraId="537694EB" w14:textId="77777777" w:rsidR="00F34BB9" w:rsidRDefault="00F34BB9" w:rsidP="00F34BB9">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3BF043" w14:textId="77777777" w:rsidR="00F34BB9" w:rsidRDefault="00F34BB9" w:rsidP="00F34BB9">
            <w:pPr>
              <w:pStyle w:val="NormalinTable"/>
              <w:tabs>
                <w:tab w:val="left" w:pos="1250"/>
              </w:tabs>
            </w:pPr>
            <w:r>
              <w:t>0.00%</w:t>
            </w:r>
          </w:p>
        </w:tc>
      </w:tr>
      <w:tr w:rsidR="00F34BB9" w14:paraId="4585CDFE" w14:textId="77777777" w:rsidTr="00C0096D">
        <w:trPr>
          <w:cantSplit/>
        </w:trPr>
        <w:tc>
          <w:tcPr>
            <w:tcW w:w="0" w:type="auto"/>
            <w:tcBorders>
              <w:top w:val="single" w:sz="4" w:space="0" w:color="A6A6A6" w:themeColor="background1" w:themeShade="A6"/>
              <w:right w:val="single" w:sz="4" w:space="0" w:color="000000" w:themeColor="text1"/>
            </w:tcBorders>
          </w:tcPr>
          <w:p w14:paraId="52CD24CD" w14:textId="77777777" w:rsidR="00F34BB9" w:rsidRDefault="00F34BB9" w:rsidP="00F34BB9">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09AEDB" w14:textId="77777777" w:rsidR="00F34BB9" w:rsidRDefault="00F34BB9" w:rsidP="00F34BB9">
            <w:pPr>
              <w:pStyle w:val="NormalinTable"/>
              <w:tabs>
                <w:tab w:val="left" w:pos="1250"/>
              </w:tabs>
            </w:pPr>
            <w:r>
              <w:t>0.00%</w:t>
            </w:r>
          </w:p>
        </w:tc>
      </w:tr>
      <w:tr w:rsidR="00F34BB9" w14:paraId="02BF2E14" w14:textId="77777777" w:rsidTr="00C0096D">
        <w:trPr>
          <w:cantSplit/>
        </w:trPr>
        <w:tc>
          <w:tcPr>
            <w:tcW w:w="0" w:type="auto"/>
            <w:tcBorders>
              <w:top w:val="single" w:sz="4" w:space="0" w:color="A6A6A6" w:themeColor="background1" w:themeShade="A6"/>
              <w:right w:val="single" w:sz="4" w:space="0" w:color="000000" w:themeColor="text1"/>
            </w:tcBorders>
          </w:tcPr>
          <w:p w14:paraId="393C5939" w14:textId="77777777" w:rsidR="00F34BB9" w:rsidRDefault="00F34BB9" w:rsidP="00F34BB9">
            <w:pPr>
              <w:pStyle w:val="NormalinTable"/>
            </w:pPr>
            <w:r>
              <w:rPr>
                <w:b/>
              </w:rPr>
              <w:t>7113 00 00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37B247" w14:textId="77777777" w:rsidR="00F34BB9" w:rsidRDefault="00F34BB9" w:rsidP="00F34BB9">
            <w:pPr>
              <w:pStyle w:val="NormalinTable"/>
              <w:tabs>
                <w:tab w:val="left" w:pos="1250"/>
              </w:tabs>
            </w:pPr>
            <w:r>
              <w:t>0.00%</w:t>
            </w:r>
          </w:p>
        </w:tc>
      </w:tr>
      <w:tr w:rsidR="00F34BB9" w14:paraId="19089A35" w14:textId="77777777" w:rsidTr="00C0096D">
        <w:trPr>
          <w:cantSplit/>
        </w:trPr>
        <w:tc>
          <w:tcPr>
            <w:tcW w:w="0" w:type="auto"/>
            <w:tcBorders>
              <w:top w:val="single" w:sz="4" w:space="0" w:color="A6A6A6" w:themeColor="background1" w:themeShade="A6"/>
              <w:right w:val="single" w:sz="4" w:space="0" w:color="000000" w:themeColor="text1"/>
            </w:tcBorders>
          </w:tcPr>
          <w:p w14:paraId="7B577866" w14:textId="77777777" w:rsidR="00F34BB9" w:rsidRDefault="00F34BB9" w:rsidP="00F34BB9">
            <w:pPr>
              <w:pStyle w:val="NormalinTable"/>
            </w:pPr>
            <w:r>
              <w:rPr>
                <w:b/>
              </w:rPr>
              <w:t>7114 00 00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B2D7AB" w14:textId="77777777" w:rsidR="00F34BB9" w:rsidRDefault="00F34BB9" w:rsidP="00F34BB9">
            <w:pPr>
              <w:pStyle w:val="NormalinTable"/>
              <w:tabs>
                <w:tab w:val="left" w:pos="1250"/>
              </w:tabs>
            </w:pPr>
            <w:r>
              <w:t>0.00%</w:t>
            </w:r>
          </w:p>
        </w:tc>
      </w:tr>
      <w:tr w:rsidR="00F34BB9" w14:paraId="3D5842AD" w14:textId="77777777" w:rsidTr="00C0096D">
        <w:trPr>
          <w:cantSplit/>
        </w:trPr>
        <w:tc>
          <w:tcPr>
            <w:tcW w:w="0" w:type="auto"/>
            <w:tcBorders>
              <w:top w:val="single" w:sz="4" w:space="0" w:color="A6A6A6" w:themeColor="background1" w:themeShade="A6"/>
              <w:right w:val="single" w:sz="4" w:space="0" w:color="000000" w:themeColor="text1"/>
            </w:tcBorders>
          </w:tcPr>
          <w:p w14:paraId="7A10A9FC" w14:textId="77777777" w:rsidR="00F34BB9" w:rsidRDefault="00F34BB9" w:rsidP="00F34BB9">
            <w:pPr>
              <w:pStyle w:val="NormalinTable"/>
            </w:pPr>
            <w:r>
              <w:rPr>
                <w:b/>
              </w:rPr>
              <w:t>7115 90 00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56145E" w14:textId="77777777" w:rsidR="00F34BB9" w:rsidRDefault="00F34BB9" w:rsidP="00F34BB9">
            <w:pPr>
              <w:pStyle w:val="NormalinTable"/>
              <w:tabs>
                <w:tab w:val="left" w:pos="1250"/>
              </w:tabs>
            </w:pPr>
            <w:r>
              <w:t>0.00%</w:t>
            </w:r>
          </w:p>
        </w:tc>
      </w:tr>
      <w:tr w:rsidR="00F34BB9" w14:paraId="1BBEB954" w14:textId="77777777" w:rsidTr="00C0096D">
        <w:trPr>
          <w:cantSplit/>
        </w:trPr>
        <w:tc>
          <w:tcPr>
            <w:tcW w:w="0" w:type="auto"/>
            <w:tcBorders>
              <w:top w:val="single" w:sz="4" w:space="0" w:color="A6A6A6" w:themeColor="background1" w:themeShade="A6"/>
              <w:right w:val="single" w:sz="4" w:space="0" w:color="000000" w:themeColor="text1"/>
            </w:tcBorders>
          </w:tcPr>
          <w:p w14:paraId="7E02A94E" w14:textId="77777777" w:rsidR="00F34BB9" w:rsidRDefault="00F34BB9" w:rsidP="00F34BB9">
            <w:pPr>
              <w:pStyle w:val="NormalinTable"/>
            </w:pPr>
            <w:r>
              <w:rPr>
                <w:b/>
              </w:rPr>
              <w:t>7116 20 80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2619F5" w14:textId="77777777" w:rsidR="00F34BB9" w:rsidRDefault="00F34BB9" w:rsidP="00F34BB9">
            <w:pPr>
              <w:pStyle w:val="NormalinTable"/>
              <w:tabs>
                <w:tab w:val="left" w:pos="1250"/>
              </w:tabs>
            </w:pPr>
            <w:r>
              <w:t>0.00%</w:t>
            </w:r>
          </w:p>
        </w:tc>
      </w:tr>
      <w:tr w:rsidR="00F34BB9" w14:paraId="7D00AD9C" w14:textId="77777777" w:rsidTr="00C0096D">
        <w:trPr>
          <w:cantSplit/>
        </w:trPr>
        <w:tc>
          <w:tcPr>
            <w:tcW w:w="0" w:type="auto"/>
            <w:tcBorders>
              <w:top w:val="single" w:sz="4" w:space="0" w:color="A6A6A6" w:themeColor="background1" w:themeShade="A6"/>
              <w:right w:val="single" w:sz="4" w:space="0" w:color="000000" w:themeColor="text1"/>
            </w:tcBorders>
          </w:tcPr>
          <w:p w14:paraId="7ED87F83" w14:textId="77777777" w:rsidR="00F34BB9" w:rsidRDefault="00F34BB9" w:rsidP="00F34BB9">
            <w:pPr>
              <w:pStyle w:val="NormalinTable"/>
            </w:pPr>
            <w:r>
              <w:rPr>
                <w:b/>
              </w:rPr>
              <w:t>7117 00 00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A0C70A" w14:textId="77777777" w:rsidR="00F34BB9" w:rsidRDefault="00F34BB9" w:rsidP="00F34BB9">
            <w:pPr>
              <w:pStyle w:val="NormalinTable"/>
              <w:tabs>
                <w:tab w:val="left" w:pos="1250"/>
              </w:tabs>
            </w:pPr>
            <w:r>
              <w:t>0.00%</w:t>
            </w:r>
          </w:p>
        </w:tc>
      </w:tr>
      <w:tr w:rsidR="00F34BB9" w14:paraId="15C832B4" w14:textId="77777777" w:rsidTr="00C0096D">
        <w:trPr>
          <w:cantSplit/>
        </w:trPr>
        <w:tc>
          <w:tcPr>
            <w:tcW w:w="0" w:type="auto"/>
            <w:tcBorders>
              <w:top w:val="single" w:sz="4" w:space="0" w:color="A6A6A6" w:themeColor="background1" w:themeShade="A6"/>
              <w:right w:val="single" w:sz="4" w:space="0" w:color="000000" w:themeColor="text1"/>
            </w:tcBorders>
          </w:tcPr>
          <w:p w14:paraId="1E1137DA" w14:textId="77777777" w:rsidR="00F34BB9" w:rsidRDefault="00F34BB9" w:rsidP="00F34BB9">
            <w:pPr>
              <w:pStyle w:val="NormalinTable"/>
            </w:pPr>
            <w:r>
              <w:rPr>
                <w:b/>
              </w:rPr>
              <w:t>7201 00 00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987B8B" w14:textId="77777777" w:rsidR="00F34BB9" w:rsidRDefault="00F34BB9" w:rsidP="00F34BB9">
            <w:pPr>
              <w:pStyle w:val="NormalinTable"/>
              <w:tabs>
                <w:tab w:val="left" w:pos="1250"/>
              </w:tabs>
            </w:pPr>
            <w:r>
              <w:t>0.00%</w:t>
            </w:r>
          </w:p>
        </w:tc>
      </w:tr>
      <w:tr w:rsidR="00F34BB9" w14:paraId="6D45FAE7" w14:textId="77777777" w:rsidTr="00C0096D">
        <w:trPr>
          <w:cantSplit/>
        </w:trPr>
        <w:tc>
          <w:tcPr>
            <w:tcW w:w="0" w:type="auto"/>
            <w:tcBorders>
              <w:top w:val="single" w:sz="4" w:space="0" w:color="A6A6A6" w:themeColor="background1" w:themeShade="A6"/>
              <w:right w:val="single" w:sz="4" w:space="0" w:color="000000" w:themeColor="text1"/>
            </w:tcBorders>
          </w:tcPr>
          <w:p w14:paraId="3C4DE780" w14:textId="77777777" w:rsidR="00F34BB9" w:rsidRDefault="00F34BB9" w:rsidP="00F34BB9">
            <w:pPr>
              <w:pStyle w:val="NormalinTable"/>
            </w:pPr>
            <w:r>
              <w:rPr>
                <w:b/>
              </w:rPr>
              <w:t>7202 00 00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B6F79D" w14:textId="77777777" w:rsidR="00F34BB9" w:rsidRDefault="00F34BB9" w:rsidP="00F34BB9">
            <w:pPr>
              <w:pStyle w:val="NormalinTable"/>
              <w:tabs>
                <w:tab w:val="left" w:pos="1250"/>
              </w:tabs>
            </w:pPr>
            <w:r>
              <w:t>0.00%</w:t>
            </w:r>
          </w:p>
        </w:tc>
      </w:tr>
      <w:tr w:rsidR="00F34BB9" w14:paraId="0CCEAD81" w14:textId="77777777" w:rsidTr="00C0096D">
        <w:trPr>
          <w:cantSplit/>
        </w:trPr>
        <w:tc>
          <w:tcPr>
            <w:tcW w:w="0" w:type="auto"/>
            <w:tcBorders>
              <w:top w:val="single" w:sz="4" w:space="0" w:color="A6A6A6" w:themeColor="background1" w:themeShade="A6"/>
              <w:right w:val="single" w:sz="4" w:space="0" w:color="000000" w:themeColor="text1"/>
            </w:tcBorders>
          </w:tcPr>
          <w:p w14:paraId="30B76AF4" w14:textId="77777777" w:rsidR="00F34BB9" w:rsidRDefault="00F34BB9" w:rsidP="00F34BB9">
            <w:pPr>
              <w:pStyle w:val="NormalinTable"/>
            </w:pPr>
            <w:r>
              <w:rPr>
                <w:b/>
              </w:rPr>
              <w:t>7300 00 00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8ED003" w14:textId="77777777" w:rsidR="00F34BB9" w:rsidRDefault="00F34BB9" w:rsidP="00F34BB9">
            <w:pPr>
              <w:pStyle w:val="NormalinTable"/>
              <w:tabs>
                <w:tab w:val="left" w:pos="1250"/>
              </w:tabs>
            </w:pPr>
            <w:r>
              <w:t>0.00%</w:t>
            </w:r>
          </w:p>
        </w:tc>
      </w:tr>
      <w:tr w:rsidR="00F34BB9" w14:paraId="4B492BE6" w14:textId="77777777" w:rsidTr="00C0096D">
        <w:trPr>
          <w:cantSplit/>
        </w:trPr>
        <w:tc>
          <w:tcPr>
            <w:tcW w:w="0" w:type="auto"/>
            <w:tcBorders>
              <w:top w:val="single" w:sz="4" w:space="0" w:color="A6A6A6" w:themeColor="background1" w:themeShade="A6"/>
              <w:right w:val="single" w:sz="4" w:space="0" w:color="000000" w:themeColor="text1"/>
            </w:tcBorders>
          </w:tcPr>
          <w:p w14:paraId="6FE2D9FE" w14:textId="77777777" w:rsidR="00F34BB9" w:rsidRDefault="00F34BB9" w:rsidP="00F34BB9">
            <w:pPr>
              <w:pStyle w:val="NormalinTable"/>
            </w:pPr>
            <w:r>
              <w:rPr>
                <w:b/>
              </w:rPr>
              <w:t>7400 00 00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D1E4F3" w14:textId="77777777" w:rsidR="00F34BB9" w:rsidRDefault="00F34BB9" w:rsidP="00F34BB9">
            <w:pPr>
              <w:pStyle w:val="NormalinTable"/>
              <w:tabs>
                <w:tab w:val="left" w:pos="1250"/>
              </w:tabs>
            </w:pPr>
            <w:r>
              <w:t>0.00%</w:t>
            </w:r>
          </w:p>
        </w:tc>
      </w:tr>
      <w:tr w:rsidR="00F34BB9" w14:paraId="0725439C" w14:textId="77777777" w:rsidTr="00C0096D">
        <w:trPr>
          <w:cantSplit/>
        </w:trPr>
        <w:tc>
          <w:tcPr>
            <w:tcW w:w="0" w:type="auto"/>
            <w:tcBorders>
              <w:top w:val="single" w:sz="4" w:space="0" w:color="A6A6A6" w:themeColor="background1" w:themeShade="A6"/>
              <w:right w:val="single" w:sz="4" w:space="0" w:color="000000" w:themeColor="text1"/>
            </w:tcBorders>
          </w:tcPr>
          <w:p w14:paraId="5125E681" w14:textId="77777777" w:rsidR="00F34BB9" w:rsidRDefault="00F34BB9" w:rsidP="00F34BB9">
            <w:pPr>
              <w:pStyle w:val="NormalinTable"/>
            </w:pPr>
            <w:r>
              <w:rPr>
                <w:b/>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08B56F" w14:textId="77777777" w:rsidR="00F34BB9" w:rsidRDefault="00F34BB9" w:rsidP="00F34BB9">
            <w:pPr>
              <w:pStyle w:val="NormalinTable"/>
              <w:tabs>
                <w:tab w:val="left" w:pos="1250"/>
              </w:tabs>
            </w:pPr>
            <w:r>
              <w:t>0.00%</w:t>
            </w:r>
          </w:p>
        </w:tc>
      </w:tr>
      <w:tr w:rsidR="00F34BB9" w14:paraId="0EF12EDD" w14:textId="77777777" w:rsidTr="00C0096D">
        <w:trPr>
          <w:cantSplit/>
        </w:trPr>
        <w:tc>
          <w:tcPr>
            <w:tcW w:w="0" w:type="auto"/>
            <w:tcBorders>
              <w:top w:val="single" w:sz="4" w:space="0" w:color="A6A6A6" w:themeColor="background1" w:themeShade="A6"/>
              <w:right w:val="single" w:sz="4" w:space="0" w:color="000000" w:themeColor="text1"/>
            </w:tcBorders>
          </w:tcPr>
          <w:p w14:paraId="3B9F7ACF" w14:textId="77777777" w:rsidR="00F34BB9" w:rsidRDefault="00F34BB9" w:rsidP="00F34BB9">
            <w:pPr>
              <w:pStyle w:val="NormalinTable"/>
            </w:pPr>
            <w:r>
              <w:rPr>
                <w:b/>
              </w:rPr>
              <w:t>7601 10 00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372772" w14:textId="77777777" w:rsidR="00F34BB9" w:rsidRDefault="00F34BB9" w:rsidP="00F34BB9">
            <w:pPr>
              <w:pStyle w:val="NormalinTable"/>
              <w:tabs>
                <w:tab w:val="left" w:pos="1250"/>
              </w:tabs>
            </w:pPr>
            <w:r>
              <w:t>0.00%</w:t>
            </w:r>
          </w:p>
        </w:tc>
      </w:tr>
      <w:tr w:rsidR="00F34BB9" w14:paraId="147F826A" w14:textId="77777777" w:rsidTr="00C0096D">
        <w:trPr>
          <w:cantSplit/>
        </w:trPr>
        <w:tc>
          <w:tcPr>
            <w:tcW w:w="0" w:type="auto"/>
            <w:tcBorders>
              <w:top w:val="single" w:sz="4" w:space="0" w:color="A6A6A6" w:themeColor="background1" w:themeShade="A6"/>
              <w:right w:val="single" w:sz="4" w:space="0" w:color="000000" w:themeColor="text1"/>
            </w:tcBorders>
          </w:tcPr>
          <w:p w14:paraId="559F7DDF" w14:textId="77777777" w:rsidR="00F34BB9" w:rsidRDefault="00F34BB9" w:rsidP="00F34BB9">
            <w:pPr>
              <w:pStyle w:val="NormalinTable"/>
            </w:pPr>
            <w:r>
              <w:rPr>
                <w:b/>
              </w:rPr>
              <w:t>7601 20 00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ACA695" w14:textId="77777777" w:rsidR="00F34BB9" w:rsidRDefault="00F34BB9" w:rsidP="00F34BB9">
            <w:pPr>
              <w:pStyle w:val="NormalinTable"/>
              <w:tabs>
                <w:tab w:val="left" w:pos="1250"/>
              </w:tabs>
            </w:pPr>
            <w:r>
              <w:t>0.00%</w:t>
            </w:r>
          </w:p>
        </w:tc>
      </w:tr>
      <w:tr w:rsidR="00F34BB9" w14:paraId="3E8F58F5" w14:textId="77777777" w:rsidTr="00C0096D">
        <w:trPr>
          <w:cantSplit/>
        </w:trPr>
        <w:tc>
          <w:tcPr>
            <w:tcW w:w="0" w:type="auto"/>
            <w:tcBorders>
              <w:top w:val="single" w:sz="4" w:space="0" w:color="A6A6A6" w:themeColor="background1" w:themeShade="A6"/>
              <w:right w:val="single" w:sz="4" w:space="0" w:color="000000" w:themeColor="text1"/>
            </w:tcBorders>
          </w:tcPr>
          <w:p w14:paraId="7ABADFA4" w14:textId="77777777" w:rsidR="00F34BB9" w:rsidRDefault="00F34BB9" w:rsidP="00F34BB9">
            <w:pPr>
              <w:pStyle w:val="NormalinTable"/>
            </w:pPr>
            <w:r>
              <w:rPr>
                <w:b/>
              </w:rPr>
              <w:t>7603 00 00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228D30" w14:textId="77777777" w:rsidR="00F34BB9" w:rsidRDefault="00F34BB9" w:rsidP="00F34BB9">
            <w:pPr>
              <w:pStyle w:val="NormalinTable"/>
              <w:tabs>
                <w:tab w:val="left" w:pos="1250"/>
              </w:tabs>
            </w:pPr>
            <w:r>
              <w:t>0.00%</w:t>
            </w:r>
          </w:p>
        </w:tc>
      </w:tr>
      <w:tr w:rsidR="00F34BB9" w14:paraId="1362EAD8" w14:textId="77777777" w:rsidTr="00C0096D">
        <w:trPr>
          <w:cantSplit/>
        </w:trPr>
        <w:tc>
          <w:tcPr>
            <w:tcW w:w="0" w:type="auto"/>
            <w:tcBorders>
              <w:top w:val="single" w:sz="4" w:space="0" w:color="A6A6A6" w:themeColor="background1" w:themeShade="A6"/>
              <w:right w:val="single" w:sz="4" w:space="0" w:color="000000" w:themeColor="text1"/>
            </w:tcBorders>
          </w:tcPr>
          <w:p w14:paraId="1C5485D9" w14:textId="77777777" w:rsidR="00F34BB9" w:rsidRDefault="00F34BB9" w:rsidP="00F34BB9">
            <w:pPr>
              <w:pStyle w:val="NormalinTable"/>
            </w:pPr>
            <w:r>
              <w:rPr>
                <w:b/>
              </w:rPr>
              <w:t>7604 00 00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9F9D50" w14:textId="77777777" w:rsidR="00F34BB9" w:rsidRDefault="00F34BB9" w:rsidP="00F34BB9">
            <w:pPr>
              <w:pStyle w:val="NormalinTable"/>
              <w:tabs>
                <w:tab w:val="left" w:pos="1250"/>
              </w:tabs>
            </w:pPr>
            <w:r>
              <w:t>0.00%</w:t>
            </w:r>
          </w:p>
        </w:tc>
      </w:tr>
      <w:tr w:rsidR="00F34BB9" w14:paraId="25393A9C" w14:textId="77777777" w:rsidTr="00C0096D">
        <w:trPr>
          <w:cantSplit/>
        </w:trPr>
        <w:tc>
          <w:tcPr>
            <w:tcW w:w="0" w:type="auto"/>
            <w:tcBorders>
              <w:top w:val="single" w:sz="4" w:space="0" w:color="A6A6A6" w:themeColor="background1" w:themeShade="A6"/>
              <w:right w:val="single" w:sz="4" w:space="0" w:color="000000" w:themeColor="text1"/>
            </w:tcBorders>
          </w:tcPr>
          <w:p w14:paraId="54D81FC8" w14:textId="77777777" w:rsidR="00F34BB9" w:rsidRDefault="00F34BB9" w:rsidP="00F34BB9">
            <w:pPr>
              <w:pStyle w:val="NormalinTable"/>
            </w:pPr>
            <w:r>
              <w:rPr>
                <w:b/>
              </w:rPr>
              <w:t>7605 00 00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482828" w14:textId="77777777" w:rsidR="00F34BB9" w:rsidRDefault="00F34BB9" w:rsidP="00F34BB9">
            <w:pPr>
              <w:pStyle w:val="NormalinTable"/>
              <w:tabs>
                <w:tab w:val="left" w:pos="1250"/>
              </w:tabs>
            </w:pPr>
            <w:r>
              <w:t>0.00%</w:t>
            </w:r>
          </w:p>
        </w:tc>
      </w:tr>
      <w:tr w:rsidR="00F34BB9" w14:paraId="4B17E78F" w14:textId="77777777" w:rsidTr="00C0096D">
        <w:trPr>
          <w:cantSplit/>
        </w:trPr>
        <w:tc>
          <w:tcPr>
            <w:tcW w:w="0" w:type="auto"/>
            <w:tcBorders>
              <w:top w:val="single" w:sz="4" w:space="0" w:color="A6A6A6" w:themeColor="background1" w:themeShade="A6"/>
              <w:right w:val="single" w:sz="4" w:space="0" w:color="000000" w:themeColor="text1"/>
            </w:tcBorders>
          </w:tcPr>
          <w:p w14:paraId="1F8A2F5E" w14:textId="77777777" w:rsidR="00F34BB9" w:rsidRDefault="00F34BB9" w:rsidP="00F34BB9">
            <w:pPr>
              <w:pStyle w:val="NormalinTable"/>
            </w:pPr>
            <w:r>
              <w:rPr>
                <w:b/>
              </w:rPr>
              <w:t>7606 00 00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47F893" w14:textId="77777777" w:rsidR="00F34BB9" w:rsidRDefault="00F34BB9" w:rsidP="00F34BB9">
            <w:pPr>
              <w:pStyle w:val="NormalinTable"/>
              <w:tabs>
                <w:tab w:val="left" w:pos="1250"/>
              </w:tabs>
            </w:pPr>
            <w:r>
              <w:t>0.00%</w:t>
            </w:r>
          </w:p>
        </w:tc>
      </w:tr>
      <w:tr w:rsidR="00F34BB9" w14:paraId="541D9A08" w14:textId="77777777" w:rsidTr="00C0096D">
        <w:trPr>
          <w:cantSplit/>
        </w:trPr>
        <w:tc>
          <w:tcPr>
            <w:tcW w:w="0" w:type="auto"/>
            <w:tcBorders>
              <w:top w:val="single" w:sz="4" w:space="0" w:color="A6A6A6" w:themeColor="background1" w:themeShade="A6"/>
              <w:right w:val="single" w:sz="4" w:space="0" w:color="000000" w:themeColor="text1"/>
            </w:tcBorders>
          </w:tcPr>
          <w:p w14:paraId="6F1B2FB7" w14:textId="77777777" w:rsidR="00F34BB9" w:rsidRDefault="00F34BB9" w:rsidP="00F34BB9">
            <w:pPr>
              <w:pStyle w:val="NormalinTable"/>
            </w:pPr>
            <w:r>
              <w:rPr>
                <w:b/>
              </w:rPr>
              <w:t>7607 00 00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02665C" w14:textId="77777777" w:rsidR="00F34BB9" w:rsidRDefault="00F34BB9" w:rsidP="00F34BB9">
            <w:pPr>
              <w:pStyle w:val="NormalinTable"/>
              <w:tabs>
                <w:tab w:val="left" w:pos="1250"/>
              </w:tabs>
            </w:pPr>
            <w:r>
              <w:t>0.00%</w:t>
            </w:r>
          </w:p>
        </w:tc>
      </w:tr>
      <w:tr w:rsidR="00F34BB9" w14:paraId="6EC5B743" w14:textId="77777777" w:rsidTr="00C0096D">
        <w:trPr>
          <w:cantSplit/>
        </w:trPr>
        <w:tc>
          <w:tcPr>
            <w:tcW w:w="0" w:type="auto"/>
            <w:tcBorders>
              <w:top w:val="single" w:sz="4" w:space="0" w:color="A6A6A6" w:themeColor="background1" w:themeShade="A6"/>
              <w:right w:val="single" w:sz="4" w:space="0" w:color="000000" w:themeColor="text1"/>
            </w:tcBorders>
          </w:tcPr>
          <w:p w14:paraId="0EAB111B" w14:textId="77777777" w:rsidR="00F34BB9" w:rsidRDefault="00F34BB9" w:rsidP="00F34BB9">
            <w:pPr>
              <w:pStyle w:val="NormalinTable"/>
            </w:pPr>
            <w:r>
              <w:rPr>
                <w:b/>
              </w:rPr>
              <w:t>7608 00 00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BC02D6" w14:textId="77777777" w:rsidR="00F34BB9" w:rsidRDefault="00F34BB9" w:rsidP="00F34BB9">
            <w:pPr>
              <w:pStyle w:val="NormalinTable"/>
              <w:tabs>
                <w:tab w:val="left" w:pos="1250"/>
              </w:tabs>
            </w:pPr>
            <w:r>
              <w:t>0.00%</w:t>
            </w:r>
          </w:p>
        </w:tc>
      </w:tr>
      <w:tr w:rsidR="00F34BB9" w14:paraId="69948F1A" w14:textId="77777777" w:rsidTr="00C0096D">
        <w:trPr>
          <w:cantSplit/>
        </w:trPr>
        <w:tc>
          <w:tcPr>
            <w:tcW w:w="0" w:type="auto"/>
            <w:tcBorders>
              <w:top w:val="single" w:sz="4" w:space="0" w:color="A6A6A6" w:themeColor="background1" w:themeShade="A6"/>
              <w:right w:val="single" w:sz="4" w:space="0" w:color="000000" w:themeColor="text1"/>
            </w:tcBorders>
          </w:tcPr>
          <w:p w14:paraId="32147848" w14:textId="77777777" w:rsidR="00F34BB9" w:rsidRDefault="00F34BB9" w:rsidP="00F34BB9">
            <w:pPr>
              <w:pStyle w:val="NormalinTable"/>
            </w:pPr>
            <w:r>
              <w:rPr>
                <w:b/>
              </w:rPr>
              <w:t>7609 00 00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572E35" w14:textId="77777777" w:rsidR="00F34BB9" w:rsidRDefault="00F34BB9" w:rsidP="00F34BB9">
            <w:pPr>
              <w:pStyle w:val="NormalinTable"/>
              <w:tabs>
                <w:tab w:val="left" w:pos="1250"/>
              </w:tabs>
            </w:pPr>
            <w:r>
              <w:t>0.00%</w:t>
            </w:r>
          </w:p>
        </w:tc>
      </w:tr>
      <w:tr w:rsidR="00F34BB9" w14:paraId="5A7516FD" w14:textId="77777777" w:rsidTr="00C0096D">
        <w:trPr>
          <w:cantSplit/>
        </w:trPr>
        <w:tc>
          <w:tcPr>
            <w:tcW w:w="0" w:type="auto"/>
            <w:tcBorders>
              <w:top w:val="single" w:sz="4" w:space="0" w:color="A6A6A6" w:themeColor="background1" w:themeShade="A6"/>
              <w:right w:val="single" w:sz="4" w:space="0" w:color="000000" w:themeColor="text1"/>
            </w:tcBorders>
          </w:tcPr>
          <w:p w14:paraId="0342CF36" w14:textId="77777777" w:rsidR="00F34BB9" w:rsidRDefault="00F34BB9" w:rsidP="00F34BB9">
            <w:pPr>
              <w:pStyle w:val="NormalinTable"/>
            </w:pPr>
            <w:r>
              <w:rPr>
                <w:b/>
              </w:rPr>
              <w:t>7610 00 00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13FA46" w14:textId="77777777" w:rsidR="00F34BB9" w:rsidRDefault="00F34BB9" w:rsidP="00F34BB9">
            <w:pPr>
              <w:pStyle w:val="NormalinTable"/>
              <w:tabs>
                <w:tab w:val="left" w:pos="1250"/>
              </w:tabs>
            </w:pPr>
            <w:r>
              <w:t>0.00%</w:t>
            </w:r>
          </w:p>
        </w:tc>
      </w:tr>
      <w:tr w:rsidR="00F34BB9" w14:paraId="7C487CE7" w14:textId="77777777" w:rsidTr="00C0096D">
        <w:trPr>
          <w:cantSplit/>
        </w:trPr>
        <w:tc>
          <w:tcPr>
            <w:tcW w:w="0" w:type="auto"/>
            <w:tcBorders>
              <w:top w:val="single" w:sz="4" w:space="0" w:color="A6A6A6" w:themeColor="background1" w:themeShade="A6"/>
              <w:right w:val="single" w:sz="4" w:space="0" w:color="000000" w:themeColor="text1"/>
            </w:tcBorders>
          </w:tcPr>
          <w:p w14:paraId="58FFC44C" w14:textId="77777777" w:rsidR="00F34BB9" w:rsidRDefault="00F34BB9" w:rsidP="00F34BB9">
            <w:pPr>
              <w:pStyle w:val="NormalinTable"/>
            </w:pPr>
            <w:r>
              <w:rPr>
                <w:b/>
              </w:rPr>
              <w:t>7611 00 00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1A7006" w14:textId="77777777" w:rsidR="00F34BB9" w:rsidRDefault="00F34BB9" w:rsidP="00F34BB9">
            <w:pPr>
              <w:pStyle w:val="NormalinTable"/>
              <w:tabs>
                <w:tab w:val="left" w:pos="1250"/>
              </w:tabs>
            </w:pPr>
            <w:r>
              <w:t>0.00%</w:t>
            </w:r>
          </w:p>
        </w:tc>
      </w:tr>
      <w:tr w:rsidR="00F34BB9" w14:paraId="2285F651" w14:textId="77777777" w:rsidTr="00C0096D">
        <w:trPr>
          <w:cantSplit/>
        </w:trPr>
        <w:tc>
          <w:tcPr>
            <w:tcW w:w="0" w:type="auto"/>
            <w:tcBorders>
              <w:top w:val="single" w:sz="4" w:space="0" w:color="A6A6A6" w:themeColor="background1" w:themeShade="A6"/>
              <w:right w:val="single" w:sz="4" w:space="0" w:color="000000" w:themeColor="text1"/>
            </w:tcBorders>
          </w:tcPr>
          <w:p w14:paraId="03ECAB40" w14:textId="77777777" w:rsidR="00F34BB9" w:rsidRDefault="00F34BB9" w:rsidP="00F34BB9">
            <w:pPr>
              <w:pStyle w:val="NormalinTable"/>
            </w:pPr>
            <w:r>
              <w:rPr>
                <w:b/>
              </w:rPr>
              <w:t>7612 00 00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725725" w14:textId="77777777" w:rsidR="00F34BB9" w:rsidRDefault="00F34BB9" w:rsidP="00F34BB9">
            <w:pPr>
              <w:pStyle w:val="NormalinTable"/>
              <w:tabs>
                <w:tab w:val="left" w:pos="1250"/>
              </w:tabs>
            </w:pPr>
            <w:r>
              <w:t>0.00%</w:t>
            </w:r>
          </w:p>
        </w:tc>
      </w:tr>
      <w:tr w:rsidR="00F34BB9" w14:paraId="17B5D20B" w14:textId="77777777" w:rsidTr="00C0096D">
        <w:trPr>
          <w:cantSplit/>
        </w:trPr>
        <w:tc>
          <w:tcPr>
            <w:tcW w:w="0" w:type="auto"/>
            <w:tcBorders>
              <w:top w:val="single" w:sz="4" w:space="0" w:color="A6A6A6" w:themeColor="background1" w:themeShade="A6"/>
              <w:right w:val="single" w:sz="4" w:space="0" w:color="000000" w:themeColor="text1"/>
            </w:tcBorders>
          </w:tcPr>
          <w:p w14:paraId="08474D08" w14:textId="77777777" w:rsidR="00F34BB9" w:rsidRDefault="00F34BB9" w:rsidP="00F34BB9">
            <w:pPr>
              <w:pStyle w:val="NormalinTable"/>
            </w:pPr>
            <w:r>
              <w:rPr>
                <w:b/>
              </w:rPr>
              <w:t>7613 00 00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62E9F3" w14:textId="77777777" w:rsidR="00F34BB9" w:rsidRDefault="00F34BB9" w:rsidP="00F34BB9">
            <w:pPr>
              <w:pStyle w:val="NormalinTable"/>
              <w:tabs>
                <w:tab w:val="left" w:pos="1250"/>
              </w:tabs>
            </w:pPr>
            <w:r>
              <w:t>0.00%</w:t>
            </w:r>
          </w:p>
        </w:tc>
      </w:tr>
      <w:tr w:rsidR="00F34BB9" w14:paraId="7EC3BABB" w14:textId="77777777" w:rsidTr="00C0096D">
        <w:trPr>
          <w:cantSplit/>
        </w:trPr>
        <w:tc>
          <w:tcPr>
            <w:tcW w:w="0" w:type="auto"/>
            <w:tcBorders>
              <w:top w:val="single" w:sz="4" w:space="0" w:color="A6A6A6" w:themeColor="background1" w:themeShade="A6"/>
              <w:right w:val="single" w:sz="4" w:space="0" w:color="000000" w:themeColor="text1"/>
            </w:tcBorders>
          </w:tcPr>
          <w:p w14:paraId="35479D67" w14:textId="77777777" w:rsidR="00F34BB9" w:rsidRDefault="00F34BB9" w:rsidP="00F34BB9">
            <w:pPr>
              <w:pStyle w:val="NormalinTable"/>
            </w:pPr>
            <w:r>
              <w:rPr>
                <w:b/>
              </w:rPr>
              <w:t>7614 00 00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6E551B" w14:textId="77777777" w:rsidR="00F34BB9" w:rsidRDefault="00F34BB9" w:rsidP="00F34BB9">
            <w:pPr>
              <w:pStyle w:val="NormalinTable"/>
              <w:tabs>
                <w:tab w:val="left" w:pos="1250"/>
              </w:tabs>
            </w:pPr>
            <w:r>
              <w:t>0.00%</w:t>
            </w:r>
          </w:p>
        </w:tc>
      </w:tr>
      <w:tr w:rsidR="00F34BB9" w14:paraId="39A0DC79" w14:textId="77777777" w:rsidTr="00C0096D">
        <w:trPr>
          <w:cantSplit/>
        </w:trPr>
        <w:tc>
          <w:tcPr>
            <w:tcW w:w="0" w:type="auto"/>
            <w:tcBorders>
              <w:top w:val="single" w:sz="4" w:space="0" w:color="A6A6A6" w:themeColor="background1" w:themeShade="A6"/>
              <w:right w:val="single" w:sz="4" w:space="0" w:color="000000" w:themeColor="text1"/>
            </w:tcBorders>
          </w:tcPr>
          <w:p w14:paraId="35DF948A" w14:textId="77777777" w:rsidR="00F34BB9" w:rsidRDefault="00F34BB9" w:rsidP="00F34BB9">
            <w:pPr>
              <w:pStyle w:val="NormalinTable"/>
            </w:pPr>
            <w:r>
              <w:rPr>
                <w:b/>
              </w:rPr>
              <w:t>7615 00 00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524EAB" w14:textId="77777777" w:rsidR="00F34BB9" w:rsidRDefault="00F34BB9" w:rsidP="00F34BB9">
            <w:pPr>
              <w:pStyle w:val="NormalinTable"/>
              <w:tabs>
                <w:tab w:val="left" w:pos="1250"/>
              </w:tabs>
            </w:pPr>
            <w:r>
              <w:t>0.00%</w:t>
            </w:r>
          </w:p>
        </w:tc>
      </w:tr>
      <w:tr w:rsidR="00F34BB9" w14:paraId="2F53CD45" w14:textId="77777777" w:rsidTr="00C0096D">
        <w:trPr>
          <w:cantSplit/>
        </w:trPr>
        <w:tc>
          <w:tcPr>
            <w:tcW w:w="0" w:type="auto"/>
            <w:tcBorders>
              <w:top w:val="single" w:sz="4" w:space="0" w:color="A6A6A6" w:themeColor="background1" w:themeShade="A6"/>
              <w:right w:val="single" w:sz="4" w:space="0" w:color="000000" w:themeColor="text1"/>
            </w:tcBorders>
          </w:tcPr>
          <w:p w14:paraId="6B36EC70" w14:textId="77777777" w:rsidR="00F34BB9" w:rsidRDefault="00F34BB9" w:rsidP="00F34BB9">
            <w:pPr>
              <w:pStyle w:val="NormalinTable"/>
            </w:pPr>
            <w:r>
              <w:rPr>
                <w:b/>
              </w:rPr>
              <w:t>7616 00 00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1986C4" w14:textId="77777777" w:rsidR="00F34BB9" w:rsidRDefault="00F34BB9" w:rsidP="00F34BB9">
            <w:pPr>
              <w:pStyle w:val="NormalinTable"/>
              <w:tabs>
                <w:tab w:val="left" w:pos="1250"/>
              </w:tabs>
            </w:pPr>
            <w:r>
              <w:t>0.00%</w:t>
            </w:r>
          </w:p>
        </w:tc>
      </w:tr>
      <w:tr w:rsidR="00F34BB9" w14:paraId="52D69110" w14:textId="77777777" w:rsidTr="00C0096D">
        <w:trPr>
          <w:cantSplit/>
        </w:trPr>
        <w:tc>
          <w:tcPr>
            <w:tcW w:w="0" w:type="auto"/>
            <w:tcBorders>
              <w:top w:val="single" w:sz="4" w:space="0" w:color="A6A6A6" w:themeColor="background1" w:themeShade="A6"/>
              <w:right w:val="single" w:sz="4" w:space="0" w:color="000000" w:themeColor="text1"/>
            </w:tcBorders>
          </w:tcPr>
          <w:p w14:paraId="3CF68F28" w14:textId="77777777" w:rsidR="00F34BB9" w:rsidRDefault="00F34BB9" w:rsidP="00F34BB9">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DEC91F" w14:textId="77777777" w:rsidR="00F34BB9" w:rsidRDefault="00F34BB9" w:rsidP="00F34BB9">
            <w:pPr>
              <w:pStyle w:val="NormalinTable"/>
              <w:tabs>
                <w:tab w:val="left" w:pos="1250"/>
              </w:tabs>
            </w:pPr>
            <w:r>
              <w:t>0.00%</w:t>
            </w:r>
          </w:p>
        </w:tc>
      </w:tr>
      <w:tr w:rsidR="00F34BB9" w14:paraId="5F92532F" w14:textId="77777777" w:rsidTr="00C0096D">
        <w:trPr>
          <w:cantSplit/>
        </w:trPr>
        <w:tc>
          <w:tcPr>
            <w:tcW w:w="0" w:type="auto"/>
            <w:tcBorders>
              <w:top w:val="single" w:sz="4" w:space="0" w:color="A6A6A6" w:themeColor="background1" w:themeShade="A6"/>
              <w:right w:val="single" w:sz="4" w:space="0" w:color="000000" w:themeColor="text1"/>
            </w:tcBorders>
          </w:tcPr>
          <w:p w14:paraId="0C87F4BF" w14:textId="77777777" w:rsidR="00F34BB9" w:rsidRDefault="00F34BB9" w:rsidP="00F34BB9">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C5065F" w14:textId="77777777" w:rsidR="00F34BB9" w:rsidRDefault="00F34BB9" w:rsidP="00F34BB9">
            <w:pPr>
              <w:pStyle w:val="NormalinTable"/>
              <w:tabs>
                <w:tab w:val="left" w:pos="1250"/>
              </w:tabs>
            </w:pPr>
            <w:r>
              <w:t>0.00%</w:t>
            </w:r>
          </w:p>
        </w:tc>
      </w:tr>
      <w:tr w:rsidR="00F34BB9" w14:paraId="14A2E982" w14:textId="77777777" w:rsidTr="00C0096D">
        <w:trPr>
          <w:cantSplit/>
        </w:trPr>
        <w:tc>
          <w:tcPr>
            <w:tcW w:w="0" w:type="auto"/>
            <w:tcBorders>
              <w:top w:val="single" w:sz="4" w:space="0" w:color="A6A6A6" w:themeColor="background1" w:themeShade="A6"/>
              <w:right w:val="single" w:sz="4" w:space="0" w:color="000000" w:themeColor="text1"/>
            </w:tcBorders>
          </w:tcPr>
          <w:p w14:paraId="0B8E28C4" w14:textId="77777777" w:rsidR="00F34BB9" w:rsidRDefault="00F34BB9" w:rsidP="00F34BB9">
            <w:pPr>
              <w:pStyle w:val="NormalinTable"/>
            </w:pPr>
            <w:r>
              <w:rPr>
                <w:b/>
              </w:rPr>
              <w:t>8101 10 00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BE8FE3" w14:textId="77777777" w:rsidR="00F34BB9" w:rsidRDefault="00F34BB9" w:rsidP="00F34BB9">
            <w:pPr>
              <w:pStyle w:val="NormalinTable"/>
              <w:tabs>
                <w:tab w:val="left" w:pos="1250"/>
              </w:tabs>
            </w:pPr>
            <w:r>
              <w:t>0.00%</w:t>
            </w:r>
          </w:p>
        </w:tc>
      </w:tr>
      <w:tr w:rsidR="00F34BB9" w14:paraId="4573739E" w14:textId="77777777" w:rsidTr="00C0096D">
        <w:trPr>
          <w:cantSplit/>
        </w:trPr>
        <w:tc>
          <w:tcPr>
            <w:tcW w:w="0" w:type="auto"/>
            <w:tcBorders>
              <w:top w:val="single" w:sz="4" w:space="0" w:color="A6A6A6" w:themeColor="background1" w:themeShade="A6"/>
              <w:right w:val="single" w:sz="4" w:space="0" w:color="000000" w:themeColor="text1"/>
            </w:tcBorders>
          </w:tcPr>
          <w:p w14:paraId="48E4E53C" w14:textId="77777777" w:rsidR="00F34BB9" w:rsidRDefault="00F34BB9" w:rsidP="00F34BB9">
            <w:pPr>
              <w:pStyle w:val="NormalinTable"/>
            </w:pPr>
            <w:r>
              <w:rPr>
                <w:b/>
              </w:rPr>
              <w:t>8101 94 00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3B13CE" w14:textId="77777777" w:rsidR="00F34BB9" w:rsidRDefault="00F34BB9" w:rsidP="00F34BB9">
            <w:pPr>
              <w:pStyle w:val="NormalinTable"/>
              <w:tabs>
                <w:tab w:val="left" w:pos="1250"/>
              </w:tabs>
            </w:pPr>
            <w:r>
              <w:t>0.00%</w:t>
            </w:r>
          </w:p>
        </w:tc>
      </w:tr>
      <w:tr w:rsidR="00F34BB9" w14:paraId="2A7D4AD4" w14:textId="77777777" w:rsidTr="00C0096D">
        <w:trPr>
          <w:cantSplit/>
        </w:trPr>
        <w:tc>
          <w:tcPr>
            <w:tcW w:w="0" w:type="auto"/>
            <w:tcBorders>
              <w:top w:val="single" w:sz="4" w:space="0" w:color="A6A6A6" w:themeColor="background1" w:themeShade="A6"/>
              <w:right w:val="single" w:sz="4" w:space="0" w:color="000000" w:themeColor="text1"/>
            </w:tcBorders>
          </w:tcPr>
          <w:p w14:paraId="79274D8F" w14:textId="77777777" w:rsidR="00F34BB9" w:rsidRDefault="00F34BB9" w:rsidP="00F34BB9">
            <w:pPr>
              <w:pStyle w:val="NormalinTable"/>
            </w:pPr>
            <w:r>
              <w:rPr>
                <w:b/>
              </w:rPr>
              <w:t>8101 96 00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D76CFE" w14:textId="77777777" w:rsidR="00F34BB9" w:rsidRDefault="00F34BB9" w:rsidP="00F34BB9">
            <w:pPr>
              <w:pStyle w:val="NormalinTable"/>
              <w:tabs>
                <w:tab w:val="left" w:pos="1250"/>
              </w:tabs>
            </w:pPr>
            <w:r>
              <w:t>0.00%</w:t>
            </w:r>
          </w:p>
        </w:tc>
      </w:tr>
      <w:tr w:rsidR="00F34BB9" w14:paraId="74A48F69" w14:textId="77777777" w:rsidTr="00C0096D">
        <w:trPr>
          <w:cantSplit/>
        </w:trPr>
        <w:tc>
          <w:tcPr>
            <w:tcW w:w="0" w:type="auto"/>
            <w:tcBorders>
              <w:top w:val="single" w:sz="4" w:space="0" w:color="A6A6A6" w:themeColor="background1" w:themeShade="A6"/>
              <w:right w:val="single" w:sz="4" w:space="0" w:color="000000" w:themeColor="text1"/>
            </w:tcBorders>
          </w:tcPr>
          <w:p w14:paraId="23AC78EA" w14:textId="77777777" w:rsidR="00F34BB9" w:rsidRDefault="00F34BB9" w:rsidP="00F34BB9">
            <w:pPr>
              <w:pStyle w:val="NormalinTable"/>
            </w:pPr>
            <w:r>
              <w:rPr>
                <w:b/>
              </w:rPr>
              <w:t>8101 99 00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A770F1" w14:textId="77777777" w:rsidR="00F34BB9" w:rsidRDefault="00F34BB9" w:rsidP="00F34BB9">
            <w:pPr>
              <w:pStyle w:val="NormalinTable"/>
              <w:tabs>
                <w:tab w:val="left" w:pos="1250"/>
              </w:tabs>
            </w:pPr>
            <w:r>
              <w:t>0.00%</w:t>
            </w:r>
          </w:p>
        </w:tc>
      </w:tr>
      <w:tr w:rsidR="00F34BB9" w14:paraId="48381F69" w14:textId="77777777" w:rsidTr="00C0096D">
        <w:trPr>
          <w:cantSplit/>
        </w:trPr>
        <w:tc>
          <w:tcPr>
            <w:tcW w:w="0" w:type="auto"/>
            <w:tcBorders>
              <w:top w:val="single" w:sz="4" w:space="0" w:color="A6A6A6" w:themeColor="background1" w:themeShade="A6"/>
              <w:right w:val="single" w:sz="4" w:space="0" w:color="000000" w:themeColor="text1"/>
            </w:tcBorders>
          </w:tcPr>
          <w:p w14:paraId="681EA262" w14:textId="77777777" w:rsidR="00F34BB9" w:rsidRDefault="00F34BB9" w:rsidP="00F34BB9">
            <w:pPr>
              <w:pStyle w:val="NormalinTable"/>
            </w:pPr>
            <w:r>
              <w:rPr>
                <w:b/>
              </w:rPr>
              <w:t>8102 10 00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487186" w14:textId="77777777" w:rsidR="00F34BB9" w:rsidRDefault="00F34BB9" w:rsidP="00F34BB9">
            <w:pPr>
              <w:pStyle w:val="NormalinTable"/>
              <w:tabs>
                <w:tab w:val="left" w:pos="1250"/>
              </w:tabs>
            </w:pPr>
            <w:r>
              <w:t>0.00%</w:t>
            </w:r>
          </w:p>
        </w:tc>
      </w:tr>
      <w:tr w:rsidR="00F34BB9" w14:paraId="0EBAF21C" w14:textId="77777777" w:rsidTr="00C0096D">
        <w:trPr>
          <w:cantSplit/>
        </w:trPr>
        <w:tc>
          <w:tcPr>
            <w:tcW w:w="0" w:type="auto"/>
            <w:tcBorders>
              <w:top w:val="single" w:sz="4" w:space="0" w:color="A6A6A6" w:themeColor="background1" w:themeShade="A6"/>
              <w:right w:val="single" w:sz="4" w:space="0" w:color="000000" w:themeColor="text1"/>
            </w:tcBorders>
          </w:tcPr>
          <w:p w14:paraId="2C19D131" w14:textId="77777777" w:rsidR="00F34BB9" w:rsidRDefault="00F34BB9" w:rsidP="00F34BB9">
            <w:pPr>
              <w:pStyle w:val="NormalinTable"/>
            </w:pPr>
            <w:r>
              <w:rPr>
                <w:b/>
              </w:rPr>
              <w:t>8102 94 00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7B1AAA" w14:textId="77777777" w:rsidR="00F34BB9" w:rsidRDefault="00F34BB9" w:rsidP="00F34BB9">
            <w:pPr>
              <w:pStyle w:val="NormalinTable"/>
              <w:tabs>
                <w:tab w:val="left" w:pos="1250"/>
              </w:tabs>
            </w:pPr>
            <w:r>
              <w:t>0.00%</w:t>
            </w:r>
          </w:p>
        </w:tc>
      </w:tr>
      <w:tr w:rsidR="00F34BB9" w14:paraId="28A621ED" w14:textId="77777777" w:rsidTr="00C0096D">
        <w:trPr>
          <w:cantSplit/>
        </w:trPr>
        <w:tc>
          <w:tcPr>
            <w:tcW w:w="0" w:type="auto"/>
            <w:tcBorders>
              <w:top w:val="single" w:sz="4" w:space="0" w:color="A6A6A6" w:themeColor="background1" w:themeShade="A6"/>
              <w:right w:val="single" w:sz="4" w:space="0" w:color="000000" w:themeColor="text1"/>
            </w:tcBorders>
          </w:tcPr>
          <w:p w14:paraId="34E6C383" w14:textId="77777777" w:rsidR="00F34BB9" w:rsidRDefault="00F34BB9" w:rsidP="00F34BB9">
            <w:pPr>
              <w:pStyle w:val="NormalinTable"/>
            </w:pPr>
            <w:r>
              <w:rPr>
                <w:b/>
              </w:rPr>
              <w:t>8102 95 00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E739EE" w14:textId="77777777" w:rsidR="00F34BB9" w:rsidRDefault="00F34BB9" w:rsidP="00F34BB9">
            <w:pPr>
              <w:pStyle w:val="NormalinTable"/>
              <w:tabs>
                <w:tab w:val="left" w:pos="1250"/>
              </w:tabs>
            </w:pPr>
            <w:r>
              <w:t>0.00%</w:t>
            </w:r>
          </w:p>
        </w:tc>
      </w:tr>
      <w:tr w:rsidR="00F34BB9" w14:paraId="4FA5C2D7" w14:textId="77777777" w:rsidTr="00C0096D">
        <w:trPr>
          <w:cantSplit/>
        </w:trPr>
        <w:tc>
          <w:tcPr>
            <w:tcW w:w="0" w:type="auto"/>
            <w:tcBorders>
              <w:top w:val="single" w:sz="4" w:space="0" w:color="A6A6A6" w:themeColor="background1" w:themeShade="A6"/>
              <w:right w:val="single" w:sz="4" w:space="0" w:color="000000" w:themeColor="text1"/>
            </w:tcBorders>
          </w:tcPr>
          <w:p w14:paraId="087038FF" w14:textId="77777777" w:rsidR="00F34BB9" w:rsidRDefault="00F34BB9" w:rsidP="00F34BB9">
            <w:pPr>
              <w:pStyle w:val="NormalinTable"/>
            </w:pPr>
            <w:r>
              <w:rPr>
                <w:b/>
              </w:rPr>
              <w:t>8102 96 00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475571" w14:textId="77777777" w:rsidR="00F34BB9" w:rsidRDefault="00F34BB9" w:rsidP="00F34BB9">
            <w:pPr>
              <w:pStyle w:val="NormalinTable"/>
              <w:tabs>
                <w:tab w:val="left" w:pos="1250"/>
              </w:tabs>
            </w:pPr>
            <w:r>
              <w:t>0.00%</w:t>
            </w:r>
          </w:p>
        </w:tc>
      </w:tr>
      <w:tr w:rsidR="00F34BB9" w14:paraId="52540093" w14:textId="77777777" w:rsidTr="00C0096D">
        <w:trPr>
          <w:cantSplit/>
        </w:trPr>
        <w:tc>
          <w:tcPr>
            <w:tcW w:w="0" w:type="auto"/>
            <w:tcBorders>
              <w:top w:val="single" w:sz="4" w:space="0" w:color="A6A6A6" w:themeColor="background1" w:themeShade="A6"/>
              <w:right w:val="single" w:sz="4" w:space="0" w:color="000000" w:themeColor="text1"/>
            </w:tcBorders>
          </w:tcPr>
          <w:p w14:paraId="25309670" w14:textId="77777777" w:rsidR="00F34BB9" w:rsidRDefault="00F34BB9" w:rsidP="00F34BB9">
            <w:pPr>
              <w:pStyle w:val="NormalinTable"/>
            </w:pPr>
            <w:r>
              <w:rPr>
                <w:b/>
              </w:rPr>
              <w:t>8102 99 00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08027B" w14:textId="77777777" w:rsidR="00F34BB9" w:rsidRDefault="00F34BB9" w:rsidP="00F34BB9">
            <w:pPr>
              <w:pStyle w:val="NormalinTable"/>
              <w:tabs>
                <w:tab w:val="left" w:pos="1250"/>
              </w:tabs>
            </w:pPr>
            <w:r>
              <w:t>0.00%</w:t>
            </w:r>
          </w:p>
        </w:tc>
      </w:tr>
      <w:tr w:rsidR="00F34BB9" w14:paraId="1A7BD306" w14:textId="77777777" w:rsidTr="00C0096D">
        <w:trPr>
          <w:cantSplit/>
        </w:trPr>
        <w:tc>
          <w:tcPr>
            <w:tcW w:w="0" w:type="auto"/>
            <w:tcBorders>
              <w:top w:val="single" w:sz="4" w:space="0" w:color="A6A6A6" w:themeColor="background1" w:themeShade="A6"/>
              <w:right w:val="single" w:sz="4" w:space="0" w:color="000000" w:themeColor="text1"/>
            </w:tcBorders>
          </w:tcPr>
          <w:p w14:paraId="7BA6E3B6" w14:textId="77777777" w:rsidR="00F34BB9" w:rsidRDefault="00F34BB9" w:rsidP="00F34BB9">
            <w:pPr>
              <w:pStyle w:val="NormalinTable"/>
            </w:pPr>
            <w:r>
              <w:rPr>
                <w:b/>
              </w:rPr>
              <w:t>8103 90 00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7AB4ED" w14:textId="77777777" w:rsidR="00F34BB9" w:rsidRDefault="00F34BB9" w:rsidP="00F34BB9">
            <w:pPr>
              <w:pStyle w:val="NormalinTable"/>
              <w:tabs>
                <w:tab w:val="left" w:pos="1250"/>
              </w:tabs>
            </w:pPr>
            <w:r>
              <w:t>0.00%</w:t>
            </w:r>
          </w:p>
        </w:tc>
      </w:tr>
      <w:tr w:rsidR="00F34BB9" w14:paraId="12E2F385" w14:textId="77777777" w:rsidTr="00C0096D">
        <w:trPr>
          <w:cantSplit/>
        </w:trPr>
        <w:tc>
          <w:tcPr>
            <w:tcW w:w="0" w:type="auto"/>
            <w:tcBorders>
              <w:top w:val="single" w:sz="4" w:space="0" w:color="A6A6A6" w:themeColor="background1" w:themeShade="A6"/>
              <w:right w:val="single" w:sz="4" w:space="0" w:color="000000" w:themeColor="text1"/>
            </w:tcBorders>
          </w:tcPr>
          <w:p w14:paraId="1B5B4860" w14:textId="77777777" w:rsidR="00F34BB9" w:rsidRDefault="00F34BB9" w:rsidP="00F34BB9">
            <w:pPr>
              <w:pStyle w:val="NormalinTable"/>
            </w:pPr>
            <w:r>
              <w:rPr>
                <w:b/>
              </w:rPr>
              <w:t>8104 11 00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F45163" w14:textId="77777777" w:rsidR="00F34BB9" w:rsidRDefault="00F34BB9" w:rsidP="00F34BB9">
            <w:pPr>
              <w:pStyle w:val="NormalinTable"/>
              <w:tabs>
                <w:tab w:val="left" w:pos="1250"/>
              </w:tabs>
            </w:pPr>
            <w:r>
              <w:t>0.00%</w:t>
            </w:r>
          </w:p>
        </w:tc>
      </w:tr>
      <w:tr w:rsidR="00F34BB9" w14:paraId="6FA71BE6" w14:textId="77777777" w:rsidTr="00C0096D">
        <w:trPr>
          <w:cantSplit/>
        </w:trPr>
        <w:tc>
          <w:tcPr>
            <w:tcW w:w="0" w:type="auto"/>
            <w:tcBorders>
              <w:top w:val="single" w:sz="4" w:space="0" w:color="A6A6A6" w:themeColor="background1" w:themeShade="A6"/>
              <w:right w:val="single" w:sz="4" w:space="0" w:color="000000" w:themeColor="text1"/>
            </w:tcBorders>
          </w:tcPr>
          <w:p w14:paraId="27A503C5" w14:textId="77777777" w:rsidR="00F34BB9" w:rsidRDefault="00F34BB9" w:rsidP="00F34BB9">
            <w:pPr>
              <w:pStyle w:val="NormalinTable"/>
            </w:pPr>
            <w:r>
              <w:rPr>
                <w:b/>
              </w:rPr>
              <w:t>8104 19 00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8E56DD" w14:textId="77777777" w:rsidR="00F34BB9" w:rsidRDefault="00F34BB9" w:rsidP="00F34BB9">
            <w:pPr>
              <w:pStyle w:val="NormalinTable"/>
              <w:tabs>
                <w:tab w:val="left" w:pos="1250"/>
              </w:tabs>
            </w:pPr>
            <w:r>
              <w:t>0.00%</w:t>
            </w:r>
          </w:p>
        </w:tc>
      </w:tr>
      <w:tr w:rsidR="00F34BB9" w14:paraId="427F4F6A" w14:textId="77777777" w:rsidTr="00C0096D">
        <w:trPr>
          <w:cantSplit/>
        </w:trPr>
        <w:tc>
          <w:tcPr>
            <w:tcW w:w="0" w:type="auto"/>
            <w:tcBorders>
              <w:top w:val="single" w:sz="4" w:space="0" w:color="A6A6A6" w:themeColor="background1" w:themeShade="A6"/>
              <w:right w:val="single" w:sz="4" w:space="0" w:color="000000" w:themeColor="text1"/>
            </w:tcBorders>
          </w:tcPr>
          <w:p w14:paraId="78E6288F" w14:textId="77777777" w:rsidR="00F34BB9" w:rsidRDefault="00F34BB9" w:rsidP="00F34BB9">
            <w:pPr>
              <w:pStyle w:val="NormalinTable"/>
            </w:pPr>
            <w:r>
              <w:rPr>
                <w:b/>
              </w:rPr>
              <w:t>8104 30 00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AEF1CF" w14:textId="77777777" w:rsidR="00F34BB9" w:rsidRDefault="00F34BB9" w:rsidP="00F34BB9">
            <w:pPr>
              <w:pStyle w:val="NormalinTable"/>
              <w:tabs>
                <w:tab w:val="left" w:pos="1250"/>
              </w:tabs>
            </w:pPr>
            <w:r>
              <w:t>0.00%</w:t>
            </w:r>
          </w:p>
        </w:tc>
      </w:tr>
      <w:tr w:rsidR="00F34BB9" w14:paraId="47707A57" w14:textId="77777777" w:rsidTr="00C0096D">
        <w:trPr>
          <w:cantSplit/>
        </w:trPr>
        <w:tc>
          <w:tcPr>
            <w:tcW w:w="0" w:type="auto"/>
            <w:tcBorders>
              <w:top w:val="single" w:sz="4" w:space="0" w:color="A6A6A6" w:themeColor="background1" w:themeShade="A6"/>
              <w:right w:val="single" w:sz="4" w:space="0" w:color="000000" w:themeColor="text1"/>
            </w:tcBorders>
          </w:tcPr>
          <w:p w14:paraId="29167EB5" w14:textId="77777777" w:rsidR="00F34BB9" w:rsidRDefault="00F34BB9" w:rsidP="00F34BB9">
            <w:pPr>
              <w:pStyle w:val="NormalinTable"/>
            </w:pPr>
            <w:r>
              <w:rPr>
                <w:b/>
              </w:rPr>
              <w:t>8104 90 00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07C07E" w14:textId="77777777" w:rsidR="00F34BB9" w:rsidRDefault="00F34BB9" w:rsidP="00F34BB9">
            <w:pPr>
              <w:pStyle w:val="NormalinTable"/>
              <w:tabs>
                <w:tab w:val="left" w:pos="1250"/>
              </w:tabs>
            </w:pPr>
            <w:r>
              <w:t>0.00%</w:t>
            </w:r>
          </w:p>
        </w:tc>
      </w:tr>
      <w:tr w:rsidR="00F34BB9" w14:paraId="2247FA39" w14:textId="77777777" w:rsidTr="00C0096D">
        <w:trPr>
          <w:cantSplit/>
        </w:trPr>
        <w:tc>
          <w:tcPr>
            <w:tcW w:w="0" w:type="auto"/>
            <w:tcBorders>
              <w:top w:val="single" w:sz="4" w:space="0" w:color="A6A6A6" w:themeColor="background1" w:themeShade="A6"/>
              <w:right w:val="single" w:sz="4" w:space="0" w:color="000000" w:themeColor="text1"/>
            </w:tcBorders>
          </w:tcPr>
          <w:p w14:paraId="411229E8" w14:textId="77777777" w:rsidR="00F34BB9" w:rsidRDefault="00F34BB9" w:rsidP="00F34BB9">
            <w:pPr>
              <w:pStyle w:val="NormalinTable"/>
            </w:pPr>
            <w:r>
              <w:rPr>
                <w:b/>
              </w:rPr>
              <w:t>8105 90 00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DE7C00" w14:textId="77777777" w:rsidR="00F34BB9" w:rsidRDefault="00F34BB9" w:rsidP="00F34BB9">
            <w:pPr>
              <w:pStyle w:val="NormalinTable"/>
              <w:tabs>
                <w:tab w:val="left" w:pos="1250"/>
              </w:tabs>
            </w:pPr>
            <w:r>
              <w:t>0.00%</w:t>
            </w:r>
          </w:p>
        </w:tc>
      </w:tr>
      <w:tr w:rsidR="00F34BB9" w14:paraId="20B551D8" w14:textId="77777777" w:rsidTr="00C0096D">
        <w:trPr>
          <w:cantSplit/>
        </w:trPr>
        <w:tc>
          <w:tcPr>
            <w:tcW w:w="0" w:type="auto"/>
            <w:tcBorders>
              <w:top w:val="single" w:sz="4" w:space="0" w:color="A6A6A6" w:themeColor="background1" w:themeShade="A6"/>
              <w:right w:val="single" w:sz="4" w:space="0" w:color="000000" w:themeColor="text1"/>
            </w:tcBorders>
          </w:tcPr>
          <w:p w14:paraId="3E5717AD" w14:textId="77777777" w:rsidR="00F34BB9" w:rsidRDefault="00F34BB9" w:rsidP="00F34BB9">
            <w:pPr>
              <w:pStyle w:val="NormalinTable"/>
            </w:pPr>
            <w:r>
              <w:rPr>
                <w:b/>
              </w:rPr>
              <w:t>8106 00 90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341FD1" w14:textId="77777777" w:rsidR="00F34BB9" w:rsidRDefault="00F34BB9" w:rsidP="00F34BB9">
            <w:pPr>
              <w:pStyle w:val="NormalinTable"/>
              <w:tabs>
                <w:tab w:val="left" w:pos="1250"/>
              </w:tabs>
            </w:pPr>
            <w:r>
              <w:t>0.00%</w:t>
            </w:r>
          </w:p>
        </w:tc>
      </w:tr>
      <w:tr w:rsidR="00F34BB9" w14:paraId="3ABC9729" w14:textId="77777777" w:rsidTr="00C0096D">
        <w:trPr>
          <w:cantSplit/>
        </w:trPr>
        <w:tc>
          <w:tcPr>
            <w:tcW w:w="0" w:type="auto"/>
            <w:tcBorders>
              <w:top w:val="single" w:sz="4" w:space="0" w:color="A6A6A6" w:themeColor="background1" w:themeShade="A6"/>
              <w:right w:val="single" w:sz="4" w:space="0" w:color="000000" w:themeColor="text1"/>
            </w:tcBorders>
          </w:tcPr>
          <w:p w14:paraId="671198CB" w14:textId="77777777" w:rsidR="00F34BB9" w:rsidRDefault="00F34BB9" w:rsidP="00F34BB9">
            <w:pPr>
              <w:pStyle w:val="NormalinTable"/>
            </w:pPr>
            <w:r>
              <w:rPr>
                <w:b/>
              </w:rPr>
              <w:t>8107 20 00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1F8EF8" w14:textId="77777777" w:rsidR="00F34BB9" w:rsidRDefault="00F34BB9" w:rsidP="00F34BB9">
            <w:pPr>
              <w:pStyle w:val="NormalinTable"/>
              <w:tabs>
                <w:tab w:val="left" w:pos="1250"/>
              </w:tabs>
            </w:pPr>
            <w:r>
              <w:t>0.00%</w:t>
            </w:r>
          </w:p>
        </w:tc>
      </w:tr>
      <w:tr w:rsidR="00F34BB9" w14:paraId="6E145DC3" w14:textId="77777777" w:rsidTr="00C0096D">
        <w:trPr>
          <w:cantSplit/>
        </w:trPr>
        <w:tc>
          <w:tcPr>
            <w:tcW w:w="0" w:type="auto"/>
            <w:tcBorders>
              <w:top w:val="single" w:sz="4" w:space="0" w:color="A6A6A6" w:themeColor="background1" w:themeShade="A6"/>
              <w:right w:val="single" w:sz="4" w:space="0" w:color="000000" w:themeColor="text1"/>
            </w:tcBorders>
          </w:tcPr>
          <w:p w14:paraId="6FFFDC47" w14:textId="77777777" w:rsidR="00F34BB9" w:rsidRDefault="00F34BB9" w:rsidP="00F34BB9">
            <w:pPr>
              <w:pStyle w:val="NormalinTable"/>
            </w:pPr>
            <w:r>
              <w:rPr>
                <w:b/>
              </w:rPr>
              <w:lastRenderedPageBreak/>
              <w:t>8107 90 00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B28E92" w14:textId="77777777" w:rsidR="00F34BB9" w:rsidRDefault="00F34BB9" w:rsidP="00F34BB9">
            <w:pPr>
              <w:pStyle w:val="NormalinTable"/>
              <w:tabs>
                <w:tab w:val="left" w:pos="1250"/>
              </w:tabs>
            </w:pPr>
            <w:r>
              <w:t>0.00%</w:t>
            </w:r>
          </w:p>
        </w:tc>
      </w:tr>
      <w:tr w:rsidR="00F34BB9" w14:paraId="48813A9D" w14:textId="77777777" w:rsidTr="00C0096D">
        <w:trPr>
          <w:cantSplit/>
        </w:trPr>
        <w:tc>
          <w:tcPr>
            <w:tcW w:w="0" w:type="auto"/>
            <w:tcBorders>
              <w:top w:val="single" w:sz="4" w:space="0" w:color="A6A6A6" w:themeColor="background1" w:themeShade="A6"/>
              <w:right w:val="single" w:sz="4" w:space="0" w:color="000000" w:themeColor="text1"/>
            </w:tcBorders>
          </w:tcPr>
          <w:p w14:paraId="1E5E032B" w14:textId="77777777" w:rsidR="00F34BB9" w:rsidRDefault="00F34BB9" w:rsidP="00F34BB9">
            <w:pPr>
              <w:pStyle w:val="NormalinTable"/>
            </w:pPr>
            <w:r>
              <w:rPr>
                <w:b/>
              </w:rPr>
              <w:t>8108 00 00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AC4FE1" w14:textId="77777777" w:rsidR="00F34BB9" w:rsidRDefault="00F34BB9" w:rsidP="00F34BB9">
            <w:pPr>
              <w:pStyle w:val="NormalinTable"/>
              <w:tabs>
                <w:tab w:val="left" w:pos="1250"/>
              </w:tabs>
            </w:pPr>
            <w:r>
              <w:t>0.00%</w:t>
            </w:r>
          </w:p>
        </w:tc>
      </w:tr>
      <w:tr w:rsidR="00F34BB9" w14:paraId="7D9D8785" w14:textId="77777777" w:rsidTr="00C0096D">
        <w:trPr>
          <w:cantSplit/>
        </w:trPr>
        <w:tc>
          <w:tcPr>
            <w:tcW w:w="0" w:type="auto"/>
            <w:tcBorders>
              <w:top w:val="single" w:sz="4" w:space="0" w:color="A6A6A6" w:themeColor="background1" w:themeShade="A6"/>
              <w:right w:val="single" w:sz="4" w:space="0" w:color="000000" w:themeColor="text1"/>
            </w:tcBorders>
          </w:tcPr>
          <w:p w14:paraId="20B264A4" w14:textId="77777777" w:rsidR="00F34BB9" w:rsidRDefault="00F34BB9" w:rsidP="00F34BB9">
            <w:pPr>
              <w:pStyle w:val="NormalinTable"/>
            </w:pPr>
            <w:r>
              <w:rPr>
                <w:b/>
              </w:rPr>
              <w:t>8109 20 00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CBA59E" w14:textId="77777777" w:rsidR="00F34BB9" w:rsidRDefault="00F34BB9" w:rsidP="00F34BB9">
            <w:pPr>
              <w:pStyle w:val="NormalinTable"/>
              <w:tabs>
                <w:tab w:val="left" w:pos="1250"/>
              </w:tabs>
            </w:pPr>
            <w:r>
              <w:t>0.00%</w:t>
            </w:r>
          </w:p>
        </w:tc>
      </w:tr>
      <w:tr w:rsidR="00F34BB9" w14:paraId="55906FEB" w14:textId="77777777" w:rsidTr="00C0096D">
        <w:trPr>
          <w:cantSplit/>
        </w:trPr>
        <w:tc>
          <w:tcPr>
            <w:tcW w:w="0" w:type="auto"/>
            <w:tcBorders>
              <w:top w:val="single" w:sz="4" w:space="0" w:color="A6A6A6" w:themeColor="background1" w:themeShade="A6"/>
              <w:right w:val="single" w:sz="4" w:space="0" w:color="000000" w:themeColor="text1"/>
            </w:tcBorders>
          </w:tcPr>
          <w:p w14:paraId="1F64F387" w14:textId="77777777" w:rsidR="00F34BB9" w:rsidRDefault="00F34BB9" w:rsidP="00F34BB9">
            <w:pPr>
              <w:pStyle w:val="NormalinTable"/>
            </w:pPr>
            <w:r>
              <w:rPr>
                <w:b/>
              </w:rPr>
              <w:t>8109 90 00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DF3F68" w14:textId="77777777" w:rsidR="00F34BB9" w:rsidRDefault="00F34BB9" w:rsidP="00F34BB9">
            <w:pPr>
              <w:pStyle w:val="NormalinTable"/>
              <w:tabs>
                <w:tab w:val="left" w:pos="1250"/>
              </w:tabs>
            </w:pPr>
            <w:r>
              <w:t>0.00%</w:t>
            </w:r>
          </w:p>
        </w:tc>
      </w:tr>
      <w:tr w:rsidR="00F34BB9" w14:paraId="35B363C5" w14:textId="77777777" w:rsidTr="00C0096D">
        <w:trPr>
          <w:cantSplit/>
        </w:trPr>
        <w:tc>
          <w:tcPr>
            <w:tcW w:w="0" w:type="auto"/>
            <w:tcBorders>
              <w:top w:val="single" w:sz="4" w:space="0" w:color="A6A6A6" w:themeColor="background1" w:themeShade="A6"/>
              <w:right w:val="single" w:sz="4" w:space="0" w:color="000000" w:themeColor="text1"/>
            </w:tcBorders>
          </w:tcPr>
          <w:p w14:paraId="21225D05" w14:textId="77777777" w:rsidR="00F34BB9" w:rsidRDefault="00F34BB9" w:rsidP="00F34BB9">
            <w:pPr>
              <w:pStyle w:val="NormalinTable"/>
            </w:pPr>
            <w:r>
              <w:rPr>
                <w:b/>
              </w:rPr>
              <w:t>8110 10 00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5749B4" w14:textId="77777777" w:rsidR="00F34BB9" w:rsidRDefault="00F34BB9" w:rsidP="00F34BB9">
            <w:pPr>
              <w:pStyle w:val="NormalinTable"/>
              <w:tabs>
                <w:tab w:val="left" w:pos="1250"/>
              </w:tabs>
            </w:pPr>
            <w:r>
              <w:t>0.00%</w:t>
            </w:r>
          </w:p>
        </w:tc>
      </w:tr>
      <w:tr w:rsidR="00F34BB9" w14:paraId="78254BFA" w14:textId="77777777" w:rsidTr="00C0096D">
        <w:trPr>
          <w:cantSplit/>
        </w:trPr>
        <w:tc>
          <w:tcPr>
            <w:tcW w:w="0" w:type="auto"/>
            <w:tcBorders>
              <w:top w:val="single" w:sz="4" w:space="0" w:color="A6A6A6" w:themeColor="background1" w:themeShade="A6"/>
              <w:right w:val="single" w:sz="4" w:space="0" w:color="000000" w:themeColor="text1"/>
            </w:tcBorders>
          </w:tcPr>
          <w:p w14:paraId="3E074D31" w14:textId="77777777" w:rsidR="00F34BB9" w:rsidRDefault="00F34BB9" w:rsidP="00F34BB9">
            <w:pPr>
              <w:pStyle w:val="NormalinTable"/>
            </w:pPr>
            <w:r>
              <w:rPr>
                <w:b/>
              </w:rPr>
              <w:t>8110 90 00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9155C" w14:textId="77777777" w:rsidR="00F34BB9" w:rsidRDefault="00F34BB9" w:rsidP="00F34BB9">
            <w:pPr>
              <w:pStyle w:val="NormalinTable"/>
              <w:tabs>
                <w:tab w:val="left" w:pos="1250"/>
              </w:tabs>
            </w:pPr>
            <w:r>
              <w:t>0.00%</w:t>
            </w:r>
          </w:p>
        </w:tc>
      </w:tr>
      <w:tr w:rsidR="00F34BB9" w14:paraId="072C0DAB" w14:textId="77777777" w:rsidTr="00C0096D">
        <w:trPr>
          <w:cantSplit/>
        </w:trPr>
        <w:tc>
          <w:tcPr>
            <w:tcW w:w="0" w:type="auto"/>
            <w:tcBorders>
              <w:top w:val="single" w:sz="4" w:space="0" w:color="A6A6A6" w:themeColor="background1" w:themeShade="A6"/>
              <w:right w:val="single" w:sz="4" w:space="0" w:color="000000" w:themeColor="text1"/>
            </w:tcBorders>
          </w:tcPr>
          <w:p w14:paraId="49E0A2B1" w14:textId="77777777" w:rsidR="00F34BB9" w:rsidRDefault="00F34BB9" w:rsidP="00F34BB9">
            <w:pPr>
              <w:pStyle w:val="NormalinTable"/>
            </w:pPr>
            <w:r>
              <w:rPr>
                <w:b/>
              </w:rPr>
              <w:t>8111 00 90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CE374B" w14:textId="77777777" w:rsidR="00F34BB9" w:rsidRDefault="00F34BB9" w:rsidP="00F34BB9">
            <w:pPr>
              <w:pStyle w:val="NormalinTable"/>
              <w:tabs>
                <w:tab w:val="left" w:pos="1250"/>
              </w:tabs>
            </w:pPr>
            <w:r>
              <w:t>0.00%</w:t>
            </w:r>
          </w:p>
        </w:tc>
      </w:tr>
      <w:tr w:rsidR="00F34BB9" w14:paraId="15B64A12" w14:textId="77777777" w:rsidTr="00C0096D">
        <w:trPr>
          <w:cantSplit/>
        </w:trPr>
        <w:tc>
          <w:tcPr>
            <w:tcW w:w="0" w:type="auto"/>
            <w:tcBorders>
              <w:top w:val="single" w:sz="4" w:space="0" w:color="A6A6A6" w:themeColor="background1" w:themeShade="A6"/>
              <w:right w:val="single" w:sz="4" w:space="0" w:color="000000" w:themeColor="text1"/>
            </w:tcBorders>
          </w:tcPr>
          <w:p w14:paraId="40150F4B" w14:textId="77777777" w:rsidR="00F34BB9" w:rsidRDefault="00F34BB9" w:rsidP="00F34BB9">
            <w:pPr>
              <w:pStyle w:val="NormalinTable"/>
            </w:pPr>
            <w:r>
              <w:rPr>
                <w:b/>
              </w:rPr>
              <w:t>8112 19 00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F8969A" w14:textId="77777777" w:rsidR="00F34BB9" w:rsidRDefault="00F34BB9" w:rsidP="00F34BB9">
            <w:pPr>
              <w:pStyle w:val="NormalinTable"/>
              <w:tabs>
                <w:tab w:val="left" w:pos="1250"/>
              </w:tabs>
            </w:pPr>
            <w:r>
              <w:t>0.00%</w:t>
            </w:r>
          </w:p>
        </w:tc>
      </w:tr>
      <w:tr w:rsidR="00F34BB9" w14:paraId="40EADB94" w14:textId="77777777" w:rsidTr="00C0096D">
        <w:trPr>
          <w:cantSplit/>
        </w:trPr>
        <w:tc>
          <w:tcPr>
            <w:tcW w:w="0" w:type="auto"/>
            <w:tcBorders>
              <w:top w:val="single" w:sz="4" w:space="0" w:color="A6A6A6" w:themeColor="background1" w:themeShade="A6"/>
              <w:right w:val="single" w:sz="4" w:space="0" w:color="000000" w:themeColor="text1"/>
            </w:tcBorders>
          </w:tcPr>
          <w:p w14:paraId="0D4449E5" w14:textId="77777777" w:rsidR="00F34BB9" w:rsidRDefault="00F34BB9" w:rsidP="00F34BB9">
            <w:pPr>
              <w:pStyle w:val="NormalinTable"/>
            </w:pPr>
            <w:r>
              <w:rPr>
                <w:b/>
              </w:rPr>
              <w:t>8112 21 90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D386E6" w14:textId="77777777" w:rsidR="00F34BB9" w:rsidRDefault="00F34BB9" w:rsidP="00F34BB9">
            <w:pPr>
              <w:pStyle w:val="NormalinTable"/>
              <w:tabs>
                <w:tab w:val="left" w:pos="1250"/>
              </w:tabs>
            </w:pPr>
            <w:r>
              <w:t>0.00%</w:t>
            </w:r>
          </w:p>
        </w:tc>
      </w:tr>
      <w:tr w:rsidR="00F34BB9" w14:paraId="460C5FA7" w14:textId="77777777" w:rsidTr="00C0096D">
        <w:trPr>
          <w:cantSplit/>
        </w:trPr>
        <w:tc>
          <w:tcPr>
            <w:tcW w:w="0" w:type="auto"/>
            <w:tcBorders>
              <w:top w:val="single" w:sz="4" w:space="0" w:color="A6A6A6" w:themeColor="background1" w:themeShade="A6"/>
              <w:right w:val="single" w:sz="4" w:space="0" w:color="000000" w:themeColor="text1"/>
            </w:tcBorders>
          </w:tcPr>
          <w:p w14:paraId="0CF6952F" w14:textId="77777777" w:rsidR="00F34BB9" w:rsidRDefault="00F34BB9" w:rsidP="00F34BB9">
            <w:pPr>
              <w:pStyle w:val="NormalinTable"/>
            </w:pPr>
            <w:r>
              <w:rPr>
                <w:b/>
              </w:rPr>
              <w:t>8112 29 00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C5EC6F" w14:textId="77777777" w:rsidR="00F34BB9" w:rsidRDefault="00F34BB9" w:rsidP="00F34BB9">
            <w:pPr>
              <w:pStyle w:val="NormalinTable"/>
              <w:tabs>
                <w:tab w:val="left" w:pos="1250"/>
              </w:tabs>
            </w:pPr>
            <w:r>
              <w:t>0.00%</w:t>
            </w:r>
          </w:p>
        </w:tc>
      </w:tr>
      <w:tr w:rsidR="00F34BB9" w14:paraId="298F1310" w14:textId="77777777" w:rsidTr="00C0096D">
        <w:trPr>
          <w:cantSplit/>
        </w:trPr>
        <w:tc>
          <w:tcPr>
            <w:tcW w:w="0" w:type="auto"/>
            <w:tcBorders>
              <w:top w:val="single" w:sz="4" w:space="0" w:color="A6A6A6" w:themeColor="background1" w:themeShade="A6"/>
              <w:right w:val="single" w:sz="4" w:space="0" w:color="000000" w:themeColor="text1"/>
            </w:tcBorders>
          </w:tcPr>
          <w:p w14:paraId="63BE50EC" w14:textId="77777777" w:rsidR="00F34BB9" w:rsidRDefault="00F34BB9" w:rsidP="00F34BB9">
            <w:pPr>
              <w:pStyle w:val="NormalinTable"/>
            </w:pPr>
            <w:r>
              <w:rPr>
                <w:b/>
              </w:rPr>
              <w:t>8112 51 00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3363F9" w14:textId="77777777" w:rsidR="00F34BB9" w:rsidRDefault="00F34BB9" w:rsidP="00F34BB9">
            <w:pPr>
              <w:pStyle w:val="NormalinTable"/>
              <w:tabs>
                <w:tab w:val="left" w:pos="1250"/>
              </w:tabs>
            </w:pPr>
            <w:r>
              <w:t>0.00%</w:t>
            </w:r>
          </w:p>
        </w:tc>
      </w:tr>
      <w:tr w:rsidR="00F34BB9" w14:paraId="06FCBBA3" w14:textId="77777777" w:rsidTr="00C0096D">
        <w:trPr>
          <w:cantSplit/>
        </w:trPr>
        <w:tc>
          <w:tcPr>
            <w:tcW w:w="0" w:type="auto"/>
            <w:tcBorders>
              <w:top w:val="single" w:sz="4" w:space="0" w:color="A6A6A6" w:themeColor="background1" w:themeShade="A6"/>
              <w:right w:val="single" w:sz="4" w:space="0" w:color="000000" w:themeColor="text1"/>
            </w:tcBorders>
          </w:tcPr>
          <w:p w14:paraId="70DB0ADA" w14:textId="77777777" w:rsidR="00F34BB9" w:rsidRDefault="00F34BB9" w:rsidP="00F34BB9">
            <w:pPr>
              <w:pStyle w:val="NormalinTable"/>
            </w:pPr>
            <w:r>
              <w:rPr>
                <w:b/>
              </w:rPr>
              <w:t>8112 59 00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3C3652" w14:textId="77777777" w:rsidR="00F34BB9" w:rsidRDefault="00F34BB9" w:rsidP="00F34BB9">
            <w:pPr>
              <w:pStyle w:val="NormalinTable"/>
              <w:tabs>
                <w:tab w:val="left" w:pos="1250"/>
              </w:tabs>
            </w:pPr>
            <w:r>
              <w:t>0.00%</w:t>
            </w:r>
          </w:p>
        </w:tc>
      </w:tr>
      <w:tr w:rsidR="00F34BB9" w14:paraId="0C3CBB87" w14:textId="77777777" w:rsidTr="00C0096D">
        <w:trPr>
          <w:cantSplit/>
        </w:trPr>
        <w:tc>
          <w:tcPr>
            <w:tcW w:w="0" w:type="auto"/>
            <w:tcBorders>
              <w:top w:val="single" w:sz="4" w:space="0" w:color="A6A6A6" w:themeColor="background1" w:themeShade="A6"/>
              <w:right w:val="single" w:sz="4" w:space="0" w:color="000000" w:themeColor="text1"/>
            </w:tcBorders>
          </w:tcPr>
          <w:p w14:paraId="28B71982" w14:textId="77777777" w:rsidR="00F34BB9" w:rsidRDefault="00F34BB9" w:rsidP="00F34BB9">
            <w:pPr>
              <w:pStyle w:val="NormalinTable"/>
            </w:pPr>
            <w:r>
              <w:rPr>
                <w:b/>
              </w:rPr>
              <w:t>8112 92 10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5A5A09" w14:textId="77777777" w:rsidR="00F34BB9" w:rsidRDefault="00F34BB9" w:rsidP="00F34BB9">
            <w:pPr>
              <w:pStyle w:val="NormalinTable"/>
              <w:tabs>
                <w:tab w:val="left" w:pos="1250"/>
              </w:tabs>
            </w:pPr>
            <w:r>
              <w:t>0.00%</w:t>
            </w:r>
          </w:p>
        </w:tc>
      </w:tr>
      <w:tr w:rsidR="00F34BB9" w14:paraId="25FDB49D" w14:textId="77777777" w:rsidTr="00C0096D">
        <w:trPr>
          <w:cantSplit/>
        </w:trPr>
        <w:tc>
          <w:tcPr>
            <w:tcW w:w="0" w:type="auto"/>
            <w:tcBorders>
              <w:top w:val="single" w:sz="4" w:space="0" w:color="A6A6A6" w:themeColor="background1" w:themeShade="A6"/>
              <w:right w:val="single" w:sz="4" w:space="0" w:color="000000" w:themeColor="text1"/>
            </w:tcBorders>
          </w:tcPr>
          <w:p w14:paraId="10F2DC9F" w14:textId="77777777" w:rsidR="00F34BB9" w:rsidRDefault="00F34BB9" w:rsidP="00F34BB9">
            <w:pPr>
              <w:pStyle w:val="NormalinTable"/>
            </w:pPr>
            <w:r>
              <w:rPr>
                <w:b/>
              </w:rPr>
              <w:t>8112 92 31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068A8A" w14:textId="77777777" w:rsidR="00F34BB9" w:rsidRDefault="00F34BB9" w:rsidP="00F34BB9">
            <w:pPr>
              <w:pStyle w:val="NormalinTable"/>
              <w:tabs>
                <w:tab w:val="left" w:pos="1250"/>
              </w:tabs>
            </w:pPr>
            <w:r>
              <w:t>0.00%</w:t>
            </w:r>
          </w:p>
        </w:tc>
      </w:tr>
      <w:tr w:rsidR="00F34BB9" w14:paraId="597B9241" w14:textId="77777777" w:rsidTr="00C0096D">
        <w:trPr>
          <w:cantSplit/>
        </w:trPr>
        <w:tc>
          <w:tcPr>
            <w:tcW w:w="0" w:type="auto"/>
            <w:tcBorders>
              <w:top w:val="single" w:sz="4" w:space="0" w:color="A6A6A6" w:themeColor="background1" w:themeShade="A6"/>
              <w:right w:val="single" w:sz="4" w:space="0" w:color="000000" w:themeColor="text1"/>
            </w:tcBorders>
          </w:tcPr>
          <w:p w14:paraId="1106B4C5" w14:textId="77777777" w:rsidR="00F34BB9" w:rsidRDefault="00F34BB9" w:rsidP="00F34BB9">
            <w:pPr>
              <w:pStyle w:val="NormalinTable"/>
            </w:pPr>
            <w:r>
              <w:rPr>
                <w:b/>
              </w:rPr>
              <w:t>8112 92 81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5192DA" w14:textId="77777777" w:rsidR="00F34BB9" w:rsidRDefault="00F34BB9" w:rsidP="00F34BB9">
            <w:pPr>
              <w:pStyle w:val="NormalinTable"/>
              <w:tabs>
                <w:tab w:val="left" w:pos="1250"/>
              </w:tabs>
            </w:pPr>
            <w:r>
              <w:t>0.00%</w:t>
            </w:r>
          </w:p>
        </w:tc>
      </w:tr>
      <w:tr w:rsidR="00F34BB9" w14:paraId="7B92877E" w14:textId="77777777" w:rsidTr="00C0096D">
        <w:trPr>
          <w:cantSplit/>
        </w:trPr>
        <w:tc>
          <w:tcPr>
            <w:tcW w:w="0" w:type="auto"/>
            <w:tcBorders>
              <w:top w:val="single" w:sz="4" w:space="0" w:color="A6A6A6" w:themeColor="background1" w:themeShade="A6"/>
              <w:right w:val="single" w:sz="4" w:space="0" w:color="000000" w:themeColor="text1"/>
            </w:tcBorders>
          </w:tcPr>
          <w:p w14:paraId="74A6B861" w14:textId="77777777" w:rsidR="00F34BB9" w:rsidRDefault="00F34BB9" w:rsidP="00F34BB9">
            <w:pPr>
              <w:pStyle w:val="NormalinTable"/>
            </w:pPr>
            <w:r>
              <w:rPr>
                <w:b/>
              </w:rPr>
              <w:t>8112 92 89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FC493D" w14:textId="77777777" w:rsidR="00F34BB9" w:rsidRDefault="00F34BB9" w:rsidP="00F34BB9">
            <w:pPr>
              <w:pStyle w:val="NormalinTable"/>
              <w:tabs>
                <w:tab w:val="left" w:pos="1250"/>
              </w:tabs>
            </w:pPr>
            <w:r>
              <w:t>0.00%</w:t>
            </w:r>
          </w:p>
        </w:tc>
      </w:tr>
      <w:tr w:rsidR="00F34BB9" w14:paraId="754A5681" w14:textId="77777777" w:rsidTr="00C0096D">
        <w:trPr>
          <w:cantSplit/>
        </w:trPr>
        <w:tc>
          <w:tcPr>
            <w:tcW w:w="0" w:type="auto"/>
            <w:tcBorders>
              <w:top w:val="single" w:sz="4" w:space="0" w:color="A6A6A6" w:themeColor="background1" w:themeShade="A6"/>
              <w:right w:val="single" w:sz="4" w:space="0" w:color="000000" w:themeColor="text1"/>
            </w:tcBorders>
          </w:tcPr>
          <w:p w14:paraId="3F64E0EA" w14:textId="77777777" w:rsidR="00F34BB9" w:rsidRDefault="00F34BB9" w:rsidP="00F34BB9">
            <w:pPr>
              <w:pStyle w:val="NormalinTable"/>
            </w:pPr>
            <w:r>
              <w:rPr>
                <w:b/>
              </w:rPr>
              <w:t>8112 92 95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153977" w14:textId="77777777" w:rsidR="00F34BB9" w:rsidRDefault="00F34BB9" w:rsidP="00F34BB9">
            <w:pPr>
              <w:pStyle w:val="NormalinTable"/>
              <w:tabs>
                <w:tab w:val="left" w:pos="1250"/>
              </w:tabs>
            </w:pPr>
            <w:r>
              <w:t>0.00%</w:t>
            </w:r>
          </w:p>
        </w:tc>
      </w:tr>
      <w:tr w:rsidR="00F34BB9" w14:paraId="3CB36B1F" w14:textId="77777777" w:rsidTr="00C0096D">
        <w:trPr>
          <w:cantSplit/>
        </w:trPr>
        <w:tc>
          <w:tcPr>
            <w:tcW w:w="0" w:type="auto"/>
            <w:tcBorders>
              <w:top w:val="single" w:sz="4" w:space="0" w:color="A6A6A6" w:themeColor="background1" w:themeShade="A6"/>
              <w:right w:val="single" w:sz="4" w:space="0" w:color="000000" w:themeColor="text1"/>
            </w:tcBorders>
          </w:tcPr>
          <w:p w14:paraId="3FE58F9F" w14:textId="77777777" w:rsidR="00F34BB9" w:rsidRDefault="00F34BB9" w:rsidP="00F34BB9">
            <w:pPr>
              <w:pStyle w:val="NormalinTable"/>
            </w:pPr>
            <w:r>
              <w:rPr>
                <w:b/>
              </w:rPr>
              <w:t>8112 99 00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C38ADF" w14:textId="77777777" w:rsidR="00F34BB9" w:rsidRDefault="00F34BB9" w:rsidP="00F34BB9">
            <w:pPr>
              <w:pStyle w:val="NormalinTable"/>
              <w:tabs>
                <w:tab w:val="left" w:pos="1250"/>
              </w:tabs>
            </w:pPr>
            <w:r>
              <w:t>0.00%</w:t>
            </w:r>
          </w:p>
        </w:tc>
      </w:tr>
      <w:tr w:rsidR="00F34BB9" w14:paraId="67B4696A" w14:textId="77777777" w:rsidTr="00C0096D">
        <w:trPr>
          <w:cantSplit/>
        </w:trPr>
        <w:tc>
          <w:tcPr>
            <w:tcW w:w="0" w:type="auto"/>
            <w:tcBorders>
              <w:top w:val="single" w:sz="4" w:space="0" w:color="A6A6A6" w:themeColor="background1" w:themeShade="A6"/>
              <w:right w:val="single" w:sz="4" w:space="0" w:color="000000" w:themeColor="text1"/>
            </w:tcBorders>
          </w:tcPr>
          <w:p w14:paraId="4A21637F" w14:textId="77777777" w:rsidR="00F34BB9" w:rsidRDefault="00F34BB9" w:rsidP="00F34BB9">
            <w:pPr>
              <w:pStyle w:val="NormalinTable"/>
            </w:pPr>
            <w:r>
              <w:rPr>
                <w:b/>
              </w:rPr>
              <w:t>8113 00 20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F2D3CD" w14:textId="77777777" w:rsidR="00F34BB9" w:rsidRDefault="00F34BB9" w:rsidP="00F34BB9">
            <w:pPr>
              <w:pStyle w:val="NormalinTable"/>
              <w:tabs>
                <w:tab w:val="left" w:pos="1250"/>
              </w:tabs>
            </w:pPr>
            <w:r>
              <w:t>0.00%</w:t>
            </w:r>
          </w:p>
        </w:tc>
      </w:tr>
      <w:tr w:rsidR="00F34BB9" w14:paraId="5A10663A" w14:textId="77777777" w:rsidTr="00C0096D">
        <w:trPr>
          <w:cantSplit/>
        </w:trPr>
        <w:tc>
          <w:tcPr>
            <w:tcW w:w="0" w:type="auto"/>
            <w:tcBorders>
              <w:top w:val="single" w:sz="4" w:space="0" w:color="A6A6A6" w:themeColor="background1" w:themeShade="A6"/>
              <w:right w:val="single" w:sz="4" w:space="0" w:color="000000" w:themeColor="text1"/>
            </w:tcBorders>
          </w:tcPr>
          <w:p w14:paraId="0F3CF0C9" w14:textId="77777777" w:rsidR="00F34BB9" w:rsidRDefault="00F34BB9" w:rsidP="00F34BB9">
            <w:pPr>
              <w:pStyle w:val="NormalinTable"/>
            </w:pPr>
            <w:r>
              <w:rPr>
                <w:b/>
              </w:rPr>
              <w:t>8113 00 90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EE0A5D" w14:textId="77777777" w:rsidR="00F34BB9" w:rsidRDefault="00F34BB9" w:rsidP="00F34BB9">
            <w:pPr>
              <w:pStyle w:val="NormalinTable"/>
              <w:tabs>
                <w:tab w:val="left" w:pos="1250"/>
              </w:tabs>
            </w:pPr>
            <w:r>
              <w:t>0.00%</w:t>
            </w:r>
          </w:p>
        </w:tc>
      </w:tr>
      <w:tr w:rsidR="00F34BB9" w14:paraId="33FDC721" w14:textId="77777777" w:rsidTr="00C0096D">
        <w:trPr>
          <w:cantSplit/>
        </w:trPr>
        <w:tc>
          <w:tcPr>
            <w:tcW w:w="0" w:type="auto"/>
            <w:tcBorders>
              <w:top w:val="single" w:sz="4" w:space="0" w:color="A6A6A6" w:themeColor="background1" w:themeShade="A6"/>
              <w:right w:val="single" w:sz="4" w:space="0" w:color="000000" w:themeColor="text1"/>
            </w:tcBorders>
          </w:tcPr>
          <w:p w14:paraId="422EB41C" w14:textId="77777777" w:rsidR="00F34BB9" w:rsidRDefault="00F34BB9" w:rsidP="00F34BB9">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C06560" w14:textId="77777777" w:rsidR="00F34BB9" w:rsidRDefault="00F34BB9" w:rsidP="00F34BB9">
            <w:pPr>
              <w:pStyle w:val="NormalinTable"/>
              <w:tabs>
                <w:tab w:val="left" w:pos="1250"/>
              </w:tabs>
            </w:pPr>
            <w:r>
              <w:t>0.00%</w:t>
            </w:r>
          </w:p>
        </w:tc>
      </w:tr>
      <w:tr w:rsidR="00F34BB9" w14:paraId="1B297FC1" w14:textId="77777777" w:rsidTr="00C0096D">
        <w:trPr>
          <w:cantSplit/>
        </w:trPr>
        <w:tc>
          <w:tcPr>
            <w:tcW w:w="0" w:type="auto"/>
            <w:tcBorders>
              <w:top w:val="single" w:sz="4" w:space="0" w:color="A6A6A6" w:themeColor="background1" w:themeShade="A6"/>
              <w:right w:val="single" w:sz="4" w:space="0" w:color="000000" w:themeColor="text1"/>
            </w:tcBorders>
          </w:tcPr>
          <w:p w14:paraId="29CCF9C2" w14:textId="77777777" w:rsidR="00F34BB9" w:rsidRDefault="00F34BB9" w:rsidP="00F34BB9">
            <w:pPr>
              <w:pStyle w:val="NormalinTable"/>
            </w:pPr>
            <w:r>
              <w:rPr>
                <w:b/>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9646DE" w14:textId="77777777" w:rsidR="00F34BB9" w:rsidRDefault="00F34BB9" w:rsidP="00F34BB9">
            <w:pPr>
              <w:pStyle w:val="NormalinTable"/>
              <w:tabs>
                <w:tab w:val="left" w:pos="1250"/>
              </w:tabs>
            </w:pPr>
            <w:r>
              <w:t>0.00%</w:t>
            </w:r>
          </w:p>
        </w:tc>
      </w:tr>
      <w:tr w:rsidR="00F34BB9" w14:paraId="4A185F92" w14:textId="77777777" w:rsidTr="00C0096D">
        <w:trPr>
          <w:cantSplit/>
        </w:trPr>
        <w:tc>
          <w:tcPr>
            <w:tcW w:w="0" w:type="auto"/>
            <w:tcBorders>
              <w:top w:val="single" w:sz="4" w:space="0" w:color="A6A6A6" w:themeColor="background1" w:themeShade="A6"/>
              <w:right w:val="single" w:sz="4" w:space="0" w:color="000000" w:themeColor="text1"/>
            </w:tcBorders>
          </w:tcPr>
          <w:p w14:paraId="2216BF12" w14:textId="77777777" w:rsidR="00F34BB9" w:rsidRDefault="00F34BB9" w:rsidP="00F34BB9">
            <w:pPr>
              <w:pStyle w:val="NormalinTable"/>
            </w:pPr>
            <w:r>
              <w:rPr>
                <w:b/>
              </w:rPr>
              <w:t>8401 00 00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ACD29B" w14:textId="77777777" w:rsidR="00F34BB9" w:rsidRDefault="00F34BB9" w:rsidP="00F34BB9">
            <w:pPr>
              <w:pStyle w:val="NormalinTable"/>
              <w:tabs>
                <w:tab w:val="left" w:pos="1250"/>
              </w:tabs>
            </w:pPr>
            <w:r>
              <w:t>0.00%</w:t>
            </w:r>
          </w:p>
        </w:tc>
      </w:tr>
      <w:tr w:rsidR="00F34BB9" w14:paraId="7230B631" w14:textId="77777777" w:rsidTr="00C0096D">
        <w:trPr>
          <w:cantSplit/>
        </w:trPr>
        <w:tc>
          <w:tcPr>
            <w:tcW w:w="0" w:type="auto"/>
            <w:tcBorders>
              <w:top w:val="single" w:sz="4" w:space="0" w:color="A6A6A6" w:themeColor="background1" w:themeShade="A6"/>
              <w:right w:val="single" w:sz="4" w:space="0" w:color="000000" w:themeColor="text1"/>
            </w:tcBorders>
          </w:tcPr>
          <w:p w14:paraId="24174705" w14:textId="77777777" w:rsidR="00F34BB9" w:rsidRDefault="00F34BB9" w:rsidP="00F34BB9">
            <w:pPr>
              <w:pStyle w:val="NormalinTable"/>
            </w:pPr>
            <w:r>
              <w:rPr>
                <w:b/>
              </w:rPr>
              <w:t>8402 00 00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0C62A2" w14:textId="77777777" w:rsidR="00F34BB9" w:rsidRDefault="00F34BB9" w:rsidP="00F34BB9">
            <w:pPr>
              <w:pStyle w:val="NormalinTable"/>
              <w:tabs>
                <w:tab w:val="left" w:pos="1250"/>
              </w:tabs>
            </w:pPr>
            <w:r>
              <w:t>0.00%</w:t>
            </w:r>
          </w:p>
        </w:tc>
      </w:tr>
      <w:tr w:rsidR="00F34BB9" w14:paraId="09011CA3" w14:textId="77777777" w:rsidTr="00C0096D">
        <w:trPr>
          <w:cantSplit/>
        </w:trPr>
        <w:tc>
          <w:tcPr>
            <w:tcW w:w="0" w:type="auto"/>
            <w:tcBorders>
              <w:top w:val="single" w:sz="4" w:space="0" w:color="A6A6A6" w:themeColor="background1" w:themeShade="A6"/>
              <w:right w:val="single" w:sz="4" w:space="0" w:color="000000" w:themeColor="text1"/>
            </w:tcBorders>
          </w:tcPr>
          <w:p w14:paraId="51CA71BB" w14:textId="77777777" w:rsidR="00F34BB9" w:rsidRDefault="00F34BB9" w:rsidP="00F34BB9">
            <w:pPr>
              <w:pStyle w:val="NormalinTable"/>
            </w:pPr>
            <w:r>
              <w:rPr>
                <w:b/>
              </w:rPr>
              <w:t>8403 00 00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79FD8E" w14:textId="77777777" w:rsidR="00F34BB9" w:rsidRDefault="00F34BB9" w:rsidP="00F34BB9">
            <w:pPr>
              <w:pStyle w:val="NormalinTable"/>
              <w:tabs>
                <w:tab w:val="left" w:pos="1250"/>
              </w:tabs>
            </w:pPr>
            <w:r>
              <w:t>0.00%</w:t>
            </w:r>
          </w:p>
        </w:tc>
      </w:tr>
      <w:tr w:rsidR="00F34BB9" w14:paraId="289EB901" w14:textId="77777777" w:rsidTr="00C0096D">
        <w:trPr>
          <w:cantSplit/>
        </w:trPr>
        <w:tc>
          <w:tcPr>
            <w:tcW w:w="0" w:type="auto"/>
            <w:tcBorders>
              <w:top w:val="single" w:sz="4" w:space="0" w:color="A6A6A6" w:themeColor="background1" w:themeShade="A6"/>
              <w:right w:val="single" w:sz="4" w:space="0" w:color="000000" w:themeColor="text1"/>
            </w:tcBorders>
          </w:tcPr>
          <w:p w14:paraId="0AB449D9" w14:textId="77777777" w:rsidR="00F34BB9" w:rsidRDefault="00F34BB9" w:rsidP="00F34BB9">
            <w:pPr>
              <w:pStyle w:val="NormalinTable"/>
            </w:pPr>
            <w:r>
              <w:rPr>
                <w:b/>
              </w:rPr>
              <w:t>8404 00 00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81B8E3" w14:textId="77777777" w:rsidR="00F34BB9" w:rsidRDefault="00F34BB9" w:rsidP="00F34BB9">
            <w:pPr>
              <w:pStyle w:val="NormalinTable"/>
              <w:tabs>
                <w:tab w:val="left" w:pos="1250"/>
              </w:tabs>
            </w:pPr>
            <w:r>
              <w:t>0.00%</w:t>
            </w:r>
          </w:p>
        </w:tc>
      </w:tr>
      <w:tr w:rsidR="00F34BB9" w14:paraId="00B90281" w14:textId="77777777" w:rsidTr="00C0096D">
        <w:trPr>
          <w:cantSplit/>
        </w:trPr>
        <w:tc>
          <w:tcPr>
            <w:tcW w:w="0" w:type="auto"/>
            <w:tcBorders>
              <w:top w:val="single" w:sz="4" w:space="0" w:color="A6A6A6" w:themeColor="background1" w:themeShade="A6"/>
              <w:right w:val="single" w:sz="4" w:space="0" w:color="000000" w:themeColor="text1"/>
            </w:tcBorders>
          </w:tcPr>
          <w:p w14:paraId="6C2C1B5A" w14:textId="77777777" w:rsidR="00F34BB9" w:rsidRDefault="00F34BB9" w:rsidP="00F34BB9">
            <w:pPr>
              <w:pStyle w:val="NormalinTable"/>
            </w:pPr>
            <w:r>
              <w:rPr>
                <w:b/>
              </w:rPr>
              <w:t>8405 00 00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222A2D" w14:textId="77777777" w:rsidR="00F34BB9" w:rsidRDefault="00F34BB9" w:rsidP="00F34BB9">
            <w:pPr>
              <w:pStyle w:val="NormalinTable"/>
              <w:tabs>
                <w:tab w:val="left" w:pos="1250"/>
              </w:tabs>
            </w:pPr>
            <w:r>
              <w:t>0.00%</w:t>
            </w:r>
          </w:p>
        </w:tc>
      </w:tr>
      <w:tr w:rsidR="00F34BB9" w14:paraId="367600FB" w14:textId="77777777" w:rsidTr="00C0096D">
        <w:trPr>
          <w:cantSplit/>
        </w:trPr>
        <w:tc>
          <w:tcPr>
            <w:tcW w:w="0" w:type="auto"/>
            <w:tcBorders>
              <w:top w:val="single" w:sz="4" w:space="0" w:color="A6A6A6" w:themeColor="background1" w:themeShade="A6"/>
              <w:right w:val="single" w:sz="4" w:space="0" w:color="000000" w:themeColor="text1"/>
            </w:tcBorders>
          </w:tcPr>
          <w:p w14:paraId="54A1AF9B" w14:textId="77777777" w:rsidR="00F34BB9" w:rsidRDefault="00F34BB9" w:rsidP="00F34BB9">
            <w:pPr>
              <w:pStyle w:val="NormalinTable"/>
            </w:pPr>
            <w:r>
              <w:rPr>
                <w:b/>
              </w:rPr>
              <w:t>8406 00 00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DAB59C" w14:textId="77777777" w:rsidR="00F34BB9" w:rsidRDefault="00F34BB9" w:rsidP="00F34BB9">
            <w:pPr>
              <w:pStyle w:val="NormalinTable"/>
              <w:tabs>
                <w:tab w:val="left" w:pos="1250"/>
              </w:tabs>
            </w:pPr>
            <w:r>
              <w:t>0.00%</w:t>
            </w:r>
          </w:p>
        </w:tc>
      </w:tr>
      <w:tr w:rsidR="00F34BB9" w14:paraId="74B55BF5" w14:textId="77777777" w:rsidTr="00C0096D">
        <w:trPr>
          <w:cantSplit/>
        </w:trPr>
        <w:tc>
          <w:tcPr>
            <w:tcW w:w="0" w:type="auto"/>
            <w:tcBorders>
              <w:top w:val="single" w:sz="4" w:space="0" w:color="A6A6A6" w:themeColor="background1" w:themeShade="A6"/>
              <w:right w:val="single" w:sz="4" w:space="0" w:color="000000" w:themeColor="text1"/>
            </w:tcBorders>
          </w:tcPr>
          <w:p w14:paraId="681078D2" w14:textId="77777777" w:rsidR="00F34BB9" w:rsidRDefault="00F34BB9" w:rsidP="00F34BB9">
            <w:pPr>
              <w:pStyle w:val="NormalinTable"/>
            </w:pPr>
            <w:r>
              <w:rPr>
                <w:b/>
              </w:rPr>
              <w:t>8407 00 00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F7EFBF" w14:textId="77777777" w:rsidR="00F34BB9" w:rsidRDefault="00F34BB9" w:rsidP="00F34BB9">
            <w:pPr>
              <w:pStyle w:val="NormalinTable"/>
              <w:tabs>
                <w:tab w:val="left" w:pos="1250"/>
              </w:tabs>
            </w:pPr>
            <w:r>
              <w:t>0.00%</w:t>
            </w:r>
          </w:p>
        </w:tc>
      </w:tr>
      <w:tr w:rsidR="00F34BB9" w14:paraId="01ACD365" w14:textId="77777777" w:rsidTr="00C0096D">
        <w:trPr>
          <w:cantSplit/>
        </w:trPr>
        <w:tc>
          <w:tcPr>
            <w:tcW w:w="0" w:type="auto"/>
            <w:tcBorders>
              <w:top w:val="single" w:sz="4" w:space="0" w:color="A6A6A6" w:themeColor="background1" w:themeShade="A6"/>
              <w:right w:val="single" w:sz="4" w:space="0" w:color="000000" w:themeColor="text1"/>
            </w:tcBorders>
          </w:tcPr>
          <w:p w14:paraId="6C95C395" w14:textId="77777777" w:rsidR="00F34BB9" w:rsidRDefault="00F34BB9" w:rsidP="00F34BB9">
            <w:pPr>
              <w:pStyle w:val="NormalinTable"/>
            </w:pPr>
            <w:r>
              <w:rPr>
                <w:b/>
              </w:rPr>
              <w:t>8408 00 00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7D1574" w14:textId="77777777" w:rsidR="00F34BB9" w:rsidRDefault="00F34BB9" w:rsidP="00F34BB9">
            <w:pPr>
              <w:pStyle w:val="NormalinTable"/>
              <w:tabs>
                <w:tab w:val="left" w:pos="1250"/>
              </w:tabs>
            </w:pPr>
            <w:r>
              <w:t>0.00%</w:t>
            </w:r>
          </w:p>
        </w:tc>
      </w:tr>
      <w:tr w:rsidR="00F34BB9" w14:paraId="2BEAA18E" w14:textId="77777777" w:rsidTr="00C0096D">
        <w:trPr>
          <w:cantSplit/>
        </w:trPr>
        <w:tc>
          <w:tcPr>
            <w:tcW w:w="0" w:type="auto"/>
            <w:tcBorders>
              <w:top w:val="single" w:sz="4" w:space="0" w:color="A6A6A6" w:themeColor="background1" w:themeShade="A6"/>
              <w:right w:val="single" w:sz="4" w:space="0" w:color="000000" w:themeColor="text1"/>
            </w:tcBorders>
          </w:tcPr>
          <w:p w14:paraId="5E366B68" w14:textId="77777777" w:rsidR="00F34BB9" w:rsidRDefault="00F34BB9" w:rsidP="00F34BB9">
            <w:pPr>
              <w:pStyle w:val="NormalinTable"/>
            </w:pPr>
            <w:r>
              <w:rPr>
                <w:b/>
              </w:rPr>
              <w:t>8409 00 00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C36AF1" w14:textId="77777777" w:rsidR="00F34BB9" w:rsidRDefault="00F34BB9" w:rsidP="00F34BB9">
            <w:pPr>
              <w:pStyle w:val="NormalinTable"/>
              <w:tabs>
                <w:tab w:val="left" w:pos="1250"/>
              </w:tabs>
            </w:pPr>
            <w:r>
              <w:t>0.00%</w:t>
            </w:r>
          </w:p>
        </w:tc>
      </w:tr>
      <w:tr w:rsidR="00F34BB9" w14:paraId="05CBA73D" w14:textId="77777777" w:rsidTr="00C0096D">
        <w:trPr>
          <w:cantSplit/>
        </w:trPr>
        <w:tc>
          <w:tcPr>
            <w:tcW w:w="0" w:type="auto"/>
            <w:tcBorders>
              <w:top w:val="single" w:sz="4" w:space="0" w:color="A6A6A6" w:themeColor="background1" w:themeShade="A6"/>
              <w:right w:val="single" w:sz="4" w:space="0" w:color="000000" w:themeColor="text1"/>
            </w:tcBorders>
          </w:tcPr>
          <w:p w14:paraId="63447DAE" w14:textId="77777777" w:rsidR="00F34BB9" w:rsidRDefault="00F34BB9" w:rsidP="00F34BB9">
            <w:pPr>
              <w:pStyle w:val="NormalinTable"/>
            </w:pPr>
            <w:r>
              <w:rPr>
                <w:b/>
              </w:rPr>
              <w:t>8410 00 00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9665C9" w14:textId="77777777" w:rsidR="00F34BB9" w:rsidRDefault="00F34BB9" w:rsidP="00F34BB9">
            <w:pPr>
              <w:pStyle w:val="NormalinTable"/>
              <w:tabs>
                <w:tab w:val="left" w:pos="1250"/>
              </w:tabs>
            </w:pPr>
            <w:r>
              <w:t>0.00%</w:t>
            </w:r>
          </w:p>
        </w:tc>
      </w:tr>
      <w:tr w:rsidR="00F34BB9" w14:paraId="6CC075F3" w14:textId="77777777" w:rsidTr="00C0096D">
        <w:trPr>
          <w:cantSplit/>
        </w:trPr>
        <w:tc>
          <w:tcPr>
            <w:tcW w:w="0" w:type="auto"/>
            <w:tcBorders>
              <w:top w:val="single" w:sz="4" w:space="0" w:color="A6A6A6" w:themeColor="background1" w:themeShade="A6"/>
              <w:right w:val="single" w:sz="4" w:space="0" w:color="000000" w:themeColor="text1"/>
            </w:tcBorders>
          </w:tcPr>
          <w:p w14:paraId="70DB931E" w14:textId="77777777" w:rsidR="00F34BB9" w:rsidRDefault="00F34BB9" w:rsidP="00F34BB9">
            <w:pPr>
              <w:pStyle w:val="NormalinTable"/>
            </w:pPr>
            <w:r>
              <w:rPr>
                <w:b/>
              </w:rPr>
              <w:t>8411 00 00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A7DC70" w14:textId="77777777" w:rsidR="00F34BB9" w:rsidRDefault="00F34BB9" w:rsidP="00F34BB9">
            <w:pPr>
              <w:pStyle w:val="NormalinTable"/>
              <w:tabs>
                <w:tab w:val="left" w:pos="1250"/>
              </w:tabs>
            </w:pPr>
            <w:r>
              <w:t>0.00%</w:t>
            </w:r>
          </w:p>
        </w:tc>
      </w:tr>
      <w:tr w:rsidR="00F34BB9" w14:paraId="78CD7978" w14:textId="77777777" w:rsidTr="00C0096D">
        <w:trPr>
          <w:cantSplit/>
        </w:trPr>
        <w:tc>
          <w:tcPr>
            <w:tcW w:w="0" w:type="auto"/>
            <w:tcBorders>
              <w:top w:val="single" w:sz="4" w:space="0" w:color="A6A6A6" w:themeColor="background1" w:themeShade="A6"/>
              <w:right w:val="single" w:sz="4" w:space="0" w:color="000000" w:themeColor="text1"/>
            </w:tcBorders>
          </w:tcPr>
          <w:p w14:paraId="2E79CD23" w14:textId="77777777" w:rsidR="00F34BB9" w:rsidRDefault="00F34BB9" w:rsidP="00F34BB9">
            <w:pPr>
              <w:pStyle w:val="NormalinTable"/>
            </w:pPr>
            <w:r>
              <w:rPr>
                <w:b/>
              </w:rPr>
              <w:t>8412 00 00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BF73E3" w14:textId="77777777" w:rsidR="00F34BB9" w:rsidRDefault="00F34BB9" w:rsidP="00F34BB9">
            <w:pPr>
              <w:pStyle w:val="NormalinTable"/>
              <w:tabs>
                <w:tab w:val="left" w:pos="1250"/>
              </w:tabs>
            </w:pPr>
            <w:r>
              <w:t>0.00%</w:t>
            </w:r>
          </w:p>
        </w:tc>
      </w:tr>
      <w:tr w:rsidR="00F34BB9" w14:paraId="393FFF74" w14:textId="77777777" w:rsidTr="00C0096D">
        <w:trPr>
          <w:cantSplit/>
        </w:trPr>
        <w:tc>
          <w:tcPr>
            <w:tcW w:w="0" w:type="auto"/>
            <w:tcBorders>
              <w:top w:val="single" w:sz="4" w:space="0" w:color="A6A6A6" w:themeColor="background1" w:themeShade="A6"/>
              <w:right w:val="single" w:sz="4" w:space="0" w:color="000000" w:themeColor="text1"/>
            </w:tcBorders>
          </w:tcPr>
          <w:p w14:paraId="7DB9DEA9" w14:textId="77777777" w:rsidR="00F34BB9" w:rsidRDefault="00F34BB9" w:rsidP="00F34BB9">
            <w:pPr>
              <w:pStyle w:val="NormalinTable"/>
            </w:pPr>
            <w:r>
              <w:rPr>
                <w:b/>
              </w:rPr>
              <w:t>8413 00 00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9FF327" w14:textId="77777777" w:rsidR="00F34BB9" w:rsidRDefault="00F34BB9" w:rsidP="00F34BB9">
            <w:pPr>
              <w:pStyle w:val="NormalinTable"/>
              <w:tabs>
                <w:tab w:val="left" w:pos="1250"/>
              </w:tabs>
            </w:pPr>
            <w:r>
              <w:t>0.00%</w:t>
            </w:r>
          </w:p>
        </w:tc>
      </w:tr>
      <w:tr w:rsidR="00F34BB9" w14:paraId="5F3F9A13" w14:textId="77777777" w:rsidTr="00C0096D">
        <w:trPr>
          <w:cantSplit/>
        </w:trPr>
        <w:tc>
          <w:tcPr>
            <w:tcW w:w="0" w:type="auto"/>
            <w:tcBorders>
              <w:top w:val="single" w:sz="4" w:space="0" w:color="A6A6A6" w:themeColor="background1" w:themeShade="A6"/>
              <w:right w:val="single" w:sz="4" w:space="0" w:color="000000" w:themeColor="text1"/>
            </w:tcBorders>
          </w:tcPr>
          <w:p w14:paraId="6737C846" w14:textId="77777777" w:rsidR="00F34BB9" w:rsidRDefault="00F34BB9" w:rsidP="00F34BB9">
            <w:pPr>
              <w:pStyle w:val="NormalinTable"/>
            </w:pPr>
            <w:r>
              <w:rPr>
                <w:b/>
              </w:rPr>
              <w:t>8414 00 00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0B1C0A" w14:textId="77777777" w:rsidR="00F34BB9" w:rsidRDefault="00F34BB9" w:rsidP="00F34BB9">
            <w:pPr>
              <w:pStyle w:val="NormalinTable"/>
              <w:tabs>
                <w:tab w:val="left" w:pos="1250"/>
              </w:tabs>
            </w:pPr>
            <w:r>
              <w:t>0.00%</w:t>
            </w:r>
          </w:p>
        </w:tc>
      </w:tr>
      <w:tr w:rsidR="00F34BB9" w14:paraId="0C6686BA" w14:textId="77777777" w:rsidTr="00C0096D">
        <w:trPr>
          <w:cantSplit/>
        </w:trPr>
        <w:tc>
          <w:tcPr>
            <w:tcW w:w="0" w:type="auto"/>
            <w:tcBorders>
              <w:top w:val="single" w:sz="4" w:space="0" w:color="A6A6A6" w:themeColor="background1" w:themeShade="A6"/>
              <w:right w:val="single" w:sz="4" w:space="0" w:color="000000" w:themeColor="text1"/>
            </w:tcBorders>
          </w:tcPr>
          <w:p w14:paraId="2606C111" w14:textId="77777777" w:rsidR="00F34BB9" w:rsidRDefault="00F34BB9" w:rsidP="00F34BB9">
            <w:pPr>
              <w:pStyle w:val="NormalinTable"/>
            </w:pPr>
            <w:r>
              <w:rPr>
                <w:b/>
              </w:rPr>
              <w:t>8415 00 00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296DCF" w14:textId="77777777" w:rsidR="00F34BB9" w:rsidRDefault="00F34BB9" w:rsidP="00F34BB9">
            <w:pPr>
              <w:pStyle w:val="NormalinTable"/>
              <w:tabs>
                <w:tab w:val="left" w:pos="1250"/>
              </w:tabs>
            </w:pPr>
            <w:r>
              <w:t>0.00%</w:t>
            </w:r>
          </w:p>
        </w:tc>
      </w:tr>
      <w:tr w:rsidR="00F34BB9" w14:paraId="7EE7356D" w14:textId="77777777" w:rsidTr="00C0096D">
        <w:trPr>
          <w:cantSplit/>
        </w:trPr>
        <w:tc>
          <w:tcPr>
            <w:tcW w:w="0" w:type="auto"/>
            <w:tcBorders>
              <w:top w:val="single" w:sz="4" w:space="0" w:color="A6A6A6" w:themeColor="background1" w:themeShade="A6"/>
              <w:right w:val="single" w:sz="4" w:space="0" w:color="000000" w:themeColor="text1"/>
            </w:tcBorders>
          </w:tcPr>
          <w:p w14:paraId="544B5008" w14:textId="77777777" w:rsidR="00F34BB9" w:rsidRDefault="00F34BB9" w:rsidP="00F34BB9">
            <w:pPr>
              <w:pStyle w:val="NormalinTable"/>
            </w:pPr>
            <w:r>
              <w:rPr>
                <w:b/>
              </w:rPr>
              <w:t>8416 00 00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4A212A" w14:textId="77777777" w:rsidR="00F34BB9" w:rsidRDefault="00F34BB9" w:rsidP="00F34BB9">
            <w:pPr>
              <w:pStyle w:val="NormalinTable"/>
              <w:tabs>
                <w:tab w:val="left" w:pos="1250"/>
              </w:tabs>
            </w:pPr>
            <w:r>
              <w:t>0.00%</w:t>
            </w:r>
          </w:p>
        </w:tc>
      </w:tr>
      <w:tr w:rsidR="00F34BB9" w14:paraId="7CD84266" w14:textId="77777777" w:rsidTr="00C0096D">
        <w:trPr>
          <w:cantSplit/>
        </w:trPr>
        <w:tc>
          <w:tcPr>
            <w:tcW w:w="0" w:type="auto"/>
            <w:tcBorders>
              <w:top w:val="single" w:sz="4" w:space="0" w:color="A6A6A6" w:themeColor="background1" w:themeShade="A6"/>
              <w:right w:val="single" w:sz="4" w:space="0" w:color="000000" w:themeColor="text1"/>
            </w:tcBorders>
          </w:tcPr>
          <w:p w14:paraId="06F98964" w14:textId="77777777" w:rsidR="00F34BB9" w:rsidRDefault="00F34BB9" w:rsidP="00F34BB9">
            <w:pPr>
              <w:pStyle w:val="NormalinTable"/>
            </w:pPr>
            <w:r>
              <w:rPr>
                <w:b/>
              </w:rPr>
              <w:t>8417 00 00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187F4C" w14:textId="77777777" w:rsidR="00F34BB9" w:rsidRDefault="00F34BB9" w:rsidP="00F34BB9">
            <w:pPr>
              <w:pStyle w:val="NormalinTable"/>
              <w:tabs>
                <w:tab w:val="left" w:pos="1250"/>
              </w:tabs>
            </w:pPr>
            <w:r>
              <w:t>0.00%</w:t>
            </w:r>
          </w:p>
        </w:tc>
      </w:tr>
      <w:tr w:rsidR="00F34BB9" w14:paraId="0A033469" w14:textId="77777777" w:rsidTr="00C0096D">
        <w:trPr>
          <w:cantSplit/>
        </w:trPr>
        <w:tc>
          <w:tcPr>
            <w:tcW w:w="0" w:type="auto"/>
            <w:tcBorders>
              <w:top w:val="single" w:sz="4" w:space="0" w:color="A6A6A6" w:themeColor="background1" w:themeShade="A6"/>
              <w:right w:val="single" w:sz="4" w:space="0" w:color="000000" w:themeColor="text1"/>
            </w:tcBorders>
          </w:tcPr>
          <w:p w14:paraId="0F784150" w14:textId="77777777" w:rsidR="00F34BB9" w:rsidRDefault="00F34BB9" w:rsidP="00F34BB9">
            <w:pPr>
              <w:pStyle w:val="NormalinTable"/>
            </w:pPr>
            <w:r>
              <w:rPr>
                <w:b/>
              </w:rPr>
              <w:t>8418 00 00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6E5017" w14:textId="77777777" w:rsidR="00F34BB9" w:rsidRDefault="00F34BB9" w:rsidP="00F34BB9">
            <w:pPr>
              <w:pStyle w:val="NormalinTable"/>
              <w:tabs>
                <w:tab w:val="left" w:pos="1250"/>
              </w:tabs>
            </w:pPr>
            <w:r>
              <w:t>0.00%</w:t>
            </w:r>
          </w:p>
        </w:tc>
      </w:tr>
      <w:tr w:rsidR="00F34BB9" w14:paraId="2630BCE9" w14:textId="77777777" w:rsidTr="00C0096D">
        <w:trPr>
          <w:cantSplit/>
        </w:trPr>
        <w:tc>
          <w:tcPr>
            <w:tcW w:w="0" w:type="auto"/>
            <w:tcBorders>
              <w:top w:val="single" w:sz="4" w:space="0" w:color="A6A6A6" w:themeColor="background1" w:themeShade="A6"/>
              <w:right w:val="single" w:sz="4" w:space="0" w:color="000000" w:themeColor="text1"/>
            </w:tcBorders>
          </w:tcPr>
          <w:p w14:paraId="37FE6082" w14:textId="77777777" w:rsidR="00F34BB9" w:rsidRDefault="00F34BB9" w:rsidP="00F34BB9">
            <w:pPr>
              <w:pStyle w:val="NormalinTable"/>
            </w:pPr>
            <w:r>
              <w:rPr>
                <w:b/>
              </w:rPr>
              <w:t>8419 00 00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C93631" w14:textId="77777777" w:rsidR="00F34BB9" w:rsidRDefault="00F34BB9" w:rsidP="00F34BB9">
            <w:pPr>
              <w:pStyle w:val="NormalinTable"/>
              <w:tabs>
                <w:tab w:val="left" w:pos="1250"/>
              </w:tabs>
            </w:pPr>
            <w:r>
              <w:t>0.00%</w:t>
            </w:r>
          </w:p>
        </w:tc>
      </w:tr>
      <w:tr w:rsidR="00F34BB9" w14:paraId="52FF171C" w14:textId="77777777" w:rsidTr="00C0096D">
        <w:trPr>
          <w:cantSplit/>
        </w:trPr>
        <w:tc>
          <w:tcPr>
            <w:tcW w:w="0" w:type="auto"/>
            <w:tcBorders>
              <w:top w:val="single" w:sz="4" w:space="0" w:color="A6A6A6" w:themeColor="background1" w:themeShade="A6"/>
              <w:right w:val="single" w:sz="4" w:space="0" w:color="000000" w:themeColor="text1"/>
            </w:tcBorders>
          </w:tcPr>
          <w:p w14:paraId="36CBF895" w14:textId="77777777" w:rsidR="00F34BB9" w:rsidRDefault="00F34BB9" w:rsidP="00F34BB9">
            <w:pPr>
              <w:pStyle w:val="NormalinTable"/>
            </w:pPr>
            <w:r>
              <w:rPr>
                <w:b/>
              </w:rPr>
              <w:t>8420 00 00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0C3FF9" w14:textId="77777777" w:rsidR="00F34BB9" w:rsidRDefault="00F34BB9" w:rsidP="00F34BB9">
            <w:pPr>
              <w:pStyle w:val="NormalinTable"/>
              <w:tabs>
                <w:tab w:val="left" w:pos="1250"/>
              </w:tabs>
            </w:pPr>
            <w:r>
              <w:t>0.00%</w:t>
            </w:r>
          </w:p>
        </w:tc>
      </w:tr>
      <w:tr w:rsidR="00F34BB9" w14:paraId="6D3CE8A5" w14:textId="77777777" w:rsidTr="00C0096D">
        <w:trPr>
          <w:cantSplit/>
        </w:trPr>
        <w:tc>
          <w:tcPr>
            <w:tcW w:w="0" w:type="auto"/>
            <w:tcBorders>
              <w:top w:val="single" w:sz="4" w:space="0" w:color="A6A6A6" w:themeColor="background1" w:themeShade="A6"/>
              <w:right w:val="single" w:sz="4" w:space="0" w:color="000000" w:themeColor="text1"/>
            </w:tcBorders>
          </w:tcPr>
          <w:p w14:paraId="1F267D58" w14:textId="77777777" w:rsidR="00F34BB9" w:rsidRDefault="00F34BB9" w:rsidP="00F34BB9">
            <w:pPr>
              <w:pStyle w:val="NormalinTable"/>
            </w:pPr>
            <w:r>
              <w:rPr>
                <w:b/>
              </w:rPr>
              <w:t>8421 00 00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A3493A" w14:textId="77777777" w:rsidR="00F34BB9" w:rsidRDefault="00F34BB9" w:rsidP="00F34BB9">
            <w:pPr>
              <w:pStyle w:val="NormalinTable"/>
              <w:tabs>
                <w:tab w:val="left" w:pos="1250"/>
              </w:tabs>
            </w:pPr>
            <w:r>
              <w:t>0.00%</w:t>
            </w:r>
          </w:p>
        </w:tc>
      </w:tr>
      <w:tr w:rsidR="00F34BB9" w14:paraId="75A928A4" w14:textId="77777777" w:rsidTr="00C0096D">
        <w:trPr>
          <w:cantSplit/>
        </w:trPr>
        <w:tc>
          <w:tcPr>
            <w:tcW w:w="0" w:type="auto"/>
            <w:tcBorders>
              <w:top w:val="single" w:sz="4" w:space="0" w:color="A6A6A6" w:themeColor="background1" w:themeShade="A6"/>
              <w:right w:val="single" w:sz="4" w:space="0" w:color="000000" w:themeColor="text1"/>
            </w:tcBorders>
          </w:tcPr>
          <w:p w14:paraId="54B5F315" w14:textId="77777777" w:rsidR="00F34BB9" w:rsidRDefault="00F34BB9" w:rsidP="00F34BB9">
            <w:pPr>
              <w:pStyle w:val="NormalinTable"/>
            </w:pPr>
            <w:r>
              <w:rPr>
                <w:b/>
              </w:rPr>
              <w:t>8422 00 00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3B5141" w14:textId="77777777" w:rsidR="00F34BB9" w:rsidRDefault="00F34BB9" w:rsidP="00F34BB9">
            <w:pPr>
              <w:pStyle w:val="NormalinTable"/>
              <w:tabs>
                <w:tab w:val="left" w:pos="1250"/>
              </w:tabs>
            </w:pPr>
            <w:r>
              <w:t>0.00%</w:t>
            </w:r>
          </w:p>
        </w:tc>
      </w:tr>
      <w:tr w:rsidR="00F34BB9" w14:paraId="028F23C0" w14:textId="77777777" w:rsidTr="00C0096D">
        <w:trPr>
          <w:cantSplit/>
        </w:trPr>
        <w:tc>
          <w:tcPr>
            <w:tcW w:w="0" w:type="auto"/>
            <w:tcBorders>
              <w:top w:val="single" w:sz="4" w:space="0" w:color="A6A6A6" w:themeColor="background1" w:themeShade="A6"/>
              <w:right w:val="single" w:sz="4" w:space="0" w:color="000000" w:themeColor="text1"/>
            </w:tcBorders>
          </w:tcPr>
          <w:p w14:paraId="75890958" w14:textId="77777777" w:rsidR="00F34BB9" w:rsidRDefault="00F34BB9" w:rsidP="00F34BB9">
            <w:pPr>
              <w:pStyle w:val="NormalinTable"/>
            </w:pPr>
            <w:r>
              <w:rPr>
                <w:b/>
              </w:rPr>
              <w:t>8423 00 00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387938" w14:textId="77777777" w:rsidR="00F34BB9" w:rsidRDefault="00F34BB9" w:rsidP="00F34BB9">
            <w:pPr>
              <w:pStyle w:val="NormalinTable"/>
              <w:tabs>
                <w:tab w:val="left" w:pos="1250"/>
              </w:tabs>
            </w:pPr>
            <w:r>
              <w:t>0.00%</w:t>
            </w:r>
          </w:p>
        </w:tc>
      </w:tr>
      <w:tr w:rsidR="00F34BB9" w14:paraId="7F4A80BF" w14:textId="77777777" w:rsidTr="00C0096D">
        <w:trPr>
          <w:cantSplit/>
        </w:trPr>
        <w:tc>
          <w:tcPr>
            <w:tcW w:w="0" w:type="auto"/>
            <w:tcBorders>
              <w:top w:val="single" w:sz="4" w:space="0" w:color="A6A6A6" w:themeColor="background1" w:themeShade="A6"/>
              <w:right w:val="single" w:sz="4" w:space="0" w:color="000000" w:themeColor="text1"/>
            </w:tcBorders>
          </w:tcPr>
          <w:p w14:paraId="485B3E63" w14:textId="77777777" w:rsidR="00F34BB9" w:rsidRDefault="00F34BB9" w:rsidP="00F34BB9">
            <w:pPr>
              <w:pStyle w:val="NormalinTable"/>
            </w:pPr>
            <w:r>
              <w:rPr>
                <w:b/>
              </w:rPr>
              <w:t>8424 00 00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753A4D" w14:textId="77777777" w:rsidR="00F34BB9" w:rsidRDefault="00F34BB9" w:rsidP="00F34BB9">
            <w:pPr>
              <w:pStyle w:val="NormalinTable"/>
              <w:tabs>
                <w:tab w:val="left" w:pos="1250"/>
              </w:tabs>
            </w:pPr>
            <w:r>
              <w:t>0.00%</w:t>
            </w:r>
          </w:p>
        </w:tc>
      </w:tr>
      <w:tr w:rsidR="00F34BB9" w14:paraId="28EB1008" w14:textId="77777777" w:rsidTr="00C0096D">
        <w:trPr>
          <w:cantSplit/>
        </w:trPr>
        <w:tc>
          <w:tcPr>
            <w:tcW w:w="0" w:type="auto"/>
            <w:tcBorders>
              <w:top w:val="single" w:sz="4" w:space="0" w:color="A6A6A6" w:themeColor="background1" w:themeShade="A6"/>
              <w:right w:val="single" w:sz="4" w:space="0" w:color="000000" w:themeColor="text1"/>
            </w:tcBorders>
          </w:tcPr>
          <w:p w14:paraId="683A2B6D" w14:textId="77777777" w:rsidR="00F34BB9" w:rsidRDefault="00F34BB9" w:rsidP="00F34BB9">
            <w:pPr>
              <w:pStyle w:val="NormalinTable"/>
            </w:pPr>
            <w:r>
              <w:rPr>
                <w:b/>
              </w:rPr>
              <w:t>8427 00 00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A0E12C" w14:textId="77777777" w:rsidR="00F34BB9" w:rsidRDefault="00F34BB9" w:rsidP="00F34BB9">
            <w:pPr>
              <w:pStyle w:val="NormalinTable"/>
              <w:tabs>
                <w:tab w:val="left" w:pos="1250"/>
              </w:tabs>
            </w:pPr>
            <w:r>
              <w:t>0.00%</w:t>
            </w:r>
          </w:p>
        </w:tc>
      </w:tr>
      <w:tr w:rsidR="00F34BB9" w14:paraId="0FBE3A63" w14:textId="77777777" w:rsidTr="00C0096D">
        <w:trPr>
          <w:cantSplit/>
        </w:trPr>
        <w:tc>
          <w:tcPr>
            <w:tcW w:w="0" w:type="auto"/>
            <w:tcBorders>
              <w:top w:val="single" w:sz="4" w:space="0" w:color="A6A6A6" w:themeColor="background1" w:themeShade="A6"/>
              <w:right w:val="single" w:sz="4" w:space="0" w:color="000000" w:themeColor="text1"/>
            </w:tcBorders>
          </w:tcPr>
          <w:p w14:paraId="5CD2BB7A" w14:textId="77777777" w:rsidR="00F34BB9" w:rsidRDefault="00F34BB9" w:rsidP="00F34BB9">
            <w:pPr>
              <w:pStyle w:val="NormalinTable"/>
            </w:pPr>
            <w:r>
              <w:rPr>
                <w:b/>
              </w:rPr>
              <w:t>8431 20 00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6F167B" w14:textId="77777777" w:rsidR="00F34BB9" w:rsidRDefault="00F34BB9" w:rsidP="00F34BB9">
            <w:pPr>
              <w:pStyle w:val="NormalinTable"/>
              <w:tabs>
                <w:tab w:val="left" w:pos="1250"/>
              </w:tabs>
            </w:pPr>
            <w:r>
              <w:t>0.00%</w:t>
            </w:r>
          </w:p>
        </w:tc>
      </w:tr>
      <w:tr w:rsidR="00F34BB9" w14:paraId="1E248B5F" w14:textId="77777777" w:rsidTr="00C0096D">
        <w:trPr>
          <w:cantSplit/>
        </w:trPr>
        <w:tc>
          <w:tcPr>
            <w:tcW w:w="0" w:type="auto"/>
            <w:tcBorders>
              <w:top w:val="single" w:sz="4" w:space="0" w:color="A6A6A6" w:themeColor="background1" w:themeShade="A6"/>
              <w:right w:val="single" w:sz="4" w:space="0" w:color="000000" w:themeColor="text1"/>
            </w:tcBorders>
          </w:tcPr>
          <w:p w14:paraId="0FD2A94E" w14:textId="77777777" w:rsidR="00F34BB9" w:rsidRDefault="00F34BB9" w:rsidP="00F34BB9">
            <w:pPr>
              <w:pStyle w:val="NormalinTable"/>
            </w:pPr>
            <w:r>
              <w:rPr>
                <w:b/>
              </w:rPr>
              <w:t>8435 00 00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B5D7CD" w14:textId="77777777" w:rsidR="00F34BB9" w:rsidRDefault="00F34BB9" w:rsidP="00F34BB9">
            <w:pPr>
              <w:pStyle w:val="NormalinTable"/>
              <w:tabs>
                <w:tab w:val="left" w:pos="1250"/>
              </w:tabs>
            </w:pPr>
            <w:r>
              <w:t>0.00%</w:t>
            </w:r>
          </w:p>
        </w:tc>
      </w:tr>
      <w:tr w:rsidR="00F34BB9" w14:paraId="5731324F" w14:textId="77777777" w:rsidTr="00C0096D">
        <w:trPr>
          <w:cantSplit/>
        </w:trPr>
        <w:tc>
          <w:tcPr>
            <w:tcW w:w="0" w:type="auto"/>
            <w:tcBorders>
              <w:top w:val="single" w:sz="4" w:space="0" w:color="A6A6A6" w:themeColor="background1" w:themeShade="A6"/>
              <w:right w:val="single" w:sz="4" w:space="0" w:color="000000" w:themeColor="text1"/>
            </w:tcBorders>
          </w:tcPr>
          <w:p w14:paraId="7B038251" w14:textId="77777777" w:rsidR="00F34BB9" w:rsidRDefault="00F34BB9" w:rsidP="00F34BB9">
            <w:pPr>
              <w:pStyle w:val="NormalinTable"/>
            </w:pPr>
            <w:r>
              <w:rPr>
                <w:b/>
              </w:rPr>
              <w:t>8436 00 00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AB5037" w14:textId="77777777" w:rsidR="00F34BB9" w:rsidRDefault="00F34BB9" w:rsidP="00F34BB9">
            <w:pPr>
              <w:pStyle w:val="NormalinTable"/>
              <w:tabs>
                <w:tab w:val="left" w:pos="1250"/>
              </w:tabs>
            </w:pPr>
            <w:r>
              <w:t>0.00%</w:t>
            </w:r>
          </w:p>
        </w:tc>
      </w:tr>
      <w:tr w:rsidR="00F34BB9" w14:paraId="6910EF16" w14:textId="77777777" w:rsidTr="00C0096D">
        <w:trPr>
          <w:cantSplit/>
        </w:trPr>
        <w:tc>
          <w:tcPr>
            <w:tcW w:w="0" w:type="auto"/>
            <w:tcBorders>
              <w:top w:val="single" w:sz="4" w:space="0" w:color="A6A6A6" w:themeColor="background1" w:themeShade="A6"/>
              <w:right w:val="single" w:sz="4" w:space="0" w:color="000000" w:themeColor="text1"/>
            </w:tcBorders>
          </w:tcPr>
          <w:p w14:paraId="1563E2DC" w14:textId="77777777" w:rsidR="00F34BB9" w:rsidRDefault="00F34BB9" w:rsidP="00F34BB9">
            <w:pPr>
              <w:pStyle w:val="NormalinTable"/>
            </w:pPr>
            <w:r>
              <w:rPr>
                <w:b/>
              </w:rPr>
              <w:t>8437 00 00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02C373" w14:textId="77777777" w:rsidR="00F34BB9" w:rsidRDefault="00F34BB9" w:rsidP="00F34BB9">
            <w:pPr>
              <w:pStyle w:val="NormalinTable"/>
              <w:tabs>
                <w:tab w:val="left" w:pos="1250"/>
              </w:tabs>
            </w:pPr>
            <w:r>
              <w:t>0.00%</w:t>
            </w:r>
          </w:p>
        </w:tc>
      </w:tr>
      <w:tr w:rsidR="00F34BB9" w14:paraId="776DA160" w14:textId="77777777" w:rsidTr="00C0096D">
        <w:trPr>
          <w:cantSplit/>
        </w:trPr>
        <w:tc>
          <w:tcPr>
            <w:tcW w:w="0" w:type="auto"/>
            <w:tcBorders>
              <w:top w:val="single" w:sz="4" w:space="0" w:color="A6A6A6" w:themeColor="background1" w:themeShade="A6"/>
              <w:right w:val="single" w:sz="4" w:space="0" w:color="000000" w:themeColor="text1"/>
            </w:tcBorders>
          </w:tcPr>
          <w:p w14:paraId="49B116CD" w14:textId="77777777" w:rsidR="00F34BB9" w:rsidRDefault="00F34BB9" w:rsidP="00F34BB9">
            <w:pPr>
              <w:pStyle w:val="NormalinTable"/>
            </w:pPr>
            <w:r>
              <w:rPr>
                <w:b/>
              </w:rPr>
              <w:t>8438 00 00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C4A152" w14:textId="77777777" w:rsidR="00F34BB9" w:rsidRDefault="00F34BB9" w:rsidP="00F34BB9">
            <w:pPr>
              <w:pStyle w:val="NormalinTable"/>
              <w:tabs>
                <w:tab w:val="left" w:pos="1250"/>
              </w:tabs>
            </w:pPr>
            <w:r>
              <w:t>0.00%</w:t>
            </w:r>
          </w:p>
        </w:tc>
      </w:tr>
      <w:tr w:rsidR="00F34BB9" w14:paraId="627D48C5" w14:textId="77777777" w:rsidTr="00C0096D">
        <w:trPr>
          <w:cantSplit/>
        </w:trPr>
        <w:tc>
          <w:tcPr>
            <w:tcW w:w="0" w:type="auto"/>
            <w:tcBorders>
              <w:top w:val="single" w:sz="4" w:space="0" w:color="A6A6A6" w:themeColor="background1" w:themeShade="A6"/>
              <w:right w:val="single" w:sz="4" w:space="0" w:color="000000" w:themeColor="text1"/>
            </w:tcBorders>
          </w:tcPr>
          <w:p w14:paraId="43D4D0DE" w14:textId="77777777" w:rsidR="00F34BB9" w:rsidRDefault="00F34BB9" w:rsidP="00F34BB9">
            <w:pPr>
              <w:pStyle w:val="NormalinTable"/>
            </w:pPr>
            <w:r>
              <w:rPr>
                <w:b/>
              </w:rPr>
              <w:t>8439 00 00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5DAB31" w14:textId="77777777" w:rsidR="00F34BB9" w:rsidRDefault="00F34BB9" w:rsidP="00F34BB9">
            <w:pPr>
              <w:pStyle w:val="NormalinTable"/>
              <w:tabs>
                <w:tab w:val="left" w:pos="1250"/>
              </w:tabs>
            </w:pPr>
            <w:r>
              <w:t>0.00%</w:t>
            </w:r>
          </w:p>
        </w:tc>
      </w:tr>
      <w:tr w:rsidR="00F34BB9" w14:paraId="767F0983" w14:textId="77777777" w:rsidTr="00C0096D">
        <w:trPr>
          <w:cantSplit/>
        </w:trPr>
        <w:tc>
          <w:tcPr>
            <w:tcW w:w="0" w:type="auto"/>
            <w:tcBorders>
              <w:top w:val="single" w:sz="4" w:space="0" w:color="A6A6A6" w:themeColor="background1" w:themeShade="A6"/>
              <w:right w:val="single" w:sz="4" w:space="0" w:color="000000" w:themeColor="text1"/>
            </w:tcBorders>
          </w:tcPr>
          <w:p w14:paraId="7B5DA2D3" w14:textId="77777777" w:rsidR="00F34BB9" w:rsidRDefault="00F34BB9" w:rsidP="00F34BB9">
            <w:pPr>
              <w:pStyle w:val="NormalinTable"/>
            </w:pPr>
            <w:r>
              <w:rPr>
                <w:b/>
              </w:rPr>
              <w:t>8440 00 00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3C831E" w14:textId="77777777" w:rsidR="00F34BB9" w:rsidRDefault="00F34BB9" w:rsidP="00F34BB9">
            <w:pPr>
              <w:pStyle w:val="NormalinTable"/>
              <w:tabs>
                <w:tab w:val="left" w:pos="1250"/>
              </w:tabs>
            </w:pPr>
            <w:r>
              <w:t>0.00%</w:t>
            </w:r>
          </w:p>
        </w:tc>
      </w:tr>
      <w:tr w:rsidR="00F34BB9" w14:paraId="354C17CA" w14:textId="77777777" w:rsidTr="00C0096D">
        <w:trPr>
          <w:cantSplit/>
        </w:trPr>
        <w:tc>
          <w:tcPr>
            <w:tcW w:w="0" w:type="auto"/>
            <w:tcBorders>
              <w:top w:val="single" w:sz="4" w:space="0" w:color="A6A6A6" w:themeColor="background1" w:themeShade="A6"/>
              <w:right w:val="single" w:sz="4" w:space="0" w:color="000000" w:themeColor="text1"/>
            </w:tcBorders>
          </w:tcPr>
          <w:p w14:paraId="029CCAD9" w14:textId="77777777" w:rsidR="00F34BB9" w:rsidRDefault="00F34BB9" w:rsidP="00F34BB9">
            <w:pPr>
              <w:pStyle w:val="NormalinTable"/>
            </w:pPr>
            <w:r>
              <w:rPr>
                <w:b/>
              </w:rPr>
              <w:t>8441 00 00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1E9BCE" w14:textId="77777777" w:rsidR="00F34BB9" w:rsidRDefault="00F34BB9" w:rsidP="00F34BB9">
            <w:pPr>
              <w:pStyle w:val="NormalinTable"/>
              <w:tabs>
                <w:tab w:val="left" w:pos="1250"/>
              </w:tabs>
            </w:pPr>
            <w:r>
              <w:t>0.00%</w:t>
            </w:r>
          </w:p>
        </w:tc>
      </w:tr>
      <w:tr w:rsidR="00F34BB9" w14:paraId="39C7E202" w14:textId="77777777" w:rsidTr="00C0096D">
        <w:trPr>
          <w:cantSplit/>
        </w:trPr>
        <w:tc>
          <w:tcPr>
            <w:tcW w:w="0" w:type="auto"/>
            <w:tcBorders>
              <w:top w:val="single" w:sz="4" w:space="0" w:color="A6A6A6" w:themeColor="background1" w:themeShade="A6"/>
              <w:right w:val="single" w:sz="4" w:space="0" w:color="000000" w:themeColor="text1"/>
            </w:tcBorders>
          </w:tcPr>
          <w:p w14:paraId="433964B8" w14:textId="77777777" w:rsidR="00F34BB9" w:rsidRDefault="00F34BB9" w:rsidP="00F34BB9">
            <w:pPr>
              <w:pStyle w:val="NormalinTable"/>
            </w:pPr>
            <w:r>
              <w:rPr>
                <w:b/>
              </w:rPr>
              <w:t>8442 00 00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D9B380" w14:textId="77777777" w:rsidR="00F34BB9" w:rsidRDefault="00F34BB9" w:rsidP="00F34BB9">
            <w:pPr>
              <w:pStyle w:val="NormalinTable"/>
              <w:tabs>
                <w:tab w:val="left" w:pos="1250"/>
              </w:tabs>
            </w:pPr>
            <w:r>
              <w:t>0.00%</w:t>
            </w:r>
          </w:p>
        </w:tc>
      </w:tr>
      <w:tr w:rsidR="00F34BB9" w14:paraId="306CF5A1" w14:textId="77777777" w:rsidTr="00C0096D">
        <w:trPr>
          <w:cantSplit/>
        </w:trPr>
        <w:tc>
          <w:tcPr>
            <w:tcW w:w="0" w:type="auto"/>
            <w:tcBorders>
              <w:top w:val="single" w:sz="4" w:space="0" w:color="A6A6A6" w:themeColor="background1" w:themeShade="A6"/>
              <w:right w:val="single" w:sz="4" w:space="0" w:color="000000" w:themeColor="text1"/>
            </w:tcBorders>
          </w:tcPr>
          <w:p w14:paraId="44363C85" w14:textId="77777777" w:rsidR="00F34BB9" w:rsidRDefault="00F34BB9" w:rsidP="00F34BB9">
            <w:pPr>
              <w:pStyle w:val="NormalinTable"/>
            </w:pPr>
            <w:r>
              <w:rPr>
                <w:b/>
              </w:rPr>
              <w:t>8443 00 00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BC9354" w14:textId="77777777" w:rsidR="00F34BB9" w:rsidRDefault="00F34BB9" w:rsidP="00F34BB9">
            <w:pPr>
              <w:pStyle w:val="NormalinTable"/>
              <w:tabs>
                <w:tab w:val="left" w:pos="1250"/>
              </w:tabs>
            </w:pPr>
            <w:r>
              <w:t>0.00%</w:t>
            </w:r>
          </w:p>
        </w:tc>
      </w:tr>
      <w:tr w:rsidR="00F34BB9" w14:paraId="37428430" w14:textId="77777777" w:rsidTr="00C0096D">
        <w:trPr>
          <w:cantSplit/>
        </w:trPr>
        <w:tc>
          <w:tcPr>
            <w:tcW w:w="0" w:type="auto"/>
            <w:tcBorders>
              <w:top w:val="single" w:sz="4" w:space="0" w:color="A6A6A6" w:themeColor="background1" w:themeShade="A6"/>
              <w:right w:val="single" w:sz="4" w:space="0" w:color="000000" w:themeColor="text1"/>
            </w:tcBorders>
          </w:tcPr>
          <w:p w14:paraId="5F17DB8E" w14:textId="77777777" w:rsidR="00F34BB9" w:rsidRDefault="00F34BB9" w:rsidP="00F34BB9">
            <w:pPr>
              <w:pStyle w:val="NormalinTable"/>
            </w:pPr>
            <w:r>
              <w:rPr>
                <w:b/>
              </w:rPr>
              <w:lastRenderedPageBreak/>
              <w:t>8444 00 00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4ECE06" w14:textId="77777777" w:rsidR="00F34BB9" w:rsidRDefault="00F34BB9" w:rsidP="00F34BB9">
            <w:pPr>
              <w:pStyle w:val="NormalinTable"/>
              <w:tabs>
                <w:tab w:val="left" w:pos="1250"/>
              </w:tabs>
            </w:pPr>
            <w:r>
              <w:t>0.00%</w:t>
            </w:r>
          </w:p>
        </w:tc>
      </w:tr>
      <w:tr w:rsidR="00F34BB9" w14:paraId="40DA8171" w14:textId="77777777" w:rsidTr="00C0096D">
        <w:trPr>
          <w:cantSplit/>
        </w:trPr>
        <w:tc>
          <w:tcPr>
            <w:tcW w:w="0" w:type="auto"/>
            <w:tcBorders>
              <w:top w:val="single" w:sz="4" w:space="0" w:color="A6A6A6" w:themeColor="background1" w:themeShade="A6"/>
              <w:right w:val="single" w:sz="4" w:space="0" w:color="000000" w:themeColor="text1"/>
            </w:tcBorders>
          </w:tcPr>
          <w:p w14:paraId="0DD5EE45" w14:textId="77777777" w:rsidR="00F34BB9" w:rsidRDefault="00F34BB9" w:rsidP="00F34BB9">
            <w:pPr>
              <w:pStyle w:val="NormalinTable"/>
            </w:pPr>
            <w:r>
              <w:rPr>
                <w:b/>
              </w:rPr>
              <w:t>8445 00 00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2295D2" w14:textId="77777777" w:rsidR="00F34BB9" w:rsidRDefault="00F34BB9" w:rsidP="00F34BB9">
            <w:pPr>
              <w:pStyle w:val="NormalinTable"/>
              <w:tabs>
                <w:tab w:val="left" w:pos="1250"/>
              </w:tabs>
            </w:pPr>
            <w:r>
              <w:t>0.00%</w:t>
            </w:r>
          </w:p>
        </w:tc>
      </w:tr>
      <w:tr w:rsidR="00F34BB9" w14:paraId="2A8619FA" w14:textId="77777777" w:rsidTr="00C0096D">
        <w:trPr>
          <w:cantSplit/>
        </w:trPr>
        <w:tc>
          <w:tcPr>
            <w:tcW w:w="0" w:type="auto"/>
            <w:tcBorders>
              <w:top w:val="single" w:sz="4" w:space="0" w:color="A6A6A6" w:themeColor="background1" w:themeShade="A6"/>
              <w:right w:val="single" w:sz="4" w:space="0" w:color="000000" w:themeColor="text1"/>
            </w:tcBorders>
          </w:tcPr>
          <w:p w14:paraId="19A491F6" w14:textId="77777777" w:rsidR="00F34BB9" w:rsidRDefault="00F34BB9" w:rsidP="00F34BB9">
            <w:pPr>
              <w:pStyle w:val="NormalinTable"/>
            </w:pPr>
            <w:r>
              <w:rPr>
                <w:b/>
              </w:rPr>
              <w:t>8446 00 00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804FE6" w14:textId="77777777" w:rsidR="00F34BB9" w:rsidRDefault="00F34BB9" w:rsidP="00F34BB9">
            <w:pPr>
              <w:pStyle w:val="NormalinTable"/>
              <w:tabs>
                <w:tab w:val="left" w:pos="1250"/>
              </w:tabs>
            </w:pPr>
            <w:r>
              <w:t>0.00%</w:t>
            </w:r>
          </w:p>
        </w:tc>
      </w:tr>
      <w:tr w:rsidR="00F34BB9" w14:paraId="6F53740B" w14:textId="77777777" w:rsidTr="00C0096D">
        <w:trPr>
          <w:cantSplit/>
        </w:trPr>
        <w:tc>
          <w:tcPr>
            <w:tcW w:w="0" w:type="auto"/>
            <w:tcBorders>
              <w:top w:val="single" w:sz="4" w:space="0" w:color="A6A6A6" w:themeColor="background1" w:themeShade="A6"/>
              <w:right w:val="single" w:sz="4" w:space="0" w:color="000000" w:themeColor="text1"/>
            </w:tcBorders>
          </w:tcPr>
          <w:p w14:paraId="759F431D" w14:textId="77777777" w:rsidR="00F34BB9" w:rsidRDefault="00F34BB9" w:rsidP="00F34BB9">
            <w:pPr>
              <w:pStyle w:val="NormalinTable"/>
            </w:pPr>
            <w:r>
              <w:rPr>
                <w:b/>
              </w:rPr>
              <w:t>8447 00 00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DEB1AF" w14:textId="77777777" w:rsidR="00F34BB9" w:rsidRDefault="00F34BB9" w:rsidP="00F34BB9">
            <w:pPr>
              <w:pStyle w:val="NormalinTable"/>
              <w:tabs>
                <w:tab w:val="left" w:pos="1250"/>
              </w:tabs>
            </w:pPr>
            <w:r>
              <w:t>0.00%</w:t>
            </w:r>
          </w:p>
        </w:tc>
      </w:tr>
      <w:tr w:rsidR="00F34BB9" w14:paraId="63E24CA1" w14:textId="77777777" w:rsidTr="00C0096D">
        <w:trPr>
          <w:cantSplit/>
        </w:trPr>
        <w:tc>
          <w:tcPr>
            <w:tcW w:w="0" w:type="auto"/>
            <w:tcBorders>
              <w:top w:val="single" w:sz="4" w:space="0" w:color="A6A6A6" w:themeColor="background1" w:themeShade="A6"/>
              <w:right w:val="single" w:sz="4" w:space="0" w:color="000000" w:themeColor="text1"/>
            </w:tcBorders>
          </w:tcPr>
          <w:p w14:paraId="6F97B25E" w14:textId="77777777" w:rsidR="00F34BB9" w:rsidRDefault="00F34BB9" w:rsidP="00F34BB9">
            <w:pPr>
              <w:pStyle w:val="NormalinTable"/>
            </w:pPr>
            <w:r>
              <w:rPr>
                <w:b/>
              </w:rPr>
              <w:t>8448 00 00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A2C167" w14:textId="77777777" w:rsidR="00F34BB9" w:rsidRDefault="00F34BB9" w:rsidP="00F34BB9">
            <w:pPr>
              <w:pStyle w:val="NormalinTable"/>
              <w:tabs>
                <w:tab w:val="left" w:pos="1250"/>
              </w:tabs>
            </w:pPr>
            <w:r>
              <w:t>0.00%</w:t>
            </w:r>
          </w:p>
        </w:tc>
      </w:tr>
      <w:tr w:rsidR="00F34BB9" w14:paraId="21EFA59F" w14:textId="77777777" w:rsidTr="00C0096D">
        <w:trPr>
          <w:cantSplit/>
        </w:trPr>
        <w:tc>
          <w:tcPr>
            <w:tcW w:w="0" w:type="auto"/>
            <w:tcBorders>
              <w:top w:val="single" w:sz="4" w:space="0" w:color="A6A6A6" w:themeColor="background1" w:themeShade="A6"/>
              <w:right w:val="single" w:sz="4" w:space="0" w:color="000000" w:themeColor="text1"/>
            </w:tcBorders>
          </w:tcPr>
          <w:p w14:paraId="7BA2AFE0" w14:textId="77777777" w:rsidR="00F34BB9" w:rsidRDefault="00F34BB9" w:rsidP="00F34BB9">
            <w:pPr>
              <w:pStyle w:val="NormalinTable"/>
            </w:pPr>
            <w:r>
              <w:rPr>
                <w:b/>
              </w:rPr>
              <w:t>8449 00 00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421A17" w14:textId="77777777" w:rsidR="00F34BB9" w:rsidRDefault="00F34BB9" w:rsidP="00F34BB9">
            <w:pPr>
              <w:pStyle w:val="NormalinTable"/>
              <w:tabs>
                <w:tab w:val="left" w:pos="1250"/>
              </w:tabs>
            </w:pPr>
            <w:r>
              <w:t>0.00%</w:t>
            </w:r>
          </w:p>
        </w:tc>
      </w:tr>
      <w:tr w:rsidR="00F34BB9" w14:paraId="2DE24013" w14:textId="77777777" w:rsidTr="00C0096D">
        <w:trPr>
          <w:cantSplit/>
        </w:trPr>
        <w:tc>
          <w:tcPr>
            <w:tcW w:w="0" w:type="auto"/>
            <w:tcBorders>
              <w:top w:val="single" w:sz="4" w:space="0" w:color="A6A6A6" w:themeColor="background1" w:themeShade="A6"/>
              <w:right w:val="single" w:sz="4" w:space="0" w:color="000000" w:themeColor="text1"/>
            </w:tcBorders>
          </w:tcPr>
          <w:p w14:paraId="01B18042" w14:textId="77777777" w:rsidR="00F34BB9" w:rsidRDefault="00F34BB9" w:rsidP="00F34BB9">
            <w:pPr>
              <w:pStyle w:val="NormalinTable"/>
            </w:pPr>
            <w:r>
              <w:rPr>
                <w:b/>
              </w:rPr>
              <w:t>8450 00 00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921FFF" w14:textId="77777777" w:rsidR="00F34BB9" w:rsidRDefault="00F34BB9" w:rsidP="00F34BB9">
            <w:pPr>
              <w:pStyle w:val="NormalinTable"/>
              <w:tabs>
                <w:tab w:val="left" w:pos="1250"/>
              </w:tabs>
            </w:pPr>
            <w:r>
              <w:t>0.00%</w:t>
            </w:r>
          </w:p>
        </w:tc>
      </w:tr>
      <w:tr w:rsidR="00F34BB9" w14:paraId="7A9A04E6" w14:textId="77777777" w:rsidTr="00C0096D">
        <w:trPr>
          <w:cantSplit/>
        </w:trPr>
        <w:tc>
          <w:tcPr>
            <w:tcW w:w="0" w:type="auto"/>
            <w:tcBorders>
              <w:top w:val="single" w:sz="4" w:space="0" w:color="A6A6A6" w:themeColor="background1" w:themeShade="A6"/>
              <w:right w:val="single" w:sz="4" w:space="0" w:color="000000" w:themeColor="text1"/>
            </w:tcBorders>
          </w:tcPr>
          <w:p w14:paraId="5BC0D97D" w14:textId="77777777" w:rsidR="00F34BB9" w:rsidRDefault="00F34BB9" w:rsidP="00F34BB9">
            <w:pPr>
              <w:pStyle w:val="NormalinTable"/>
            </w:pPr>
            <w:r>
              <w:rPr>
                <w:b/>
              </w:rPr>
              <w:t>8451 00 00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648048" w14:textId="77777777" w:rsidR="00F34BB9" w:rsidRDefault="00F34BB9" w:rsidP="00F34BB9">
            <w:pPr>
              <w:pStyle w:val="NormalinTable"/>
              <w:tabs>
                <w:tab w:val="left" w:pos="1250"/>
              </w:tabs>
            </w:pPr>
            <w:r>
              <w:t>0.00%</w:t>
            </w:r>
          </w:p>
        </w:tc>
      </w:tr>
      <w:tr w:rsidR="00F34BB9" w14:paraId="6DC9034E" w14:textId="77777777" w:rsidTr="00C0096D">
        <w:trPr>
          <w:cantSplit/>
        </w:trPr>
        <w:tc>
          <w:tcPr>
            <w:tcW w:w="0" w:type="auto"/>
            <w:tcBorders>
              <w:top w:val="single" w:sz="4" w:space="0" w:color="A6A6A6" w:themeColor="background1" w:themeShade="A6"/>
              <w:right w:val="single" w:sz="4" w:space="0" w:color="000000" w:themeColor="text1"/>
            </w:tcBorders>
          </w:tcPr>
          <w:p w14:paraId="01BAD4FC" w14:textId="77777777" w:rsidR="00F34BB9" w:rsidRDefault="00F34BB9" w:rsidP="00F34BB9">
            <w:pPr>
              <w:pStyle w:val="NormalinTable"/>
            </w:pPr>
            <w:r>
              <w:rPr>
                <w:b/>
              </w:rPr>
              <w:t>8452 00 00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896A89" w14:textId="77777777" w:rsidR="00F34BB9" w:rsidRDefault="00F34BB9" w:rsidP="00F34BB9">
            <w:pPr>
              <w:pStyle w:val="NormalinTable"/>
              <w:tabs>
                <w:tab w:val="left" w:pos="1250"/>
              </w:tabs>
            </w:pPr>
            <w:r>
              <w:t>0.00%</w:t>
            </w:r>
          </w:p>
        </w:tc>
      </w:tr>
      <w:tr w:rsidR="00F34BB9" w14:paraId="7652599C" w14:textId="77777777" w:rsidTr="00C0096D">
        <w:trPr>
          <w:cantSplit/>
        </w:trPr>
        <w:tc>
          <w:tcPr>
            <w:tcW w:w="0" w:type="auto"/>
            <w:tcBorders>
              <w:top w:val="single" w:sz="4" w:space="0" w:color="A6A6A6" w:themeColor="background1" w:themeShade="A6"/>
              <w:right w:val="single" w:sz="4" w:space="0" w:color="000000" w:themeColor="text1"/>
            </w:tcBorders>
          </w:tcPr>
          <w:p w14:paraId="5390A9B7" w14:textId="77777777" w:rsidR="00F34BB9" w:rsidRDefault="00F34BB9" w:rsidP="00F34BB9">
            <w:pPr>
              <w:pStyle w:val="NormalinTable"/>
            </w:pPr>
            <w:r>
              <w:rPr>
                <w:b/>
              </w:rPr>
              <w:t>8453 00 00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CBBE59" w14:textId="77777777" w:rsidR="00F34BB9" w:rsidRDefault="00F34BB9" w:rsidP="00F34BB9">
            <w:pPr>
              <w:pStyle w:val="NormalinTable"/>
              <w:tabs>
                <w:tab w:val="left" w:pos="1250"/>
              </w:tabs>
            </w:pPr>
            <w:r>
              <w:t>0.00%</w:t>
            </w:r>
          </w:p>
        </w:tc>
      </w:tr>
      <w:tr w:rsidR="00F34BB9" w14:paraId="2E61BA3D" w14:textId="77777777" w:rsidTr="00C0096D">
        <w:trPr>
          <w:cantSplit/>
        </w:trPr>
        <w:tc>
          <w:tcPr>
            <w:tcW w:w="0" w:type="auto"/>
            <w:tcBorders>
              <w:top w:val="single" w:sz="4" w:space="0" w:color="A6A6A6" w:themeColor="background1" w:themeShade="A6"/>
              <w:right w:val="single" w:sz="4" w:space="0" w:color="000000" w:themeColor="text1"/>
            </w:tcBorders>
          </w:tcPr>
          <w:p w14:paraId="5044AA7C" w14:textId="77777777" w:rsidR="00F34BB9" w:rsidRDefault="00F34BB9" w:rsidP="00F34BB9">
            <w:pPr>
              <w:pStyle w:val="NormalinTable"/>
            </w:pPr>
            <w:r>
              <w:rPr>
                <w:b/>
              </w:rPr>
              <w:t>8454 00 00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4D37C7" w14:textId="77777777" w:rsidR="00F34BB9" w:rsidRDefault="00F34BB9" w:rsidP="00F34BB9">
            <w:pPr>
              <w:pStyle w:val="NormalinTable"/>
              <w:tabs>
                <w:tab w:val="left" w:pos="1250"/>
              </w:tabs>
            </w:pPr>
            <w:r>
              <w:t>0.00%</w:t>
            </w:r>
          </w:p>
        </w:tc>
      </w:tr>
      <w:tr w:rsidR="00F34BB9" w14:paraId="073EC6E8" w14:textId="77777777" w:rsidTr="00C0096D">
        <w:trPr>
          <w:cantSplit/>
        </w:trPr>
        <w:tc>
          <w:tcPr>
            <w:tcW w:w="0" w:type="auto"/>
            <w:tcBorders>
              <w:top w:val="single" w:sz="4" w:space="0" w:color="A6A6A6" w:themeColor="background1" w:themeShade="A6"/>
              <w:right w:val="single" w:sz="4" w:space="0" w:color="000000" w:themeColor="text1"/>
            </w:tcBorders>
          </w:tcPr>
          <w:p w14:paraId="76329431" w14:textId="77777777" w:rsidR="00F34BB9" w:rsidRDefault="00F34BB9" w:rsidP="00F34BB9">
            <w:pPr>
              <w:pStyle w:val="NormalinTable"/>
            </w:pPr>
            <w:r>
              <w:rPr>
                <w:b/>
              </w:rPr>
              <w:t>8455 00 00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6C1A6F" w14:textId="77777777" w:rsidR="00F34BB9" w:rsidRDefault="00F34BB9" w:rsidP="00F34BB9">
            <w:pPr>
              <w:pStyle w:val="NormalinTable"/>
              <w:tabs>
                <w:tab w:val="left" w:pos="1250"/>
              </w:tabs>
            </w:pPr>
            <w:r>
              <w:t>0.00%</w:t>
            </w:r>
          </w:p>
        </w:tc>
      </w:tr>
      <w:tr w:rsidR="00F34BB9" w14:paraId="28E2882C" w14:textId="77777777" w:rsidTr="00C0096D">
        <w:trPr>
          <w:cantSplit/>
        </w:trPr>
        <w:tc>
          <w:tcPr>
            <w:tcW w:w="0" w:type="auto"/>
            <w:tcBorders>
              <w:top w:val="single" w:sz="4" w:space="0" w:color="A6A6A6" w:themeColor="background1" w:themeShade="A6"/>
              <w:right w:val="single" w:sz="4" w:space="0" w:color="000000" w:themeColor="text1"/>
            </w:tcBorders>
          </w:tcPr>
          <w:p w14:paraId="0E6156B3" w14:textId="77777777" w:rsidR="00F34BB9" w:rsidRDefault="00F34BB9" w:rsidP="00F34BB9">
            <w:pPr>
              <w:pStyle w:val="NormalinTable"/>
            </w:pPr>
            <w:r>
              <w:rPr>
                <w:b/>
              </w:rPr>
              <w:t>8456 00 00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47CF25" w14:textId="77777777" w:rsidR="00F34BB9" w:rsidRDefault="00F34BB9" w:rsidP="00F34BB9">
            <w:pPr>
              <w:pStyle w:val="NormalinTable"/>
              <w:tabs>
                <w:tab w:val="left" w:pos="1250"/>
              </w:tabs>
            </w:pPr>
            <w:r>
              <w:t>0.00%</w:t>
            </w:r>
          </w:p>
        </w:tc>
      </w:tr>
      <w:tr w:rsidR="00F34BB9" w14:paraId="47D31969" w14:textId="77777777" w:rsidTr="00C0096D">
        <w:trPr>
          <w:cantSplit/>
        </w:trPr>
        <w:tc>
          <w:tcPr>
            <w:tcW w:w="0" w:type="auto"/>
            <w:tcBorders>
              <w:top w:val="single" w:sz="4" w:space="0" w:color="A6A6A6" w:themeColor="background1" w:themeShade="A6"/>
              <w:right w:val="single" w:sz="4" w:space="0" w:color="000000" w:themeColor="text1"/>
            </w:tcBorders>
          </w:tcPr>
          <w:p w14:paraId="158ECFA3" w14:textId="77777777" w:rsidR="00F34BB9" w:rsidRDefault="00F34BB9" w:rsidP="00F34BB9">
            <w:pPr>
              <w:pStyle w:val="NormalinTable"/>
            </w:pPr>
            <w:r>
              <w:rPr>
                <w:b/>
              </w:rPr>
              <w:t>8457 00 00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C056EA" w14:textId="77777777" w:rsidR="00F34BB9" w:rsidRDefault="00F34BB9" w:rsidP="00F34BB9">
            <w:pPr>
              <w:pStyle w:val="NormalinTable"/>
              <w:tabs>
                <w:tab w:val="left" w:pos="1250"/>
              </w:tabs>
            </w:pPr>
            <w:r>
              <w:t>0.00%</w:t>
            </w:r>
          </w:p>
        </w:tc>
      </w:tr>
      <w:tr w:rsidR="00F34BB9" w14:paraId="64A90611" w14:textId="77777777" w:rsidTr="00C0096D">
        <w:trPr>
          <w:cantSplit/>
        </w:trPr>
        <w:tc>
          <w:tcPr>
            <w:tcW w:w="0" w:type="auto"/>
            <w:tcBorders>
              <w:top w:val="single" w:sz="4" w:space="0" w:color="A6A6A6" w:themeColor="background1" w:themeShade="A6"/>
              <w:right w:val="single" w:sz="4" w:space="0" w:color="000000" w:themeColor="text1"/>
            </w:tcBorders>
          </w:tcPr>
          <w:p w14:paraId="0882B926" w14:textId="77777777" w:rsidR="00F34BB9" w:rsidRDefault="00F34BB9" w:rsidP="00F34BB9">
            <w:pPr>
              <w:pStyle w:val="NormalinTable"/>
            </w:pPr>
            <w:r>
              <w:rPr>
                <w:b/>
              </w:rPr>
              <w:t>8458 00 00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059EC7" w14:textId="77777777" w:rsidR="00F34BB9" w:rsidRDefault="00F34BB9" w:rsidP="00F34BB9">
            <w:pPr>
              <w:pStyle w:val="NormalinTable"/>
              <w:tabs>
                <w:tab w:val="left" w:pos="1250"/>
              </w:tabs>
            </w:pPr>
            <w:r>
              <w:t>0.00%</w:t>
            </w:r>
          </w:p>
        </w:tc>
      </w:tr>
      <w:tr w:rsidR="00F34BB9" w14:paraId="5AACB59E" w14:textId="77777777" w:rsidTr="00C0096D">
        <w:trPr>
          <w:cantSplit/>
        </w:trPr>
        <w:tc>
          <w:tcPr>
            <w:tcW w:w="0" w:type="auto"/>
            <w:tcBorders>
              <w:top w:val="single" w:sz="4" w:space="0" w:color="A6A6A6" w:themeColor="background1" w:themeShade="A6"/>
              <w:right w:val="single" w:sz="4" w:space="0" w:color="000000" w:themeColor="text1"/>
            </w:tcBorders>
          </w:tcPr>
          <w:p w14:paraId="435AA8D8" w14:textId="77777777" w:rsidR="00F34BB9" w:rsidRDefault="00F34BB9" w:rsidP="00F34BB9">
            <w:pPr>
              <w:pStyle w:val="NormalinTable"/>
            </w:pPr>
            <w:r>
              <w:rPr>
                <w:b/>
              </w:rPr>
              <w:t>8459 00 00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0C4B2D" w14:textId="77777777" w:rsidR="00F34BB9" w:rsidRDefault="00F34BB9" w:rsidP="00F34BB9">
            <w:pPr>
              <w:pStyle w:val="NormalinTable"/>
              <w:tabs>
                <w:tab w:val="left" w:pos="1250"/>
              </w:tabs>
            </w:pPr>
            <w:r>
              <w:t>0.00%</w:t>
            </w:r>
          </w:p>
        </w:tc>
      </w:tr>
      <w:tr w:rsidR="00F34BB9" w14:paraId="7AAE94B2" w14:textId="77777777" w:rsidTr="00C0096D">
        <w:trPr>
          <w:cantSplit/>
        </w:trPr>
        <w:tc>
          <w:tcPr>
            <w:tcW w:w="0" w:type="auto"/>
            <w:tcBorders>
              <w:top w:val="single" w:sz="4" w:space="0" w:color="A6A6A6" w:themeColor="background1" w:themeShade="A6"/>
              <w:right w:val="single" w:sz="4" w:space="0" w:color="000000" w:themeColor="text1"/>
            </w:tcBorders>
          </w:tcPr>
          <w:p w14:paraId="2EC0580C" w14:textId="77777777" w:rsidR="00F34BB9" w:rsidRDefault="00F34BB9" w:rsidP="00F34BB9">
            <w:pPr>
              <w:pStyle w:val="NormalinTable"/>
            </w:pPr>
            <w:r>
              <w:rPr>
                <w:b/>
              </w:rPr>
              <w:t>8460 00 00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FEA28C" w14:textId="77777777" w:rsidR="00F34BB9" w:rsidRDefault="00F34BB9" w:rsidP="00F34BB9">
            <w:pPr>
              <w:pStyle w:val="NormalinTable"/>
              <w:tabs>
                <w:tab w:val="left" w:pos="1250"/>
              </w:tabs>
            </w:pPr>
            <w:r>
              <w:t>0.00%</w:t>
            </w:r>
          </w:p>
        </w:tc>
      </w:tr>
      <w:tr w:rsidR="00F34BB9" w14:paraId="1D2DA69C" w14:textId="77777777" w:rsidTr="00C0096D">
        <w:trPr>
          <w:cantSplit/>
        </w:trPr>
        <w:tc>
          <w:tcPr>
            <w:tcW w:w="0" w:type="auto"/>
            <w:tcBorders>
              <w:top w:val="single" w:sz="4" w:space="0" w:color="A6A6A6" w:themeColor="background1" w:themeShade="A6"/>
              <w:right w:val="single" w:sz="4" w:space="0" w:color="000000" w:themeColor="text1"/>
            </w:tcBorders>
          </w:tcPr>
          <w:p w14:paraId="168B6794" w14:textId="77777777" w:rsidR="00F34BB9" w:rsidRDefault="00F34BB9" w:rsidP="00F34BB9">
            <w:pPr>
              <w:pStyle w:val="NormalinTable"/>
            </w:pPr>
            <w:r>
              <w:rPr>
                <w:b/>
              </w:rPr>
              <w:t>8461 00 00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11566E" w14:textId="77777777" w:rsidR="00F34BB9" w:rsidRDefault="00F34BB9" w:rsidP="00F34BB9">
            <w:pPr>
              <w:pStyle w:val="NormalinTable"/>
              <w:tabs>
                <w:tab w:val="left" w:pos="1250"/>
              </w:tabs>
            </w:pPr>
            <w:r>
              <w:t>0.00%</w:t>
            </w:r>
          </w:p>
        </w:tc>
      </w:tr>
      <w:tr w:rsidR="00F34BB9" w14:paraId="09DFBD6F" w14:textId="77777777" w:rsidTr="00C0096D">
        <w:trPr>
          <w:cantSplit/>
        </w:trPr>
        <w:tc>
          <w:tcPr>
            <w:tcW w:w="0" w:type="auto"/>
            <w:tcBorders>
              <w:top w:val="single" w:sz="4" w:space="0" w:color="A6A6A6" w:themeColor="background1" w:themeShade="A6"/>
              <w:right w:val="single" w:sz="4" w:space="0" w:color="000000" w:themeColor="text1"/>
            </w:tcBorders>
          </w:tcPr>
          <w:p w14:paraId="7B5D70D5" w14:textId="77777777" w:rsidR="00F34BB9" w:rsidRDefault="00F34BB9" w:rsidP="00F34BB9">
            <w:pPr>
              <w:pStyle w:val="NormalinTable"/>
            </w:pPr>
            <w:r>
              <w:rPr>
                <w:b/>
              </w:rPr>
              <w:t>8462 00 00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BE8421" w14:textId="77777777" w:rsidR="00F34BB9" w:rsidRDefault="00F34BB9" w:rsidP="00F34BB9">
            <w:pPr>
              <w:pStyle w:val="NormalinTable"/>
              <w:tabs>
                <w:tab w:val="left" w:pos="1250"/>
              </w:tabs>
            </w:pPr>
            <w:r>
              <w:t>0.00%</w:t>
            </w:r>
          </w:p>
        </w:tc>
      </w:tr>
      <w:tr w:rsidR="00F34BB9" w14:paraId="779B9440" w14:textId="77777777" w:rsidTr="00C0096D">
        <w:trPr>
          <w:cantSplit/>
        </w:trPr>
        <w:tc>
          <w:tcPr>
            <w:tcW w:w="0" w:type="auto"/>
            <w:tcBorders>
              <w:top w:val="single" w:sz="4" w:space="0" w:color="A6A6A6" w:themeColor="background1" w:themeShade="A6"/>
              <w:right w:val="single" w:sz="4" w:space="0" w:color="000000" w:themeColor="text1"/>
            </w:tcBorders>
          </w:tcPr>
          <w:p w14:paraId="6772FDD3" w14:textId="77777777" w:rsidR="00F34BB9" w:rsidRDefault="00F34BB9" w:rsidP="00F34BB9">
            <w:pPr>
              <w:pStyle w:val="NormalinTable"/>
            </w:pPr>
            <w:r>
              <w:rPr>
                <w:b/>
              </w:rPr>
              <w:t>8463 00 00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8071D3" w14:textId="77777777" w:rsidR="00F34BB9" w:rsidRDefault="00F34BB9" w:rsidP="00F34BB9">
            <w:pPr>
              <w:pStyle w:val="NormalinTable"/>
              <w:tabs>
                <w:tab w:val="left" w:pos="1250"/>
              </w:tabs>
            </w:pPr>
            <w:r>
              <w:t>0.00%</w:t>
            </w:r>
          </w:p>
        </w:tc>
      </w:tr>
      <w:tr w:rsidR="00F34BB9" w14:paraId="2517DEE1" w14:textId="77777777" w:rsidTr="00C0096D">
        <w:trPr>
          <w:cantSplit/>
        </w:trPr>
        <w:tc>
          <w:tcPr>
            <w:tcW w:w="0" w:type="auto"/>
            <w:tcBorders>
              <w:top w:val="single" w:sz="4" w:space="0" w:color="A6A6A6" w:themeColor="background1" w:themeShade="A6"/>
              <w:right w:val="single" w:sz="4" w:space="0" w:color="000000" w:themeColor="text1"/>
            </w:tcBorders>
          </w:tcPr>
          <w:p w14:paraId="26934AF8" w14:textId="77777777" w:rsidR="00F34BB9" w:rsidRDefault="00F34BB9" w:rsidP="00F34BB9">
            <w:pPr>
              <w:pStyle w:val="NormalinTable"/>
            </w:pPr>
            <w:r>
              <w:rPr>
                <w:b/>
              </w:rPr>
              <w:t>8464 00 00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AFDF56" w14:textId="77777777" w:rsidR="00F34BB9" w:rsidRDefault="00F34BB9" w:rsidP="00F34BB9">
            <w:pPr>
              <w:pStyle w:val="NormalinTable"/>
              <w:tabs>
                <w:tab w:val="left" w:pos="1250"/>
              </w:tabs>
            </w:pPr>
            <w:r>
              <w:t>0.00%</w:t>
            </w:r>
          </w:p>
        </w:tc>
      </w:tr>
      <w:tr w:rsidR="00F34BB9" w14:paraId="1314FB22" w14:textId="77777777" w:rsidTr="00C0096D">
        <w:trPr>
          <w:cantSplit/>
        </w:trPr>
        <w:tc>
          <w:tcPr>
            <w:tcW w:w="0" w:type="auto"/>
            <w:tcBorders>
              <w:top w:val="single" w:sz="4" w:space="0" w:color="A6A6A6" w:themeColor="background1" w:themeShade="A6"/>
              <w:right w:val="single" w:sz="4" w:space="0" w:color="000000" w:themeColor="text1"/>
            </w:tcBorders>
          </w:tcPr>
          <w:p w14:paraId="1FCE224D" w14:textId="77777777" w:rsidR="00F34BB9" w:rsidRDefault="00F34BB9" w:rsidP="00F34BB9">
            <w:pPr>
              <w:pStyle w:val="NormalinTable"/>
            </w:pPr>
            <w:r>
              <w:rPr>
                <w:b/>
              </w:rPr>
              <w:t>8465 00 00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069F2B" w14:textId="77777777" w:rsidR="00F34BB9" w:rsidRDefault="00F34BB9" w:rsidP="00F34BB9">
            <w:pPr>
              <w:pStyle w:val="NormalinTable"/>
              <w:tabs>
                <w:tab w:val="left" w:pos="1250"/>
              </w:tabs>
            </w:pPr>
            <w:r>
              <w:t>0.00%</w:t>
            </w:r>
          </w:p>
        </w:tc>
      </w:tr>
      <w:tr w:rsidR="00F34BB9" w14:paraId="493BDF97" w14:textId="77777777" w:rsidTr="00C0096D">
        <w:trPr>
          <w:cantSplit/>
        </w:trPr>
        <w:tc>
          <w:tcPr>
            <w:tcW w:w="0" w:type="auto"/>
            <w:tcBorders>
              <w:top w:val="single" w:sz="4" w:space="0" w:color="A6A6A6" w:themeColor="background1" w:themeShade="A6"/>
              <w:right w:val="single" w:sz="4" w:space="0" w:color="000000" w:themeColor="text1"/>
            </w:tcBorders>
          </w:tcPr>
          <w:p w14:paraId="26F2F7E8" w14:textId="77777777" w:rsidR="00F34BB9" w:rsidRDefault="00F34BB9" w:rsidP="00F34BB9">
            <w:pPr>
              <w:pStyle w:val="NormalinTable"/>
            </w:pPr>
            <w:r>
              <w:rPr>
                <w:b/>
              </w:rPr>
              <w:t>8466 00 00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1D4DBB" w14:textId="77777777" w:rsidR="00F34BB9" w:rsidRDefault="00F34BB9" w:rsidP="00F34BB9">
            <w:pPr>
              <w:pStyle w:val="NormalinTable"/>
              <w:tabs>
                <w:tab w:val="left" w:pos="1250"/>
              </w:tabs>
            </w:pPr>
            <w:r>
              <w:t>0.00%</w:t>
            </w:r>
          </w:p>
        </w:tc>
      </w:tr>
      <w:tr w:rsidR="00F34BB9" w14:paraId="2505A9EC" w14:textId="77777777" w:rsidTr="00C0096D">
        <w:trPr>
          <w:cantSplit/>
        </w:trPr>
        <w:tc>
          <w:tcPr>
            <w:tcW w:w="0" w:type="auto"/>
            <w:tcBorders>
              <w:top w:val="single" w:sz="4" w:space="0" w:color="A6A6A6" w:themeColor="background1" w:themeShade="A6"/>
              <w:right w:val="single" w:sz="4" w:space="0" w:color="000000" w:themeColor="text1"/>
            </w:tcBorders>
          </w:tcPr>
          <w:p w14:paraId="18FD89D6" w14:textId="77777777" w:rsidR="00F34BB9" w:rsidRDefault="00F34BB9" w:rsidP="00F34BB9">
            <w:pPr>
              <w:pStyle w:val="NormalinTable"/>
            </w:pPr>
            <w:r>
              <w:rPr>
                <w:b/>
              </w:rPr>
              <w:t>8467 00 00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9D9262" w14:textId="77777777" w:rsidR="00F34BB9" w:rsidRDefault="00F34BB9" w:rsidP="00F34BB9">
            <w:pPr>
              <w:pStyle w:val="NormalinTable"/>
              <w:tabs>
                <w:tab w:val="left" w:pos="1250"/>
              </w:tabs>
            </w:pPr>
            <w:r>
              <w:t>0.00%</w:t>
            </w:r>
          </w:p>
        </w:tc>
      </w:tr>
      <w:tr w:rsidR="00F34BB9" w14:paraId="1A0A61A4" w14:textId="77777777" w:rsidTr="00C0096D">
        <w:trPr>
          <w:cantSplit/>
        </w:trPr>
        <w:tc>
          <w:tcPr>
            <w:tcW w:w="0" w:type="auto"/>
            <w:tcBorders>
              <w:top w:val="single" w:sz="4" w:space="0" w:color="A6A6A6" w:themeColor="background1" w:themeShade="A6"/>
              <w:right w:val="single" w:sz="4" w:space="0" w:color="000000" w:themeColor="text1"/>
            </w:tcBorders>
          </w:tcPr>
          <w:p w14:paraId="655480EC" w14:textId="77777777" w:rsidR="00F34BB9" w:rsidRDefault="00F34BB9" w:rsidP="00F34BB9">
            <w:pPr>
              <w:pStyle w:val="NormalinTable"/>
            </w:pPr>
            <w:r>
              <w:rPr>
                <w:b/>
              </w:rPr>
              <w:t>8468 00 00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E2D4CB" w14:textId="77777777" w:rsidR="00F34BB9" w:rsidRDefault="00F34BB9" w:rsidP="00F34BB9">
            <w:pPr>
              <w:pStyle w:val="NormalinTable"/>
              <w:tabs>
                <w:tab w:val="left" w:pos="1250"/>
              </w:tabs>
            </w:pPr>
            <w:r>
              <w:t>0.00%</w:t>
            </w:r>
          </w:p>
        </w:tc>
      </w:tr>
      <w:tr w:rsidR="00F34BB9" w14:paraId="33306C9E" w14:textId="77777777" w:rsidTr="00C0096D">
        <w:trPr>
          <w:cantSplit/>
        </w:trPr>
        <w:tc>
          <w:tcPr>
            <w:tcW w:w="0" w:type="auto"/>
            <w:tcBorders>
              <w:top w:val="single" w:sz="4" w:space="0" w:color="A6A6A6" w:themeColor="background1" w:themeShade="A6"/>
              <w:right w:val="single" w:sz="4" w:space="0" w:color="000000" w:themeColor="text1"/>
            </w:tcBorders>
          </w:tcPr>
          <w:p w14:paraId="1B5087A7" w14:textId="77777777" w:rsidR="00F34BB9" w:rsidRDefault="00F34BB9" w:rsidP="00F34BB9">
            <w:pPr>
              <w:pStyle w:val="NormalinTable"/>
            </w:pPr>
            <w:r>
              <w:rPr>
                <w:b/>
              </w:rPr>
              <w:t>8472 00 00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70D88C" w14:textId="77777777" w:rsidR="00F34BB9" w:rsidRDefault="00F34BB9" w:rsidP="00F34BB9">
            <w:pPr>
              <w:pStyle w:val="NormalinTable"/>
              <w:tabs>
                <w:tab w:val="left" w:pos="1250"/>
              </w:tabs>
            </w:pPr>
            <w:r>
              <w:t>0.00%</w:t>
            </w:r>
          </w:p>
        </w:tc>
      </w:tr>
      <w:tr w:rsidR="00F34BB9" w14:paraId="18D7735E" w14:textId="77777777" w:rsidTr="00C0096D">
        <w:trPr>
          <w:cantSplit/>
        </w:trPr>
        <w:tc>
          <w:tcPr>
            <w:tcW w:w="0" w:type="auto"/>
            <w:tcBorders>
              <w:top w:val="single" w:sz="4" w:space="0" w:color="A6A6A6" w:themeColor="background1" w:themeShade="A6"/>
              <w:right w:val="single" w:sz="4" w:space="0" w:color="000000" w:themeColor="text1"/>
            </w:tcBorders>
          </w:tcPr>
          <w:p w14:paraId="63C3C9AE" w14:textId="77777777" w:rsidR="00F34BB9" w:rsidRDefault="00F34BB9" w:rsidP="00F34BB9">
            <w:pPr>
              <w:pStyle w:val="NormalinTable"/>
            </w:pPr>
            <w:r>
              <w:rPr>
                <w:b/>
              </w:rPr>
              <w:t>8475 00 00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1D01B5" w14:textId="77777777" w:rsidR="00F34BB9" w:rsidRDefault="00F34BB9" w:rsidP="00F34BB9">
            <w:pPr>
              <w:pStyle w:val="NormalinTable"/>
              <w:tabs>
                <w:tab w:val="left" w:pos="1250"/>
              </w:tabs>
            </w:pPr>
            <w:r>
              <w:t>0.00%</w:t>
            </w:r>
          </w:p>
        </w:tc>
      </w:tr>
      <w:tr w:rsidR="00F34BB9" w14:paraId="7FC8FA6D" w14:textId="77777777" w:rsidTr="00C0096D">
        <w:trPr>
          <w:cantSplit/>
        </w:trPr>
        <w:tc>
          <w:tcPr>
            <w:tcW w:w="0" w:type="auto"/>
            <w:tcBorders>
              <w:top w:val="single" w:sz="4" w:space="0" w:color="A6A6A6" w:themeColor="background1" w:themeShade="A6"/>
              <w:right w:val="single" w:sz="4" w:space="0" w:color="000000" w:themeColor="text1"/>
            </w:tcBorders>
          </w:tcPr>
          <w:p w14:paraId="1C71A53B" w14:textId="77777777" w:rsidR="00F34BB9" w:rsidRDefault="00F34BB9" w:rsidP="00F34BB9">
            <w:pPr>
              <w:pStyle w:val="NormalinTable"/>
            </w:pPr>
            <w:r>
              <w:rPr>
                <w:b/>
              </w:rPr>
              <w:t>8476 00 00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DC983B" w14:textId="77777777" w:rsidR="00F34BB9" w:rsidRDefault="00F34BB9" w:rsidP="00F34BB9">
            <w:pPr>
              <w:pStyle w:val="NormalinTable"/>
              <w:tabs>
                <w:tab w:val="left" w:pos="1250"/>
              </w:tabs>
            </w:pPr>
            <w:r>
              <w:t>0.00%</w:t>
            </w:r>
          </w:p>
        </w:tc>
      </w:tr>
      <w:tr w:rsidR="00F34BB9" w14:paraId="4B511845" w14:textId="77777777" w:rsidTr="00C0096D">
        <w:trPr>
          <w:cantSplit/>
        </w:trPr>
        <w:tc>
          <w:tcPr>
            <w:tcW w:w="0" w:type="auto"/>
            <w:tcBorders>
              <w:top w:val="single" w:sz="4" w:space="0" w:color="A6A6A6" w:themeColor="background1" w:themeShade="A6"/>
              <w:right w:val="single" w:sz="4" w:space="0" w:color="000000" w:themeColor="text1"/>
            </w:tcBorders>
          </w:tcPr>
          <w:p w14:paraId="5C3C367C" w14:textId="77777777" w:rsidR="00F34BB9" w:rsidRDefault="00F34BB9" w:rsidP="00F34BB9">
            <w:pPr>
              <w:pStyle w:val="NormalinTable"/>
            </w:pPr>
            <w:r>
              <w:rPr>
                <w:b/>
              </w:rPr>
              <w:t>8477 00 00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031BE0" w14:textId="77777777" w:rsidR="00F34BB9" w:rsidRDefault="00F34BB9" w:rsidP="00F34BB9">
            <w:pPr>
              <w:pStyle w:val="NormalinTable"/>
              <w:tabs>
                <w:tab w:val="left" w:pos="1250"/>
              </w:tabs>
            </w:pPr>
            <w:r>
              <w:t>0.00%</w:t>
            </w:r>
          </w:p>
        </w:tc>
      </w:tr>
      <w:tr w:rsidR="00F34BB9" w14:paraId="7D896AD2" w14:textId="77777777" w:rsidTr="00C0096D">
        <w:trPr>
          <w:cantSplit/>
        </w:trPr>
        <w:tc>
          <w:tcPr>
            <w:tcW w:w="0" w:type="auto"/>
            <w:tcBorders>
              <w:top w:val="single" w:sz="4" w:space="0" w:color="A6A6A6" w:themeColor="background1" w:themeShade="A6"/>
              <w:right w:val="single" w:sz="4" w:space="0" w:color="000000" w:themeColor="text1"/>
            </w:tcBorders>
          </w:tcPr>
          <w:p w14:paraId="011CFC3E" w14:textId="77777777" w:rsidR="00F34BB9" w:rsidRDefault="00F34BB9" w:rsidP="00F34BB9">
            <w:pPr>
              <w:pStyle w:val="NormalinTable"/>
            </w:pPr>
            <w:r>
              <w:rPr>
                <w:b/>
              </w:rPr>
              <w:t>8478 00 00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057C96" w14:textId="77777777" w:rsidR="00F34BB9" w:rsidRDefault="00F34BB9" w:rsidP="00F34BB9">
            <w:pPr>
              <w:pStyle w:val="NormalinTable"/>
              <w:tabs>
                <w:tab w:val="left" w:pos="1250"/>
              </w:tabs>
            </w:pPr>
            <w:r>
              <w:t>0.00%</w:t>
            </w:r>
          </w:p>
        </w:tc>
      </w:tr>
      <w:tr w:rsidR="00F34BB9" w14:paraId="35018ACA" w14:textId="77777777" w:rsidTr="00C0096D">
        <w:trPr>
          <w:cantSplit/>
        </w:trPr>
        <w:tc>
          <w:tcPr>
            <w:tcW w:w="0" w:type="auto"/>
            <w:tcBorders>
              <w:top w:val="single" w:sz="4" w:space="0" w:color="A6A6A6" w:themeColor="background1" w:themeShade="A6"/>
              <w:right w:val="single" w:sz="4" w:space="0" w:color="000000" w:themeColor="text1"/>
            </w:tcBorders>
          </w:tcPr>
          <w:p w14:paraId="1BD3E7E9" w14:textId="77777777" w:rsidR="00F34BB9" w:rsidRDefault="00F34BB9" w:rsidP="00F34BB9">
            <w:pPr>
              <w:pStyle w:val="NormalinTable"/>
            </w:pPr>
            <w:r>
              <w:rPr>
                <w:b/>
              </w:rPr>
              <w:t>8479 00 00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74A598" w14:textId="77777777" w:rsidR="00F34BB9" w:rsidRDefault="00F34BB9" w:rsidP="00F34BB9">
            <w:pPr>
              <w:pStyle w:val="NormalinTable"/>
              <w:tabs>
                <w:tab w:val="left" w:pos="1250"/>
              </w:tabs>
            </w:pPr>
            <w:r>
              <w:t>0.00%</w:t>
            </w:r>
          </w:p>
        </w:tc>
      </w:tr>
      <w:tr w:rsidR="00F34BB9" w14:paraId="6FC36A39" w14:textId="77777777" w:rsidTr="00C0096D">
        <w:trPr>
          <w:cantSplit/>
        </w:trPr>
        <w:tc>
          <w:tcPr>
            <w:tcW w:w="0" w:type="auto"/>
            <w:tcBorders>
              <w:top w:val="single" w:sz="4" w:space="0" w:color="A6A6A6" w:themeColor="background1" w:themeShade="A6"/>
              <w:right w:val="single" w:sz="4" w:space="0" w:color="000000" w:themeColor="text1"/>
            </w:tcBorders>
          </w:tcPr>
          <w:p w14:paraId="173647AB" w14:textId="77777777" w:rsidR="00F34BB9" w:rsidRDefault="00F34BB9" w:rsidP="00F34BB9">
            <w:pPr>
              <w:pStyle w:val="NormalinTable"/>
            </w:pPr>
            <w:r>
              <w:rPr>
                <w:b/>
              </w:rPr>
              <w:t>8480 00 00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682E42" w14:textId="77777777" w:rsidR="00F34BB9" w:rsidRDefault="00F34BB9" w:rsidP="00F34BB9">
            <w:pPr>
              <w:pStyle w:val="NormalinTable"/>
              <w:tabs>
                <w:tab w:val="left" w:pos="1250"/>
              </w:tabs>
            </w:pPr>
            <w:r>
              <w:t>0.00%</w:t>
            </w:r>
          </w:p>
        </w:tc>
      </w:tr>
      <w:tr w:rsidR="00F34BB9" w14:paraId="529A6C78" w14:textId="77777777" w:rsidTr="00C0096D">
        <w:trPr>
          <w:cantSplit/>
        </w:trPr>
        <w:tc>
          <w:tcPr>
            <w:tcW w:w="0" w:type="auto"/>
            <w:tcBorders>
              <w:top w:val="single" w:sz="4" w:space="0" w:color="A6A6A6" w:themeColor="background1" w:themeShade="A6"/>
              <w:right w:val="single" w:sz="4" w:space="0" w:color="000000" w:themeColor="text1"/>
            </w:tcBorders>
          </w:tcPr>
          <w:p w14:paraId="36CEFB27" w14:textId="77777777" w:rsidR="00F34BB9" w:rsidRDefault="00F34BB9" w:rsidP="00F34BB9">
            <w:pPr>
              <w:pStyle w:val="NormalinTable"/>
            </w:pPr>
            <w:r>
              <w:rPr>
                <w:b/>
              </w:rPr>
              <w:t>8481 00 00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85D71E" w14:textId="77777777" w:rsidR="00F34BB9" w:rsidRDefault="00F34BB9" w:rsidP="00F34BB9">
            <w:pPr>
              <w:pStyle w:val="NormalinTable"/>
              <w:tabs>
                <w:tab w:val="left" w:pos="1250"/>
              </w:tabs>
            </w:pPr>
            <w:r>
              <w:t>0.00%</w:t>
            </w:r>
          </w:p>
        </w:tc>
      </w:tr>
      <w:tr w:rsidR="00F34BB9" w14:paraId="1E79C2A0" w14:textId="77777777" w:rsidTr="00C0096D">
        <w:trPr>
          <w:cantSplit/>
        </w:trPr>
        <w:tc>
          <w:tcPr>
            <w:tcW w:w="0" w:type="auto"/>
            <w:tcBorders>
              <w:top w:val="single" w:sz="4" w:space="0" w:color="A6A6A6" w:themeColor="background1" w:themeShade="A6"/>
              <w:right w:val="single" w:sz="4" w:space="0" w:color="000000" w:themeColor="text1"/>
            </w:tcBorders>
          </w:tcPr>
          <w:p w14:paraId="094017E1" w14:textId="77777777" w:rsidR="00F34BB9" w:rsidRDefault="00F34BB9" w:rsidP="00F34BB9">
            <w:pPr>
              <w:pStyle w:val="NormalinTable"/>
            </w:pPr>
            <w:r>
              <w:rPr>
                <w:b/>
              </w:rPr>
              <w:t>8482 00 00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E0D5DF" w14:textId="77777777" w:rsidR="00F34BB9" w:rsidRDefault="00F34BB9" w:rsidP="00F34BB9">
            <w:pPr>
              <w:pStyle w:val="NormalinTable"/>
              <w:tabs>
                <w:tab w:val="left" w:pos="1250"/>
              </w:tabs>
            </w:pPr>
            <w:r>
              <w:t>0.00%</w:t>
            </w:r>
          </w:p>
        </w:tc>
      </w:tr>
      <w:tr w:rsidR="00F34BB9" w14:paraId="438C809C" w14:textId="77777777" w:rsidTr="00C0096D">
        <w:trPr>
          <w:cantSplit/>
        </w:trPr>
        <w:tc>
          <w:tcPr>
            <w:tcW w:w="0" w:type="auto"/>
            <w:tcBorders>
              <w:top w:val="single" w:sz="4" w:space="0" w:color="A6A6A6" w:themeColor="background1" w:themeShade="A6"/>
              <w:right w:val="single" w:sz="4" w:space="0" w:color="000000" w:themeColor="text1"/>
            </w:tcBorders>
          </w:tcPr>
          <w:p w14:paraId="402C3C48" w14:textId="77777777" w:rsidR="00F34BB9" w:rsidRDefault="00F34BB9" w:rsidP="00F34BB9">
            <w:pPr>
              <w:pStyle w:val="NormalinTable"/>
            </w:pPr>
            <w:r>
              <w:rPr>
                <w:b/>
              </w:rPr>
              <w:t>8483 00 00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116CEB" w14:textId="77777777" w:rsidR="00F34BB9" w:rsidRDefault="00F34BB9" w:rsidP="00F34BB9">
            <w:pPr>
              <w:pStyle w:val="NormalinTable"/>
              <w:tabs>
                <w:tab w:val="left" w:pos="1250"/>
              </w:tabs>
            </w:pPr>
            <w:r>
              <w:t>0.00%</w:t>
            </w:r>
          </w:p>
        </w:tc>
      </w:tr>
      <w:tr w:rsidR="00F34BB9" w14:paraId="348442A5" w14:textId="77777777" w:rsidTr="00C0096D">
        <w:trPr>
          <w:cantSplit/>
        </w:trPr>
        <w:tc>
          <w:tcPr>
            <w:tcW w:w="0" w:type="auto"/>
            <w:tcBorders>
              <w:top w:val="single" w:sz="4" w:space="0" w:color="A6A6A6" w:themeColor="background1" w:themeShade="A6"/>
              <w:right w:val="single" w:sz="4" w:space="0" w:color="000000" w:themeColor="text1"/>
            </w:tcBorders>
          </w:tcPr>
          <w:p w14:paraId="002EC9A7" w14:textId="77777777" w:rsidR="00F34BB9" w:rsidRDefault="00F34BB9" w:rsidP="00F34BB9">
            <w:pPr>
              <w:pStyle w:val="NormalinTable"/>
            </w:pPr>
            <w:r>
              <w:rPr>
                <w:b/>
              </w:rPr>
              <w:t>8484 00 00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FAAB24" w14:textId="77777777" w:rsidR="00F34BB9" w:rsidRDefault="00F34BB9" w:rsidP="00F34BB9">
            <w:pPr>
              <w:pStyle w:val="NormalinTable"/>
              <w:tabs>
                <w:tab w:val="left" w:pos="1250"/>
              </w:tabs>
            </w:pPr>
            <w:r>
              <w:t>0.00%</w:t>
            </w:r>
          </w:p>
        </w:tc>
      </w:tr>
      <w:tr w:rsidR="00F34BB9" w14:paraId="37210A64" w14:textId="77777777" w:rsidTr="00C0096D">
        <w:trPr>
          <w:cantSplit/>
        </w:trPr>
        <w:tc>
          <w:tcPr>
            <w:tcW w:w="0" w:type="auto"/>
            <w:tcBorders>
              <w:top w:val="single" w:sz="4" w:space="0" w:color="A6A6A6" w:themeColor="background1" w:themeShade="A6"/>
              <w:right w:val="single" w:sz="4" w:space="0" w:color="000000" w:themeColor="text1"/>
            </w:tcBorders>
          </w:tcPr>
          <w:p w14:paraId="50FD8F81" w14:textId="77777777" w:rsidR="00F34BB9" w:rsidRDefault="00F34BB9" w:rsidP="00F34BB9">
            <w:pPr>
              <w:pStyle w:val="NormalinTable"/>
            </w:pPr>
            <w:r>
              <w:rPr>
                <w:b/>
              </w:rPr>
              <w:t>8487 00 00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77205B" w14:textId="77777777" w:rsidR="00F34BB9" w:rsidRDefault="00F34BB9" w:rsidP="00F34BB9">
            <w:pPr>
              <w:pStyle w:val="NormalinTable"/>
              <w:tabs>
                <w:tab w:val="left" w:pos="1250"/>
              </w:tabs>
            </w:pPr>
            <w:r>
              <w:t>0.00%</w:t>
            </w:r>
          </w:p>
        </w:tc>
      </w:tr>
      <w:tr w:rsidR="00F34BB9" w14:paraId="33571A03" w14:textId="77777777" w:rsidTr="00C0096D">
        <w:trPr>
          <w:cantSplit/>
        </w:trPr>
        <w:tc>
          <w:tcPr>
            <w:tcW w:w="0" w:type="auto"/>
            <w:tcBorders>
              <w:top w:val="single" w:sz="4" w:space="0" w:color="A6A6A6" w:themeColor="background1" w:themeShade="A6"/>
              <w:right w:val="single" w:sz="4" w:space="0" w:color="000000" w:themeColor="text1"/>
            </w:tcBorders>
          </w:tcPr>
          <w:p w14:paraId="0998752C" w14:textId="77777777" w:rsidR="00F34BB9" w:rsidRDefault="00F34BB9" w:rsidP="00F34BB9">
            <w:pPr>
              <w:pStyle w:val="NormalinTable"/>
            </w:pPr>
            <w:r>
              <w:rPr>
                <w:b/>
              </w:rPr>
              <w:t>8501 00 00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D3E077" w14:textId="77777777" w:rsidR="00F34BB9" w:rsidRDefault="00F34BB9" w:rsidP="00F34BB9">
            <w:pPr>
              <w:pStyle w:val="NormalinTable"/>
              <w:tabs>
                <w:tab w:val="left" w:pos="1250"/>
              </w:tabs>
            </w:pPr>
            <w:r>
              <w:t>0.00%</w:t>
            </w:r>
          </w:p>
        </w:tc>
      </w:tr>
      <w:tr w:rsidR="00F34BB9" w14:paraId="0002548F" w14:textId="77777777" w:rsidTr="00C0096D">
        <w:trPr>
          <w:cantSplit/>
        </w:trPr>
        <w:tc>
          <w:tcPr>
            <w:tcW w:w="0" w:type="auto"/>
            <w:tcBorders>
              <w:top w:val="single" w:sz="4" w:space="0" w:color="A6A6A6" w:themeColor="background1" w:themeShade="A6"/>
              <w:right w:val="single" w:sz="4" w:space="0" w:color="000000" w:themeColor="text1"/>
            </w:tcBorders>
          </w:tcPr>
          <w:p w14:paraId="2F8DA455" w14:textId="77777777" w:rsidR="00F34BB9" w:rsidRDefault="00F34BB9" w:rsidP="00F34BB9">
            <w:pPr>
              <w:pStyle w:val="NormalinTable"/>
            </w:pPr>
            <w:r>
              <w:rPr>
                <w:b/>
              </w:rPr>
              <w:t>8502 00 00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E6100B" w14:textId="77777777" w:rsidR="00F34BB9" w:rsidRDefault="00F34BB9" w:rsidP="00F34BB9">
            <w:pPr>
              <w:pStyle w:val="NormalinTable"/>
              <w:tabs>
                <w:tab w:val="left" w:pos="1250"/>
              </w:tabs>
            </w:pPr>
            <w:r>
              <w:t>0.00%</w:t>
            </w:r>
          </w:p>
        </w:tc>
      </w:tr>
      <w:tr w:rsidR="00F34BB9" w14:paraId="49C1C57E" w14:textId="77777777" w:rsidTr="00C0096D">
        <w:trPr>
          <w:cantSplit/>
        </w:trPr>
        <w:tc>
          <w:tcPr>
            <w:tcW w:w="0" w:type="auto"/>
            <w:tcBorders>
              <w:top w:val="single" w:sz="4" w:space="0" w:color="A6A6A6" w:themeColor="background1" w:themeShade="A6"/>
              <w:right w:val="single" w:sz="4" w:space="0" w:color="000000" w:themeColor="text1"/>
            </w:tcBorders>
          </w:tcPr>
          <w:p w14:paraId="7472AE43" w14:textId="77777777" w:rsidR="00F34BB9" w:rsidRDefault="00F34BB9" w:rsidP="00F34BB9">
            <w:pPr>
              <w:pStyle w:val="NormalinTable"/>
            </w:pPr>
            <w:r>
              <w:rPr>
                <w:b/>
              </w:rPr>
              <w:t>8503 00 00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944902" w14:textId="77777777" w:rsidR="00F34BB9" w:rsidRDefault="00F34BB9" w:rsidP="00F34BB9">
            <w:pPr>
              <w:pStyle w:val="NormalinTable"/>
              <w:tabs>
                <w:tab w:val="left" w:pos="1250"/>
              </w:tabs>
            </w:pPr>
            <w:r>
              <w:t>0.00%</w:t>
            </w:r>
          </w:p>
        </w:tc>
      </w:tr>
      <w:tr w:rsidR="00F34BB9" w14:paraId="2CECAD7B" w14:textId="77777777" w:rsidTr="00C0096D">
        <w:trPr>
          <w:cantSplit/>
        </w:trPr>
        <w:tc>
          <w:tcPr>
            <w:tcW w:w="0" w:type="auto"/>
            <w:tcBorders>
              <w:top w:val="single" w:sz="4" w:space="0" w:color="A6A6A6" w:themeColor="background1" w:themeShade="A6"/>
              <w:right w:val="single" w:sz="4" w:space="0" w:color="000000" w:themeColor="text1"/>
            </w:tcBorders>
          </w:tcPr>
          <w:p w14:paraId="29C23EAD" w14:textId="77777777" w:rsidR="00F34BB9" w:rsidRDefault="00F34BB9" w:rsidP="00F34BB9">
            <w:pPr>
              <w:pStyle w:val="NormalinTable"/>
            </w:pPr>
            <w:r>
              <w:rPr>
                <w:b/>
              </w:rPr>
              <w:t>8504 00 00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EB4CC4" w14:textId="77777777" w:rsidR="00F34BB9" w:rsidRDefault="00F34BB9" w:rsidP="00F34BB9">
            <w:pPr>
              <w:pStyle w:val="NormalinTable"/>
              <w:tabs>
                <w:tab w:val="left" w:pos="1250"/>
              </w:tabs>
            </w:pPr>
            <w:r>
              <w:t>0.00%</w:t>
            </w:r>
          </w:p>
        </w:tc>
      </w:tr>
      <w:tr w:rsidR="00F34BB9" w14:paraId="0BE991C2" w14:textId="77777777" w:rsidTr="00C0096D">
        <w:trPr>
          <w:cantSplit/>
        </w:trPr>
        <w:tc>
          <w:tcPr>
            <w:tcW w:w="0" w:type="auto"/>
            <w:tcBorders>
              <w:top w:val="single" w:sz="4" w:space="0" w:color="A6A6A6" w:themeColor="background1" w:themeShade="A6"/>
              <w:right w:val="single" w:sz="4" w:space="0" w:color="000000" w:themeColor="text1"/>
            </w:tcBorders>
          </w:tcPr>
          <w:p w14:paraId="0EC81CF5" w14:textId="77777777" w:rsidR="00F34BB9" w:rsidRDefault="00F34BB9" w:rsidP="00F34BB9">
            <w:pPr>
              <w:pStyle w:val="NormalinTable"/>
            </w:pPr>
            <w:r>
              <w:rPr>
                <w:b/>
              </w:rPr>
              <w:t>8505 00 00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0B8B3E" w14:textId="77777777" w:rsidR="00F34BB9" w:rsidRDefault="00F34BB9" w:rsidP="00F34BB9">
            <w:pPr>
              <w:pStyle w:val="NormalinTable"/>
              <w:tabs>
                <w:tab w:val="left" w:pos="1250"/>
              </w:tabs>
            </w:pPr>
            <w:r>
              <w:t>0.00%</w:t>
            </w:r>
          </w:p>
        </w:tc>
      </w:tr>
      <w:tr w:rsidR="00F34BB9" w14:paraId="13F774C5" w14:textId="77777777" w:rsidTr="00C0096D">
        <w:trPr>
          <w:cantSplit/>
        </w:trPr>
        <w:tc>
          <w:tcPr>
            <w:tcW w:w="0" w:type="auto"/>
            <w:tcBorders>
              <w:top w:val="single" w:sz="4" w:space="0" w:color="A6A6A6" w:themeColor="background1" w:themeShade="A6"/>
              <w:right w:val="single" w:sz="4" w:space="0" w:color="000000" w:themeColor="text1"/>
            </w:tcBorders>
          </w:tcPr>
          <w:p w14:paraId="1A8976DA" w14:textId="77777777" w:rsidR="00F34BB9" w:rsidRDefault="00F34BB9" w:rsidP="00F34BB9">
            <w:pPr>
              <w:pStyle w:val="NormalinTable"/>
            </w:pPr>
            <w:r>
              <w:rPr>
                <w:b/>
              </w:rPr>
              <w:t>8506 00 00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A14597" w14:textId="77777777" w:rsidR="00F34BB9" w:rsidRDefault="00F34BB9" w:rsidP="00F34BB9">
            <w:pPr>
              <w:pStyle w:val="NormalinTable"/>
              <w:tabs>
                <w:tab w:val="left" w:pos="1250"/>
              </w:tabs>
            </w:pPr>
            <w:r>
              <w:t>0.00%</w:t>
            </w:r>
          </w:p>
        </w:tc>
      </w:tr>
      <w:tr w:rsidR="00F34BB9" w14:paraId="29A42808" w14:textId="77777777" w:rsidTr="00C0096D">
        <w:trPr>
          <w:cantSplit/>
        </w:trPr>
        <w:tc>
          <w:tcPr>
            <w:tcW w:w="0" w:type="auto"/>
            <w:tcBorders>
              <w:top w:val="single" w:sz="4" w:space="0" w:color="A6A6A6" w:themeColor="background1" w:themeShade="A6"/>
              <w:right w:val="single" w:sz="4" w:space="0" w:color="000000" w:themeColor="text1"/>
            </w:tcBorders>
          </w:tcPr>
          <w:p w14:paraId="174764EA" w14:textId="77777777" w:rsidR="00F34BB9" w:rsidRDefault="00F34BB9" w:rsidP="00F34BB9">
            <w:pPr>
              <w:pStyle w:val="NormalinTable"/>
            </w:pPr>
            <w:r>
              <w:rPr>
                <w:b/>
              </w:rPr>
              <w:t>8507 00 00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F71317" w14:textId="77777777" w:rsidR="00F34BB9" w:rsidRDefault="00F34BB9" w:rsidP="00F34BB9">
            <w:pPr>
              <w:pStyle w:val="NormalinTable"/>
              <w:tabs>
                <w:tab w:val="left" w:pos="1250"/>
              </w:tabs>
            </w:pPr>
            <w:r>
              <w:t>0.00%</w:t>
            </w:r>
          </w:p>
        </w:tc>
      </w:tr>
      <w:tr w:rsidR="00F34BB9" w14:paraId="0D2C9D5E" w14:textId="77777777" w:rsidTr="00C0096D">
        <w:trPr>
          <w:cantSplit/>
        </w:trPr>
        <w:tc>
          <w:tcPr>
            <w:tcW w:w="0" w:type="auto"/>
            <w:tcBorders>
              <w:top w:val="single" w:sz="4" w:space="0" w:color="A6A6A6" w:themeColor="background1" w:themeShade="A6"/>
              <w:right w:val="single" w:sz="4" w:space="0" w:color="000000" w:themeColor="text1"/>
            </w:tcBorders>
          </w:tcPr>
          <w:p w14:paraId="19A08A1C" w14:textId="77777777" w:rsidR="00F34BB9" w:rsidRDefault="00F34BB9" w:rsidP="00F34BB9">
            <w:pPr>
              <w:pStyle w:val="NormalinTable"/>
            </w:pPr>
            <w:r>
              <w:rPr>
                <w:b/>
              </w:rPr>
              <w:t>8508 00 00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DF076C" w14:textId="77777777" w:rsidR="00F34BB9" w:rsidRDefault="00F34BB9" w:rsidP="00F34BB9">
            <w:pPr>
              <w:pStyle w:val="NormalinTable"/>
              <w:tabs>
                <w:tab w:val="left" w:pos="1250"/>
              </w:tabs>
            </w:pPr>
            <w:r>
              <w:t>0.00%</w:t>
            </w:r>
          </w:p>
        </w:tc>
      </w:tr>
      <w:tr w:rsidR="00F34BB9" w14:paraId="745AD11D" w14:textId="77777777" w:rsidTr="00C0096D">
        <w:trPr>
          <w:cantSplit/>
        </w:trPr>
        <w:tc>
          <w:tcPr>
            <w:tcW w:w="0" w:type="auto"/>
            <w:tcBorders>
              <w:top w:val="single" w:sz="4" w:space="0" w:color="A6A6A6" w:themeColor="background1" w:themeShade="A6"/>
              <w:right w:val="single" w:sz="4" w:space="0" w:color="000000" w:themeColor="text1"/>
            </w:tcBorders>
          </w:tcPr>
          <w:p w14:paraId="039DDE8B" w14:textId="77777777" w:rsidR="00F34BB9" w:rsidRDefault="00F34BB9" w:rsidP="00F34BB9">
            <w:pPr>
              <w:pStyle w:val="NormalinTable"/>
            </w:pPr>
            <w:r>
              <w:rPr>
                <w:b/>
              </w:rPr>
              <w:t>8509 00 00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6F213C" w14:textId="77777777" w:rsidR="00F34BB9" w:rsidRDefault="00F34BB9" w:rsidP="00F34BB9">
            <w:pPr>
              <w:pStyle w:val="NormalinTable"/>
              <w:tabs>
                <w:tab w:val="left" w:pos="1250"/>
              </w:tabs>
            </w:pPr>
            <w:r>
              <w:t>0.00%</w:t>
            </w:r>
          </w:p>
        </w:tc>
      </w:tr>
      <w:tr w:rsidR="00F34BB9" w14:paraId="5D6BE11F" w14:textId="77777777" w:rsidTr="00C0096D">
        <w:trPr>
          <w:cantSplit/>
        </w:trPr>
        <w:tc>
          <w:tcPr>
            <w:tcW w:w="0" w:type="auto"/>
            <w:tcBorders>
              <w:top w:val="single" w:sz="4" w:space="0" w:color="A6A6A6" w:themeColor="background1" w:themeShade="A6"/>
              <w:right w:val="single" w:sz="4" w:space="0" w:color="000000" w:themeColor="text1"/>
            </w:tcBorders>
          </w:tcPr>
          <w:p w14:paraId="5B1528F7" w14:textId="77777777" w:rsidR="00F34BB9" w:rsidRDefault="00F34BB9" w:rsidP="00F34BB9">
            <w:pPr>
              <w:pStyle w:val="NormalinTable"/>
            </w:pPr>
            <w:r>
              <w:rPr>
                <w:b/>
              </w:rPr>
              <w:t>8510 00 00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D16711" w14:textId="77777777" w:rsidR="00F34BB9" w:rsidRDefault="00F34BB9" w:rsidP="00F34BB9">
            <w:pPr>
              <w:pStyle w:val="NormalinTable"/>
              <w:tabs>
                <w:tab w:val="left" w:pos="1250"/>
              </w:tabs>
            </w:pPr>
            <w:r>
              <w:t>0.00%</w:t>
            </w:r>
          </w:p>
        </w:tc>
      </w:tr>
      <w:tr w:rsidR="00F34BB9" w14:paraId="1FF6CC46" w14:textId="77777777" w:rsidTr="00C0096D">
        <w:trPr>
          <w:cantSplit/>
        </w:trPr>
        <w:tc>
          <w:tcPr>
            <w:tcW w:w="0" w:type="auto"/>
            <w:tcBorders>
              <w:top w:val="single" w:sz="4" w:space="0" w:color="A6A6A6" w:themeColor="background1" w:themeShade="A6"/>
              <w:right w:val="single" w:sz="4" w:space="0" w:color="000000" w:themeColor="text1"/>
            </w:tcBorders>
          </w:tcPr>
          <w:p w14:paraId="0EA85C53" w14:textId="77777777" w:rsidR="00F34BB9" w:rsidRDefault="00F34BB9" w:rsidP="00F34BB9">
            <w:pPr>
              <w:pStyle w:val="NormalinTable"/>
            </w:pPr>
            <w:r>
              <w:rPr>
                <w:b/>
              </w:rPr>
              <w:t>8511 00 00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EA8B81" w14:textId="77777777" w:rsidR="00F34BB9" w:rsidRDefault="00F34BB9" w:rsidP="00F34BB9">
            <w:pPr>
              <w:pStyle w:val="NormalinTable"/>
              <w:tabs>
                <w:tab w:val="left" w:pos="1250"/>
              </w:tabs>
            </w:pPr>
            <w:r>
              <w:t>0.00%</w:t>
            </w:r>
          </w:p>
        </w:tc>
      </w:tr>
      <w:tr w:rsidR="00F34BB9" w14:paraId="78F57CBB" w14:textId="77777777" w:rsidTr="00C0096D">
        <w:trPr>
          <w:cantSplit/>
        </w:trPr>
        <w:tc>
          <w:tcPr>
            <w:tcW w:w="0" w:type="auto"/>
            <w:tcBorders>
              <w:top w:val="single" w:sz="4" w:space="0" w:color="A6A6A6" w:themeColor="background1" w:themeShade="A6"/>
              <w:right w:val="single" w:sz="4" w:space="0" w:color="000000" w:themeColor="text1"/>
            </w:tcBorders>
          </w:tcPr>
          <w:p w14:paraId="5A076F5F" w14:textId="77777777" w:rsidR="00F34BB9" w:rsidRDefault="00F34BB9" w:rsidP="00F34BB9">
            <w:pPr>
              <w:pStyle w:val="NormalinTable"/>
            </w:pPr>
            <w:r>
              <w:rPr>
                <w:b/>
              </w:rPr>
              <w:t>8512 00 00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487676" w14:textId="77777777" w:rsidR="00F34BB9" w:rsidRDefault="00F34BB9" w:rsidP="00F34BB9">
            <w:pPr>
              <w:pStyle w:val="NormalinTable"/>
              <w:tabs>
                <w:tab w:val="left" w:pos="1250"/>
              </w:tabs>
            </w:pPr>
            <w:r>
              <w:t>0.00%</w:t>
            </w:r>
          </w:p>
        </w:tc>
      </w:tr>
      <w:tr w:rsidR="00F34BB9" w14:paraId="5808C0D3" w14:textId="77777777" w:rsidTr="00C0096D">
        <w:trPr>
          <w:cantSplit/>
        </w:trPr>
        <w:tc>
          <w:tcPr>
            <w:tcW w:w="0" w:type="auto"/>
            <w:tcBorders>
              <w:top w:val="single" w:sz="4" w:space="0" w:color="A6A6A6" w:themeColor="background1" w:themeShade="A6"/>
              <w:right w:val="single" w:sz="4" w:space="0" w:color="000000" w:themeColor="text1"/>
            </w:tcBorders>
          </w:tcPr>
          <w:p w14:paraId="7CBF1967" w14:textId="77777777" w:rsidR="00F34BB9" w:rsidRDefault="00F34BB9" w:rsidP="00F34BB9">
            <w:pPr>
              <w:pStyle w:val="NormalinTable"/>
            </w:pPr>
            <w:r>
              <w:rPr>
                <w:b/>
              </w:rPr>
              <w:t>8513 00 00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3E6DD7" w14:textId="77777777" w:rsidR="00F34BB9" w:rsidRDefault="00F34BB9" w:rsidP="00F34BB9">
            <w:pPr>
              <w:pStyle w:val="NormalinTable"/>
              <w:tabs>
                <w:tab w:val="left" w:pos="1250"/>
              </w:tabs>
            </w:pPr>
            <w:r>
              <w:t>0.00%</w:t>
            </w:r>
          </w:p>
        </w:tc>
      </w:tr>
      <w:tr w:rsidR="00F34BB9" w14:paraId="54671D89" w14:textId="77777777" w:rsidTr="00C0096D">
        <w:trPr>
          <w:cantSplit/>
        </w:trPr>
        <w:tc>
          <w:tcPr>
            <w:tcW w:w="0" w:type="auto"/>
            <w:tcBorders>
              <w:top w:val="single" w:sz="4" w:space="0" w:color="A6A6A6" w:themeColor="background1" w:themeShade="A6"/>
              <w:right w:val="single" w:sz="4" w:space="0" w:color="000000" w:themeColor="text1"/>
            </w:tcBorders>
          </w:tcPr>
          <w:p w14:paraId="62DA31D2" w14:textId="77777777" w:rsidR="00F34BB9" w:rsidRDefault="00F34BB9" w:rsidP="00F34BB9">
            <w:pPr>
              <w:pStyle w:val="NormalinTable"/>
            </w:pPr>
            <w:r>
              <w:rPr>
                <w:b/>
              </w:rPr>
              <w:t>8514 00 00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B636F4" w14:textId="77777777" w:rsidR="00F34BB9" w:rsidRDefault="00F34BB9" w:rsidP="00F34BB9">
            <w:pPr>
              <w:pStyle w:val="NormalinTable"/>
              <w:tabs>
                <w:tab w:val="left" w:pos="1250"/>
              </w:tabs>
            </w:pPr>
            <w:r>
              <w:t>0.00%</w:t>
            </w:r>
          </w:p>
        </w:tc>
      </w:tr>
      <w:tr w:rsidR="00F34BB9" w14:paraId="5AF586FB" w14:textId="77777777" w:rsidTr="00C0096D">
        <w:trPr>
          <w:cantSplit/>
        </w:trPr>
        <w:tc>
          <w:tcPr>
            <w:tcW w:w="0" w:type="auto"/>
            <w:tcBorders>
              <w:top w:val="single" w:sz="4" w:space="0" w:color="A6A6A6" w:themeColor="background1" w:themeShade="A6"/>
              <w:right w:val="single" w:sz="4" w:space="0" w:color="000000" w:themeColor="text1"/>
            </w:tcBorders>
          </w:tcPr>
          <w:p w14:paraId="12E4E405" w14:textId="77777777" w:rsidR="00F34BB9" w:rsidRDefault="00F34BB9" w:rsidP="00F34BB9">
            <w:pPr>
              <w:pStyle w:val="NormalinTable"/>
            </w:pPr>
            <w:r>
              <w:rPr>
                <w:b/>
              </w:rPr>
              <w:t>8515 00 00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0C3FB9" w14:textId="77777777" w:rsidR="00F34BB9" w:rsidRDefault="00F34BB9" w:rsidP="00F34BB9">
            <w:pPr>
              <w:pStyle w:val="NormalinTable"/>
              <w:tabs>
                <w:tab w:val="left" w:pos="1250"/>
              </w:tabs>
            </w:pPr>
            <w:r>
              <w:t>0.00%</w:t>
            </w:r>
          </w:p>
        </w:tc>
      </w:tr>
      <w:tr w:rsidR="00F34BB9" w14:paraId="14BB218E" w14:textId="77777777" w:rsidTr="00C0096D">
        <w:trPr>
          <w:cantSplit/>
        </w:trPr>
        <w:tc>
          <w:tcPr>
            <w:tcW w:w="0" w:type="auto"/>
            <w:tcBorders>
              <w:top w:val="single" w:sz="4" w:space="0" w:color="A6A6A6" w:themeColor="background1" w:themeShade="A6"/>
              <w:right w:val="single" w:sz="4" w:space="0" w:color="000000" w:themeColor="text1"/>
            </w:tcBorders>
          </w:tcPr>
          <w:p w14:paraId="18481EE2" w14:textId="77777777" w:rsidR="00F34BB9" w:rsidRDefault="00F34BB9" w:rsidP="00F34BB9">
            <w:pPr>
              <w:pStyle w:val="NormalinTable"/>
            </w:pPr>
            <w:r>
              <w:rPr>
                <w:b/>
              </w:rPr>
              <w:t>8516 00 00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D57375" w14:textId="77777777" w:rsidR="00F34BB9" w:rsidRDefault="00F34BB9" w:rsidP="00F34BB9">
            <w:pPr>
              <w:pStyle w:val="NormalinTable"/>
              <w:tabs>
                <w:tab w:val="left" w:pos="1250"/>
              </w:tabs>
            </w:pPr>
            <w:r>
              <w:t>0.00%</w:t>
            </w:r>
          </w:p>
        </w:tc>
      </w:tr>
      <w:tr w:rsidR="00F34BB9" w14:paraId="52A9353B" w14:textId="77777777" w:rsidTr="00C0096D">
        <w:trPr>
          <w:cantSplit/>
        </w:trPr>
        <w:tc>
          <w:tcPr>
            <w:tcW w:w="0" w:type="auto"/>
            <w:tcBorders>
              <w:top w:val="single" w:sz="4" w:space="0" w:color="A6A6A6" w:themeColor="background1" w:themeShade="A6"/>
              <w:right w:val="single" w:sz="4" w:space="0" w:color="000000" w:themeColor="text1"/>
            </w:tcBorders>
          </w:tcPr>
          <w:p w14:paraId="6A02F417" w14:textId="77777777" w:rsidR="00F34BB9" w:rsidRDefault="00F34BB9" w:rsidP="00F34BB9">
            <w:pPr>
              <w:pStyle w:val="NormalinTable"/>
            </w:pPr>
            <w:r>
              <w:rPr>
                <w:b/>
              </w:rPr>
              <w:t>8517 00 00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5AF658" w14:textId="77777777" w:rsidR="00F34BB9" w:rsidRDefault="00F34BB9" w:rsidP="00F34BB9">
            <w:pPr>
              <w:pStyle w:val="NormalinTable"/>
              <w:tabs>
                <w:tab w:val="left" w:pos="1250"/>
              </w:tabs>
            </w:pPr>
            <w:r>
              <w:t>0.00%</w:t>
            </w:r>
          </w:p>
        </w:tc>
      </w:tr>
      <w:tr w:rsidR="00F34BB9" w14:paraId="5DFB81C6" w14:textId="77777777" w:rsidTr="00C0096D">
        <w:trPr>
          <w:cantSplit/>
        </w:trPr>
        <w:tc>
          <w:tcPr>
            <w:tcW w:w="0" w:type="auto"/>
            <w:tcBorders>
              <w:top w:val="single" w:sz="4" w:space="0" w:color="A6A6A6" w:themeColor="background1" w:themeShade="A6"/>
              <w:right w:val="single" w:sz="4" w:space="0" w:color="000000" w:themeColor="text1"/>
            </w:tcBorders>
          </w:tcPr>
          <w:p w14:paraId="406BF92B" w14:textId="77777777" w:rsidR="00F34BB9" w:rsidRDefault="00F34BB9" w:rsidP="00F34BB9">
            <w:pPr>
              <w:pStyle w:val="NormalinTable"/>
            </w:pPr>
            <w:r>
              <w:rPr>
                <w:b/>
              </w:rPr>
              <w:t>8518 00 00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42AD35" w14:textId="77777777" w:rsidR="00F34BB9" w:rsidRDefault="00F34BB9" w:rsidP="00F34BB9">
            <w:pPr>
              <w:pStyle w:val="NormalinTable"/>
              <w:tabs>
                <w:tab w:val="left" w:pos="1250"/>
              </w:tabs>
            </w:pPr>
            <w:r>
              <w:t>0.00%</w:t>
            </w:r>
          </w:p>
        </w:tc>
      </w:tr>
      <w:tr w:rsidR="00F34BB9" w14:paraId="3D8AB334" w14:textId="77777777" w:rsidTr="00C0096D">
        <w:trPr>
          <w:cantSplit/>
        </w:trPr>
        <w:tc>
          <w:tcPr>
            <w:tcW w:w="0" w:type="auto"/>
            <w:tcBorders>
              <w:top w:val="single" w:sz="4" w:space="0" w:color="A6A6A6" w:themeColor="background1" w:themeShade="A6"/>
              <w:right w:val="single" w:sz="4" w:space="0" w:color="000000" w:themeColor="text1"/>
            </w:tcBorders>
          </w:tcPr>
          <w:p w14:paraId="14AE79A0" w14:textId="77777777" w:rsidR="00F34BB9" w:rsidRDefault="00F34BB9" w:rsidP="00F34BB9">
            <w:pPr>
              <w:pStyle w:val="NormalinTable"/>
            </w:pPr>
            <w:r>
              <w:rPr>
                <w:b/>
              </w:rPr>
              <w:t>8519 00 00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7CA9CC" w14:textId="77777777" w:rsidR="00F34BB9" w:rsidRDefault="00F34BB9" w:rsidP="00F34BB9">
            <w:pPr>
              <w:pStyle w:val="NormalinTable"/>
              <w:tabs>
                <w:tab w:val="left" w:pos="1250"/>
              </w:tabs>
            </w:pPr>
            <w:r>
              <w:t>0.00%</w:t>
            </w:r>
          </w:p>
        </w:tc>
      </w:tr>
      <w:tr w:rsidR="00F34BB9" w14:paraId="7C11C7D8" w14:textId="77777777" w:rsidTr="00C0096D">
        <w:trPr>
          <w:cantSplit/>
        </w:trPr>
        <w:tc>
          <w:tcPr>
            <w:tcW w:w="0" w:type="auto"/>
            <w:tcBorders>
              <w:top w:val="single" w:sz="4" w:space="0" w:color="A6A6A6" w:themeColor="background1" w:themeShade="A6"/>
              <w:right w:val="single" w:sz="4" w:space="0" w:color="000000" w:themeColor="text1"/>
            </w:tcBorders>
          </w:tcPr>
          <w:p w14:paraId="0D099F4C" w14:textId="77777777" w:rsidR="00F34BB9" w:rsidRDefault="00F34BB9" w:rsidP="00F34BB9">
            <w:pPr>
              <w:pStyle w:val="NormalinTable"/>
            </w:pPr>
            <w:r>
              <w:rPr>
                <w:b/>
              </w:rPr>
              <w:t>8521 00 00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30CC13" w14:textId="77777777" w:rsidR="00F34BB9" w:rsidRDefault="00F34BB9" w:rsidP="00F34BB9">
            <w:pPr>
              <w:pStyle w:val="NormalinTable"/>
              <w:tabs>
                <w:tab w:val="left" w:pos="1250"/>
              </w:tabs>
            </w:pPr>
            <w:r>
              <w:t>0.00%</w:t>
            </w:r>
          </w:p>
        </w:tc>
      </w:tr>
      <w:tr w:rsidR="00F34BB9" w14:paraId="4B3DA266" w14:textId="77777777" w:rsidTr="00C0096D">
        <w:trPr>
          <w:cantSplit/>
        </w:trPr>
        <w:tc>
          <w:tcPr>
            <w:tcW w:w="0" w:type="auto"/>
            <w:tcBorders>
              <w:top w:val="single" w:sz="4" w:space="0" w:color="A6A6A6" w:themeColor="background1" w:themeShade="A6"/>
              <w:right w:val="single" w:sz="4" w:space="0" w:color="000000" w:themeColor="text1"/>
            </w:tcBorders>
          </w:tcPr>
          <w:p w14:paraId="512CAC98" w14:textId="77777777" w:rsidR="00F34BB9" w:rsidRDefault="00F34BB9" w:rsidP="00F34BB9">
            <w:pPr>
              <w:pStyle w:val="NormalinTable"/>
            </w:pPr>
            <w:r>
              <w:rPr>
                <w:b/>
              </w:rPr>
              <w:lastRenderedPageBreak/>
              <w:t>8522 00 00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E61843" w14:textId="77777777" w:rsidR="00F34BB9" w:rsidRDefault="00F34BB9" w:rsidP="00F34BB9">
            <w:pPr>
              <w:pStyle w:val="NormalinTable"/>
              <w:tabs>
                <w:tab w:val="left" w:pos="1250"/>
              </w:tabs>
            </w:pPr>
            <w:r>
              <w:t>0.00%</w:t>
            </w:r>
          </w:p>
        </w:tc>
      </w:tr>
      <w:tr w:rsidR="00F34BB9" w14:paraId="640D3954" w14:textId="77777777" w:rsidTr="00C0096D">
        <w:trPr>
          <w:cantSplit/>
        </w:trPr>
        <w:tc>
          <w:tcPr>
            <w:tcW w:w="0" w:type="auto"/>
            <w:tcBorders>
              <w:top w:val="single" w:sz="4" w:space="0" w:color="A6A6A6" w:themeColor="background1" w:themeShade="A6"/>
              <w:right w:val="single" w:sz="4" w:space="0" w:color="000000" w:themeColor="text1"/>
            </w:tcBorders>
          </w:tcPr>
          <w:p w14:paraId="168BF7A7" w14:textId="77777777" w:rsidR="00F34BB9" w:rsidRDefault="00F34BB9" w:rsidP="00F34BB9">
            <w:pPr>
              <w:pStyle w:val="NormalinTable"/>
            </w:pPr>
            <w:r>
              <w:rPr>
                <w:b/>
              </w:rPr>
              <w:t>8523 00 00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A877EB" w14:textId="77777777" w:rsidR="00F34BB9" w:rsidRDefault="00F34BB9" w:rsidP="00F34BB9">
            <w:pPr>
              <w:pStyle w:val="NormalinTable"/>
              <w:tabs>
                <w:tab w:val="left" w:pos="1250"/>
              </w:tabs>
            </w:pPr>
            <w:r>
              <w:t>0.00%</w:t>
            </w:r>
          </w:p>
        </w:tc>
      </w:tr>
      <w:tr w:rsidR="00F34BB9" w14:paraId="475CF58F" w14:textId="77777777" w:rsidTr="00C0096D">
        <w:trPr>
          <w:cantSplit/>
        </w:trPr>
        <w:tc>
          <w:tcPr>
            <w:tcW w:w="0" w:type="auto"/>
            <w:tcBorders>
              <w:top w:val="single" w:sz="4" w:space="0" w:color="A6A6A6" w:themeColor="background1" w:themeShade="A6"/>
              <w:right w:val="single" w:sz="4" w:space="0" w:color="000000" w:themeColor="text1"/>
            </w:tcBorders>
          </w:tcPr>
          <w:p w14:paraId="6A5D25E0" w14:textId="77777777" w:rsidR="00F34BB9" w:rsidRDefault="00F34BB9" w:rsidP="00F34BB9">
            <w:pPr>
              <w:pStyle w:val="NormalinTable"/>
            </w:pPr>
            <w:r>
              <w:rPr>
                <w:b/>
              </w:rPr>
              <w:t>8525 00 00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8304D4" w14:textId="77777777" w:rsidR="00F34BB9" w:rsidRDefault="00F34BB9" w:rsidP="00F34BB9">
            <w:pPr>
              <w:pStyle w:val="NormalinTable"/>
              <w:tabs>
                <w:tab w:val="left" w:pos="1250"/>
              </w:tabs>
            </w:pPr>
            <w:r>
              <w:t>0.00%</w:t>
            </w:r>
          </w:p>
        </w:tc>
      </w:tr>
      <w:tr w:rsidR="00F34BB9" w14:paraId="36AC3299" w14:textId="77777777" w:rsidTr="00C0096D">
        <w:trPr>
          <w:cantSplit/>
        </w:trPr>
        <w:tc>
          <w:tcPr>
            <w:tcW w:w="0" w:type="auto"/>
            <w:tcBorders>
              <w:top w:val="single" w:sz="4" w:space="0" w:color="A6A6A6" w:themeColor="background1" w:themeShade="A6"/>
              <w:right w:val="single" w:sz="4" w:space="0" w:color="000000" w:themeColor="text1"/>
            </w:tcBorders>
          </w:tcPr>
          <w:p w14:paraId="54453FCC" w14:textId="77777777" w:rsidR="00F34BB9" w:rsidRDefault="00F34BB9" w:rsidP="00F34BB9">
            <w:pPr>
              <w:pStyle w:val="NormalinTable"/>
            </w:pPr>
            <w:r>
              <w:rPr>
                <w:b/>
              </w:rPr>
              <w:t>8526 00 00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AD4E92" w14:textId="77777777" w:rsidR="00F34BB9" w:rsidRDefault="00F34BB9" w:rsidP="00F34BB9">
            <w:pPr>
              <w:pStyle w:val="NormalinTable"/>
              <w:tabs>
                <w:tab w:val="left" w:pos="1250"/>
              </w:tabs>
            </w:pPr>
            <w:r>
              <w:t>0.00%</w:t>
            </w:r>
          </w:p>
        </w:tc>
      </w:tr>
      <w:tr w:rsidR="00F34BB9" w14:paraId="0497BD22" w14:textId="77777777" w:rsidTr="00C0096D">
        <w:trPr>
          <w:cantSplit/>
        </w:trPr>
        <w:tc>
          <w:tcPr>
            <w:tcW w:w="0" w:type="auto"/>
            <w:tcBorders>
              <w:top w:val="single" w:sz="4" w:space="0" w:color="A6A6A6" w:themeColor="background1" w:themeShade="A6"/>
              <w:right w:val="single" w:sz="4" w:space="0" w:color="000000" w:themeColor="text1"/>
            </w:tcBorders>
          </w:tcPr>
          <w:p w14:paraId="071DDF4B" w14:textId="77777777" w:rsidR="00F34BB9" w:rsidRDefault="00F34BB9" w:rsidP="00F34BB9">
            <w:pPr>
              <w:pStyle w:val="NormalinTable"/>
            </w:pPr>
            <w:r>
              <w:rPr>
                <w:b/>
              </w:rPr>
              <w:t>8527 00 00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0BED35" w14:textId="77777777" w:rsidR="00F34BB9" w:rsidRDefault="00F34BB9" w:rsidP="00F34BB9">
            <w:pPr>
              <w:pStyle w:val="NormalinTable"/>
              <w:tabs>
                <w:tab w:val="left" w:pos="1250"/>
              </w:tabs>
            </w:pPr>
            <w:r>
              <w:t>0.00%</w:t>
            </w:r>
          </w:p>
        </w:tc>
      </w:tr>
      <w:tr w:rsidR="00F34BB9" w14:paraId="041C86A2" w14:textId="77777777" w:rsidTr="00C0096D">
        <w:trPr>
          <w:cantSplit/>
        </w:trPr>
        <w:tc>
          <w:tcPr>
            <w:tcW w:w="0" w:type="auto"/>
            <w:tcBorders>
              <w:top w:val="single" w:sz="4" w:space="0" w:color="A6A6A6" w:themeColor="background1" w:themeShade="A6"/>
              <w:right w:val="single" w:sz="4" w:space="0" w:color="000000" w:themeColor="text1"/>
            </w:tcBorders>
          </w:tcPr>
          <w:p w14:paraId="4C3F81A4" w14:textId="77777777" w:rsidR="00F34BB9" w:rsidRDefault="00F34BB9" w:rsidP="00F34BB9">
            <w:pPr>
              <w:pStyle w:val="NormalinTable"/>
            </w:pPr>
            <w:r>
              <w:rPr>
                <w:b/>
              </w:rPr>
              <w:t>8528 00 00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5D4493" w14:textId="77777777" w:rsidR="00F34BB9" w:rsidRDefault="00F34BB9" w:rsidP="00F34BB9">
            <w:pPr>
              <w:pStyle w:val="NormalinTable"/>
              <w:tabs>
                <w:tab w:val="left" w:pos="1250"/>
              </w:tabs>
            </w:pPr>
            <w:r>
              <w:t>0.00%</w:t>
            </w:r>
          </w:p>
        </w:tc>
      </w:tr>
      <w:tr w:rsidR="00F34BB9" w14:paraId="264D7E46" w14:textId="77777777" w:rsidTr="00C0096D">
        <w:trPr>
          <w:cantSplit/>
        </w:trPr>
        <w:tc>
          <w:tcPr>
            <w:tcW w:w="0" w:type="auto"/>
            <w:tcBorders>
              <w:top w:val="single" w:sz="4" w:space="0" w:color="A6A6A6" w:themeColor="background1" w:themeShade="A6"/>
              <w:right w:val="single" w:sz="4" w:space="0" w:color="000000" w:themeColor="text1"/>
            </w:tcBorders>
          </w:tcPr>
          <w:p w14:paraId="5565B66A" w14:textId="77777777" w:rsidR="00F34BB9" w:rsidRDefault="00F34BB9" w:rsidP="00F34BB9">
            <w:pPr>
              <w:pStyle w:val="NormalinTable"/>
            </w:pPr>
            <w:r>
              <w:rPr>
                <w:b/>
              </w:rPr>
              <w:t>8529 00 00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13D7E0" w14:textId="77777777" w:rsidR="00F34BB9" w:rsidRDefault="00F34BB9" w:rsidP="00F34BB9">
            <w:pPr>
              <w:pStyle w:val="NormalinTable"/>
              <w:tabs>
                <w:tab w:val="left" w:pos="1250"/>
              </w:tabs>
            </w:pPr>
            <w:r>
              <w:t>0.00%</w:t>
            </w:r>
          </w:p>
        </w:tc>
      </w:tr>
      <w:tr w:rsidR="00F34BB9" w14:paraId="7C479D2E" w14:textId="77777777" w:rsidTr="00C0096D">
        <w:trPr>
          <w:cantSplit/>
        </w:trPr>
        <w:tc>
          <w:tcPr>
            <w:tcW w:w="0" w:type="auto"/>
            <w:tcBorders>
              <w:top w:val="single" w:sz="4" w:space="0" w:color="A6A6A6" w:themeColor="background1" w:themeShade="A6"/>
              <w:right w:val="single" w:sz="4" w:space="0" w:color="000000" w:themeColor="text1"/>
            </w:tcBorders>
          </w:tcPr>
          <w:p w14:paraId="05F20B5D" w14:textId="77777777" w:rsidR="00F34BB9" w:rsidRDefault="00F34BB9" w:rsidP="00F34BB9">
            <w:pPr>
              <w:pStyle w:val="NormalinTable"/>
            </w:pPr>
            <w:r>
              <w:rPr>
                <w:b/>
              </w:rPr>
              <w:t>8530 00 00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AAB0A6" w14:textId="77777777" w:rsidR="00F34BB9" w:rsidRDefault="00F34BB9" w:rsidP="00F34BB9">
            <w:pPr>
              <w:pStyle w:val="NormalinTable"/>
              <w:tabs>
                <w:tab w:val="left" w:pos="1250"/>
              </w:tabs>
            </w:pPr>
            <w:r>
              <w:t>0.00%</w:t>
            </w:r>
          </w:p>
        </w:tc>
      </w:tr>
      <w:tr w:rsidR="00F34BB9" w14:paraId="7E70231D" w14:textId="77777777" w:rsidTr="00C0096D">
        <w:trPr>
          <w:cantSplit/>
        </w:trPr>
        <w:tc>
          <w:tcPr>
            <w:tcW w:w="0" w:type="auto"/>
            <w:tcBorders>
              <w:top w:val="single" w:sz="4" w:space="0" w:color="A6A6A6" w:themeColor="background1" w:themeShade="A6"/>
              <w:right w:val="single" w:sz="4" w:space="0" w:color="000000" w:themeColor="text1"/>
            </w:tcBorders>
          </w:tcPr>
          <w:p w14:paraId="6265D57C" w14:textId="77777777" w:rsidR="00F34BB9" w:rsidRDefault="00F34BB9" w:rsidP="00F34BB9">
            <w:pPr>
              <w:pStyle w:val="NormalinTable"/>
            </w:pPr>
            <w:r>
              <w:rPr>
                <w:b/>
              </w:rPr>
              <w:t>8531 00 00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BBE5E9" w14:textId="77777777" w:rsidR="00F34BB9" w:rsidRDefault="00F34BB9" w:rsidP="00F34BB9">
            <w:pPr>
              <w:pStyle w:val="NormalinTable"/>
              <w:tabs>
                <w:tab w:val="left" w:pos="1250"/>
              </w:tabs>
            </w:pPr>
            <w:r>
              <w:t>0.00%</w:t>
            </w:r>
          </w:p>
        </w:tc>
      </w:tr>
      <w:tr w:rsidR="00F34BB9" w14:paraId="43E79261" w14:textId="77777777" w:rsidTr="00C0096D">
        <w:trPr>
          <w:cantSplit/>
        </w:trPr>
        <w:tc>
          <w:tcPr>
            <w:tcW w:w="0" w:type="auto"/>
            <w:tcBorders>
              <w:top w:val="single" w:sz="4" w:space="0" w:color="A6A6A6" w:themeColor="background1" w:themeShade="A6"/>
              <w:right w:val="single" w:sz="4" w:space="0" w:color="000000" w:themeColor="text1"/>
            </w:tcBorders>
          </w:tcPr>
          <w:p w14:paraId="2EFFF8F6" w14:textId="77777777" w:rsidR="00F34BB9" w:rsidRDefault="00F34BB9" w:rsidP="00F34BB9">
            <w:pPr>
              <w:pStyle w:val="NormalinTable"/>
            </w:pPr>
            <w:r>
              <w:rPr>
                <w:b/>
              </w:rPr>
              <w:t>8535 00 00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FEBEB9" w14:textId="77777777" w:rsidR="00F34BB9" w:rsidRDefault="00F34BB9" w:rsidP="00F34BB9">
            <w:pPr>
              <w:pStyle w:val="NormalinTable"/>
              <w:tabs>
                <w:tab w:val="left" w:pos="1250"/>
              </w:tabs>
            </w:pPr>
            <w:r>
              <w:t>0.00%</w:t>
            </w:r>
          </w:p>
        </w:tc>
      </w:tr>
      <w:tr w:rsidR="00F34BB9" w14:paraId="28A0B6CA" w14:textId="77777777" w:rsidTr="00C0096D">
        <w:trPr>
          <w:cantSplit/>
        </w:trPr>
        <w:tc>
          <w:tcPr>
            <w:tcW w:w="0" w:type="auto"/>
            <w:tcBorders>
              <w:top w:val="single" w:sz="4" w:space="0" w:color="A6A6A6" w:themeColor="background1" w:themeShade="A6"/>
              <w:right w:val="single" w:sz="4" w:space="0" w:color="000000" w:themeColor="text1"/>
            </w:tcBorders>
          </w:tcPr>
          <w:p w14:paraId="25E75E8B" w14:textId="77777777" w:rsidR="00F34BB9" w:rsidRDefault="00F34BB9" w:rsidP="00F34BB9">
            <w:pPr>
              <w:pStyle w:val="NormalinTable"/>
            </w:pPr>
            <w:r>
              <w:rPr>
                <w:b/>
              </w:rPr>
              <w:t>8536 00 00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22C307" w14:textId="77777777" w:rsidR="00F34BB9" w:rsidRDefault="00F34BB9" w:rsidP="00F34BB9">
            <w:pPr>
              <w:pStyle w:val="NormalinTable"/>
              <w:tabs>
                <w:tab w:val="left" w:pos="1250"/>
              </w:tabs>
            </w:pPr>
            <w:r>
              <w:t>0.00%</w:t>
            </w:r>
          </w:p>
        </w:tc>
      </w:tr>
      <w:tr w:rsidR="00F34BB9" w14:paraId="42CFECAC" w14:textId="77777777" w:rsidTr="00C0096D">
        <w:trPr>
          <w:cantSplit/>
        </w:trPr>
        <w:tc>
          <w:tcPr>
            <w:tcW w:w="0" w:type="auto"/>
            <w:tcBorders>
              <w:top w:val="single" w:sz="4" w:space="0" w:color="A6A6A6" w:themeColor="background1" w:themeShade="A6"/>
              <w:right w:val="single" w:sz="4" w:space="0" w:color="000000" w:themeColor="text1"/>
            </w:tcBorders>
          </w:tcPr>
          <w:p w14:paraId="389135A8" w14:textId="77777777" w:rsidR="00F34BB9" w:rsidRDefault="00F34BB9" w:rsidP="00F34BB9">
            <w:pPr>
              <w:pStyle w:val="NormalinTable"/>
            </w:pPr>
            <w:r>
              <w:rPr>
                <w:b/>
              </w:rPr>
              <w:t>8537 00 00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C43271" w14:textId="77777777" w:rsidR="00F34BB9" w:rsidRDefault="00F34BB9" w:rsidP="00F34BB9">
            <w:pPr>
              <w:pStyle w:val="NormalinTable"/>
              <w:tabs>
                <w:tab w:val="left" w:pos="1250"/>
              </w:tabs>
            </w:pPr>
            <w:r>
              <w:t>0.00%</w:t>
            </w:r>
          </w:p>
        </w:tc>
      </w:tr>
      <w:tr w:rsidR="00F34BB9" w14:paraId="6A2D1939" w14:textId="77777777" w:rsidTr="00C0096D">
        <w:trPr>
          <w:cantSplit/>
        </w:trPr>
        <w:tc>
          <w:tcPr>
            <w:tcW w:w="0" w:type="auto"/>
            <w:tcBorders>
              <w:top w:val="single" w:sz="4" w:space="0" w:color="A6A6A6" w:themeColor="background1" w:themeShade="A6"/>
              <w:right w:val="single" w:sz="4" w:space="0" w:color="000000" w:themeColor="text1"/>
            </w:tcBorders>
          </w:tcPr>
          <w:p w14:paraId="3DB7513C" w14:textId="77777777" w:rsidR="00F34BB9" w:rsidRDefault="00F34BB9" w:rsidP="00F34BB9">
            <w:pPr>
              <w:pStyle w:val="NormalinTable"/>
            </w:pPr>
            <w:r>
              <w:rPr>
                <w:b/>
              </w:rPr>
              <w:t>8538 10 00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B440F7" w14:textId="77777777" w:rsidR="00F34BB9" w:rsidRDefault="00F34BB9" w:rsidP="00F34BB9">
            <w:pPr>
              <w:pStyle w:val="NormalinTable"/>
              <w:tabs>
                <w:tab w:val="left" w:pos="1250"/>
              </w:tabs>
            </w:pPr>
            <w:r>
              <w:t>0.00%</w:t>
            </w:r>
          </w:p>
        </w:tc>
      </w:tr>
      <w:tr w:rsidR="00F34BB9" w14:paraId="2034B3B2" w14:textId="77777777" w:rsidTr="00C0096D">
        <w:trPr>
          <w:cantSplit/>
        </w:trPr>
        <w:tc>
          <w:tcPr>
            <w:tcW w:w="0" w:type="auto"/>
            <w:tcBorders>
              <w:top w:val="single" w:sz="4" w:space="0" w:color="A6A6A6" w:themeColor="background1" w:themeShade="A6"/>
              <w:right w:val="single" w:sz="4" w:space="0" w:color="000000" w:themeColor="text1"/>
            </w:tcBorders>
          </w:tcPr>
          <w:p w14:paraId="5F2D8336" w14:textId="77777777" w:rsidR="00F34BB9" w:rsidRDefault="00F34BB9" w:rsidP="00F34BB9">
            <w:pPr>
              <w:pStyle w:val="NormalinTable"/>
            </w:pPr>
            <w:r>
              <w:rPr>
                <w:b/>
              </w:rPr>
              <w:t>8538 90 11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0F90D8" w14:textId="77777777" w:rsidR="00F34BB9" w:rsidRDefault="00F34BB9" w:rsidP="00F34BB9">
            <w:pPr>
              <w:pStyle w:val="NormalinTable"/>
              <w:tabs>
                <w:tab w:val="left" w:pos="1250"/>
              </w:tabs>
            </w:pPr>
            <w:r>
              <w:t>0.00%</w:t>
            </w:r>
          </w:p>
        </w:tc>
      </w:tr>
      <w:tr w:rsidR="00F34BB9" w14:paraId="60F4D653" w14:textId="77777777" w:rsidTr="00C0096D">
        <w:trPr>
          <w:cantSplit/>
        </w:trPr>
        <w:tc>
          <w:tcPr>
            <w:tcW w:w="0" w:type="auto"/>
            <w:tcBorders>
              <w:top w:val="single" w:sz="4" w:space="0" w:color="A6A6A6" w:themeColor="background1" w:themeShade="A6"/>
              <w:right w:val="single" w:sz="4" w:space="0" w:color="000000" w:themeColor="text1"/>
            </w:tcBorders>
          </w:tcPr>
          <w:p w14:paraId="20DE65A5" w14:textId="77777777" w:rsidR="00F34BB9" w:rsidRDefault="00F34BB9" w:rsidP="00F34BB9">
            <w:pPr>
              <w:pStyle w:val="NormalinTable"/>
            </w:pPr>
            <w:r>
              <w:rPr>
                <w:b/>
              </w:rPr>
              <w:t>8538 90 91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EE2457" w14:textId="77777777" w:rsidR="00F34BB9" w:rsidRDefault="00F34BB9" w:rsidP="00F34BB9">
            <w:pPr>
              <w:pStyle w:val="NormalinTable"/>
              <w:tabs>
                <w:tab w:val="left" w:pos="1250"/>
              </w:tabs>
            </w:pPr>
            <w:r>
              <w:t>0.00%</w:t>
            </w:r>
          </w:p>
        </w:tc>
      </w:tr>
      <w:tr w:rsidR="00F34BB9" w14:paraId="357AA734" w14:textId="77777777" w:rsidTr="00C0096D">
        <w:trPr>
          <w:cantSplit/>
        </w:trPr>
        <w:tc>
          <w:tcPr>
            <w:tcW w:w="0" w:type="auto"/>
            <w:tcBorders>
              <w:top w:val="single" w:sz="4" w:space="0" w:color="A6A6A6" w:themeColor="background1" w:themeShade="A6"/>
              <w:right w:val="single" w:sz="4" w:space="0" w:color="000000" w:themeColor="text1"/>
            </w:tcBorders>
          </w:tcPr>
          <w:p w14:paraId="2BCF1B40" w14:textId="77777777" w:rsidR="00F34BB9" w:rsidRDefault="00F34BB9" w:rsidP="00F34BB9">
            <w:pPr>
              <w:pStyle w:val="NormalinTable"/>
            </w:pPr>
            <w:r>
              <w:rPr>
                <w:b/>
              </w:rPr>
              <w:t>8538 90 99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552BB5" w14:textId="77777777" w:rsidR="00F34BB9" w:rsidRDefault="00F34BB9" w:rsidP="00F34BB9">
            <w:pPr>
              <w:pStyle w:val="NormalinTable"/>
              <w:tabs>
                <w:tab w:val="left" w:pos="1250"/>
              </w:tabs>
            </w:pPr>
            <w:r>
              <w:t>0.00%</w:t>
            </w:r>
          </w:p>
        </w:tc>
      </w:tr>
      <w:tr w:rsidR="00F34BB9" w14:paraId="11320E1D" w14:textId="77777777" w:rsidTr="00C0096D">
        <w:trPr>
          <w:cantSplit/>
        </w:trPr>
        <w:tc>
          <w:tcPr>
            <w:tcW w:w="0" w:type="auto"/>
            <w:tcBorders>
              <w:top w:val="single" w:sz="4" w:space="0" w:color="A6A6A6" w:themeColor="background1" w:themeShade="A6"/>
              <w:right w:val="single" w:sz="4" w:space="0" w:color="000000" w:themeColor="text1"/>
            </w:tcBorders>
          </w:tcPr>
          <w:p w14:paraId="3D6D57AC" w14:textId="77777777" w:rsidR="00F34BB9" w:rsidRDefault="00F34BB9" w:rsidP="00F34BB9">
            <w:pPr>
              <w:pStyle w:val="NormalinTable"/>
            </w:pPr>
            <w:r>
              <w:rPr>
                <w:b/>
              </w:rPr>
              <w:t>8539 00 00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C93CE6" w14:textId="77777777" w:rsidR="00F34BB9" w:rsidRDefault="00F34BB9" w:rsidP="00F34BB9">
            <w:pPr>
              <w:pStyle w:val="NormalinTable"/>
              <w:tabs>
                <w:tab w:val="left" w:pos="1250"/>
              </w:tabs>
            </w:pPr>
            <w:r>
              <w:t>0.00%</w:t>
            </w:r>
          </w:p>
        </w:tc>
      </w:tr>
      <w:tr w:rsidR="00F34BB9" w14:paraId="288DCD36" w14:textId="77777777" w:rsidTr="00C0096D">
        <w:trPr>
          <w:cantSplit/>
        </w:trPr>
        <w:tc>
          <w:tcPr>
            <w:tcW w:w="0" w:type="auto"/>
            <w:tcBorders>
              <w:top w:val="single" w:sz="4" w:space="0" w:color="A6A6A6" w:themeColor="background1" w:themeShade="A6"/>
              <w:right w:val="single" w:sz="4" w:space="0" w:color="000000" w:themeColor="text1"/>
            </w:tcBorders>
          </w:tcPr>
          <w:p w14:paraId="485417BF" w14:textId="77777777" w:rsidR="00F34BB9" w:rsidRDefault="00F34BB9" w:rsidP="00F34BB9">
            <w:pPr>
              <w:pStyle w:val="NormalinTable"/>
            </w:pPr>
            <w:r>
              <w:rPr>
                <w:b/>
              </w:rPr>
              <w:t>8540 00 00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1FD07A" w14:textId="77777777" w:rsidR="00F34BB9" w:rsidRDefault="00F34BB9" w:rsidP="00F34BB9">
            <w:pPr>
              <w:pStyle w:val="NormalinTable"/>
              <w:tabs>
                <w:tab w:val="left" w:pos="1250"/>
              </w:tabs>
            </w:pPr>
            <w:r>
              <w:t>0.00%</w:t>
            </w:r>
          </w:p>
        </w:tc>
      </w:tr>
      <w:tr w:rsidR="00F34BB9" w14:paraId="3E89D79A" w14:textId="77777777" w:rsidTr="00C0096D">
        <w:trPr>
          <w:cantSplit/>
        </w:trPr>
        <w:tc>
          <w:tcPr>
            <w:tcW w:w="0" w:type="auto"/>
            <w:tcBorders>
              <w:top w:val="single" w:sz="4" w:space="0" w:color="A6A6A6" w:themeColor="background1" w:themeShade="A6"/>
              <w:right w:val="single" w:sz="4" w:space="0" w:color="000000" w:themeColor="text1"/>
            </w:tcBorders>
          </w:tcPr>
          <w:p w14:paraId="630651E1" w14:textId="77777777" w:rsidR="00F34BB9" w:rsidRDefault="00F34BB9" w:rsidP="00F34BB9">
            <w:pPr>
              <w:pStyle w:val="NormalinTable"/>
            </w:pPr>
            <w:r>
              <w:rPr>
                <w:b/>
              </w:rPr>
              <w:t>8543 00 00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800699" w14:textId="77777777" w:rsidR="00F34BB9" w:rsidRDefault="00F34BB9" w:rsidP="00F34BB9">
            <w:pPr>
              <w:pStyle w:val="NormalinTable"/>
              <w:tabs>
                <w:tab w:val="left" w:pos="1250"/>
              </w:tabs>
            </w:pPr>
            <w:r>
              <w:t>0.00%</w:t>
            </w:r>
          </w:p>
        </w:tc>
      </w:tr>
      <w:tr w:rsidR="00F34BB9" w14:paraId="0DFAB603" w14:textId="77777777" w:rsidTr="00C0096D">
        <w:trPr>
          <w:cantSplit/>
        </w:trPr>
        <w:tc>
          <w:tcPr>
            <w:tcW w:w="0" w:type="auto"/>
            <w:tcBorders>
              <w:top w:val="single" w:sz="4" w:space="0" w:color="A6A6A6" w:themeColor="background1" w:themeShade="A6"/>
              <w:right w:val="single" w:sz="4" w:space="0" w:color="000000" w:themeColor="text1"/>
            </w:tcBorders>
          </w:tcPr>
          <w:p w14:paraId="4920F561" w14:textId="77777777" w:rsidR="00F34BB9" w:rsidRDefault="00F34BB9" w:rsidP="00F34BB9">
            <w:pPr>
              <w:pStyle w:val="NormalinTable"/>
            </w:pPr>
            <w:r>
              <w:rPr>
                <w:b/>
              </w:rPr>
              <w:t>8544 00 00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725A31" w14:textId="77777777" w:rsidR="00F34BB9" w:rsidRDefault="00F34BB9" w:rsidP="00F34BB9">
            <w:pPr>
              <w:pStyle w:val="NormalinTable"/>
              <w:tabs>
                <w:tab w:val="left" w:pos="1250"/>
              </w:tabs>
            </w:pPr>
            <w:r>
              <w:t>0.00%</w:t>
            </w:r>
          </w:p>
        </w:tc>
      </w:tr>
      <w:tr w:rsidR="00F34BB9" w14:paraId="158D0252" w14:textId="77777777" w:rsidTr="00C0096D">
        <w:trPr>
          <w:cantSplit/>
        </w:trPr>
        <w:tc>
          <w:tcPr>
            <w:tcW w:w="0" w:type="auto"/>
            <w:tcBorders>
              <w:top w:val="single" w:sz="4" w:space="0" w:color="A6A6A6" w:themeColor="background1" w:themeShade="A6"/>
              <w:right w:val="single" w:sz="4" w:space="0" w:color="000000" w:themeColor="text1"/>
            </w:tcBorders>
          </w:tcPr>
          <w:p w14:paraId="66254B02" w14:textId="77777777" w:rsidR="00F34BB9" w:rsidRDefault="00F34BB9" w:rsidP="00F34BB9">
            <w:pPr>
              <w:pStyle w:val="NormalinTable"/>
            </w:pPr>
            <w:r>
              <w:rPr>
                <w:b/>
              </w:rPr>
              <w:t>8545 00 00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BB753A" w14:textId="77777777" w:rsidR="00F34BB9" w:rsidRDefault="00F34BB9" w:rsidP="00F34BB9">
            <w:pPr>
              <w:pStyle w:val="NormalinTable"/>
              <w:tabs>
                <w:tab w:val="left" w:pos="1250"/>
              </w:tabs>
            </w:pPr>
            <w:r>
              <w:t>0.00%</w:t>
            </w:r>
          </w:p>
        </w:tc>
      </w:tr>
      <w:tr w:rsidR="00F34BB9" w14:paraId="0A1F6533" w14:textId="77777777" w:rsidTr="00C0096D">
        <w:trPr>
          <w:cantSplit/>
        </w:trPr>
        <w:tc>
          <w:tcPr>
            <w:tcW w:w="0" w:type="auto"/>
            <w:tcBorders>
              <w:top w:val="single" w:sz="4" w:space="0" w:color="A6A6A6" w:themeColor="background1" w:themeShade="A6"/>
              <w:right w:val="single" w:sz="4" w:space="0" w:color="000000" w:themeColor="text1"/>
            </w:tcBorders>
          </w:tcPr>
          <w:p w14:paraId="5D9ECBDE" w14:textId="77777777" w:rsidR="00F34BB9" w:rsidRDefault="00F34BB9" w:rsidP="00F34BB9">
            <w:pPr>
              <w:pStyle w:val="NormalinTable"/>
            </w:pPr>
            <w:r>
              <w:rPr>
                <w:b/>
              </w:rPr>
              <w:t>8546 00 00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FFF9D0" w14:textId="77777777" w:rsidR="00F34BB9" w:rsidRDefault="00F34BB9" w:rsidP="00F34BB9">
            <w:pPr>
              <w:pStyle w:val="NormalinTable"/>
              <w:tabs>
                <w:tab w:val="left" w:pos="1250"/>
              </w:tabs>
            </w:pPr>
            <w:r>
              <w:t>0.00%</w:t>
            </w:r>
          </w:p>
        </w:tc>
      </w:tr>
      <w:tr w:rsidR="00F34BB9" w14:paraId="31F36E61" w14:textId="77777777" w:rsidTr="00C0096D">
        <w:trPr>
          <w:cantSplit/>
        </w:trPr>
        <w:tc>
          <w:tcPr>
            <w:tcW w:w="0" w:type="auto"/>
            <w:tcBorders>
              <w:top w:val="single" w:sz="4" w:space="0" w:color="A6A6A6" w:themeColor="background1" w:themeShade="A6"/>
              <w:right w:val="single" w:sz="4" w:space="0" w:color="000000" w:themeColor="text1"/>
            </w:tcBorders>
          </w:tcPr>
          <w:p w14:paraId="717A17B0" w14:textId="77777777" w:rsidR="00F34BB9" w:rsidRDefault="00F34BB9" w:rsidP="00F34BB9">
            <w:pPr>
              <w:pStyle w:val="NormalinTable"/>
            </w:pPr>
            <w:r>
              <w:rPr>
                <w:b/>
              </w:rPr>
              <w:t>8547 00 00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EBA3AF" w14:textId="77777777" w:rsidR="00F34BB9" w:rsidRDefault="00F34BB9" w:rsidP="00F34BB9">
            <w:pPr>
              <w:pStyle w:val="NormalinTable"/>
              <w:tabs>
                <w:tab w:val="left" w:pos="1250"/>
              </w:tabs>
            </w:pPr>
            <w:r>
              <w:t>0.00%</w:t>
            </w:r>
          </w:p>
        </w:tc>
      </w:tr>
      <w:tr w:rsidR="00F34BB9" w14:paraId="4CCB4AE3" w14:textId="77777777" w:rsidTr="00C0096D">
        <w:trPr>
          <w:cantSplit/>
        </w:trPr>
        <w:tc>
          <w:tcPr>
            <w:tcW w:w="0" w:type="auto"/>
            <w:tcBorders>
              <w:top w:val="single" w:sz="4" w:space="0" w:color="A6A6A6" w:themeColor="background1" w:themeShade="A6"/>
              <w:right w:val="single" w:sz="4" w:space="0" w:color="000000" w:themeColor="text1"/>
            </w:tcBorders>
          </w:tcPr>
          <w:p w14:paraId="62DE582D" w14:textId="77777777" w:rsidR="00F34BB9" w:rsidRDefault="00F34BB9" w:rsidP="00F34BB9">
            <w:pPr>
              <w:pStyle w:val="NormalinTable"/>
            </w:pPr>
            <w:r>
              <w:rPr>
                <w:b/>
              </w:rPr>
              <w:t>8548 00 00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E9A77E" w14:textId="77777777" w:rsidR="00F34BB9" w:rsidRDefault="00F34BB9" w:rsidP="00F34BB9">
            <w:pPr>
              <w:pStyle w:val="NormalinTable"/>
              <w:tabs>
                <w:tab w:val="left" w:pos="1250"/>
              </w:tabs>
            </w:pPr>
            <w:r>
              <w:t>0.00%</w:t>
            </w:r>
          </w:p>
        </w:tc>
      </w:tr>
      <w:tr w:rsidR="00F34BB9" w14:paraId="696BF9A4" w14:textId="77777777" w:rsidTr="00C0096D">
        <w:trPr>
          <w:cantSplit/>
        </w:trPr>
        <w:tc>
          <w:tcPr>
            <w:tcW w:w="0" w:type="auto"/>
            <w:tcBorders>
              <w:top w:val="single" w:sz="4" w:space="0" w:color="A6A6A6" w:themeColor="background1" w:themeShade="A6"/>
              <w:right w:val="single" w:sz="4" w:space="0" w:color="000000" w:themeColor="text1"/>
            </w:tcBorders>
          </w:tcPr>
          <w:p w14:paraId="2E04D68F" w14:textId="77777777" w:rsidR="00F34BB9" w:rsidRDefault="00F34BB9" w:rsidP="00F34BB9">
            <w:pPr>
              <w:pStyle w:val="NormalinTable"/>
            </w:pPr>
            <w:r>
              <w:rPr>
                <w:b/>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A7FB9A" w14:textId="77777777" w:rsidR="00F34BB9" w:rsidRDefault="00F34BB9" w:rsidP="00F34BB9">
            <w:pPr>
              <w:pStyle w:val="NormalinTable"/>
              <w:tabs>
                <w:tab w:val="left" w:pos="1250"/>
              </w:tabs>
            </w:pPr>
            <w:r>
              <w:t>0.00%</w:t>
            </w:r>
          </w:p>
        </w:tc>
      </w:tr>
      <w:tr w:rsidR="00F34BB9" w14:paraId="76A2E46D" w14:textId="77777777" w:rsidTr="00C0096D">
        <w:trPr>
          <w:cantSplit/>
        </w:trPr>
        <w:tc>
          <w:tcPr>
            <w:tcW w:w="0" w:type="auto"/>
            <w:tcBorders>
              <w:top w:val="single" w:sz="4" w:space="0" w:color="A6A6A6" w:themeColor="background1" w:themeShade="A6"/>
              <w:right w:val="single" w:sz="4" w:space="0" w:color="000000" w:themeColor="text1"/>
            </w:tcBorders>
          </w:tcPr>
          <w:p w14:paraId="6E54F958" w14:textId="77777777" w:rsidR="00F34BB9" w:rsidRDefault="00F34BB9" w:rsidP="00F34BB9">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EE8CF8" w14:textId="77777777" w:rsidR="00F34BB9" w:rsidRDefault="00F34BB9" w:rsidP="00F34BB9">
            <w:pPr>
              <w:pStyle w:val="NormalinTable"/>
              <w:tabs>
                <w:tab w:val="left" w:pos="1250"/>
              </w:tabs>
            </w:pPr>
            <w:r>
              <w:t>0.00%</w:t>
            </w:r>
          </w:p>
        </w:tc>
      </w:tr>
      <w:tr w:rsidR="00F34BB9" w14:paraId="7233DF2C" w14:textId="77777777" w:rsidTr="00C0096D">
        <w:trPr>
          <w:cantSplit/>
        </w:trPr>
        <w:tc>
          <w:tcPr>
            <w:tcW w:w="0" w:type="auto"/>
            <w:tcBorders>
              <w:top w:val="single" w:sz="4" w:space="0" w:color="A6A6A6" w:themeColor="background1" w:themeShade="A6"/>
              <w:right w:val="single" w:sz="4" w:space="0" w:color="000000" w:themeColor="text1"/>
            </w:tcBorders>
          </w:tcPr>
          <w:p w14:paraId="62221DBC" w14:textId="77777777" w:rsidR="00F34BB9" w:rsidRDefault="00F34BB9" w:rsidP="00F34BB9">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DBA41D" w14:textId="77777777" w:rsidR="00F34BB9" w:rsidRDefault="00F34BB9" w:rsidP="00F34BB9">
            <w:pPr>
              <w:pStyle w:val="NormalinTable"/>
              <w:tabs>
                <w:tab w:val="left" w:pos="1250"/>
              </w:tabs>
            </w:pPr>
            <w:r>
              <w:t>0.00%</w:t>
            </w:r>
          </w:p>
        </w:tc>
      </w:tr>
      <w:tr w:rsidR="00F34BB9" w14:paraId="48F9AE76" w14:textId="77777777" w:rsidTr="00C0096D">
        <w:trPr>
          <w:cantSplit/>
        </w:trPr>
        <w:tc>
          <w:tcPr>
            <w:tcW w:w="0" w:type="auto"/>
            <w:tcBorders>
              <w:top w:val="single" w:sz="4" w:space="0" w:color="A6A6A6" w:themeColor="background1" w:themeShade="A6"/>
              <w:right w:val="single" w:sz="4" w:space="0" w:color="000000" w:themeColor="text1"/>
            </w:tcBorders>
          </w:tcPr>
          <w:p w14:paraId="4B0597BD" w14:textId="77777777" w:rsidR="00F34BB9" w:rsidRDefault="00F34BB9" w:rsidP="00F34BB9">
            <w:pPr>
              <w:pStyle w:val="NormalinTable"/>
            </w:pPr>
            <w:r>
              <w:rPr>
                <w:b/>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9B1822" w14:textId="77777777" w:rsidR="00F34BB9" w:rsidRDefault="00F34BB9" w:rsidP="00F34BB9">
            <w:pPr>
              <w:pStyle w:val="NormalinTable"/>
              <w:tabs>
                <w:tab w:val="left" w:pos="1250"/>
              </w:tabs>
            </w:pPr>
            <w:r>
              <w:t>0.00%</w:t>
            </w:r>
          </w:p>
        </w:tc>
      </w:tr>
      <w:tr w:rsidR="00F34BB9" w14:paraId="1E64B21E" w14:textId="77777777" w:rsidTr="00C0096D">
        <w:trPr>
          <w:cantSplit/>
        </w:trPr>
        <w:tc>
          <w:tcPr>
            <w:tcW w:w="0" w:type="auto"/>
            <w:tcBorders>
              <w:top w:val="single" w:sz="4" w:space="0" w:color="A6A6A6" w:themeColor="background1" w:themeShade="A6"/>
              <w:right w:val="single" w:sz="4" w:space="0" w:color="000000" w:themeColor="text1"/>
            </w:tcBorders>
          </w:tcPr>
          <w:p w14:paraId="2DA6C41A" w14:textId="77777777" w:rsidR="00F34BB9" w:rsidRDefault="00F34BB9" w:rsidP="00F34BB9">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BDEE1D" w14:textId="77777777" w:rsidR="00F34BB9" w:rsidRDefault="00F34BB9" w:rsidP="00F34BB9">
            <w:pPr>
              <w:pStyle w:val="NormalinTable"/>
              <w:tabs>
                <w:tab w:val="left" w:pos="1250"/>
              </w:tabs>
            </w:pPr>
            <w:r>
              <w:t>0.00%</w:t>
            </w:r>
          </w:p>
        </w:tc>
      </w:tr>
      <w:tr w:rsidR="00F34BB9" w14:paraId="73D6A9B9" w14:textId="77777777" w:rsidTr="00C0096D">
        <w:trPr>
          <w:cantSplit/>
        </w:trPr>
        <w:tc>
          <w:tcPr>
            <w:tcW w:w="0" w:type="auto"/>
            <w:tcBorders>
              <w:top w:val="single" w:sz="4" w:space="0" w:color="A6A6A6" w:themeColor="background1" w:themeShade="A6"/>
              <w:right w:val="single" w:sz="4" w:space="0" w:color="000000" w:themeColor="text1"/>
            </w:tcBorders>
          </w:tcPr>
          <w:p w14:paraId="1811EBD0" w14:textId="77777777" w:rsidR="00F34BB9" w:rsidRDefault="00F34BB9" w:rsidP="00F34BB9">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9045E9" w14:textId="77777777" w:rsidR="00F34BB9" w:rsidRDefault="00F34BB9" w:rsidP="00F34BB9">
            <w:pPr>
              <w:pStyle w:val="NormalinTable"/>
              <w:tabs>
                <w:tab w:val="left" w:pos="1250"/>
              </w:tabs>
            </w:pPr>
            <w:r>
              <w:t>0.00%</w:t>
            </w:r>
          </w:p>
        </w:tc>
      </w:tr>
      <w:tr w:rsidR="00F34BB9" w14:paraId="32BAA8C6" w14:textId="77777777" w:rsidTr="00C0096D">
        <w:trPr>
          <w:cantSplit/>
        </w:trPr>
        <w:tc>
          <w:tcPr>
            <w:tcW w:w="0" w:type="auto"/>
            <w:tcBorders>
              <w:top w:val="single" w:sz="4" w:space="0" w:color="A6A6A6" w:themeColor="background1" w:themeShade="A6"/>
              <w:right w:val="single" w:sz="4" w:space="0" w:color="000000" w:themeColor="text1"/>
            </w:tcBorders>
          </w:tcPr>
          <w:p w14:paraId="0D3A1340" w14:textId="77777777" w:rsidR="00F34BB9" w:rsidRDefault="00F34BB9" w:rsidP="00F34BB9">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013E2B" w14:textId="77777777" w:rsidR="00F34BB9" w:rsidRDefault="00F34BB9" w:rsidP="00F34BB9">
            <w:pPr>
              <w:pStyle w:val="NormalinTable"/>
              <w:tabs>
                <w:tab w:val="left" w:pos="1250"/>
              </w:tabs>
            </w:pPr>
            <w:r>
              <w:t>0.00%</w:t>
            </w:r>
          </w:p>
        </w:tc>
      </w:tr>
      <w:tr w:rsidR="00F34BB9" w14:paraId="74DB64CD" w14:textId="77777777" w:rsidTr="00C0096D">
        <w:trPr>
          <w:cantSplit/>
        </w:trPr>
        <w:tc>
          <w:tcPr>
            <w:tcW w:w="0" w:type="auto"/>
            <w:tcBorders>
              <w:top w:val="single" w:sz="4" w:space="0" w:color="A6A6A6" w:themeColor="background1" w:themeShade="A6"/>
              <w:right w:val="single" w:sz="4" w:space="0" w:color="000000" w:themeColor="text1"/>
            </w:tcBorders>
          </w:tcPr>
          <w:p w14:paraId="3DE993C3" w14:textId="77777777" w:rsidR="00F34BB9" w:rsidRDefault="00F34BB9" w:rsidP="00F34BB9">
            <w:pPr>
              <w:pStyle w:val="NormalinTable"/>
            </w:pPr>
            <w:r>
              <w:rPr>
                <w:b/>
              </w:rPr>
              <w:t>9302 00 00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D685E4" w14:textId="77777777" w:rsidR="00F34BB9" w:rsidRDefault="00F34BB9" w:rsidP="00F34BB9">
            <w:pPr>
              <w:pStyle w:val="NormalinTable"/>
              <w:tabs>
                <w:tab w:val="left" w:pos="1250"/>
              </w:tabs>
            </w:pPr>
            <w:r>
              <w:t>0.00%</w:t>
            </w:r>
          </w:p>
        </w:tc>
      </w:tr>
      <w:tr w:rsidR="00F34BB9" w14:paraId="338BC8E6" w14:textId="77777777" w:rsidTr="00C0096D">
        <w:trPr>
          <w:cantSplit/>
        </w:trPr>
        <w:tc>
          <w:tcPr>
            <w:tcW w:w="0" w:type="auto"/>
            <w:tcBorders>
              <w:top w:val="single" w:sz="4" w:space="0" w:color="A6A6A6" w:themeColor="background1" w:themeShade="A6"/>
              <w:right w:val="single" w:sz="4" w:space="0" w:color="000000" w:themeColor="text1"/>
            </w:tcBorders>
          </w:tcPr>
          <w:p w14:paraId="1FB6F8AC" w14:textId="77777777" w:rsidR="00F34BB9" w:rsidRDefault="00F34BB9" w:rsidP="00F34BB9">
            <w:pPr>
              <w:pStyle w:val="NormalinTable"/>
            </w:pPr>
            <w:r>
              <w:rPr>
                <w:b/>
              </w:rPr>
              <w:t>9303 00 00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6E9D0D" w14:textId="77777777" w:rsidR="00F34BB9" w:rsidRDefault="00F34BB9" w:rsidP="00F34BB9">
            <w:pPr>
              <w:pStyle w:val="NormalinTable"/>
              <w:tabs>
                <w:tab w:val="left" w:pos="1250"/>
              </w:tabs>
            </w:pPr>
            <w:r>
              <w:t>0.00%</w:t>
            </w:r>
          </w:p>
        </w:tc>
      </w:tr>
      <w:tr w:rsidR="00F34BB9" w14:paraId="2F0FF525" w14:textId="77777777" w:rsidTr="00C0096D">
        <w:trPr>
          <w:cantSplit/>
        </w:trPr>
        <w:tc>
          <w:tcPr>
            <w:tcW w:w="0" w:type="auto"/>
            <w:tcBorders>
              <w:top w:val="single" w:sz="4" w:space="0" w:color="A6A6A6" w:themeColor="background1" w:themeShade="A6"/>
              <w:right w:val="single" w:sz="4" w:space="0" w:color="000000" w:themeColor="text1"/>
            </w:tcBorders>
          </w:tcPr>
          <w:p w14:paraId="14A6FCD8" w14:textId="77777777" w:rsidR="00F34BB9" w:rsidRDefault="00F34BB9" w:rsidP="00F34BB9">
            <w:pPr>
              <w:pStyle w:val="NormalinTable"/>
            </w:pPr>
            <w:r>
              <w:rPr>
                <w:b/>
              </w:rPr>
              <w:t>9304 00 00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3EA36A" w14:textId="77777777" w:rsidR="00F34BB9" w:rsidRDefault="00F34BB9" w:rsidP="00F34BB9">
            <w:pPr>
              <w:pStyle w:val="NormalinTable"/>
              <w:tabs>
                <w:tab w:val="left" w:pos="1250"/>
              </w:tabs>
            </w:pPr>
            <w:r>
              <w:t>0.00%</w:t>
            </w:r>
          </w:p>
        </w:tc>
      </w:tr>
      <w:tr w:rsidR="00F34BB9" w14:paraId="451D0934" w14:textId="77777777" w:rsidTr="00C0096D">
        <w:trPr>
          <w:cantSplit/>
        </w:trPr>
        <w:tc>
          <w:tcPr>
            <w:tcW w:w="0" w:type="auto"/>
            <w:tcBorders>
              <w:top w:val="single" w:sz="4" w:space="0" w:color="A6A6A6" w:themeColor="background1" w:themeShade="A6"/>
              <w:right w:val="single" w:sz="4" w:space="0" w:color="000000" w:themeColor="text1"/>
            </w:tcBorders>
          </w:tcPr>
          <w:p w14:paraId="123C6BE7" w14:textId="77777777" w:rsidR="00F34BB9" w:rsidRDefault="00F34BB9" w:rsidP="00F34BB9">
            <w:pPr>
              <w:pStyle w:val="NormalinTable"/>
            </w:pPr>
            <w:r>
              <w:rPr>
                <w:b/>
              </w:rPr>
              <w:t>9305 10 00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044021" w14:textId="77777777" w:rsidR="00F34BB9" w:rsidRDefault="00F34BB9" w:rsidP="00F34BB9">
            <w:pPr>
              <w:pStyle w:val="NormalinTable"/>
              <w:tabs>
                <w:tab w:val="left" w:pos="1250"/>
              </w:tabs>
            </w:pPr>
            <w:r>
              <w:t>0.00%</w:t>
            </w:r>
          </w:p>
        </w:tc>
      </w:tr>
      <w:tr w:rsidR="00F34BB9" w14:paraId="1D491FA5" w14:textId="77777777" w:rsidTr="00C0096D">
        <w:trPr>
          <w:cantSplit/>
        </w:trPr>
        <w:tc>
          <w:tcPr>
            <w:tcW w:w="0" w:type="auto"/>
            <w:tcBorders>
              <w:top w:val="single" w:sz="4" w:space="0" w:color="A6A6A6" w:themeColor="background1" w:themeShade="A6"/>
              <w:right w:val="single" w:sz="4" w:space="0" w:color="000000" w:themeColor="text1"/>
            </w:tcBorders>
          </w:tcPr>
          <w:p w14:paraId="05F6FA38" w14:textId="77777777" w:rsidR="00F34BB9" w:rsidRDefault="00F34BB9" w:rsidP="00F34BB9">
            <w:pPr>
              <w:pStyle w:val="NormalinTable"/>
            </w:pPr>
            <w:r>
              <w:rPr>
                <w:b/>
              </w:rPr>
              <w:t>9305 20 00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E9E027" w14:textId="77777777" w:rsidR="00F34BB9" w:rsidRDefault="00F34BB9" w:rsidP="00F34BB9">
            <w:pPr>
              <w:pStyle w:val="NormalinTable"/>
              <w:tabs>
                <w:tab w:val="left" w:pos="1250"/>
              </w:tabs>
            </w:pPr>
            <w:r>
              <w:t>0.00%</w:t>
            </w:r>
          </w:p>
        </w:tc>
      </w:tr>
      <w:tr w:rsidR="00F34BB9" w14:paraId="34D9946F" w14:textId="77777777" w:rsidTr="00C0096D">
        <w:trPr>
          <w:cantSplit/>
        </w:trPr>
        <w:tc>
          <w:tcPr>
            <w:tcW w:w="0" w:type="auto"/>
            <w:tcBorders>
              <w:top w:val="single" w:sz="4" w:space="0" w:color="A6A6A6" w:themeColor="background1" w:themeShade="A6"/>
              <w:right w:val="single" w:sz="4" w:space="0" w:color="000000" w:themeColor="text1"/>
            </w:tcBorders>
          </w:tcPr>
          <w:p w14:paraId="194FD0F0" w14:textId="77777777" w:rsidR="00F34BB9" w:rsidRDefault="00F34BB9" w:rsidP="00F34BB9">
            <w:pPr>
              <w:pStyle w:val="NormalinTable"/>
            </w:pPr>
            <w:r>
              <w:rPr>
                <w:b/>
              </w:rPr>
              <w:t>9305 99 00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0F526B" w14:textId="77777777" w:rsidR="00F34BB9" w:rsidRDefault="00F34BB9" w:rsidP="00F34BB9">
            <w:pPr>
              <w:pStyle w:val="NormalinTable"/>
              <w:tabs>
                <w:tab w:val="left" w:pos="1250"/>
              </w:tabs>
            </w:pPr>
            <w:r>
              <w:t>0.00%</w:t>
            </w:r>
          </w:p>
        </w:tc>
      </w:tr>
      <w:tr w:rsidR="00F34BB9" w14:paraId="22C84976" w14:textId="77777777" w:rsidTr="00C0096D">
        <w:trPr>
          <w:cantSplit/>
        </w:trPr>
        <w:tc>
          <w:tcPr>
            <w:tcW w:w="0" w:type="auto"/>
            <w:tcBorders>
              <w:top w:val="single" w:sz="4" w:space="0" w:color="A6A6A6" w:themeColor="background1" w:themeShade="A6"/>
              <w:right w:val="single" w:sz="4" w:space="0" w:color="000000" w:themeColor="text1"/>
            </w:tcBorders>
          </w:tcPr>
          <w:p w14:paraId="1A203DB1" w14:textId="77777777" w:rsidR="00F34BB9" w:rsidRDefault="00F34BB9" w:rsidP="00F34BB9">
            <w:pPr>
              <w:pStyle w:val="NormalinTable"/>
            </w:pPr>
            <w:r>
              <w:rPr>
                <w:b/>
              </w:rPr>
              <w:t>9306 00 00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EB8132" w14:textId="77777777" w:rsidR="00F34BB9" w:rsidRDefault="00F34BB9" w:rsidP="00F34BB9">
            <w:pPr>
              <w:pStyle w:val="NormalinTable"/>
              <w:tabs>
                <w:tab w:val="left" w:pos="1250"/>
              </w:tabs>
            </w:pPr>
            <w:r>
              <w:t>0.00%</w:t>
            </w:r>
          </w:p>
        </w:tc>
      </w:tr>
      <w:tr w:rsidR="00F34BB9" w14:paraId="2DB39420" w14:textId="77777777" w:rsidTr="00C0096D">
        <w:trPr>
          <w:cantSplit/>
        </w:trPr>
        <w:tc>
          <w:tcPr>
            <w:tcW w:w="0" w:type="auto"/>
            <w:tcBorders>
              <w:top w:val="single" w:sz="4" w:space="0" w:color="A6A6A6" w:themeColor="background1" w:themeShade="A6"/>
              <w:right w:val="single" w:sz="4" w:space="0" w:color="000000" w:themeColor="text1"/>
            </w:tcBorders>
          </w:tcPr>
          <w:p w14:paraId="78B6F5BA" w14:textId="77777777" w:rsidR="00F34BB9" w:rsidRDefault="00F34BB9" w:rsidP="00F34BB9">
            <w:pPr>
              <w:pStyle w:val="NormalinTable"/>
            </w:pPr>
            <w:r>
              <w:rPr>
                <w:b/>
              </w:rPr>
              <w:t>9307 00 00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FDD3D0" w14:textId="77777777" w:rsidR="00F34BB9" w:rsidRDefault="00F34BB9" w:rsidP="00F34BB9">
            <w:pPr>
              <w:pStyle w:val="NormalinTable"/>
              <w:tabs>
                <w:tab w:val="left" w:pos="1250"/>
              </w:tabs>
            </w:pPr>
            <w:r>
              <w:t>0.00%</w:t>
            </w:r>
          </w:p>
        </w:tc>
      </w:tr>
      <w:tr w:rsidR="00F34BB9" w14:paraId="59AF8FEA" w14:textId="77777777" w:rsidTr="00C0096D">
        <w:trPr>
          <w:cantSplit/>
        </w:trPr>
        <w:tc>
          <w:tcPr>
            <w:tcW w:w="0" w:type="auto"/>
            <w:tcBorders>
              <w:top w:val="single" w:sz="4" w:space="0" w:color="A6A6A6" w:themeColor="background1" w:themeShade="A6"/>
              <w:right w:val="single" w:sz="4" w:space="0" w:color="000000" w:themeColor="text1"/>
            </w:tcBorders>
          </w:tcPr>
          <w:p w14:paraId="5D4666FD" w14:textId="77777777" w:rsidR="00F34BB9" w:rsidRDefault="00F34BB9" w:rsidP="00F34BB9">
            <w:pPr>
              <w:pStyle w:val="NormalinTable"/>
            </w:pPr>
            <w:r>
              <w:rPr>
                <w:b/>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E9F02B" w14:textId="77777777" w:rsidR="00F34BB9" w:rsidRDefault="00F34BB9" w:rsidP="00F34BB9">
            <w:pPr>
              <w:pStyle w:val="NormalinTable"/>
              <w:tabs>
                <w:tab w:val="left" w:pos="1250"/>
              </w:tabs>
            </w:pPr>
            <w:r>
              <w:t>0.00%</w:t>
            </w:r>
          </w:p>
        </w:tc>
      </w:tr>
      <w:tr w:rsidR="00F34BB9" w14:paraId="7DB25C42" w14:textId="77777777" w:rsidTr="00C0096D">
        <w:trPr>
          <w:cantSplit/>
        </w:trPr>
        <w:tc>
          <w:tcPr>
            <w:tcW w:w="0" w:type="auto"/>
            <w:tcBorders>
              <w:top w:val="single" w:sz="4" w:space="0" w:color="A6A6A6" w:themeColor="background1" w:themeShade="A6"/>
              <w:right w:val="single" w:sz="4" w:space="0" w:color="000000" w:themeColor="text1"/>
            </w:tcBorders>
          </w:tcPr>
          <w:p w14:paraId="3F30EC3C" w14:textId="77777777" w:rsidR="00F34BB9" w:rsidRDefault="00F34BB9" w:rsidP="00F34BB9">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E386AC" w14:textId="77777777" w:rsidR="00F34BB9" w:rsidRDefault="00F34BB9" w:rsidP="00F34BB9">
            <w:pPr>
              <w:pStyle w:val="NormalinTable"/>
              <w:tabs>
                <w:tab w:val="left" w:pos="1250"/>
              </w:tabs>
            </w:pPr>
            <w:r>
              <w:t>0.00%</w:t>
            </w:r>
          </w:p>
        </w:tc>
      </w:tr>
      <w:tr w:rsidR="00F34BB9" w14:paraId="6FB4E0EF" w14:textId="77777777" w:rsidTr="00C0096D">
        <w:trPr>
          <w:cantSplit/>
        </w:trPr>
        <w:tc>
          <w:tcPr>
            <w:tcW w:w="0" w:type="auto"/>
            <w:tcBorders>
              <w:top w:val="single" w:sz="4" w:space="0" w:color="A6A6A6" w:themeColor="background1" w:themeShade="A6"/>
              <w:right w:val="single" w:sz="4" w:space="0" w:color="000000" w:themeColor="text1"/>
            </w:tcBorders>
          </w:tcPr>
          <w:p w14:paraId="3E8A3FC5" w14:textId="77777777" w:rsidR="00F34BB9" w:rsidRDefault="00F34BB9" w:rsidP="00F34BB9">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BD42B4" w14:textId="77777777" w:rsidR="00F34BB9" w:rsidRDefault="00F34BB9" w:rsidP="00F34BB9">
            <w:pPr>
              <w:pStyle w:val="NormalinTable"/>
              <w:tabs>
                <w:tab w:val="left" w:pos="1250"/>
              </w:tabs>
            </w:pPr>
            <w:r>
              <w:t>0.00%</w:t>
            </w:r>
          </w:p>
        </w:tc>
      </w:tr>
    </w:tbl>
    <w:p w14:paraId="09262019" w14:textId="77777777" w:rsidR="00A628A4" w:rsidRDefault="00A8310F">
      <w:pPr>
        <w:pStyle w:val="Heading3"/>
      </w:pPr>
      <w:r>
        <w:t>Entry Price Goods (regulation 4 of the Regulations)</w:t>
      </w:r>
    </w:p>
    <w:p w14:paraId="16AA0885" w14:textId="77777777" w:rsidR="00A628A4" w:rsidRDefault="00A8310F">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14:paraId="14159AF4" w14:textId="77777777" w:rsidR="00A628A4" w:rsidRDefault="00A8310F">
      <w:pPr>
        <w:pStyle w:val="Numberedlist"/>
      </w:pPr>
      <w:r>
        <w:t>A "Specific" duty is a duty expression (or component of a duty expression) making reference to a measure of quantity.</w:t>
      </w:r>
    </w:p>
    <w:p w14:paraId="1BE644CE" w14:textId="77777777" w:rsidR="00A628A4" w:rsidRDefault="00A8310F">
      <w:pPr>
        <w:pStyle w:val="Numberedlist"/>
      </w:pPr>
      <w:r>
        <w:t>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14:paraId="6BEA5538" w14:textId="77777777" w:rsidR="00A628A4" w:rsidRDefault="00A8310F">
      <w:pPr>
        <w:pStyle w:val="Numberedlist"/>
      </w:pPr>
      <w:r>
        <w:lastRenderedPageBreak/>
        <w:t>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14:paraId="17D44300" w14:textId="77777777" w:rsidR="00A628A4" w:rsidRDefault="00A8310F">
      <w:pPr>
        <w:pStyle w:val="Heading3"/>
      </w:pPr>
      <w:r>
        <w:t>Complex Agricultural Duty Goods (regulation 5 of the Regulations)</w:t>
      </w:r>
    </w:p>
    <w:p w14:paraId="451B2201" w14:textId="77777777" w:rsidR="00A628A4" w:rsidRDefault="00A8310F">
      <w:pPr>
        <w:pStyle w:val="Numberedlist"/>
      </w:pPr>
      <w:r>
        <w:t>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14:paraId="3CF45362" w14:textId="77777777" w:rsidR="00A628A4" w:rsidRDefault="00A8310F">
      <w:pPr>
        <w:pStyle w:val="Numberedlist"/>
      </w:pPr>
      <w:r>
        <w:t>The first percentage in column 2 after the word "CAD" is a percentage of the value of the goods to be imported.</w:t>
      </w:r>
    </w:p>
    <w:p w14:paraId="042FBA56" w14:textId="77777777" w:rsidR="00A628A4" w:rsidRDefault="00A8310F">
      <w:pPr>
        <w:pStyle w:val="Numberedlist"/>
      </w:pPr>
      <w:r>
        <w:t>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14:paraId="360C1FA7" w14:textId="77777777" w:rsidR="00A628A4" w:rsidRDefault="00A8310F">
      <w:pPr>
        <w:pStyle w:val="Numberedlist"/>
      </w:pPr>
      <w:r>
        <w:t>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14:paraId="0A271C2B" w14:textId="77777777" w:rsidR="00A628A4" w:rsidRDefault="00A8310F">
      <w:pPr>
        <w:pStyle w:val="Numberedlist"/>
      </w:pPr>
      <w:r>
        <w:t>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14:paraId="19705093" w14:textId="77777777" w:rsidR="00A628A4" w:rsidRDefault="00A8310F">
      <w:pPr>
        <w:pStyle w:val="Numberedlist"/>
      </w:pPr>
      <w:r>
        <w:t>In column 2 of the Preferential Duty Tariff Table, the percentage shown outside the brackets at the end of the formula is the percentage of the formula inside the brackets that is to be charged for the relevant goods.</w:t>
      </w:r>
    </w:p>
    <w:p w14:paraId="04CFDEAA" w14:textId="77777777" w:rsidR="00A628A4" w:rsidRDefault="00A8310F">
      <w:pPr>
        <w:pStyle w:val="Numberedlist"/>
      </w:pPr>
      <w:r>
        <w:t>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14:paraId="359DC945" w14:textId="77777777" w:rsidR="00A628A4" w:rsidRDefault="00A8310F">
      <w:pPr>
        <w:pStyle w:val="Heading3"/>
      </w:pPr>
      <w:r>
        <w:t>Authorised Use Goods (regulation 6 of the Regulations)</w:t>
      </w:r>
    </w:p>
    <w:p w14:paraId="013F27AC" w14:textId="77777777" w:rsidR="00A628A4" w:rsidRDefault="00A8310F">
      <w:pPr>
        <w:pStyle w:val="Numberedlist"/>
      </w:pPr>
      <w:r>
        <w:t>Authorised use goods, as identified under regulation 6(1) of the Regulations, which meet the conditions of regulation 6(2) of the Regulations attract the relevant duty rates shown in column 2.</w:t>
      </w:r>
    </w:p>
    <w:p w14:paraId="6EE1AF86" w14:textId="77777777" w:rsidR="00A628A4" w:rsidRDefault="00A8310F">
      <w:pPr>
        <w:pStyle w:val="Heading1"/>
      </w:pPr>
      <w:r>
        <w:t>ANNEX II</w:t>
      </w:r>
      <w:r>
        <w:br/>
        <w:t>PREFERENTIAL QUOTA TABLE</w:t>
      </w:r>
    </w:p>
    <w:p w14:paraId="631790CE" w14:textId="77777777" w:rsidR="00A628A4" w:rsidRDefault="00A8310F">
      <w:pPr>
        <w:pStyle w:val="Numberedlist-quotas"/>
      </w:pPr>
      <w:r>
        <w:t>This table sets out the preferential quota duty rates for the Agreement, under regulation 4 of the Regulations.</w:t>
      </w:r>
    </w:p>
    <w:p w14:paraId="1A1B0E39" w14:textId="77777777" w:rsidR="00A628A4" w:rsidRDefault="00A8310F">
      <w:pPr>
        <w:pStyle w:val="Numberedlist-quotas"/>
      </w:pPr>
      <w:r>
        <w:t>The Quota Number in column 1 is defined in regulation 3(4) of the Regulations.</w:t>
      </w:r>
    </w:p>
    <w:p w14:paraId="1AFD5CF4" w14:textId="77777777" w:rsidR="00A628A4" w:rsidRDefault="00A8310F">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14:paraId="04E3B19E" w14:textId="77777777" w:rsidR="00A628A4" w:rsidRDefault="00A8310F">
      <w:pPr>
        <w:pStyle w:val="Numberedlist-quotas"/>
      </w:pPr>
      <w:r>
        <w:lastRenderedPageBreak/>
        <w:t>The Commodity Code in column 3 is the commodity code classifying the goods.</w:t>
      </w:r>
    </w:p>
    <w:p w14:paraId="2E21BDFC" w14:textId="77777777" w:rsidR="00A628A4" w:rsidRDefault="00A8310F">
      <w:pPr>
        <w:pStyle w:val="Numberedlist-quotas"/>
      </w:pPr>
      <w:r>
        <w:t>The Quota Duty Rate in column 4 is defined in regulation 3(2) of the Regulations.</w:t>
      </w:r>
    </w:p>
    <w:p w14:paraId="5F82403D" w14:textId="77777777" w:rsidR="00A628A4" w:rsidRDefault="00A8310F">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14:paraId="22E7603E" w14:textId="77777777" w:rsidR="00A628A4" w:rsidRDefault="00A8310F">
      <w:pPr>
        <w:pStyle w:val="Numberedlist-quotas"/>
      </w:pPr>
      <w:r>
        <w:t>The Quota Open Date in column 6 is the date on which the quota period commences under regulation 9 of the Regulations.</w:t>
      </w:r>
    </w:p>
    <w:p w14:paraId="2163FC92" w14:textId="47579037" w:rsidR="00A628A4" w:rsidRDefault="00A8310F">
      <w:pPr>
        <w:pStyle w:val="Numberedlist-quotas"/>
        <w:rPr>
          <w:ins w:id="6" w:author="David Owen" w:date="2019-07-23T15:08:00Z"/>
        </w:rPr>
      </w:pPr>
      <w:r>
        <w:t>The Quota Close Date in column 7 is the date on which the quota period ends under regulations 9(1), 9(3) and 9(4) of the Regulations.</w:t>
      </w:r>
    </w:p>
    <w:p w14:paraId="0DD1FE9E" w14:textId="77777777" w:rsidR="00E05037" w:rsidRDefault="00E05037">
      <w:pPr>
        <w:pStyle w:val="Numberedlist-quotas"/>
        <w:rPr>
          <w:ins w:id="7" w:author="David Owen" w:date="2019-07-23T15:10:00Z"/>
        </w:rPr>
      </w:pPr>
      <w:ins w:id="8" w:author="David Owen" w:date="2019-07-23T15:09:00Z">
        <w:r>
          <w:t xml:space="preserve">The </w:t>
        </w:r>
      </w:ins>
      <w:ins w:id="9" w:author="David Owen" w:date="2019-07-23T15:10:00Z">
        <w:r>
          <w:t>parts of the table relate to goods of the origin specified below:</w:t>
        </w:r>
      </w:ins>
    </w:p>
    <w:p w14:paraId="054477DC" w14:textId="0714F931" w:rsidR="00552B3C" w:rsidRDefault="00414BE8" w:rsidP="00E05037">
      <w:pPr>
        <w:pStyle w:val="Numberedlist-quotas"/>
        <w:numPr>
          <w:ilvl w:val="0"/>
          <w:numId w:val="0"/>
        </w:numPr>
        <w:ind w:left="357"/>
        <w:rPr>
          <w:ins w:id="10" w:author="David Owen" w:date="2019-07-23T15:10:00Z"/>
        </w:rPr>
      </w:pPr>
      <w:ins w:id="11" w:author="David Owen" w:date="2019-07-23T15:10:00Z">
        <w:r>
          <w:tab/>
        </w:r>
      </w:ins>
      <w:ins w:id="12" w:author="David Owen" w:date="2019-07-23T15:09:00Z">
        <w:r w:rsidR="00552B3C">
          <w:t xml:space="preserve">Part A relates to goods originating in all </w:t>
        </w:r>
        <w:r w:rsidR="00E05037">
          <w:t xml:space="preserve">countries of </w:t>
        </w:r>
      </w:ins>
      <w:ins w:id="13" w:author="David Owen" w:date="2019-07-23T15:10:00Z">
        <w:r>
          <w:t>Central America</w:t>
        </w:r>
      </w:ins>
    </w:p>
    <w:p w14:paraId="552761CF" w14:textId="0F16468A" w:rsidR="00414BE8" w:rsidRDefault="00414BE8" w:rsidP="00E05037">
      <w:pPr>
        <w:pStyle w:val="Numberedlist-quotas"/>
        <w:numPr>
          <w:ilvl w:val="0"/>
          <w:numId w:val="0"/>
        </w:numPr>
        <w:ind w:left="357"/>
        <w:rPr>
          <w:ins w:id="14" w:author="David Owen" w:date="2019-07-23T15:11:00Z"/>
        </w:rPr>
      </w:pPr>
      <w:ins w:id="15" w:author="David Owen" w:date="2019-07-23T15:10:00Z">
        <w:r>
          <w:tab/>
          <w:t xml:space="preserve">Part B </w:t>
        </w:r>
      </w:ins>
      <w:ins w:id="16" w:author="David Owen" w:date="2019-07-23T15:11:00Z">
        <w:r w:rsidR="00D75EEB">
          <w:t>relates to goods originating in all countries of Central America except Panama</w:t>
        </w:r>
      </w:ins>
    </w:p>
    <w:p w14:paraId="7C5A975F" w14:textId="0E5B7EC8" w:rsidR="00D75EEB" w:rsidRDefault="00D75EEB" w:rsidP="00E05037">
      <w:pPr>
        <w:pStyle w:val="Numberedlist-quotas"/>
        <w:numPr>
          <w:ilvl w:val="0"/>
          <w:numId w:val="0"/>
        </w:numPr>
        <w:ind w:left="357"/>
        <w:rPr>
          <w:ins w:id="17" w:author="David Owen" w:date="2019-07-23T15:12:00Z"/>
        </w:rPr>
      </w:pPr>
      <w:ins w:id="18" w:author="David Owen" w:date="2019-07-23T15:11:00Z">
        <w:r>
          <w:tab/>
          <w:t xml:space="preserve">Part C relates to goods </w:t>
        </w:r>
      </w:ins>
      <w:ins w:id="19" w:author="David Owen" w:date="2019-07-23T15:12:00Z">
        <w:r w:rsidR="003975FE">
          <w:t xml:space="preserve">originating in </w:t>
        </w:r>
      </w:ins>
      <w:ins w:id="20" w:author="David Owen" w:date="2019-07-23T16:58:00Z">
        <w:r w:rsidR="00CA5598">
          <w:t>Costa Rica</w:t>
        </w:r>
      </w:ins>
    </w:p>
    <w:p w14:paraId="023C2F12" w14:textId="09307390" w:rsidR="003975FE" w:rsidRDefault="003975FE" w:rsidP="00E05037">
      <w:pPr>
        <w:pStyle w:val="Numberedlist-quotas"/>
        <w:numPr>
          <w:ilvl w:val="0"/>
          <w:numId w:val="0"/>
        </w:numPr>
        <w:ind w:left="357"/>
        <w:rPr>
          <w:ins w:id="21" w:author="David Owen" w:date="2019-07-23T16:58:00Z"/>
        </w:rPr>
      </w:pPr>
      <w:ins w:id="22" w:author="David Owen" w:date="2019-07-23T15:12:00Z">
        <w:r>
          <w:tab/>
          <w:t xml:space="preserve">Part D relates to goods originating in </w:t>
        </w:r>
      </w:ins>
      <w:ins w:id="23" w:author="David Owen" w:date="2019-07-23T16:58:00Z">
        <w:r w:rsidR="00CA5598">
          <w:t>El Salvador</w:t>
        </w:r>
      </w:ins>
    </w:p>
    <w:p w14:paraId="22CE044D" w14:textId="2F630558" w:rsidR="00CA5598" w:rsidRDefault="00CA5598" w:rsidP="00E05037">
      <w:pPr>
        <w:pStyle w:val="Numberedlist-quotas"/>
        <w:numPr>
          <w:ilvl w:val="0"/>
          <w:numId w:val="0"/>
        </w:numPr>
        <w:ind w:left="357"/>
        <w:rPr>
          <w:ins w:id="24" w:author="David Owen" w:date="2019-07-23T15:10:00Z"/>
        </w:rPr>
      </w:pPr>
      <w:ins w:id="25" w:author="David Owen" w:date="2019-07-23T16:58:00Z">
        <w:r>
          <w:tab/>
          <w:t>Part E relates to goods originating in Guatemala</w:t>
        </w:r>
      </w:ins>
    </w:p>
    <w:p w14:paraId="7DD5343D" w14:textId="59F4398E" w:rsidR="00CA5598" w:rsidRDefault="00CA5598" w:rsidP="00CA5598">
      <w:pPr>
        <w:pStyle w:val="Numberedlist-quotas"/>
        <w:numPr>
          <w:ilvl w:val="0"/>
          <w:numId w:val="0"/>
        </w:numPr>
        <w:ind w:left="357"/>
        <w:rPr>
          <w:ins w:id="26" w:author="David Owen" w:date="2019-07-23T16:58:00Z"/>
        </w:rPr>
      </w:pPr>
      <w:ins w:id="27" w:author="David Owen" w:date="2019-07-23T16:58:00Z">
        <w:r>
          <w:tab/>
          <w:t xml:space="preserve">Part </w:t>
        </w:r>
      </w:ins>
      <w:ins w:id="28" w:author="David Owen" w:date="2019-07-23T16:59:00Z">
        <w:r>
          <w:t>F</w:t>
        </w:r>
      </w:ins>
      <w:ins w:id="29" w:author="David Owen" w:date="2019-07-23T16:58:00Z">
        <w:r>
          <w:t xml:space="preserve"> relates to goods originating in Honduras</w:t>
        </w:r>
      </w:ins>
    </w:p>
    <w:p w14:paraId="774211E0" w14:textId="7C5BCF7C" w:rsidR="00CA5598" w:rsidRDefault="00CA5598" w:rsidP="00CA5598">
      <w:pPr>
        <w:pStyle w:val="Numberedlist-quotas"/>
        <w:numPr>
          <w:ilvl w:val="0"/>
          <w:numId w:val="0"/>
        </w:numPr>
        <w:ind w:left="357"/>
        <w:rPr>
          <w:ins w:id="30" w:author="David Owen" w:date="2019-07-23T16:58:00Z"/>
        </w:rPr>
      </w:pPr>
      <w:ins w:id="31" w:author="David Owen" w:date="2019-07-23T16:58:00Z">
        <w:r>
          <w:tab/>
          <w:t xml:space="preserve">Part </w:t>
        </w:r>
      </w:ins>
      <w:ins w:id="32" w:author="David Owen" w:date="2019-07-23T16:59:00Z">
        <w:r>
          <w:t>G</w:t>
        </w:r>
      </w:ins>
      <w:ins w:id="33" w:author="David Owen" w:date="2019-07-23T16:58:00Z">
        <w:r>
          <w:t xml:space="preserve"> relates to goods originating in Nicaragua</w:t>
        </w:r>
      </w:ins>
    </w:p>
    <w:p w14:paraId="3CB4B92F" w14:textId="4ABEB23D" w:rsidR="00CA5598" w:rsidRDefault="00CA5598" w:rsidP="00CA5598">
      <w:pPr>
        <w:pStyle w:val="Numberedlist-quotas"/>
        <w:numPr>
          <w:ilvl w:val="0"/>
          <w:numId w:val="0"/>
        </w:numPr>
        <w:ind w:left="357"/>
        <w:rPr>
          <w:ins w:id="34" w:author="David Owen" w:date="2019-07-23T16:58:00Z"/>
        </w:rPr>
      </w:pPr>
      <w:ins w:id="35" w:author="David Owen" w:date="2019-07-23T16:58:00Z">
        <w:r>
          <w:tab/>
          <w:t xml:space="preserve">Part </w:t>
        </w:r>
      </w:ins>
      <w:ins w:id="36" w:author="David Owen" w:date="2019-07-23T16:59:00Z">
        <w:r>
          <w:t>H</w:t>
        </w:r>
      </w:ins>
      <w:ins w:id="37" w:author="David Owen" w:date="2019-07-23T16:58:00Z">
        <w:r>
          <w:t xml:space="preserve"> relates to goods originating in Panama</w:t>
        </w:r>
      </w:ins>
    </w:p>
    <w:p w14:paraId="1101B4A7" w14:textId="77777777" w:rsidR="00414BE8" w:rsidRDefault="00414BE8">
      <w:pPr>
        <w:pStyle w:val="Numberedlist-quotas"/>
        <w:numPr>
          <w:ilvl w:val="0"/>
          <w:numId w:val="0"/>
        </w:numPr>
        <w:ind w:left="357"/>
        <w:pPrChange w:id="38" w:author="David Owen" w:date="2019-07-23T15:10:00Z">
          <w:pPr>
            <w:pStyle w:val="Numberedlist-quotas"/>
          </w:pPr>
        </w:pPrChange>
      </w:pPr>
    </w:p>
    <w:tbl>
      <w:tblPr>
        <w:tblStyle w:val="ListTable3"/>
        <w:tblW w:w="4936" w:type="pct"/>
        <w:tblInd w:w="384" w:type="dxa"/>
        <w:tblLook w:val="0220" w:firstRow="1" w:lastRow="0" w:firstColumn="0" w:lastColumn="0" w:noHBand="1" w:noVBand="0"/>
      </w:tblPr>
      <w:tblGrid>
        <w:gridCol w:w="1193"/>
        <w:gridCol w:w="670"/>
        <w:gridCol w:w="1606"/>
        <w:gridCol w:w="1043"/>
        <w:gridCol w:w="2458"/>
        <w:gridCol w:w="964"/>
        <w:gridCol w:w="947"/>
        <w:tblGridChange w:id="39">
          <w:tblGrid>
            <w:gridCol w:w="1"/>
            <w:gridCol w:w="9"/>
            <w:gridCol w:w="1183"/>
            <w:gridCol w:w="1"/>
            <w:gridCol w:w="9"/>
            <w:gridCol w:w="13"/>
            <w:gridCol w:w="647"/>
            <w:gridCol w:w="1"/>
            <w:gridCol w:w="9"/>
            <w:gridCol w:w="13"/>
            <w:gridCol w:w="1583"/>
            <w:gridCol w:w="1"/>
            <w:gridCol w:w="9"/>
            <w:gridCol w:w="438"/>
            <w:gridCol w:w="595"/>
            <w:gridCol w:w="1"/>
            <w:gridCol w:w="9"/>
            <w:gridCol w:w="438"/>
            <w:gridCol w:w="1076"/>
            <w:gridCol w:w="666"/>
            <w:gridCol w:w="268"/>
            <w:gridCol w:w="10"/>
            <w:gridCol w:w="685"/>
            <w:gridCol w:w="269"/>
            <w:gridCol w:w="2"/>
            <w:gridCol w:w="8"/>
            <w:gridCol w:w="894"/>
            <w:gridCol w:w="43"/>
            <w:gridCol w:w="10"/>
          </w:tblGrid>
        </w:tblGridChange>
      </w:tblGrid>
      <w:tr w:rsidR="00C8561A" w14:paraId="33379FF1" w14:textId="77777777" w:rsidTr="00C53BA8">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672" w:type="pct"/>
            <w:tcBorders>
              <w:top w:val="nil"/>
              <w:left w:val="single" w:sz="12" w:space="0" w:color="000000" w:themeColor="text1"/>
              <w:right w:val="single" w:sz="12" w:space="0" w:color="000000" w:themeColor="text1"/>
            </w:tcBorders>
          </w:tcPr>
          <w:p w14:paraId="13DD42E9" w14:textId="77777777" w:rsidR="00A628A4" w:rsidRDefault="00A8310F">
            <w:pPr>
              <w:pStyle w:val="NormalinTable"/>
            </w:pPr>
            <w:r>
              <w:t>1</w:t>
            </w:r>
          </w:p>
        </w:tc>
        <w:tc>
          <w:tcPr>
            <w:tcW w:w="377" w:type="pct"/>
            <w:tcBorders>
              <w:top w:val="nil"/>
              <w:left w:val="single" w:sz="12" w:space="0" w:color="000000" w:themeColor="text1"/>
              <w:right w:val="single" w:sz="12" w:space="0" w:color="000000" w:themeColor="text1"/>
            </w:tcBorders>
          </w:tcPr>
          <w:p w14:paraId="2A5C9E44" w14:textId="77777777" w:rsidR="00A628A4" w:rsidRDefault="00A8310F">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12" w:space="0" w:color="000000" w:themeColor="text1"/>
              <w:right w:val="single" w:sz="12" w:space="0" w:color="000000" w:themeColor="text1"/>
            </w:tcBorders>
          </w:tcPr>
          <w:p w14:paraId="3E306454" w14:textId="77777777" w:rsidR="00A628A4" w:rsidRDefault="00A8310F">
            <w:pPr>
              <w:pStyle w:val="NormalinTable"/>
            </w:pPr>
            <w:r>
              <w:t>3</w:t>
            </w:r>
          </w:p>
        </w:tc>
        <w:tc>
          <w:tcPr>
            <w:tcW w:w="587" w:type="pct"/>
            <w:tcBorders>
              <w:top w:val="nil"/>
              <w:left w:val="single" w:sz="12" w:space="0" w:color="000000" w:themeColor="text1"/>
              <w:right w:val="single" w:sz="12" w:space="0" w:color="000000" w:themeColor="text1"/>
            </w:tcBorders>
          </w:tcPr>
          <w:p w14:paraId="6185CB3F" w14:textId="77777777" w:rsidR="00A628A4" w:rsidRDefault="00A8310F">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384" w:type="pct"/>
            <w:tcBorders>
              <w:top w:val="nil"/>
              <w:left w:val="single" w:sz="12" w:space="0" w:color="000000" w:themeColor="text1"/>
              <w:right w:val="single" w:sz="12" w:space="0" w:color="000000" w:themeColor="text1"/>
            </w:tcBorders>
          </w:tcPr>
          <w:p w14:paraId="64D31CD5" w14:textId="77777777" w:rsidR="00A628A4" w:rsidRDefault="00A8310F">
            <w:pPr>
              <w:pStyle w:val="NormalinTable"/>
            </w:pPr>
            <w:r>
              <w:t>5</w:t>
            </w:r>
          </w:p>
        </w:tc>
        <w:tc>
          <w:tcPr>
            <w:tcW w:w="543" w:type="pct"/>
            <w:tcBorders>
              <w:top w:val="nil"/>
              <w:left w:val="single" w:sz="12" w:space="0" w:color="000000" w:themeColor="text1"/>
              <w:right w:val="single" w:sz="12" w:space="0" w:color="000000" w:themeColor="text1"/>
            </w:tcBorders>
          </w:tcPr>
          <w:p w14:paraId="1205F544" w14:textId="77777777" w:rsidR="00A628A4" w:rsidRDefault="00A8310F">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533" w:type="pct"/>
            <w:tcBorders>
              <w:top w:val="nil"/>
              <w:left w:val="single" w:sz="12" w:space="0" w:color="000000" w:themeColor="text1"/>
              <w:right w:val="single" w:sz="12" w:space="0" w:color="000000" w:themeColor="text1"/>
            </w:tcBorders>
          </w:tcPr>
          <w:p w14:paraId="099EFC09" w14:textId="77777777" w:rsidR="00A628A4" w:rsidRDefault="00A8310F">
            <w:pPr>
              <w:pStyle w:val="NormalinTable"/>
            </w:pPr>
            <w:r>
              <w:t>7</w:t>
            </w:r>
          </w:p>
        </w:tc>
      </w:tr>
      <w:tr w:rsidR="00C8561A" w14:paraId="3386778C" w14:textId="77777777" w:rsidTr="00C53BA8">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672" w:type="pct"/>
            <w:tcBorders>
              <w:left w:val="single" w:sz="12" w:space="0" w:color="000000" w:themeColor="text1"/>
              <w:right w:val="single" w:sz="12" w:space="0" w:color="000000" w:themeColor="text1"/>
            </w:tcBorders>
          </w:tcPr>
          <w:p w14:paraId="77FF9CA4" w14:textId="77777777" w:rsidR="00A628A4" w:rsidRDefault="00A8310F">
            <w:pPr>
              <w:pStyle w:val="NormalinTable"/>
            </w:pPr>
            <w:r>
              <w:t>Quota Number</w:t>
            </w:r>
          </w:p>
        </w:tc>
        <w:tc>
          <w:tcPr>
            <w:tcW w:w="377" w:type="pct"/>
            <w:tcBorders>
              <w:left w:val="single" w:sz="12" w:space="0" w:color="000000" w:themeColor="text1"/>
              <w:right w:val="single" w:sz="12" w:space="0" w:color="000000" w:themeColor="text1"/>
            </w:tcBorders>
          </w:tcPr>
          <w:p w14:paraId="24293358" w14:textId="77777777" w:rsidR="00A628A4" w:rsidRDefault="00A8310F">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904" w:type="pct"/>
            <w:tcBorders>
              <w:left w:val="single" w:sz="12" w:space="0" w:color="000000" w:themeColor="text1"/>
              <w:right w:val="single" w:sz="12" w:space="0" w:color="000000" w:themeColor="text1"/>
            </w:tcBorders>
          </w:tcPr>
          <w:p w14:paraId="5BA382DF" w14:textId="77777777" w:rsidR="00A628A4" w:rsidRDefault="00A8310F">
            <w:pPr>
              <w:pStyle w:val="NormalinTable"/>
            </w:pPr>
            <w:r>
              <w:t>Commodity Code</w:t>
            </w:r>
          </w:p>
        </w:tc>
        <w:tc>
          <w:tcPr>
            <w:tcW w:w="587" w:type="pct"/>
            <w:tcBorders>
              <w:left w:val="single" w:sz="12" w:space="0" w:color="000000" w:themeColor="text1"/>
              <w:right w:val="single" w:sz="12" w:space="0" w:color="000000" w:themeColor="text1"/>
            </w:tcBorders>
          </w:tcPr>
          <w:p w14:paraId="2AE07EED" w14:textId="77777777" w:rsidR="00A628A4" w:rsidRDefault="00A8310F">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1384" w:type="pct"/>
            <w:tcBorders>
              <w:left w:val="single" w:sz="12" w:space="0" w:color="000000" w:themeColor="text1"/>
              <w:right w:val="single" w:sz="12" w:space="0" w:color="000000" w:themeColor="text1"/>
            </w:tcBorders>
          </w:tcPr>
          <w:p w14:paraId="017222BE" w14:textId="77777777" w:rsidR="00A628A4" w:rsidRDefault="00A8310F">
            <w:pPr>
              <w:pStyle w:val="NormalinTable"/>
            </w:pPr>
            <w:r>
              <w:t>Quota Volume</w:t>
            </w:r>
          </w:p>
        </w:tc>
        <w:tc>
          <w:tcPr>
            <w:tcW w:w="543" w:type="pct"/>
            <w:tcBorders>
              <w:left w:val="single" w:sz="12" w:space="0" w:color="000000" w:themeColor="text1"/>
              <w:right w:val="single" w:sz="12" w:space="0" w:color="000000" w:themeColor="text1"/>
            </w:tcBorders>
          </w:tcPr>
          <w:p w14:paraId="12AB81EF" w14:textId="77777777" w:rsidR="00A628A4" w:rsidRDefault="00A8310F">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533" w:type="pct"/>
            <w:tcBorders>
              <w:left w:val="single" w:sz="12" w:space="0" w:color="000000" w:themeColor="text1"/>
              <w:right w:val="single" w:sz="12" w:space="0" w:color="000000" w:themeColor="text1"/>
            </w:tcBorders>
          </w:tcPr>
          <w:p w14:paraId="58A45610" w14:textId="77777777" w:rsidR="00A628A4" w:rsidRDefault="00A8310F">
            <w:pPr>
              <w:pStyle w:val="NormalinTable"/>
            </w:pPr>
            <w:r>
              <w:t>Quota Close Date</w:t>
            </w:r>
          </w:p>
        </w:tc>
      </w:tr>
      <w:tr w:rsidR="00485A78" w14:paraId="44C80E60" w14:textId="77777777" w:rsidTr="00C8561A">
        <w:trPr>
          <w:cantSplit/>
          <w:ins w:id="40" w:author="David Owen" w:date="2019-07-24T14:55:00Z"/>
        </w:trPr>
        <w:tc>
          <w:tcPr>
            <w:cnfStyle w:val="000010000000" w:firstRow="0" w:lastRow="0" w:firstColumn="0" w:lastColumn="0" w:oddVBand="1" w:evenVBand="0" w:oddHBand="0" w:evenHBand="0" w:firstRowFirstColumn="0" w:firstRowLastColumn="0" w:lastRowFirstColumn="0" w:lastRowLastColumn="0"/>
            <w:tcW w:w="5000" w:type="pct"/>
            <w:gridSpan w:val="7"/>
            <w:tcBorders>
              <w:top w:val="single" w:sz="12" w:space="0" w:color="000000" w:themeColor="background1" w:themeShade="00"/>
            </w:tcBorders>
          </w:tcPr>
          <w:p w14:paraId="3B9B02D2" w14:textId="27586E91" w:rsidR="00485A78" w:rsidRDefault="00485A78">
            <w:pPr>
              <w:pStyle w:val="NormalinTable"/>
              <w:jc w:val="center"/>
              <w:rPr>
                <w:ins w:id="41" w:author="David Owen" w:date="2019-07-24T14:55:00Z"/>
              </w:rPr>
              <w:pPrChange w:id="42" w:author="David Owen" w:date="2019-07-24T14:55:00Z">
                <w:pPr>
                  <w:pStyle w:val="NormalinTable"/>
                </w:pPr>
              </w:pPrChange>
            </w:pPr>
            <w:ins w:id="43" w:author="David Owen" w:date="2019-07-24T14:55:00Z">
              <w:r w:rsidRPr="00D44F4D">
                <w:rPr>
                  <w:b/>
                  <w:bCs w:val="0"/>
                </w:rPr>
                <w:t>PART A: Applicable to goods originating in all countries of Central America</w:t>
              </w:r>
            </w:ins>
          </w:p>
        </w:tc>
      </w:tr>
      <w:tr w:rsidR="00AB2016" w14:paraId="1098B379" w14:textId="77777777" w:rsidTr="00C53BA8">
        <w:tblPrEx>
          <w:tblW w:w="4936" w:type="pct"/>
          <w:tblInd w:w="384" w:type="dxa"/>
          <w:tblLook w:val="0220" w:firstRow="1" w:lastRow="0" w:firstColumn="0" w:lastColumn="0" w:noHBand="1" w:noVBand="0"/>
          <w:tblPrExChange w:id="44" w:author="David Owen" w:date="2019-07-24T15:13:00Z">
            <w:tblPrEx>
              <w:tblW w:w="4976" w:type="pct"/>
              <w:tblInd w:w="269" w:type="dxa"/>
              <w:tblLook w:val="0220" w:firstRow="1" w:lastRow="0" w:firstColumn="0" w:lastColumn="0" w:noHBand="1" w:noVBand="0"/>
            </w:tblPrEx>
          </w:tblPrExChange>
        </w:tblPrEx>
        <w:trPr>
          <w:cantSplit/>
          <w:trPrChange w:id="45"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val="restart"/>
            <w:tcBorders>
              <w:top w:val="single" w:sz="12" w:space="0" w:color="000000" w:themeColor="background1" w:themeShade="00"/>
            </w:tcBorders>
            <w:tcPrChange w:id="46" w:author="David Owen" w:date="2019-07-24T15:13:00Z">
              <w:tcPr>
                <w:tcW w:w="679" w:type="pct"/>
                <w:gridSpan w:val="5"/>
                <w:vMerge w:val="restart"/>
                <w:tcBorders>
                  <w:top w:val="single" w:sz="12" w:space="0" w:color="000000" w:themeColor="background1" w:themeShade="00"/>
                </w:tcBorders>
              </w:tcPr>
            </w:tcPrChange>
          </w:tcPr>
          <w:p w14:paraId="48A4FBD8" w14:textId="77777777" w:rsidR="00A628A4" w:rsidRDefault="00A8310F">
            <w:pPr>
              <w:pStyle w:val="NormalinTable"/>
            </w:pPr>
            <w:r>
              <w:rPr>
                <w:b/>
              </w:rPr>
              <w:t>097014</w:t>
            </w:r>
          </w:p>
        </w:tc>
        <w:tc>
          <w:tcPr>
            <w:tcW w:w="377" w:type="pct"/>
            <w:vMerge w:val="restart"/>
            <w:tcBorders>
              <w:top w:val="single" w:sz="12" w:space="0" w:color="000000" w:themeColor="background1" w:themeShade="00"/>
            </w:tcBorders>
            <w:tcPrChange w:id="47" w:author="David Owen" w:date="2019-07-24T15:13:00Z">
              <w:tcPr>
                <w:tcW w:w="374" w:type="pct"/>
                <w:gridSpan w:val="4"/>
                <w:vMerge w:val="restart"/>
                <w:tcBorders>
                  <w:top w:val="single" w:sz="12" w:space="0" w:color="000000" w:themeColor="background1" w:themeShade="00"/>
                </w:tcBorders>
              </w:tcPr>
            </w:tcPrChange>
          </w:tcPr>
          <w:p w14:paraId="7C5E59F8"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48" w:author="David Owen" w:date="2019-07-24T15:13:00Z">
              <w:tcPr>
                <w:tcW w:w="1134" w:type="pct"/>
                <w:gridSpan w:val="4"/>
                <w:tcBorders>
                  <w:top w:val="single" w:sz="12" w:space="0" w:color="000000" w:themeColor="background1" w:themeShade="00"/>
                </w:tcBorders>
              </w:tcPr>
            </w:tcPrChange>
          </w:tcPr>
          <w:p w14:paraId="4AAE6A64" w14:textId="77777777" w:rsidR="00A628A4" w:rsidRDefault="00A8310F">
            <w:pPr>
              <w:pStyle w:val="NormalinTable"/>
            </w:pPr>
            <w:r>
              <w:t>1604 14 26</w:t>
            </w:r>
          </w:p>
        </w:tc>
        <w:tc>
          <w:tcPr>
            <w:tcW w:w="587" w:type="pct"/>
            <w:vMerge w:val="restart"/>
            <w:tcBorders>
              <w:top w:val="single" w:sz="12" w:space="0" w:color="000000" w:themeColor="background1" w:themeShade="00"/>
            </w:tcBorders>
            <w:tcPrChange w:id="49" w:author="David Owen" w:date="2019-07-24T15:13:00Z">
              <w:tcPr>
                <w:tcW w:w="582" w:type="pct"/>
                <w:gridSpan w:val="4"/>
                <w:vMerge w:val="restart"/>
                <w:tcBorders>
                  <w:top w:val="single" w:sz="12" w:space="0" w:color="000000" w:themeColor="background1" w:themeShade="00"/>
                </w:tcBorders>
              </w:tcPr>
            </w:tcPrChange>
          </w:tcPr>
          <w:p w14:paraId="20345C5E"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1384" w:type="pct"/>
            <w:vMerge w:val="restart"/>
            <w:tcBorders>
              <w:top w:val="single" w:sz="12" w:space="0" w:color="000000" w:themeColor="background1" w:themeShade="00"/>
            </w:tcBorders>
            <w:tcPrChange w:id="50" w:author="David Owen" w:date="2019-07-24T15:13:00Z">
              <w:tcPr>
                <w:tcW w:w="973" w:type="pct"/>
                <w:gridSpan w:val="2"/>
                <w:vMerge w:val="restart"/>
                <w:tcBorders>
                  <w:top w:val="single" w:sz="12" w:space="0" w:color="000000" w:themeColor="background1" w:themeShade="00"/>
                </w:tcBorders>
              </w:tcPr>
            </w:tcPrChange>
          </w:tcPr>
          <w:p w14:paraId="13C8340E" w14:textId="397FEE06" w:rsidR="00A628A4" w:rsidRDefault="00A8310F">
            <w:pPr>
              <w:pStyle w:val="NormalinTable"/>
            </w:pPr>
            <w:del w:id="51" w:author="David Owen" w:date="2019-07-23T16:47:00Z">
              <w:r w:rsidDel="00A91C5F">
                <w:delText>1 kg</w:delText>
              </w:r>
            </w:del>
            <w:ins w:id="52" w:author="David Owen" w:date="2019-07-23T16:47:00Z">
              <w:r w:rsidR="00A91C5F">
                <w:t>545,000 kg</w:t>
              </w:r>
            </w:ins>
          </w:p>
        </w:tc>
        <w:tc>
          <w:tcPr>
            <w:tcW w:w="543" w:type="pct"/>
            <w:vMerge w:val="restart"/>
            <w:tcBorders>
              <w:top w:val="single" w:sz="12" w:space="0" w:color="000000" w:themeColor="background1" w:themeShade="00"/>
            </w:tcBorders>
            <w:tcPrChange w:id="53" w:author="David Owen" w:date="2019-07-24T15:13:00Z">
              <w:tcPr>
                <w:tcW w:w="0" w:type="auto"/>
                <w:gridSpan w:val="3"/>
                <w:vMerge w:val="restart"/>
                <w:tcBorders>
                  <w:top w:val="single" w:sz="12" w:space="0" w:color="000000" w:themeColor="background1" w:themeShade="00"/>
                </w:tcBorders>
              </w:tcPr>
            </w:tcPrChange>
          </w:tcPr>
          <w:p w14:paraId="0281AF84"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01/08</w:t>
            </w:r>
          </w:p>
        </w:tc>
        <w:tc>
          <w:tcPr>
            <w:cnfStyle w:val="000010000000" w:firstRow="0" w:lastRow="0" w:firstColumn="0" w:lastColumn="0" w:oddVBand="1" w:evenVBand="0" w:oddHBand="0" w:evenHBand="0" w:firstRowFirstColumn="0" w:firstRowLastColumn="0" w:lastRowFirstColumn="0" w:lastRowLastColumn="0"/>
            <w:tcW w:w="533" w:type="pct"/>
            <w:vMerge w:val="restart"/>
            <w:tcBorders>
              <w:top w:val="single" w:sz="12" w:space="0" w:color="000000" w:themeColor="background1" w:themeShade="00"/>
            </w:tcBorders>
            <w:tcPrChange w:id="54" w:author="David Owen" w:date="2019-07-24T15:13:00Z">
              <w:tcPr>
                <w:tcW w:w="0" w:type="auto"/>
                <w:gridSpan w:val="4"/>
                <w:vMerge w:val="restart"/>
                <w:tcBorders>
                  <w:top w:val="single" w:sz="12" w:space="0" w:color="000000" w:themeColor="background1" w:themeShade="00"/>
                </w:tcBorders>
              </w:tcPr>
            </w:tcPrChange>
          </w:tcPr>
          <w:p w14:paraId="443717CC" w14:textId="77777777" w:rsidR="00A628A4" w:rsidRDefault="00A8310F">
            <w:pPr>
              <w:pStyle w:val="NormalinTable"/>
            </w:pPr>
            <w:r>
              <w:t>31/07</w:t>
            </w:r>
          </w:p>
        </w:tc>
      </w:tr>
      <w:tr w:rsidR="00485A78" w14:paraId="1131511A" w14:textId="77777777" w:rsidTr="00C53BA8">
        <w:tblPrEx>
          <w:tblW w:w="4936" w:type="pct"/>
          <w:tblInd w:w="384" w:type="dxa"/>
          <w:tblLook w:val="0220" w:firstRow="1" w:lastRow="0" w:firstColumn="0" w:lastColumn="0" w:noHBand="1" w:noVBand="0"/>
          <w:tblPrExChange w:id="55" w:author="David Owen" w:date="2019-07-24T15:13:00Z">
            <w:tblPrEx>
              <w:tblW w:w="5000" w:type="pct"/>
              <w:tblInd w:w="269" w:type="dxa"/>
              <w:tblLook w:val="0220" w:firstRow="1" w:lastRow="0" w:firstColumn="0" w:lastColumn="0" w:noHBand="1" w:noVBand="0"/>
            </w:tblPrEx>
          </w:tblPrExChange>
        </w:tblPrEx>
        <w:trPr>
          <w:cantSplit/>
          <w:trPrChange w:id="56"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57" w:author="David Owen" w:date="2019-07-24T15:13:00Z">
              <w:tcPr>
                <w:tcW w:w="664" w:type="pct"/>
                <w:gridSpan w:val="4"/>
                <w:vMerge/>
              </w:tcPr>
            </w:tcPrChange>
          </w:tcPr>
          <w:p w14:paraId="4D29E294" w14:textId="77777777" w:rsidR="00A628A4" w:rsidRDefault="00A628A4">
            <w:pPr>
              <w:pStyle w:val="NormalinTable"/>
            </w:pPr>
          </w:p>
        </w:tc>
        <w:tc>
          <w:tcPr>
            <w:tcW w:w="377" w:type="pct"/>
            <w:vMerge/>
            <w:tcPrChange w:id="58" w:author="David Owen" w:date="2019-07-24T15:13:00Z">
              <w:tcPr>
                <w:tcW w:w="372" w:type="pct"/>
                <w:gridSpan w:val="4"/>
                <w:vMerge/>
              </w:tcPr>
            </w:tcPrChange>
          </w:tcPr>
          <w:p w14:paraId="5AE61564"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59" w:author="David Owen" w:date="2019-07-24T15:13:00Z">
              <w:tcPr>
                <w:tcW w:w="893" w:type="pct"/>
                <w:gridSpan w:val="4"/>
              </w:tcPr>
            </w:tcPrChange>
          </w:tcPr>
          <w:p w14:paraId="47CF7E0F" w14:textId="77777777" w:rsidR="00A628A4" w:rsidRDefault="00A8310F">
            <w:pPr>
              <w:pStyle w:val="NormalinTable"/>
            </w:pPr>
            <w:r>
              <w:t>1604 14 36</w:t>
            </w:r>
          </w:p>
        </w:tc>
        <w:tc>
          <w:tcPr>
            <w:tcW w:w="587" w:type="pct"/>
            <w:vMerge/>
            <w:tcPrChange w:id="60" w:author="David Owen" w:date="2019-07-24T15:13:00Z">
              <w:tcPr>
                <w:tcW w:w="580" w:type="pct"/>
                <w:gridSpan w:val="4"/>
                <w:vMerge/>
              </w:tcPr>
            </w:tcPrChange>
          </w:tcPr>
          <w:p w14:paraId="7E23F264"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61" w:author="David Owen" w:date="2019-07-24T15:13:00Z">
              <w:tcPr>
                <w:tcW w:w="846" w:type="pct"/>
                <w:gridSpan w:val="3"/>
                <w:vMerge/>
              </w:tcPr>
            </w:tcPrChange>
          </w:tcPr>
          <w:p w14:paraId="4416EA94" w14:textId="77777777" w:rsidR="00A628A4" w:rsidRDefault="00A628A4">
            <w:pPr>
              <w:pStyle w:val="NormalinTable"/>
            </w:pPr>
          </w:p>
        </w:tc>
        <w:tc>
          <w:tcPr>
            <w:tcW w:w="543" w:type="pct"/>
            <w:vMerge/>
            <w:tcPrChange w:id="62" w:author="David Owen" w:date="2019-07-24T15:13:00Z">
              <w:tcPr>
                <w:tcW w:w="1055" w:type="pct"/>
                <w:gridSpan w:val="6"/>
                <w:vMerge/>
              </w:tcPr>
            </w:tcPrChange>
          </w:tcPr>
          <w:p w14:paraId="3E31FA2B"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63" w:author="David Owen" w:date="2019-07-24T15:13:00Z">
              <w:tcPr>
                <w:tcW w:w="525" w:type="pct"/>
                <w:gridSpan w:val="3"/>
                <w:vMerge/>
              </w:tcPr>
            </w:tcPrChange>
          </w:tcPr>
          <w:p w14:paraId="1E572BA0" w14:textId="77777777" w:rsidR="00A628A4" w:rsidRDefault="00A628A4">
            <w:pPr>
              <w:pStyle w:val="NormalinTable"/>
            </w:pPr>
          </w:p>
        </w:tc>
      </w:tr>
      <w:tr w:rsidR="00485A78" w14:paraId="53FDBD25" w14:textId="77777777" w:rsidTr="00C53BA8">
        <w:tblPrEx>
          <w:tblW w:w="4936" w:type="pct"/>
          <w:tblInd w:w="384" w:type="dxa"/>
          <w:tblLook w:val="0220" w:firstRow="1" w:lastRow="0" w:firstColumn="0" w:lastColumn="0" w:noHBand="1" w:noVBand="0"/>
          <w:tblPrExChange w:id="64" w:author="David Owen" w:date="2019-07-24T15:13:00Z">
            <w:tblPrEx>
              <w:tblW w:w="5000" w:type="pct"/>
              <w:tblInd w:w="269" w:type="dxa"/>
              <w:tblLook w:val="0220" w:firstRow="1" w:lastRow="0" w:firstColumn="0" w:lastColumn="0" w:noHBand="1" w:noVBand="0"/>
            </w:tblPrEx>
          </w:tblPrExChange>
        </w:tblPrEx>
        <w:trPr>
          <w:cantSplit/>
          <w:trPrChange w:id="65"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66" w:author="David Owen" w:date="2019-07-24T15:13:00Z">
              <w:tcPr>
                <w:tcW w:w="664" w:type="pct"/>
                <w:gridSpan w:val="4"/>
                <w:vMerge/>
              </w:tcPr>
            </w:tcPrChange>
          </w:tcPr>
          <w:p w14:paraId="2C00F9DC" w14:textId="77777777" w:rsidR="00A628A4" w:rsidRDefault="00A628A4">
            <w:pPr>
              <w:pStyle w:val="NormalinTable"/>
            </w:pPr>
          </w:p>
        </w:tc>
        <w:tc>
          <w:tcPr>
            <w:tcW w:w="377" w:type="pct"/>
            <w:vMerge/>
            <w:tcPrChange w:id="67" w:author="David Owen" w:date="2019-07-24T15:13:00Z">
              <w:tcPr>
                <w:tcW w:w="372" w:type="pct"/>
                <w:gridSpan w:val="4"/>
                <w:vMerge/>
              </w:tcPr>
            </w:tcPrChange>
          </w:tcPr>
          <w:p w14:paraId="3C7E353A"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68" w:author="David Owen" w:date="2019-07-24T15:13:00Z">
              <w:tcPr>
                <w:tcW w:w="893" w:type="pct"/>
                <w:gridSpan w:val="4"/>
              </w:tcPr>
            </w:tcPrChange>
          </w:tcPr>
          <w:p w14:paraId="50CCD6C6" w14:textId="77777777" w:rsidR="00A628A4" w:rsidRDefault="00A8310F">
            <w:pPr>
              <w:pStyle w:val="NormalinTable"/>
            </w:pPr>
            <w:r>
              <w:t>1604 14 46</w:t>
            </w:r>
          </w:p>
        </w:tc>
        <w:tc>
          <w:tcPr>
            <w:tcW w:w="587" w:type="pct"/>
            <w:vMerge/>
            <w:tcPrChange w:id="69" w:author="David Owen" w:date="2019-07-24T15:13:00Z">
              <w:tcPr>
                <w:tcW w:w="580" w:type="pct"/>
                <w:gridSpan w:val="4"/>
                <w:vMerge/>
              </w:tcPr>
            </w:tcPrChange>
          </w:tcPr>
          <w:p w14:paraId="5D584890"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70" w:author="David Owen" w:date="2019-07-24T15:13:00Z">
              <w:tcPr>
                <w:tcW w:w="846" w:type="pct"/>
                <w:gridSpan w:val="3"/>
                <w:vMerge/>
              </w:tcPr>
            </w:tcPrChange>
          </w:tcPr>
          <w:p w14:paraId="1EE4A5F7" w14:textId="77777777" w:rsidR="00A628A4" w:rsidRDefault="00A628A4">
            <w:pPr>
              <w:pStyle w:val="NormalinTable"/>
            </w:pPr>
          </w:p>
        </w:tc>
        <w:tc>
          <w:tcPr>
            <w:tcW w:w="543" w:type="pct"/>
            <w:vMerge/>
            <w:tcPrChange w:id="71" w:author="David Owen" w:date="2019-07-24T15:13:00Z">
              <w:tcPr>
                <w:tcW w:w="1055" w:type="pct"/>
                <w:gridSpan w:val="6"/>
                <w:vMerge/>
              </w:tcPr>
            </w:tcPrChange>
          </w:tcPr>
          <w:p w14:paraId="44BFAC8D"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72" w:author="David Owen" w:date="2019-07-24T15:13:00Z">
              <w:tcPr>
                <w:tcW w:w="525" w:type="pct"/>
                <w:gridSpan w:val="3"/>
                <w:vMerge/>
              </w:tcPr>
            </w:tcPrChange>
          </w:tcPr>
          <w:p w14:paraId="084B836E" w14:textId="77777777" w:rsidR="00A628A4" w:rsidRDefault="00A628A4">
            <w:pPr>
              <w:pStyle w:val="NormalinTable"/>
            </w:pPr>
          </w:p>
        </w:tc>
      </w:tr>
      <w:tr w:rsidR="00AB2016" w14:paraId="23501223" w14:textId="77777777" w:rsidTr="00C53BA8">
        <w:tblPrEx>
          <w:tblW w:w="4936" w:type="pct"/>
          <w:tblInd w:w="384" w:type="dxa"/>
          <w:tblLook w:val="0220" w:firstRow="1" w:lastRow="0" w:firstColumn="0" w:lastColumn="0" w:noHBand="1" w:noVBand="0"/>
          <w:tblPrExChange w:id="73" w:author="David Owen" w:date="2019-07-24T15:13:00Z">
            <w:tblPrEx>
              <w:tblW w:w="4976" w:type="pct"/>
              <w:tblInd w:w="269" w:type="dxa"/>
              <w:tblLook w:val="0220" w:firstRow="1" w:lastRow="0" w:firstColumn="0" w:lastColumn="0" w:noHBand="1" w:noVBand="0"/>
            </w:tblPrEx>
          </w:tblPrExChange>
        </w:tblPrEx>
        <w:trPr>
          <w:cantSplit/>
          <w:trPrChange w:id="74"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75" w:author="David Owen" w:date="2019-07-24T15:13:00Z">
              <w:tcPr>
                <w:tcW w:w="679" w:type="pct"/>
                <w:gridSpan w:val="5"/>
                <w:tcBorders>
                  <w:top w:val="single" w:sz="12" w:space="0" w:color="000000" w:themeColor="background1" w:themeShade="00"/>
                </w:tcBorders>
              </w:tcPr>
            </w:tcPrChange>
          </w:tcPr>
          <w:p w14:paraId="484E1865" w14:textId="77777777" w:rsidR="00A628A4" w:rsidRDefault="00A8310F">
            <w:pPr>
              <w:pStyle w:val="NormalinTable"/>
            </w:pPr>
            <w:r>
              <w:rPr>
                <w:b/>
              </w:rPr>
              <w:t>097015</w:t>
            </w:r>
          </w:p>
        </w:tc>
        <w:tc>
          <w:tcPr>
            <w:tcW w:w="377" w:type="pct"/>
            <w:tcBorders>
              <w:top w:val="single" w:sz="12" w:space="0" w:color="000000" w:themeColor="background1" w:themeShade="00"/>
            </w:tcBorders>
            <w:tcPrChange w:id="76" w:author="David Owen" w:date="2019-07-24T15:13:00Z">
              <w:tcPr>
                <w:tcW w:w="374" w:type="pct"/>
                <w:gridSpan w:val="4"/>
                <w:tcBorders>
                  <w:top w:val="single" w:sz="12" w:space="0" w:color="000000" w:themeColor="background1" w:themeShade="00"/>
                </w:tcBorders>
              </w:tcPr>
            </w:tcPrChange>
          </w:tcPr>
          <w:p w14:paraId="770AC05E"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77" w:author="David Owen" w:date="2019-07-24T15:13:00Z">
              <w:tcPr>
                <w:tcW w:w="1134" w:type="pct"/>
                <w:gridSpan w:val="4"/>
                <w:tcBorders>
                  <w:top w:val="single" w:sz="12" w:space="0" w:color="000000" w:themeColor="background1" w:themeShade="00"/>
                </w:tcBorders>
              </w:tcPr>
            </w:tcPrChange>
          </w:tcPr>
          <w:p w14:paraId="7282C2A4" w14:textId="77777777" w:rsidR="00A628A4" w:rsidRDefault="00A8310F">
            <w:pPr>
              <w:pStyle w:val="NormalinTable"/>
            </w:pPr>
            <w:r>
              <w:t>3920 00 00</w:t>
            </w:r>
          </w:p>
        </w:tc>
        <w:tc>
          <w:tcPr>
            <w:tcW w:w="587" w:type="pct"/>
            <w:tcBorders>
              <w:top w:val="single" w:sz="12" w:space="0" w:color="000000" w:themeColor="background1" w:themeShade="00"/>
            </w:tcBorders>
            <w:tcPrChange w:id="78" w:author="David Owen" w:date="2019-07-24T15:13:00Z">
              <w:tcPr>
                <w:tcW w:w="582" w:type="pct"/>
                <w:gridSpan w:val="4"/>
                <w:tcBorders>
                  <w:top w:val="single" w:sz="12" w:space="0" w:color="000000" w:themeColor="background1" w:themeShade="00"/>
                </w:tcBorders>
              </w:tcPr>
            </w:tcPrChange>
          </w:tcPr>
          <w:p w14:paraId="1D720E62" w14:textId="226294E8"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79" w:author="David Owen" w:date="2019-07-24T15:13:00Z">
              <w:tcPr>
                <w:tcW w:w="973" w:type="pct"/>
                <w:gridSpan w:val="2"/>
                <w:tcBorders>
                  <w:top w:val="single" w:sz="12" w:space="0" w:color="000000" w:themeColor="background1" w:themeShade="00"/>
                </w:tcBorders>
              </w:tcPr>
            </w:tcPrChange>
          </w:tcPr>
          <w:p w14:paraId="3B9E825E" w14:textId="376CFC95" w:rsidR="00A628A4" w:rsidRDefault="007654FA">
            <w:pPr>
              <w:pStyle w:val="NormalinTable"/>
            </w:pPr>
            <w:ins w:id="80" w:author="David Owen" w:date="2019-07-23T16:48:00Z">
              <w:r>
                <w:t>681,000</w:t>
              </w:r>
            </w:ins>
            <w:del w:id="81" w:author="David Owen" w:date="2019-07-23T16:48:00Z">
              <w:r w:rsidR="00A8310F" w:rsidDel="007654FA">
                <w:delText>1</w:delText>
              </w:r>
            </w:del>
            <w:r w:rsidR="00A8310F">
              <w:t xml:space="preserve"> kg</w:t>
            </w:r>
          </w:p>
        </w:tc>
        <w:tc>
          <w:tcPr>
            <w:tcW w:w="543" w:type="pct"/>
            <w:tcBorders>
              <w:top w:val="single" w:sz="12" w:space="0" w:color="000000" w:themeColor="background1" w:themeShade="00"/>
            </w:tcBorders>
            <w:tcPrChange w:id="82" w:author="David Owen" w:date="2019-07-24T15:13:00Z">
              <w:tcPr>
                <w:tcW w:w="0" w:type="auto"/>
                <w:gridSpan w:val="3"/>
                <w:tcBorders>
                  <w:top w:val="single" w:sz="12" w:space="0" w:color="000000" w:themeColor="background1" w:themeShade="00"/>
                </w:tcBorders>
              </w:tcPr>
            </w:tcPrChange>
          </w:tcPr>
          <w:p w14:paraId="4AFC35E7"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01/08</w:t>
            </w:r>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83" w:author="David Owen" w:date="2019-07-24T15:13:00Z">
              <w:tcPr>
                <w:tcW w:w="0" w:type="auto"/>
                <w:gridSpan w:val="4"/>
                <w:tcBorders>
                  <w:top w:val="single" w:sz="12" w:space="0" w:color="000000" w:themeColor="background1" w:themeShade="00"/>
                </w:tcBorders>
              </w:tcPr>
            </w:tcPrChange>
          </w:tcPr>
          <w:p w14:paraId="48ACAC05" w14:textId="77777777" w:rsidR="00A628A4" w:rsidRDefault="00A8310F">
            <w:pPr>
              <w:pStyle w:val="NormalinTable"/>
            </w:pPr>
            <w:r>
              <w:t>31/07</w:t>
            </w:r>
          </w:p>
        </w:tc>
      </w:tr>
      <w:tr w:rsidR="00AB2016" w14:paraId="1C0DB254" w14:textId="77777777" w:rsidTr="00C53BA8">
        <w:tblPrEx>
          <w:tblW w:w="4936" w:type="pct"/>
          <w:tblInd w:w="384" w:type="dxa"/>
          <w:tblLook w:val="0220" w:firstRow="1" w:lastRow="0" w:firstColumn="0" w:lastColumn="0" w:noHBand="1" w:noVBand="0"/>
          <w:tblPrExChange w:id="84" w:author="David Owen" w:date="2019-07-24T15:13:00Z">
            <w:tblPrEx>
              <w:tblW w:w="4976" w:type="pct"/>
              <w:tblInd w:w="269" w:type="dxa"/>
              <w:tblLook w:val="0220" w:firstRow="1" w:lastRow="0" w:firstColumn="0" w:lastColumn="0" w:noHBand="1" w:noVBand="0"/>
            </w:tblPrEx>
          </w:tblPrExChange>
        </w:tblPrEx>
        <w:trPr>
          <w:cantSplit/>
          <w:trPrChange w:id="85"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val="restart"/>
            <w:tcBorders>
              <w:top w:val="single" w:sz="12" w:space="0" w:color="000000" w:themeColor="background1" w:themeShade="00"/>
            </w:tcBorders>
            <w:tcPrChange w:id="86" w:author="David Owen" w:date="2019-07-24T15:13:00Z">
              <w:tcPr>
                <w:tcW w:w="679" w:type="pct"/>
                <w:gridSpan w:val="5"/>
                <w:vMerge w:val="restart"/>
                <w:tcBorders>
                  <w:top w:val="single" w:sz="12" w:space="0" w:color="000000" w:themeColor="background1" w:themeShade="00"/>
                </w:tcBorders>
              </w:tcPr>
            </w:tcPrChange>
          </w:tcPr>
          <w:p w14:paraId="51D485C8" w14:textId="77777777" w:rsidR="00A628A4" w:rsidRDefault="00A8310F">
            <w:pPr>
              <w:pStyle w:val="NormalinTable"/>
            </w:pPr>
            <w:r>
              <w:rPr>
                <w:b/>
              </w:rPr>
              <w:t>097016</w:t>
            </w:r>
          </w:p>
        </w:tc>
        <w:tc>
          <w:tcPr>
            <w:tcW w:w="377" w:type="pct"/>
            <w:vMerge w:val="restart"/>
            <w:tcBorders>
              <w:top w:val="single" w:sz="12" w:space="0" w:color="000000" w:themeColor="background1" w:themeShade="00"/>
            </w:tcBorders>
            <w:tcPrChange w:id="87" w:author="David Owen" w:date="2019-07-24T15:13:00Z">
              <w:tcPr>
                <w:tcW w:w="374" w:type="pct"/>
                <w:gridSpan w:val="4"/>
                <w:vMerge w:val="restart"/>
                <w:tcBorders>
                  <w:top w:val="single" w:sz="12" w:space="0" w:color="000000" w:themeColor="background1" w:themeShade="00"/>
                </w:tcBorders>
              </w:tcPr>
            </w:tcPrChange>
          </w:tcPr>
          <w:p w14:paraId="611D24EB"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88" w:author="David Owen" w:date="2019-07-24T15:13:00Z">
              <w:tcPr>
                <w:tcW w:w="1134" w:type="pct"/>
                <w:gridSpan w:val="4"/>
                <w:tcBorders>
                  <w:top w:val="single" w:sz="12" w:space="0" w:color="000000" w:themeColor="background1" w:themeShade="00"/>
                </w:tcBorders>
              </w:tcPr>
            </w:tcPrChange>
          </w:tcPr>
          <w:p w14:paraId="361E2E5A" w14:textId="77777777" w:rsidR="00A628A4" w:rsidRDefault="00A8310F">
            <w:pPr>
              <w:pStyle w:val="NormalinTable"/>
            </w:pPr>
            <w:r>
              <w:t>8544 30 00</w:t>
            </w:r>
          </w:p>
        </w:tc>
        <w:tc>
          <w:tcPr>
            <w:tcW w:w="587" w:type="pct"/>
            <w:vMerge w:val="restart"/>
            <w:tcBorders>
              <w:top w:val="single" w:sz="12" w:space="0" w:color="000000" w:themeColor="background1" w:themeShade="00"/>
            </w:tcBorders>
            <w:tcPrChange w:id="89" w:author="David Owen" w:date="2019-07-24T15:13:00Z">
              <w:tcPr>
                <w:tcW w:w="582" w:type="pct"/>
                <w:gridSpan w:val="4"/>
                <w:vMerge w:val="restart"/>
                <w:tcBorders>
                  <w:top w:val="single" w:sz="12" w:space="0" w:color="000000" w:themeColor="background1" w:themeShade="00"/>
                </w:tcBorders>
              </w:tcPr>
            </w:tcPrChange>
          </w:tcPr>
          <w:p w14:paraId="3EE50A83"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1384" w:type="pct"/>
            <w:vMerge w:val="restart"/>
            <w:tcBorders>
              <w:top w:val="single" w:sz="12" w:space="0" w:color="000000" w:themeColor="background1" w:themeShade="00"/>
            </w:tcBorders>
            <w:tcPrChange w:id="90" w:author="David Owen" w:date="2019-07-24T15:13:00Z">
              <w:tcPr>
                <w:tcW w:w="973" w:type="pct"/>
                <w:gridSpan w:val="2"/>
                <w:vMerge w:val="restart"/>
                <w:tcBorders>
                  <w:top w:val="single" w:sz="12" w:space="0" w:color="000000" w:themeColor="background1" w:themeShade="00"/>
                </w:tcBorders>
              </w:tcPr>
            </w:tcPrChange>
          </w:tcPr>
          <w:p w14:paraId="73D118EE" w14:textId="797C6582" w:rsidR="00A628A4" w:rsidRDefault="00A8310F">
            <w:pPr>
              <w:pStyle w:val="NormalinTable"/>
            </w:pPr>
            <w:r>
              <w:t>1</w:t>
            </w:r>
            <w:ins w:id="91" w:author="David Owen" w:date="2019-07-23T17:08:00Z">
              <w:r w:rsidR="0056291C">
                <w:t>,</w:t>
              </w:r>
              <w:r w:rsidR="00CE5AC8">
                <w:t>634,000</w:t>
              </w:r>
            </w:ins>
            <w:r>
              <w:t xml:space="preserve"> kg</w:t>
            </w:r>
          </w:p>
        </w:tc>
        <w:tc>
          <w:tcPr>
            <w:tcW w:w="543" w:type="pct"/>
            <w:vMerge w:val="restart"/>
            <w:tcBorders>
              <w:top w:val="single" w:sz="12" w:space="0" w:color="000000" w:themeColor="background1" w:themeShade="00"/>
            </w:tcBorders>
            <w:tcPrChange w:id="92" w:author="David Owen" w:date="2019-07-24T15:13:00Z">
              <w:tcPr>
                <w:tcW w:w="0" w:type="auto"/>
                <w:gridSpan w:val="3"/>
                <w:vMerge w:val="restart"/>
                <w:tcBorders>
                  <w:top w:val="single" w:sz="12" w:space="0" w:color="000000" w:themeColor="background1" w:themeShade="00"/>
                </w:tcBorders>
              </w:tcPr>
            </w:tcPrChange>
          </w:tcPr>
          <w:p w14:paraId="37B65E65"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533" w:type="pct"/>
            <w:vMerge w:val="restart"/>
            <w:tcBorders>
              <w:top w:val="single" w:sz="12" w:space="0" w:color="000000" w:themeColor="background1" w:themeShade="00"/>
            </w:tcBorders>
            <w:tcPrChange w:id="93" w:author="David Owen" w:date="2019-07-24T15:13:00Z">
              <w:tcPr>
                <w:tcW w:w="0" w:type="auto"/>
                <w:gridSpan w:val="4"/>
                <w:vMerge w:val="restart"/>
                <w:tcBorders>
                  <w:top w:val="single" w:sz="12" w:space="0" w:color="000000" w:themeColor="background1" w:themeShade="00"/>
                </w:tcBorders>
              </w:tcPr>
            </w:tcPrChange>
          </w:tcPr>
          <w:p w14:paraId="6A500CF3" w14:textId="77777777" w:rsidR="00A628A4" w:rsidRDefault="00A8310F">
            <w:pPr>
              <w:pStyle w:val="NormalinTable"/>
            </w:pPr>
            <w:r>
              <w:t>31/12</w:t>
            </w:r>
          </w:p>
        </w:tc>
      </w:tr>
      <w:tr w:rsidR="00485A78" w14:paraId="7E51FF2A" w14:textId="77777777" w:rsidTr="00C53BA8">
        <w:tblPrEx>
          <w:tblW w:w="4936" w:type="pct"/>
          <w:tblInd w:w="384" w:type="dxa"/>
          <w:tblLook w:val="0220" w:firstRow="1" w:lastRow="0" w:firstColumn="0" w:lastColumn="0" w:noHBand="1" w:noVBand="0"/>
          <w:tblPrExChange w:id="94" w:author="David Owen" w:date="2019-07-24T15:13:00Z">
            <w:tblPrEx>
              <w:tblW w:w="5000" w:type="pct"/>
              <w:tblInd w:w="269" w:type="dxa"/>
              <w:tblLook w:val="0220" w:firstRow="1" w:lastRow="0" w:firstColumn="0" w:lastColumn="0" w:noHBand="1" w:noVBand="0"/>
            </w:tblPrEx>
          </w:tblPrExChange>
        </w:tblPrEx>
        <w:trPr>
          <w:cantSplit/>
          <w:trPrChange w:id="95"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96" w:author="David Owen" w:date="2019-07-24T15:13:00Z">
              <w:tcPr>
                <w:tcW w:w="664" w:type="pct"/>
                <w:gridSpan w:val="4"/>
                <w:vMerge/>
              </w:tcPr>
            </w:tcPrChange>
          </w:tcPr>
          <w:p w14:paraId="547EF125" w14:textId="77777777" w:rsidR="00A628A4" w:rsidRDefault="00A628A4">
            <w:pPr>
              <w:pStyle w:val="NormalinTable"/>
            </w:pPr>
          </w:p>
        </w:tc>
        <w:tc>
          <w:tcPr>
            <w:tcW w:w="377" w:type="pct"/>
            <w:vMerge/>
            <w:tcPrChange w:id="97" w:author="David Owen" w:date="2019-07-24T15:13:00Z">
              <w:tcPr>
                <w:tcW w:w="372" w:type="pct"/>
                <w:gridSpan w:val="4"/>
                <w:vMerge/>
              </w:tcPr>
            </w:tcPrChange>
          </w:tcPr>
          <w:p w14:paraId="24F5EDDD"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98" w:author="David Owen" w:date="2019-07-24T15:13:00Z">
              <w:tcPr>
                <w:tcW w:w="893" w:type="pct"/>
                <w:gridSpan w:val="4"/>
              </w:tcPr>
            </w:tcPrChange>
          </w:tcPr>
          <w:p w14:paraId="09B2ED76" w14:textId="77777777" w:rsidR="00A628A4" w:rsidRDefault="00A8310F">
            <w:pPr>
              <w:pStyle w:val="NormalinTable"/>
            </w:pPr>
            <w:r>
              <w:t>8544 42 00</w:t>
            </w:r>
          </w:p>
        </w:tc>
        <w:tc>
          <w:tcPr>
            <w:tcW w:w="587" w:type="pct"/>
            <w:vMerge/>
            <w:tcPrChange w:id="99" w:author="David Owen" w:date="2019-07-24T15:13:00Z">
              <w:tcPr>
                <w:tcW w:w="580" w:type="pct"/>
                <w:gridSpan w:val="4"/>
                <w:vMerge/>
              </w:tcPr>
            </w:tcPrChange>
          </w:tcPr>
          <w:p w14:paraId="304C87DB"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00" w:author="David Owen" w:date="2019-07-24T15:13:00Z">
              <w:tcPr>
                <w:tcW w:w="846" w:type="pct"/>
                <w:gridSpan w:val="3"/>
                <w:vMerge/>
              </w:tcPr>
            </w:tcPrChange>
          </w:tcPr>
          <w:p w14:paraId="0304BB0C" w14:textId="77777777" w:rsidR="00A628A4" w:rsidRDefault="00A628A4">
            <w:pPr>
              <w:pStyle w:val="NormalinTable"/>
            </w:pPr>
          </w:p>
        </w:tc>
        <w:tc>
          <w:tcPr>
            <w:tcW w:w="543" w:type="pct"/>
            <w:vMerge/>
            <w:tcPrChange w:id="101" w:author="David Owen" w:date="2019-07-24T15:13:00Z">
              <w:tcPr>
                <w:tcW w:w="1055" w:type="pct"/>
                <w:gridSpan w:val="6"/>
                <w:vMerge/>
              </w:tcPr>
            </w:tcPrChange>
          </w:tcPr>
          <w:p w14:paraId="678870B5"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02" w:author="David Owen" w:date="2019-07-24T15:13:00Z">
              <w:tcPr>
                <w:tcW w:w="525" w:type="pct"/>
                <w:gridSpan w:val="3"/>
                <w:vMerge/>
              </w:tcPr>
            </w:tcPrChange>
          </w:tcPr>
          <w:p w14:paraId="7858B62E" w14:textId="77777777" w:rsidR="00A628A4" w:rsidRDefault="00A628A4">
            <w:pPr>
              <w:pStyle w:val="NormalinTable"/>
            </w:pPr>
          </w:p>
        </w:tc>
      </w:tr>
      <w:tr w:rsidR="00485A78" w14:paraId="6F6D94C6" w14:textId="77777777" w:rsidTr="00C53BA8">
        <w:tblPrEx>
          <w:tblW w:w="4936" w:type="pct"/>
          <w:tblInd w:w="384" w:type="dxa"/>
          <w:tblLook w:val="0220" w:firstRow="1" w:lastRow="0" w:firstColumn="0" w:lastColumn="0" w:noHBand="1" w:noVBand="0"/>
          <w:tblPrExChange w:id="103" w:author="David Owen" w:date="2019-07-24T15:13:00Z">
            <w:tblPrEx>
              <w:tblW w:w="5000" w:type="pct"/>
              <w:tblInd w:w="269" w:type="dxa"/>
              <w:tblLook w:val="0220" w:firstRow="1" w:lastRow="0" w:firstColumn="0" w:lastColumn="0" w:noHBand="1" w:noVBand="0"/>
            </w:tblPrEx>
          </w:tblPrExChange>
        </w:tblPrEx>
        <w:trPr>
          <w:cantSplit/>
          <w:trPrChange w:id="104"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05" w:author="David Owen" w:date="2019-07-24T15:13:00Z">
              <w:tcPr>
                <w:tcW w:w="664" w:type="pct"/>
                <w:gridSpan w:val="4"/>
                <w:vMerge/>
              </w:tcPr>
            </w:tcPrChange>
          </w:tcPr>
          <w:p w14:paraId="2AB6E339" w14:textId="77777777" w:rsidR="00A628A4" w:rsidRDefault="00A628A4">
            <w:pPr>
              <w:pStyle w:val="NormalinTable"/>
            </w:pPr>
          </w:p>
        </w:tc>
        <w:tc>
          <w:tcPr>
            <w:tcW w:w="377" w:type="pct"/>
            <w:vMerge/>
            <w:tcPrChange w:id="106" w:author="David Owen" w:date="2019-07-24T15:13:00Z">
              <w:tcPr>
                <w:tcW w:w="372" w:type="pct"/>
                <w:gridSpan w:val="4"/>
                <w:vMerge/>
              </w:tcPr>
            </w:tcPrChange>
          </w:tcPr>
          <w:p w14:paraId="4537CA03"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07" w:author="David Owen" w:date="2019-07-24T15:13:00Z">
              <w:tcPr>
                <w:tcW w:w="893" w:type="pct"/>
                <w:gridSpan w:val="4"/>
              </w:tcPr>
            </w:tcPrChange>
          </w:tcPr>
          <w:p w14:paraId="084DB9CC" w14:textId="77777777" w:rsidR="00A628A4" w:rsidRDefault="00A8310F">
            <w:pPr>
              <w:pStyle w:val="NormalinTable"/>
            </w:pPr>
            <w:r>
              <w:t>8544 49 00</w:t>
            </w:r>
          </w:p>
        </w:tc>
        <w:tc>
          <w:tcPr>
            <w:tcW w:w="587" w:type="pct"/>
            <w:vMerge/>
            <w:tcPrChange w:id="108" w:author="David Owen" w:date="2019-07-24T15:13:00Z">
              <w:tcPr>
                <w:tcW w:w="580" w:type="pct"/>
                <w:gridSpan w:val="4"/>
                <w:vMerge/>
              </w:tcPr>
            </w:tcPrChange>
          </w:tcPr>
          <w:p w14:paraId="28DD7F62"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09" w:author="David Owen" w:date="2019-07-24T15:13:00Z">
              <w:tcPr>
                <w:tcW w:w="846" w:type="pct"/>
                <w:gridSpan w:val="3"/>
                <w:vMerge/>
              </w:tcPr>
            </w:tcPrChange>
          </w:tcPr>
          <w:p w14:paraId="546C95E3" w14:textId="77777777" w:rsidR="00A628A4" w:rsidRDefault="00A628A4">
            <w:pPr>
              <w:pStyle w:val="NormalinTable"/>
            </w:pPr>
          </w:p>
        </w:tc>
        <w:tc>
          <w:tcPr>
            <w:tcW w:w="543" w:type="pct"/>
            <w:vMerge/>
            <w:tcPrChange w:id="110" w:author="David Owen" w:date="2019-07-24T15:13:00Z">
              <w:tcPr>
                <w:tcW w:w="1055" w:type="pct"/>
                <w:gridSpan w:val="6"/>
                <w:vMerge/>
              </w:tcPr>
            </w:tcPrChange>
          </w:tcPr>
          <w:p w14:paraId="64BF03A6"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11" w:author="David Owen" w:date="2019-07-24T15:13:00Z">
              <w:tcPr>
                <w:tcW w:w="525" w:type="pct"/>
                <w:gridSpan w:val="3"/>
                <w:vMerge/>
              </w:tcPr>
            </w:tcPrChange>
          </w:tcPr>
          <w:p w14:paraId="0EFBDD83" w14:textId="77777777" w:rsidR="00A628A4" w:rsidRDefault="00A628A4">
            <w:pPr>
              <w:pStyle w:val="NormalinTable"/>
            </w:pPr>
          </w:p>
        </w:tc>
      </w:tr>
      <w:tr w:rsidR="00485A78" w14:paraId="2B6CB67F" w14:textId="77777777" w:rsidTr="00C53BA8">
        <w:tblPrEx>
          <w:tblW w:w="4936" w:type="pct"/>
          <w:tblInd w:w="384" w:type="dxa"/>
          <w:tblLook w:val="0220" w:firstRow="1" w:lastRow="0" w:firstColumn="0" w:lastColumn="0" w:noHBand="1" w:noVBand="0"/>
          <w:tblPrExChange w:id="112" w:author="David Owen" w:date="2019-07-24T15:13:00Z">
            <w:tblPrEx>
              <w:tblW w:w="5000" w:type="pct"/>
              <w:tblInd w:w="269" w:type="dxa"/>
              <w:tblLook w:val="0220" w:firstRow="1" w:lastRow="0" w:firstColumn="0" w:lastColumn="0" w:noHBand="1" w:noVBand="0"/>
            </w:tblPrEx>
          </w:tblPrExChange>
        </w:tblPrEx>
        <w:trPr>
          <w:cantSplit/>
          <w:trPrChange w:id="113"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14" w:author="David Owen" w:date="2019-07-24T15:13:00Z">
              <w:tcPr>
                <w:tcW w:w="664" w:type="pct"/>
                <w:gridSpan w:val="4"/>
                <w:vMerge/>
              </w:tcPr>
            </w:tcPrChange>
          </w:tcPr>
          <w:p w14:paraId="59F153E2" w14:textId="77777777" w:rsidR="00A628A4" w:rsidRDefault="00A628A4">
            <w:pPr>
              <w:pStyle w:val="NormalinTable"/>
            </w:pPr>
          </w:p>
        </w:tc>
        <w:tc>
          <w:tcPr>
            <w:tcW w:w="377" w:type="pct"/>
            <w:vMerge/>
            <w:tcPrChange w:id="115" w:author="David Owen" w:date="2019-07-24T15:13:00Z">
              <w:tcPr>
                <w:tcW w:w="372" w:type="pct"/>
                <w:gridSpan w:val="4"/>
                <w:vMerge/>
              </w:tcPr>
            </w:tcPrChange>
          </w:tcPr>
          <w:p w14:paraId="1A2BEAEF"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16" w:author="David Owen" w:date="2019-07-24T15:13:00Z">
              <w:tcPr>
                <w:tcW w:w="893" w:type="pct"/>
                <w:gridSpan w:val="4"/>
              </w:tcPr>
            </w:tcPrChange>
          </w:tcPr>
          <w:p w14:paraId="21E08088" w14:textId="77777777" w:rsidR="00A628A4" w:rsidRDefault="00A8310F">
            <w:pPr>
              <w:pStyle w:val="NormalinTable"/>
            </w:pPr>
            <w:r>
              <w:t>8544 60 00</w:t>
            </w:r>
          </w:p>
        </w:tc>
        <w:tc>
          <w:tcPr>
            <w:tcW w:w="587" w:type="pct"/>
            <w:vMerge/>
            <w:tcPrChange w:id="117" w:author="David Owen" w:date="2019-07-24T15:13:00Z">
              <w:tcPr>
                <w:tcW w:w="580" w:type="pct"/>
                <w:gridSpan w:val="4"/>
                <w:vMerge/>
              </w:tcPr>
            </w:tcPrChange>
          </w:tcPr>
          <w:p w14:paraId="3CAFB39A"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18" w:author="David Owen" w:date="2019-07-24T15:13:00Z">
              <w:tcPr>
                <w:tcW w:w="846" w:type="pct"/>
                <w:gridSpan w:val="3"/>
                <w:vMerge/>
              </w:tcPr>
            </w:tcPrChange>
          </w:tcPr>
          <w:p w14:paraId="3B89FEC0" w14:textId="77777777" w:rsidR="00A628A4" w:rsidRDefault="00A628A4">
            <w:pPr>
              <w:pStyle w:val="NormalinTable"/>
            </w:pPr>
          </w:p>
        </w:tc>
        <w:tc>
          <w:tcPr>
            <w:tcW w:w="543" w:type="pct"/>
            <w:vMerge/>
            <w:tcPrChange w:id="119" w:author="David Owen" w:date="2019-07-24T15:13:00Z">
              <w:tcPr>
                <w:tcW w:w="1055" w:type="pct"/>
                <w:gridSpan w:val="6"/>
                <w:vMerge/>
              </w:tcPr>
            </w:tcPrChange>
          </w:tcPr>
          <w:p w14:paraId="37FEE37E"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20" w:author="David Owen" w:date="2019-07-24T15:13:00Z">
              <w:tcPr>
                <w:tcW w:w="525" w:type="pct"/>
                <w:gridSpan w:val="3"/>
                <w:vMerge/>
              </w:tcPr>
            </w:tcPrChange>
          </w:tcPr>
          <w:p w14:paraId="486A2726" w14:textId="77777777" w:rsidR="00A628A4" w:rsidRDefault="00A628A4">
            <w:pPr>
              <w:pStyle w:val="NormalinTable"/>
            </w:pPr>
          </w:p>
        </w:tc>
      </w:tr>
      <w:tr w:rsidR="00AB2016" w:rsidDel="00B54B77" w14:paraId="41280E99" w14:textId="1AA0A7E4" w:rsidTr="00C53BA8">
        <w:tblPrEx>
          <w:tblW w:w="4936" w:type="pct"/>
          <w:tblInd w:w="384" w:type="dxa"/>
          <w:tblLook w:val="0220" w:firstRow="1" w:lastRow="0" w:firstColumn="0" w:lastColumn="0" w:noHBand="1" w:noVBand="0"/>
          <w:tblPrExChange w:id="121" w:author="David Owen" w:date="2019-07-24T15:13:00Z">
            <w:tblPrEx>
              <w:tblW w:w="4976" w:type="pct"/>
              <w:tblInd w:w="269" w:type="dxa"/>
              <w:tblLook w:val="0220" w:firstRow="1" w:lastRow="0" w:firstColumn="0" w:lastColumn="0" w:noHBand="1" w:noVBand="0"/>
            </w:tblPrEx>
          </w:tblPrExChange>
        </w:tblPrEx>
        <w:trPr>
          <w:cantSplit/>
          <w:del w:id="122" w:author="David Owen" w:date="2019-07-24T14:30:00Z"/>
          <w:trPrChange w:id="123"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124" w:author="David Owen" w:date="2019-07-24T15:13:00Z">
              <w:tcPr>
                <w:tcW w:w="679" w:type="pct"/>
                <w:gridSpan w:val="5"/>
                <w:tcBorders>
                  <w:top w:val="single" w:sz="12" w:space="0" w:color="000000" w:themeColor="background1" w:themeShade="00"/>
                </w:tcBorders>
              </w:tcPr>
            </w:tcPrChange>
          </w:tcPr>
          <w:p w14:paraId="04A1E9E0" w14:textId="49131A92" w:rsidR="00A628A4" w:rsidDel="00B54B77" w:rsidRDefault="00A8310F">
            <w:pPr>
              <w:pStyle w:val="NormalinTable"/>
              <w:rPr>
                <w:del w:id="125" w:author="David Owen" w:date="2019-07-24T14:30:00Z"/>
              </w:rPr>
            </w:pPr>
            <w:del w:id="126" w:author="David Owen" w:date="2019-07-23T17:20:00Z">
              <w:r w:rsidDel="00F86AC6">
                <w:rPr>
                  <w:b/>
                </w:rPr>
                <w:delText>097017</w:delText>
              </w:r>
            </w:del>
          </w:p>
        </w:tc>
        <w:tc>
          <w:tcPr>
            <w:tcW w:w="377" w:type="pct"/>
            <w:tcBorders>
              <w:top w:val="single" w:sz="12" w:space="0" w:color="000000" w:themeColor="background1" w:themeShade="00"/>
            </w:tcBorders>
            <w:tcPrChange w:id="127" w:author="David Owen" w:date="2019-07-24T15:13:00Z">
              <w:tcPr>
                <w:tcW w:w="374" w:type="pct"/>
                <w:gridSpan w:val="4"/>
                <w:tcBorders>
                  <w:top w:val="single" w:sz="12" w:space="0" w:color="000000" w:themeColor="background1" w:themeShade="00"/>
                </w:tcBorders>
              </w:tcPr>
            </w:tcPrChange>
          </w:tcPr>
          <w:p w14:paraId="5295F1A4" w14:textId="7CEF2FCC"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128" w:author="David Owen" w:date="2019-07-24T14:30:00Z"/>
              </w:rPr>
            </w:pPr>
            <w:del w:id="129"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130" w:author="David Owen" w:date="2019-07-24T15:13:00Z">
              <w:tcPr>
                <w:tcW w:w="1134" w:type="pct"/>
                <w:gridSpan w:val="4"/>
                <w:tcBorders>
                  <w:top w:val="single" w:sz="12" w:space="0" w:color="000000" w:themeColor="background1" w:themeShade="00"/>
                </w:tcBorders>
              </w:tcPr>
            </w:tcPrChange>
          </w:tcPr>
          <w:p w14:paraId="5D64146A" w14:textId="7F09A05D" w:rsidR="00A628A4" w:rsidDel="00B54B77" w:rsidRDefault="00A8310F">
            <w:pPr>
              <w:pStyle w:val="NormalinTable"/>
              <w:rPr>
                <w:del w:id="131" w:author="David Owen" w:date="2019-07-24T14:30:00Z"/>
              </w:rPr>
            </w:pPr>
            <w:del w:id="132" w:author="David Owen" w:date="2019-07-23T17:20:00Z">
              <w:r w:rsidDel="00F86AC6">
                <w:delText>6103 43 00</w:delText>
              </w:r>
            </w:del>
          </w:p>
        </w:tc>
        <w:tc>
          <w:tcPr>
            <w:tcW w:w="587" w:type="pct"/>
            <w:tcBorders>
              <w:top w:val="single" w:sz="12" w:space="0" w:color="000000" w:themeColor="background1" w:themeShade="00"/>
            </w:tcBorders>
            <w:tcPrChange w:id="133" w:author="David Owen" w:date="2019-07-24T15:13:00Z">
              <w:tcPr>
                <w:tcW w:w="582" w:type="pct"/>
                <w:gridSpan w:val="4"/>
                <w:tcBorders>
                  <w:top w:val="single" w:sz="12" w:space="0" w:color="000000" w:themeColor="background1" w:themeShade="00"/>
                </w:tcBorders>
              </w:tcPr>
            </w:tcPrChange>
          </w:tcPr>
          <w:p w14:paraId="63701FAA" w14:textId="2F5A0859"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134" w:author="David Owen" w:date="2019-07-24T14:30:00Z"/>
              </w:rPr>
            </w:pPr>
            <w:del w:id="135"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136" w:author="David Owen" w:date="2019-07-24T15:13:00Z">
              <w:tcPr>
                <w:tcW w:w="973" w:type="pct"/>
                <w:gridSpan w:val="2"/>
                <w:tcBorders>
                  <w:top w:val="single" w:sz="12" w:space="0" w:color="000000" w:themeColor="background1" w:themeShade="00"/>
                </w:tcBorders>
              </w:tcPr>
            </w:tcPrChange>
          </w:tcPr>
          <w:p w14:paraId="5F7BB1F2" w14:textId="2BFEFBDA" w:rsidR="00A628A4" w:rsidDel="00B54B77" w:rsidRDefault="00A8310F">
            <w:pPr>
              <w:pStyle w:val="NormalinTable"/>
              <w:rPr>
                <w:del w:id="137" w:author="David Owen" w:date="2019-07-24T14:30:00Z"/>
              </w:rPr>
            </w:pPr>
            <w:del w:id="138" w:author="David Owen" w:date="2019-07-23T17:20:00Z">
              <w:r w:rsidDel="00F86AC6">
                <w:delText>1 p/st</w:delText>
              </w:r>
            </w:del>
          </w:p>
        </w:tc>
        <w:tc>
          <w:tcPr>
            <w:tcW w:w="543" w:type="pct"/>
            <w:tcBorders>
              <w:top w:val="single" w:sz="12" w:space="0" w:color="000000" w:themeColor="background1" w:themeShade="00"/>
            </w:tcBorders>
            <w:tcPrChange w:id="139" w:author="David Owen" w:date="2019-07-24T15:13:00Z">
              <w:tcPr>
                <w:tcW w:w="0" w:type="auto"/>
                <w:gridSpan w:val="3"/>
                <w:tcBorders>
                  <w:top w:val="single" w:sz="12" w:space="0" w:color="000000" w:themeColor="background1" w:themeShade="00"/>
                </w:tcBorders>
              </w:tcPr>
            </w:tcPrChange>
          </w:tcPr>
          <w:p w14:paraId="27666E0D" w14:textId="7010928A"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140" w:author="David Owen" w:date="2019-07-24T14:30:00Z"/>
              </w:rPr>
            </w:pPr>
            <w:del w:id="141"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142" w:author="David Owen" w:date="2019-07-24T15:13:00Z">
              <w:tcPr>
                <w:tcW w:w="0" w:type="auto"/>
                <w:gridSpan w:val="4"/>
                <w:tcBorders>
                  <w:top w:val="single" w:sz="12" w:space="0" w:color="000000" w:themeColor="background1" w:themeShade="00"/>
                </w:tcBorders>
              </w:tcPr>
            </w:tcPrChange>
          </w:tcPr>
          <w:p w14:paraId="1F98BA19" w14:textId="46D2A8C0" w:rsidR="00A628A4" w:rsidDel="00B54B77" w:rsidRDefault="00A8310F">
            <w:pPr>
              <w:pStyle w:val="NormalinTable"/>
              <w:rPr>
                <w:del w:id="143" w:author="David Owen" w:date="2019-07-24T14:30:00Z"/>
              </w:rPr>
            </w:pPr>
            <w:del w:id="144" w:author="David Owen" w:date="2019-07-23T17:20:00Z">
              <w:r w:rsidDel="00F86AC6">
                <w:delText>31/12</w:delText>
              </w:r>
            </w:del>
          </w:p>
        </w:tc>
      </w:tr>
      <w:tr w:rsidR="00AB2016" w:rsidDel="00B54B77" w14:paraId="60A74201" w14:textId="2BE0A1E1" w:rsidTr="00C53BA8">
        <w:tblPrEx>
          <w:tblW w:w="4936" w:type="pct"/>
          <w:tblInd w:w="384" w:type="dxa"/>
          <w:tblLook w:val="0220" w:firstRow="1" w:lastRow="0" w:firstColumn="0" w:lastColumn="0" w:noHBand="1" w:noVBand="0"/>
          <w:tblPrExChange w:id="145" w:author="David Owen" w:date="2019-07-24T15:13:00Z">
            <w:tblPrEx>
              <w:tblW w:w="4976" w:type="pct"/>
              <w:tblInd w:w="269" w:type="dxa"/>
              <w:tblLook w:val="0220" w:firstRow="1" w:lastRow="0" w:firstColumn="0" w:lastColumn="0" w:noHBand="1" w:noVBand="0"/>
            </w:tblPrEx>
          </w:tblPrExChange>
        </w:tblPrEx>
        <w:trPr>
          <w:cantSplit/>
          <w:del w:id="146" w:author="David Owen" w:date="2019-07-24T14:30:00Z"/>
          <w:trPrChange w:id="147"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148" w:author="David Owen" w:date="2019-07-24T15:13:00Z">
              <w:tcPr>
                <w:tcW w:w="679" w:type="pct"/>
                <w:gridSpan w:val="5"/>
                <w:tcBorders>
                  <w:top w:val="single" w:sz="12" w:space="0" w:color="000000" w:themeColor="background1" w:themeShade="00"/>
                </w:tcBorders>
              </w:tcPr>
            </w:tcPrChange>
          </w:tcPr>
          <w:p w14:paraId="38C4E24B" w14:textId="20559D03" w:rsidR="00A628A4" w:rsidDel="00B54B77" w:rsidRDefault="00A8310F">
            <w:pPr>
              <w:pStyle w:val="NormalinTable"/>
              <w:rPr>
                <w:del w:id="149" w:author="David Owen" w:date="2019-07-24T14:30:00Z"/>
              </w:rPr>
            </w:pPr>
            <w:del w:id="150" w:author="David Owen" w:date="2019-07-23T17:20:00Z">
              <w:r w:rsidDel="00F86AC6">
                <w:rPr>
                  <w:b/>
                </w:rPr>
                <w:delText>097018</w:delText>
              </w:r>
            </w:del>
          </w:p>
        </w:tc>
        <w:tc>
          <w:tcPr>
            <w:tcW w:w="377" w:type="pct"/>
            <w:tcBorders>
              <w:top w:val="single" w:sz="12" w:space="0" w:color="000000" w:themeColor="background1" w:themeShade="00"/>
            </w:tcBorders>
            <w:tcPrChange w:id="151" w:author="David Owen" w:date="2019-07-24T15:13:00Z">
              <w:tcPr>
                <w:tcW w:w="374" w:type="pct"/>
                <w:gridSpan w:val="4"/>
                <w:tcBorders>
                  <w:top w:val="single" w:sz="12" w:space="0" w:color="000000" w:themeColor="background1" w:themeShade="00"/>
                </w:tcBorders>
              </w:tcPr>
            </w:tcPrChange>
          </w:tcPr>
          <w:p w14:paraId="742A217F" w14:textId="0F754500"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152" w:author="David Owen" w:date="2019-07-24T14:30:00Z"/>
              </w:rPr>
            </w:pPr>
            <w:del w:id="153"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154" w:author="David Owen" w:date="2019-07-24T15:13:00Z">
              <w:tcPr>
                <w:tcW w:w="1134" w:type="pct"/>
                <w:gridSpan w:val="4"/>
                <w:tcBorders>
                  <w:top w:val="single" w:sz="12" w:space="0" w:color="000000" w:themeColor="background1" w:themeShade="00"/>
                </w:tcBorders>
              </w:tcPr>
            </w:tcPrChange>
          </w:tcPr>
          <w:p w14:paraId="0F540591" w14:textId="20E4BA5D" w:rsidR="00A628A4" w:rsidDel="00B54B77" w:rsidRDefault="00A8310F">
            <w:pPr>
              <w:pStyle w:val="NormalinTable"/>
              <w:rPr>
                <w:del w:id="155" w:author="David Owen" w:date="2019-07-24T14:30:00Z"/>
              </w:rPr>
            </w:pPr>
            <w:del w:id="156" w:author="David Owen" w:date="2019-07-23T17:20:00Z">
              <w:r w:rsidDel="00F86AC6">
                <w:delText>6105 10 00</w:delText>
              </w:r>
            </w:del>
          </w:p>
        </w:tc>
        <w:tc>
          <w:tcPr>
            <w:tcW w:w="587" w:type="pct"/>
            <w:tcBorders>
              <w:top w:val="single" w:sz="12" w:space="0" w:color="000000" w:themeColor="background1" w:themeShade="00"/>
            </w:tcBorders>
            <w:tcPrChange w:id="157" w:author="David Owen" w:date="2019-07-24T15:13:00Z">
              <w:tcPr>
                <w:tcW w:w="582" w:type="pct"/>
                <w:gridSpan w:val="4"/>
                <w:tcBorders>
                  <w:top w:val="single" w:sz="12" w:space="0" w:color="000000" w:themeColor="background1" w:themeShade="00"/>
                </w:tcBorders>
              </w:tcPr>
            </w:tcPrChange>
          </w:tcPr>
          <w:p w14:paraId="25664C0B" w14:textId="01CE3F75"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158" w:author="David Owen" w:date="2019-07-24T14:30:00Z"/>
              </w:rPr>
            </w:pPr>
            <w:del w:id="159"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160" w:author="David Owen" w:date="2019-07-24T15:13:00Z">
              <w:tcPr>
                <w:tcW w:w="973" w:type="pct"/>
                <w:gridSpan w:val="2"/>
                <w:tcBorders>
                  <w:top w:val="single" w:sz="12" w:space="0" w:color="000000" w:themeColor="background1" w:themeShade="00"/>
                </w:tcBorders>
              </w:tcPr>
            </w:tcPrChange>
          </w:tcPr>
          <w:p w14:paraId="607FF698" w14:textId="60650B6C" w:rsidR="00A628A4" w:rsidDel="00B54B77" w:rsidRDefault="00A8310F">
            <w:pPr>
              <w:pStyle w:val="NormalinTable"/>
              <w:rPr>
                <w:del w:id="161" w:author="David Owen" w:date="2019-07-24T14:30:00Z"/>
              </w:rPr>
            </w:pPr>
            <w:del w:id="162" w:author="David Owen" w:date="2019-07-23T17:20:00Z">
              <w:r w:rsidDel="00F86AC6">
                <w:delText>1 p/st</w:delText>
              </w:r>
            </w:del>
          </w:p>
        </w:tc>
        <w:tc>
          <w:tcPr>
            <w:tcW w:w="543" w:type="pct"/>
            <w:tcBorders>
              <w:top w:val="single" w:sz="12" w:space="0" w:color="000000" w:themeColor="background1" w:themeShade="00"/>
            </w:tcBorders>
            <w:tcPrChange w:id="163" w:author="David Owen" w:date="2019-07-24T15:13:00Z">
              <w:tcPr>
                <w:tcW w:w="0" w:type="auto"/>
                <w:gridSpan w:val="3"/>
                <w:tcBorders>
                  <w:top w:val="single" w:sz="12" w:space="0" w:color="000000" w:themeColor="background1" w:themeShade="00"/>
                </w:tcBorders>
              </w:tcPr>
            </w:tcPrChange>
          </w:tcPr>
          <w:p w14:paraId="282412B1" w14:textId="1F74169D"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164" w:author="David Owen" w:date="2019-07-24T14:30:00Z"/>
              </w:rPr>
            </w:pPr>
            <w:del w:id="165"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166" w:author="David Owen" w:date="2019-07-24T15:13:00Z">
              <w:tcPr>
                <w:tcW w:w="0" w:type="auto"/>
                <w:gridSpan w:val="4"/>
                <w:tcBorders>
                  <w:top w:val="single" w:sz="12" w:space="0" w:color="000000" w:themeColor="background1" w:themeShade="00"/>
                </w:tcBorders>
              </w:tcPr>
            </w:tcPrChange>
          </w:tcPr>
          <w:p w14:paraId="0AEDD23E" w14:textId="4394507D" w:rsidR="00A628A4" w:rsidDel="00B54B77" w:rsidRDefault="00A8310F">
            <w:pPr>
              <w:pStyle w:val="NormalinTable"/>
              <w:rPr>
                <w:del w:id="167" w:author="David Owen" w:date="2019-07-24T14:30:00Z"/>
              </w:rPr>
            </w:pPr>
            <w:del w:id="168" w:author="David Owen" w:date="2019-07-23T17:20:00Z">
              <w:r w:rsidDel="00F86AC6">
                <w:delText>31/12</w:delText>
              </w:r>
            </w:del>
          </w:p>
        </w:tc>
      </w:tr>
      <w:tr w:rsidR="00AB2016" w:rsidDel="00B54B77" w14:paraId="46F74823" w14:textId="6AF2B6A9" w:rsidTr="00C53BA8">
        <w:tblPrEx>
          <w:tblW w:w="4936" w:type="pct"/>
          <w:tblInd w:w="384" w:type="dxa"/>
          <w:tblLook w:val="0220" w:firstRow="1" w:lastRow="0" w:firstColumn="0" w:lastColumn="0" w:noHBand="1" w:noVBand="0"/>
          <w:tblPrExChange w:id="169" w:author="David Owen" w:date="2019-07-24T15:13:00Z">
            <w:tblPrEx>
              <w:tblW w:w="4976" w:type="pct"/>
              <w:tblInd w:w="269" w:type="dxa"/>
              <w:tblLook w:val="0220" w:firstRow="1" w:lastRow="0" w:firstColumn="0" w:lastColumn="0" w:noHBand="1" w:noVBand="0"/>
            </w:tblPrEx>
          </w:tblPrExChange>
        </w:tblPrEx>
        <w:trPr>
          <w:cantSplit/>
          <w:del w:id="170" w:author="David Owen" w:date="2019-07-24T14:30:00Z"/>
          <w:trPrChange w:id="171"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172" w:author="David Owen" w:date="2019-07-24T15:13:00Z">
              <w:tcPr>
                <w:tcW w:w="679" w:type="pct"/>
                <w:gridSpan w:val="5"/>
                <w:tcBorders>
                  <w:top w:val="single" w:sz="12" w:space="0" w:color="000000" w:themeColor="background1" w:themeShade="00"/>
                </w:tcBorders>
              </w:tcPr>
            </w:tcPrChange>
          </w:tcPr>
          <w:p w14:paraId="0B9C0405" w14:textId="63AEFFBD" w:rsidR="00A628A4" w:rsidDel="00B54B77" w:rsidRDefault="00A8310F">
            <w:pPr>
              <w:pStyle w:val="NormalinTable"/>
              <w:rPr>
                <w:del w:id="173" w:author="David Owen" w:date="2019-07-24T14:30:00Z"/>
              </w:rPr>
            </w:pPr>
            <w:del w:id="174" w:author="David Owen" w:date="2019-07-23T17:20:00Z">
              <w:r w:rsidDel="00F86AC6">
                <w:rPr>
                  <w:b/>
                </w:rPr>
                <w:delText>097019</w:delText>
              </w:r>
            </w:del>
          </w:p>
        </w:tc>
        <w:tc>
          <w:tcPr>
            <w:tcW w:w="377" w:type="pct"/>
            <w:tcBorders>
              <w:top w:val="single" w:sz="12" w:space="0" w:color="000000" w:themeColor="background1" w:themeShade="00"/>
            </w:tcBorders>
            <w:tcPrChange w:id="175" w:author="David Owen" w:date="2019-07-24T15:13:00Z">
              <w:tcPr>
                <w:tcW w:w="374" w:type="pct"/>
                <w:gridSpan w:val="4"/>
                <w:tcBorders>
                  <w:top w:val="single" w:sz="12" w:space="0" w:color="000000" w:themeColor="background1" w:themeShade="00"/>
                </w:tcBorders>
              </w:tcPr>
            </w:tcPrChange>
          </w:tcPr>
          <w:p w14:paraId="7B52FD9E" w14:textId="4B95EF0B"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176" w:author="David Owen" w:date="2019-07-24T14:30:00Z"/>
              </w:rPr>
            </w:pPr>
            <w:del w:id="177"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178" w:author="David Owen" w:date="2019-07-24T15:13:00Z">
              <w:tcPr>
                <w:tcW w:w="1134" w:type="pct"/>
                <w:gridSpan w:val="4"/>
                <w:tcBorders>
                  <w:top w:val="single" w:sz="12" w:space="0" w:color="000000" w:themeColor="background1" w:themeShade="00"/>
                </w:tcBorders>
              </w:tcPr>
            </w:tcPrChange>
          </w:tcPr>
          <w:p w14:paraId="39D89361" w14:textId="52005CBA" w:rsidR="00A628A4" w:rsidDel="00B54B77" w:rsidRDefault="00A8310F">
            <w:pPr>
              <w:pStyle w:val="NormalinTable"/>
              <w:rPr>
                <w:del w:id="179" w:author="David Owen" w:date="2019-07-24T14:30:00Z"/>
              </w:rPr>
            </w:pPr>
            <w:del w:id="180" w:author="David Owen" w:date="2019-07-23T17:20:00Z">
              <w:r w:rsidDel="00F86AC6">
                <w:delText>6105 90 00</w:delText>
              </w:r>
            </w:del>
          </w:p>
        </w:tc>
        <w:tc>
          <w:tcPr>
            <w:tcW w:w="587" w:type="pct"/>
            <w:tcBorders>
              <w:top w:val="single" w:sz="12" w:space="0" w:color="000000" w:themeColor="background1" w:themeShade="00"/>
            </w:tcBorders>
            <w:tcPrChange w:id="181" w:author="David Owen" w:date="2019-07-24T15:13:00Z">
              <w:tcPr>
                <w:tcW w:w="582" w:type="pct"/>
                <w:gridSpan w:val="4"/>
                <w:tcBorders>
                  <w:top w:val="single" w:sz="12" w:space="0" w:color="000000" w:themeColor="background1" w:themeShade="00"/>
                </w:tcBorders>
              </w:tcPr>
            </w:tcPrChange>
          </w:tcPr>
          <w:p w14:paraId="449AC92E" w14:textId="72F21C57"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182" w:author="David Owen" w:date="2019-07-24T14:30:00Z"/>
              </w:rPr>
            </w:pPr>
            <w:del w:id="183"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184" w:author="David Owen" w:date="2019-07-24T15:13:00Z">
              <w:tcPr>
                <w:tcW w:w="973" w:type="pct"/>
                <w:gridSpan w:val="2"/>
                <w:tcBorders>
                  <w:top w:val="single" w:sz="12" w:space="0" w:color="000000" w:themeColor="background1" w:themeShade="00"/>
                </w:tcBorders>
              </w:tcPr>
            </w:tcPrChange>
          </w:tcPr>
          <w:p w14:paraId="0124B47E" w14:textId="4D362E77" w:rsidR="00A628A4" w:rsidDel="00B54B77" w:rsidRDefault="00A8310F">
            <w:pPr>
              <w:pStyle w:val="NormalinTable"/>
              <w:rPr>
                <w:del w:id="185" w:author="David Owen" w:date="2019-07-24T14:30:00Z"/>
              </w:rPr>
            </w:pPr>
            <w:del w:id="186" w:author="David Owen" w:date="2019-07-23T17:20:00Z">
              <w:r w:rsidDel="00F86AC6">
                <w:delText>1 p/st</w:delText>
              </w:r>
            </w:del>
          </w:p>
        </w:tc>
        <w:tc>
          <w:tcPr>
            <w:tcW w:w="543" w:type="pct"/>
            <w:tcBorders>
              <w:top w:val="single" w:sz="12" w:space="0" w:color="000000" w:themeColor="background1" w:themeShade="00"/>
            </w:tcBorders>
            <w:tcPrChange w:id="187" w:author="David Owen" w:date="2019-07-24T15:13:00Z">
              <w:tcPr>
                <w:tcW w:w="0" w:type="auto"/>
                <w:gridSpan w:val="3"/>
                <w:tcBorders>
                  <w:top w:val="single" w:sz="12" w:space="0" w:color="000000" w:themeColor="background1" w:themeShade="00"/>
                </w:tcBorders>
              </w:tcPr>
            </w:tcPrChange>
          </w:tcPr>
          <w:p w14:paraId="782D03E3" w14:textId="32A1649F"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188" w:author="David Owen" w:date="2019-07-24T14:30:00Z"/>
              </w:rPr>
            </w:pPr>
            <w:del w:id="189"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190" w:author="David Owen" w:date="2019-07-24T15:13:00Z">
              <w:tcPr>
                <w:tcW w:w="0" w:type="auto"/>
                <w:gridSpan w:val="4"/>
                <w:tcBorders>
                  <w:top w:val="single" w:sz="12" w:space="0" w:color="000000" w:themeColor="background1" w:themeShade="00"/>
                </w:tcBorders>
              </w:tcPr>
            </w:tcPrChange>
          </w:tcPr>
          <w:p w14:paraId="71FB0B8E" w14:textId="749DF5FC" w:rsidR="00A628A4" w:rsidDel="00B54B77" w:rsidRDefault="00A8310F">
            <w:pPr>
              <w:pStyle w:val="NormalinTable"/>
              <w:rPr>
                <w:del w:id="191" w:author="David Owen" w:date="2019-07-24T14:30:00Z"/>
              </w:rPr>
            </w:pPr>
            <w:del w:id="192" w:author="David Owen" w:date="2019-07-23T17:20:00Z">
              <w:r w:rsidDel="00F86AC6">
                <w:delText>31/12</w:delText>
              </w:r>
            </w:del>
          </w:p>
        </w:tc>
      </w:tr>
      <w:tr w:rsidR="00AB2016" w:rsidDel="00B54B77" w14:paraId="471A8EBF" w14:textId="57CC6F2A" w:rsidTr="00C53BA8">
        <w:tblPrEx>
          <w:tblW w:w="4936" w:type="pct"/>
          <w:tblInd w:w="384" w:type="dxa"/>
          <w:tblLook w:val="0220" w:firstRow="1" w:lastRow="0" w:firstColumn="0" w:lastColumn="0" w:noHBand="1" w:noVBand="0"/>
          <w:tblPrExChange w:id="193" w:author="David Owen" w:date="2019-07-24T15:13:00Z">
            <w:tblPrEx>
              <w:tblW w:w="4976" w:type="pct"/>
              <w:tblInd w:w="269" w:type="dxa"/>
              <w:tblLook w:val="0220" w:firstRow="1" w:lastRow="0" w:firstColumn="0" w:lastColumn="0" w:noHBand="1" w:noVBand="0"/>
            </w:tblPrEx>
          </w:tblPrExChange>
        </w:tblPrEx>
        <w:trPr>
          <w:cantSplit/>
          <w:del w:id="194" w:author="David Owen" w:date="2019-07-24T14:30:00Z"/>
          <w:trPrChange w:id="195"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196" w:author="David Owen" w:date="2019-07-24T15:13:00Z">
              <w:tcPr>
                <w:tcW w:w="679" w:type="pct"/>
                <w:gridSpan w:val="5"/>
                <w:tcBorders>
                  <w:top w:val="single" w:sz="12" w:space="0" w:color="000000" w:themeColor="background1" w:themeShade="00"/>
                </w:tcBorders>
              </w:tcPr>
            </w:tcPrChange>
          </w:tcPr>
          <w:p w14:paraId="179742CE" w14:textId="7C5663CF" w:rsidR="00A628A4" w:rsidDel="00B54B77" w:rsidRDefault="00A8310F">
            <w:pPr>
              <w:pStyle w:val="NormalinTable"/>
              <w:rPr>
                <w:del w:id="197" w:author="David Owen" w:date="2019-07-24T14:30:00Z"/>
              </w:rPr>
            </w:pPr>
            <w:del w:id="198" w:author="David Owen" w:date="2019-07-23T17:20:00Z">
              <w:r w:rsidDel="00F86AC6">
                <w:rPr>
                  <w:b/>
                </w:rPr>
                <w:delText>097020</w:delText>
              </w:r>
            </w:del>
          </w:p>
        </w:tc>
        <w:tc>
          <w:tcPr>
            <w:tcW w:w="377" w:type="pct"/>
            <w:tcBorders>
              <w:top w:val="single" w:sz="12" w:space="0" w:color="000000" w:themeColor="background1" w:themeShade="00"/>
            </w:tcBorders>
            <w:tcPrChange w:id="199" w:author="David Owen" w:date="2019-07-24T15:13:00Z">
              <w:tcPr>
                <w:tcW w:w="374" w:type="pct"/>
                <w:gridSpan w:val="4"/>
                <w:tcBorders>
                  <w:top w:val="single" w:sz="12" w:space="0" w:color="000000" w:themeColor="background1" w:themeShade="00"/>
                </w:tcBorders>
              </w:tcPr>
            </w:tcPrChange>
          </w:tcPr>
          <w:p w14:paraId="20EA9561" w14:textId="193FE421"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200" w:author="David Owen" w:date="2019-07-24T14:30:00Z"/>
              </w:rPr>
            </w:pPr>
            <w:del w:id="201"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202" w:author="David Owen" w:date="2019-07-24T15:13:00Z">
              <w:tcPr>
                <w:tcW w:w="1134" w:type="pct"/>
                <w:gridSpan w:val="4"/>
                <w:tcBorders>
                  <w:top w:val="single" w:sz="12" w:space="0" w:color="000000" w:themeColor="background1" w:themeShade="00"/>
                </w:tcBorders>
              </w:tcPr>
            </w:tcPrChange>
          </w:tcPr>
          <w:p w14:paraId="62717B16" w14:textId="431F7711" w:rsidR="00A628A4" w:rsidDel="00B54B77" w:rsidRDefault="00A8310F">
            <w:pPr>
              <w:pStyle w:val="NormalinTable"/>
              <w:rPr>
                <w:del w:id="203" w:author="David Owen" w:date="2019-07-24T14:30:00Z"/>
              </w:rPr>
            </w:pPr>
            <w:del w:id="204" w:author="David Owen" w:date="2019-07-23T17:20:00Z">
              <w:r w:rsidDel="00F86AC6">
                <w:delText>6106 10 00</w:delText>
              </w:r>
            </w:del>
          </w:p>
        </w:tc>
        <w:tc>
          <w:tcPr>
            <w:tcW w:w="587" w:type="pct"/>
            <w:tcBorders>
              <w:top w:val="single" w:sz="12" w:space="0" w:color="000000" w:themeColor="background1" w:themeShade="00"/>
            </w:tcBorders>
            <w:tcPrChange w:id="205" w:author="David Owen" w:date="2019-07-24T15:13:00Z">
              <w:tcPr>
                <w:tcW w:w="582" w:type="pct"/>
                <w:gridSpan w:val="4"/>
                <w:tcBorders>
                  <w:top w:val="single" w:sz="12" w:space="0" w:color="000000" w:themeColor="background1" w:themeShade="00"/>
                </w:tcBorders>
              </w:tcPr>
            </w:tcPrChange>
          </w:tcPr>
          <w:p w14:paraId="368BD475" w14:textId="2927A00B"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206" w:author="David Owen" w:date="2019-07-24T14:30:00Z"/>
              </w:rPr>
            </w:pPr>
            <w:del w:id="207"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208" w:author="David Owen" w:date="2019-07-24T15:13:00Z">
              <w:tcPr>
                <w:tcW w:w="973" w:type="pct"/>
                <w:gridSpan w:val="2"/>
                <w:tcBorders>
                  <w:top w:val="single" w:sz="12" w:space="0" w:color="000000" w:themeColor="background1" w:themeShade="00"/>
                </w:tcBorders>
              </w:tcPr>
            </w:tcPrChange>
          </w:tcPr>
          <w:p w14:paraId="2D6261B3" w14:textId="703389CE" w:rsidR="00A628A4" w:rsidDel="00B54B77" w:rsidRDefault="00A8310F">
            <w:pPr>
              <w:pStyle w:val="NormalinTable"/>
              <w:rPr>
                <w:del w:id="209" w:author="David Owen" w:date="2019-07-24T14:30:00Z"/>
              </w:rPr>
            </w:pPr>
            <w:del w:id="210" w:author="David Owen" w:date="2019-07-23T17:20:00Z">
              <w:r w:rsidDel="00F86AC6">
                <w:delText>1 p/st</w:delText>
              </w:r>
            </w:del>
          </w:p>
        </w:tc>
        <w:tc>
          <w:tcPr>
            <w:tcW w:w="543" w:type="pct"/>
            <w:tcBorders>
              <w:top w:val="single" w:sz="12" w:space="0" w:color="000000" w:themeColor="background1" w:themeShade="00"/>
            </w:tcBorders>
            <w:tcPrChange w:id="211" w:author="David Owen" w:date="2019-07-24T15:13:00Z">
              <w:tcPr>
                <w:tcW w:w="0" w:type="auto"/>
                <w:gridSpan w:val="3"/>
                <w:tcBorders>
                  <w:top w:val="single" w:sz="12" w:space="0" w:color="000000" w:themeColor="background1" w:themeShade="00"/>
                </w:tcBorders>
              </w:tcPr>
            </w:tcPrChange>
          </w:tcPr>
          <w:p w14:paraId="324AD7A9" w14:textId="043A8C71"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212" w:author="David Owen" w:date="2019-07-24T14:30:00Z"/>
              </w:rPr>
            </w:pPr>
            <w:del w:id="213"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214" w:author="David Owen" w:date="2019-07-24T15:13:00Z">
              <w:tcPr>
                <w:tcW w:w="0" w:type="auto"/>
                <w:gridSpan w:val="4"/>
                <w:tcBorders>
                  <w:top w:val="single" w:sz="12" w:space="0" w:color="000000" w:themeColor="background1" w:themeShade="00"/>
                </w:tcBorders>
              </w:tcPr>
            </w:tcPrChange>
          </w:tcPr>
          <w:p w14:paraId="7C403ABE" w14:textId="552A6E0B" w:rsidR="00A628A4" w:rsidDel="00B54B77" w:rsidRDefault="00A8310F">
            <w:pPr>
              <w:pStyle w:val="NormalinTable"/>
              <w:rPr>
                <w:del w:id="215" w:author="David Owen" w:date="2019-07-24T14:30:00Z"/>
              </w:rPr>
            </w:pPr>
            <w:del w:id="216" w:author="David Owen" w:date="2019-07-23T17:20:00Z">
              <w:r w:rsidDel="00F86AC6">
                <w:delText>31/12</w:delText>
              </w:r>
            </w:del>
          </w:p>
        </w:tc>
      </w:tr>
      <w:tr w:rsidR="00AB2016" w:rsidDel="00B54B77" w14:paraId="078CCE40" w14:textId="75553727" w:rsidTr="00C53BA8">
        <w:tblPrEx>
          <w:tblW w:w="4936" w:type="pct"/>
          <w:tblInd w:w="384" w:type="dxa"/>
          <w:tblLook w:val="0220" w:firstRow="1" w:lastRow="0" w:firstColumn="0" w:lastColumn="0" w:noHBand="1" w:noVBand="0"/>
          <w:tblPrExChange w:id="217" w:author="David Owen" w:date="2019-07-24T15:13:00Z">
            <w:tblPrEx>
              <w:tblW w:w="4976" w:type="pct"/>
              <w:tblInd w:w="269" w:type="dxa"/>
              <w:tblLook w:val="0220" w:firstRow="1" w:lastRow="0" w:firstColumn="0" w:lastColumn="0" w:noHBand="1" w:noVBand="0"/>
            </w:tblPrEx>
          </w:tblPrExChange>
        </w:tblPrEx>
        <w:trPr>
          <w:cantSplit/>
          <w:del w:id="218" w:author="David Owen" w:date="2019-07-24T14:30:00Z"/>
          <w:trPrChange w:id="219"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220" w:author="David Owen" w:date="2019-07-24T15:13:00Z">
              <w:tcPr>
                <w:tcW w:w="679" w:type="pct"/>
                <w:gridSpan w:val="5"/>
                <w:tcBorders>
                  <w:top w:val="single" w:sz="12" w:space="0" w:color="000000" w:themeColor="background1" w:themeShade="00"/>
                </w:tcBorders>
              </w:tcPr>
            </w:tcPrChange>
          </w:tcPr>
          <w:p w14:paraId="60E31BD0" w14:textId="58D18FEC" w:rsidR="00A628A4" w:rsidDel="00B54B77" w:rsidRDefault="00A8310F">
            <w:pPr>
              <w:pStyle w:val="NormalinTable"/>
              <w:rPr>
                <w:del w:id="221" w:author="David Owen" w:date="2019-07-24T14:30:00Z"/>
              </w:rPr>
            </w:pPr>
            <w:del w:id="222" w:author="David Owen" w:date="2019-07-23T17:20:00Z">
              <w:r w:rsidDel="00F86AC6">
                <w:rPr>
                  <w:b/>
                </w:rPr>
                <w:delText>097021</w:delText>
              </w:r>
            </w:del>
          </w:p>
        </w:tc>
        <w:tc>
          <w:tcPr>
            <w:tcW w:w="377" w:type="pct"/>
            <w:tcBorders>
              <w:top w:val="single" w:sz="12" w:space="0" w:color="000000" w:themeColor="background1" w:themeShade="00"/>
            </w:tcBorders>
            <w:tcPrChange w:id="223" w:author="David Owen" w:date="2019-07-24T15:13:00Z">
              <w:tcPr>
                <w:tcW w:w="374" w:type="pct"/>
                <w:gridSpan w:val="4"/>
                <w:tcBorders>
                  <w:top w:val="single" w:sz="12" w:space="0" w:color="000000" w:themeColor="background1" w:themeShade="00"/>
                </w:tcBorders>
              </w:tcPr>
            </w:tcPrChange>
          </w:tcPr>
          <w:p w14:paraId="03AEE005" w14:textId="7A8B3FA0"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224" w:author="David Owen" w:date="2019-07-24T14:30:00Z"/>
              </w:rPr>
            </w:pPr>
            <w:del w:id="225"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226" w:author="David Owen" w:date="2019-07-24T15:13:00Z">
              <w:tcPr>
                <w:tcW w:w="1134" w:type="pct"/>
                <w:gridSpan w:val="4"/>
                <w:tcBorders>
                  <w:top w:val="single" w:sz="12" w:space="0" w:color="000000" w:themeColor="background1" w:themeShade="00"/>
                </w:tcBorders>
              </w:tcPr>
            </w:tcPrChange>
          </w:tcPr>
          <w:p w14:paraId="66D4D10B" w14:textId="4B14D6BC" w:rsidR="00A628A4" w:rsidDel="00B54B77" w:rsidRDefault="00A8310F">
            <w:pPr>
              <w:pStyle w:val="NormalinTable"/>
              <w:rPr>
                <w:del w:id="227" w:author="David Owen" w:date="2019-07-24T14:30:00Z"/>
              </w:rPr>
            </w:pPr>
            <w:del w:id="228" w:author="David Owen" w:date="2019-07-23T17:20:00Z">
              <w:r w:rsidDel="00F86AC6">
                <w:delText>6107 11 00</w:delText>
              </w:r>
            </w:del>
          </w:p>
        </w:tc>
        <w:tc>
          <w:tcPr>
            <w:tcW w:w="587" w:type="pct"/>
            <w:tcBorders>
              <w:top w:val="single" w:sz="12" w:space="0" w:color="000000" w:themeColor="background1" w:themeShade="00"/>
            </w:tcBorders>
            <w:tcPrChange w:id="229" w:author="David Owen" w:date="2019-07-24T15:13:00Z">
              <w:tcPr>
                <w:tcW w:w="582" w:type="pct"/>
                <w:gridSpan w:val="4"/>
                <w:tcBorders>
                  <w:top w:val="single" w:sz="12" w:space="0" w:color="000000" w:themeColor="background1" w:themeShade="00"/>
                </w:tcBorders>
              </w:tcPr>
            </w:tcPrChange>
          </w:tcPr>
          <w:p w14:paraId="0D6479CD" w14:textId="797EBCA4"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230" w:author="David Owen" w:date="2019-07-24T14:30:00Z"/>
              </w:rPr>
            </w:pPr>
            <w:del w:id="231"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232" w:author="David Owen" w:date="2019-07-24T15:13:00Z">
              <w:tcPr>
                <w:tcW w:w="973" w:type="pct"/>
                <w:gridSpan w:val="2"/>
                <w:tcBorders>
                  <w:top w:val="single" w:sz="12" w:space="0" w:color="000000" w:themeColor="background1" w:themeShade="00"/>
                </w:tcBorders>
              </w:tcPr>
            </w:tcPrChange>
          </w:tcPr>
          <w:p w14:paraId="62A1690A" w14:textId="0E17D153" w:rsidR="00A628A4" w:rsidDel="00B54B77" w:rsidRDefault="00A8310F">
            <w:pPr>
              <w:pStyle w:val="NormalinTable"/>
              <w:rPr>
                <w:del w:id="233" w:author="David Owen" w:date="2019-07-24T14:30:00Z"/>
              </w:rPr>
            </w:pPr>
            <w:del w:id="234" w:author="David Owen" w:date="2019-07-23T17:20:00Z">
              <w:r w:rsidDel="00F86AC6">
                <w:delText>1 p/st</w:delText>
              </w:r>
            </w:del>
          </w:p>
        </w:tc>
        <w:tc>
          <w:tcPr>
            <w:tcW w:w="543" w:type="pct"/>
            <w:tcBorders>
              <w:top w:val="single" w:sz="12" w:space="0" w:color="000000" w:themeColor="background1" w:themeShade="00"/>
            </w:tcBorders>
            <w:tcPrChange w:id="235" w:author="David Owen" w:date="2019-07-24T15:13:00Z">
              <w:tcPr>
                <w:tcW w:w="0" w:type="auto"/>
                <w:gridSpan w:val="3"/>
                <w:tcBorders>
                  <w:top w:val="single" w:sz="12" w:space="0" w:color="000000" w:themeColor="background1" w:themeShade="00"/>
                </w:tcBorders>
              </w:tcPr>
            </w:tcPrChange>
          </w:tcPr>
          <w:p w14:paraId="65478DFB" w14:textId="42C60670"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236" w:author="David Owen" w:date="2019-07-24T14:30:00Z"/>
              </w:rPr>
            </w:pPr>
            <w:del w:id="237"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238" w:author="David Owen" w:date="2019-07-24T15:13:00Z">
              <w:tcPr>
                <w:tcW w:w="0" w:type="auto"/>
                <w:gridSpan w:val="4"/>
                <w:tcBorders>
                  <w:top w:val="single" w:sz="12" w:space="0" w:color="000000" w:themeColor="background1" w:themeShade="00"/>
                </w:tcBorders>
              </w:tcPr>
            </w:tcPrChange>
          </w:tcPr>
          <w:p w14:paraId="051EBEDD" w14:textId="41F1D3C0" w:rsidR="00A628A4" w:rsidDel="00B54B77" w:rsidRDefault="00A8310F">
            <w:pPr>
              <w:pStyle w:val="NormalinTable"/>
              <w:rPr>
                <w:del w:id="239" w:author="David Owen" w:date="2019-07-24T14:30:00Z"/>
              </w:rPr>
            </w:pPr>
            <w:del w:id="240" w:author="David Owen" w:date="2019-07-23T17:20:00Z">
              <w:r w:rsidDel="00F86AC6">
                <w:delText>31/12</w:delText>
              </w:r>
            </w:del>
          </w:p>
        </w:tc>
      </w:tr>
      <w:tr w:rsidR="00AB2016" w:rsidDel="00B54B77" w14:paraId="0D5FFDBD" w14:textId="64F9A709" w:rsidTr="00C53BA8">
        <w:tblPrEx>
          <w:tblW w:w="4936" w:type="pct"/>
          <w:tblInd w:w="384" w:type="dxa"/>
          <w:tblLook w:val="0220" w:firstRow="1" w:lastRow="0" w:firstColumn="0" w:lastColumn="0" w:noHBand="1" w:noVBand="0"/>
          <w:tblPrExChange w:id="241" w:author="David Owen" w:date="2019-07-24T15:13:00Z">
            <w:tblPrEx>
              <w:tblW w:w="4976" w:type="pct"/>
              <w:tblInd w:w="269" w:type="dxa"/>
              <w:tblLook w:val="0220" w:firstRow="1" w:lastRow="0" w:firstColumn="0" w:lastColumn="0" w:noHBand="1" w:noVBand="0"/>
            </w:tblPrEx>
          </w:tblPrExChange>
        </w:tblPrEx>
        <w:trPr>
          <w:cantSplit/>
          <w:del w:id="242" w:author="David Owen" w:date="2019-07-24T14:30:00Z"/>
          <w:trPrChange w:id="243"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244" w:author="David Owen" w:date="2019-07-24T15:13:00Z">
              <w:tcPr>
                <w:tcW w:w="679" w:type="pct"/>
                <w:gridSpan w:val="5"/>
                <w:tcBorders>
                  <w:top w:val="single" w:sz="12" w:space="0" w:color="000000" w:themeColor="background1" w:themeShade="00"/>
                </w:tcBorders>
              </w:tcPr>
            </w:tcPrChange>
          </w:tcPr>
          <w:p w14:paraId="3FD115F0" w14:textId="6131BB2B" w:rsidR="00A628A4" w:rsidDel="00B54B77" w:rsidRDefault="00A8310F">
            <w:pPr>
              <w:pStyle w:val="NormalinTable"/>
              <w:rPr>
                <w:del w:id="245" w:author="David Owen" w:date="2019-07-24T14:30:00Z"/>
              </w:rPr>
            </w:pPr>
            <w:del w:id="246" w:author="David Owen" w:date="2019-07-23T17:20:00Z">
              <w:r w:rsidDel="00F86AC6">
                <w:rPr>
                  <w:b/>
                </w:rPr>
                <w:delText>097022</w:delText>
              </w:r>
            </w:del>
          </w:p>
        </w:tc>
        <w:tc>
          <w:tcPr>
            <w:tcW w:w="377" w:type="pct"/>
            <w:tcBorders>
              <w:top w:val="single" w:sz="12" w:space="0" w:color="000000" w:themeColor="background1" w:themeShade="00"/>
            </w:tcBorders>
            <w:tcPrChange w:id="247" w:author="David Owen" w:date="2019-07-24T15:13:00Z">
              <w:tcPr>
                <w:tcW w:w="374" w:type="pct"/>
                <w:gridSpan w:val="4"/>
                <w:tcBorders>
                  <w:top w:val="single" w:sz="12" w:space="0" w:color="000000" w:themeColor="background1" w:themeShade="00"/>
                </w:tcBorders>
              </w:tcPr>
            </w:tcPrChange>
          </w:tcPr>
          <w:p w14:paraId="534363DD" w14:textId="4BE63EF5"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248" w:author="David Owen" w:date="2019-07-24T14:30:00Z"/>
              </w:rPr>
            </w:pPr>
            <w:del w:id="249"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250" w:author="David Owen" w:date="2019-07-24T15:13:00Z">
              <w:tcPr>
                <w:tcW w:w="1134" w:type="pct"/>
                <w:gridSpan w:val="4"/>
                <w:tcBorders>
                  <w:top w:val="single" w:sz="12" w:space="0" w:color="000000" w:themeColor="background1" w:themeShade="00"/>
                </w:tcBorders>
              </w:tcPr>
            </w:tcPrChange>
          </w:tcPr>
          <w:p w14:paraId="5B5B00A8" w14:textId="5B0A0AC7" w:rsidR="00A628A4" w:rsidDel="00B54B77" w:rsidRDefault="00A8310F">
            <w:pPr>
              <w:pStyle w:val="NormalinTable"/>
              <w:rPr>
                <w:del w:id="251" w:author="David Owen" w:date="2019-07-24T14:30:00Z"/>
              </w:rPr>
            </w:pPr>
            <w:del w:id="252" w:author="David Owen" w:date="2019-07-23T17:20:00Z">
              <w:r w:rsidDel="00F86AC6">
                <w:delText>6107 19 00</w:delText>
              </w:r>
            </w:del>
          </w:p>
        </w:tc>
        <w:tc>
          <w:tcPr>
            <w:tcW w:w="587" w:type="pct"/>
            <w:tcBorders>
              <w:top w:val="single" w:sz="12" w:space="0" w:color="000000" w:themeColor="background1" w:themeShade="00"/>
            </w:tcBorders>
            <w:tcPrChange w:id="253" w:author="David Owen" w:date="2019-07-24T15:13:00Z">
              <w:tcPr>
                <w:tcW w:w="582" w:type="pct"/>
                <w:gridSpan w:val="4"/>
                <w:tcBorders>
                  <w:top w:val="single" w:sz="12" w:space="0" w:color="000000" w:themeColor="background1" w:themeShade="00"/>
                </w:tcBorders>
              </w:tcPr>
            </w:tcPrChange>
          </w:tcPr>
          <w:p w14:paraId="4D351209" w14:textId="2B4C62F7"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254" w:author="David Owen" w:date="2019-07-24T14:30:00Z"/>
              </w:rPr>
            </w:pPr>
            <w:del w:id="255"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256" w:author="David Owen" w:date="2019-07-24T15:13:00Z">
              <w:tcPr>
                <w:tcW w:w="973" w:type="pct"/>
                <w:gridSpan w:val="2"/>
                <w:tcBorders>
                  <w:top w:val="single" w:sz="12" w:space="0" w:color="000000" w:themeColor="background1" w:themeShade="00"/>
                </w:tcBorders>
              </w:tcPr>
            </w:tcPrChange>
          </w:tcPr>
          <w:p w14:paraId="0801B76B" w14:textId="2C7D5C13" w:rsidR="00A628A4" w:rsidDel="00B54B77" w:rsidRDefault="00A8310F">
            <w:pPr>
              <w:pStyle w:val="NormalinTable"/>
              <w:rPr>
                <w:del w:id="257" w:author="David Owen" w:date="2019-07-24T14:30:00Z"/>
              </w:rPr>
            </w:pPr>
            <w:del w:id="258" w:author="David Owen" w:date="2019-07-23T17:20:00Z">
              <w:r w:rsidDel="00F86AC6">
                <w:delText>1 p/st</w:delText>
              </w:r>
            </w:del>
          </w:p>
        </w:tc>
        <w:tc>
          <w:tcPr>
            <w:tcW w:w="543" w:type="pct"/>
            <w:tcBorders>
              <w:top w:val="single" w:sz="12" w:space="0" w:color="000000" w:themeColor="background1" w:themeShade="00"/>
            </w:tcBorders>
            <w:tcPrChange w:id="259" w:author="David Owen" w:date="2019-07-24T15:13:00Z">
              <w:tcPr>
                <w:tcW w:w="0" w:type="auto"/>
                <w:gridSpan w:val="3"/>
                <w:tcBorders>
                  <w:top w:val="single" w:sz="12" w:space="0" w:color="000000" w:themeColor="background1" w:themeShade="00"/>
                </w:tcBorders>
              </w:tcPr>
            </w:tcPrChange>
          </w:tcPr>
          <w:p w14:paraId="44E636AC" w14:textId="6041FD2C"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260" w:author="David Owen" w:date="2019-07-24T14:30:00Z"/>
              </w:rPr>
            </w:pPr>
            <w:del w:id="261"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262" w:author="David Owen" w:date="2019-07-24T15:13:00Z">
              <w:tcPr>
                <w:tcW w:w="0" w:type="auto"/>
                <w:gridSpan w:val="4"/>
                <w:tcBorders>
                  <w:top w:val="single" w:sz="12" w:space="0" w:color="000000" w:themeColor="background1" w:themeShade="00"/>
                </w:tcBorders>
              </w:tcPr>
            </w:tcPrChange>
          </w:tcPr>
          <w:p w14:paraId="4ECC442B" w14:textId="5E9A6AA2" w:rsidR="00A628A4" w:rsidDel="00B54B77" w:rsidRDefault="00A8310F">
            <w:pPr>
              <w:pStyle w:val="NormalinTable"/>
              <w:rPr>
                <w:del w:id="263" w:author="David Owen" w:date="2019-07-24T14:30:00Z"/>
              </w:rPr>
            </w:pPr>
            <w:del w:id="264" w:author="David Owen" w:date="2019-07-23T17:20:00Z">
              <w:r w:rsidDel="00F86AC6">
                <w:delText>31/12</w:delText>
              </w:r>
            </w:del>
          </w:p>
        </w:tc>
      </w:tr>
      <w:tr w:rsidR="00AB2016" w:rsidDel="00B54B77" w14:paraId="40A35849" w14:textId="1730CE38" w:rsidTr="00C53BA8">
        <w:tblPrEx>
          <w:tblW w:w="4936" w:type="pct"/>
          <w:tblInd w:w="384" w:type="dxa"/>
          <w:tblLook w:val="0220" w:firstRow="1" w:lastRow="0" w:firstColumn="0" w:lastColumn="0" w:noHBand="1" w:noVBand="0"/>
          <w:tblPrExChange w:id="265" w:author="David Owen" w:date="2019-07-24T15:13:00Z">
            <w:tblPrEx>
              <w:tblW w:w="4976" w:type="pct"/>
              <w:tblInd w:w="269" w:type="dxa"/>
              <w:tblLook w:val="0220" w:firstRow="1" w:lastRow="0" w:firstColumn="0" w:lastColumn="0" w:noHBand="1" w:noVBand="0"/>
            </w:tblPrEx>
          </w:tblPrExChange>
        </w:tblPrEx>
        <w:trPr>
          <w:cantSplit/>
          <w:del w:id="266" w:author="David Owen" w:date="2019-07-24T14:30:00Z"/>
          <w:trPrChange w:id="267"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268" w:author="David Owen" w:date="2019-07-24T15:13:00Z">
              <w:tcPr>
                <w:tcW w:w="679" w:type="pct"/>
                <w:gridSpan w:val="5"/>
                <w:tcBorders>
                  <w:top w:val="single" w:sz="12" w:space="0" w:color="000000" w:themeColor="background1" w:themeShade="00"/>
                </w:tcBorders>
              </w:tcPr>
            </w:tcPrChange>
          </w:tcPr>
          <w:p w14:paraId="36960684" w14:textId="5889EA78" w:rsidR="00A628A4" w:rsidDel="00B54B77" w:rsidRDefault="00A8310F">
            <w:pPr>
              <w:pStyle w:val="NormalinTable"/>
              <w:rPr>
                <w:del w:id="269" w:author="David Owen" w:date="2019-07-24T14:30:00Z"/>
              </w:rPr>
            </w:pPr>
            <w:del w:id="270" w:author="David Owen" w:date="2019-07-23T17:20:00Z">
              <w:r w:rsidDel="00F86AC6">
                <w:rPr>
                  <w:b/>
                </w:rPr>
                <w:delText>097023</w:delText>
              </w:r>
            </w:del>
          </w:p>
        </w:tc>
        <w:tc>
          <w:tcPr>
            <w:tcW w:w="377" w:type="pct"/>
            <w:tcBorders>
              <w:top w:val="single" w:sz="12" w:space="0" w:color="000000" w:themeColor="background1" w:themeShade="00"/>
            </w:tcBorders>
            <w:tcPrChange w:id="271" w:author="David Owen" w:date="2019-07-24T15:13:00Z">
              <w:tcPr>
                <w:tcW w:w="374" w:type="pct"/>
                <w:gridSpan w:val="4"/>
                <w:tcBorders>
                  <w:top w:val="single" w:sz="12" w:space="0" w:color="000000" w:themeColor="background1" w:themeShade="00"/>
                </w:tcBorders>
              </w:tcPr>
            </w:tcPrChange>
          </w:tcPr>
          <w:p w14:paraId="3484BB0A" w14:textId="3DF4F481"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272" w:author="David Owen" w:date="2019-07-24T14:30:00Z"/>
              </w:rPr>
            </w:pPr>
            <w:del w:id="273"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274" w:author="David Owen" w:date="2019-07-24T15:13:00Z">
              <w:tcPr>
                <w:tcW w:w="1134" w:type="pct"/>
                <w:gridSpan w:val="4"/>
                <w:tcBorders>
                  <w:top w:val="single" w:sz="12" w:space="0" w:color="000000" w:themeColor="background1" w:themeShade="00"/>
                </w:tcBorders>
              </w:tcPr>
            </w:tcPrChange>
          </w:tcPr>
          <w:p w14:paraId="6308343D" w14:textId="7954DCD0" w:rsidR="00A628A4" w:rsidDel="00B54B77" w:rsidRDefault="00A8310F">
            <w:pPr>
              <w:pStyle w:val="NormalinTable"/>
              <w:rPr>
                <w:del w:id="275" w:author="David Owen" w:date="2019-07-24T14:30:00Z"/>
              </w:rPr>
            </w:pPr>
            <w:del w:id="276" w:author="David Owen" w:date="2019-07-23T17:20:00Z">
              <w:r w:rsidDel="00F86AC6">
                <w:delText>6108 21 00</w:delText>
              </w:r>
            </w:del>
          </w:p>
        </w:tc>
        <w:tc>
          <w:tcPr>
            <w:tcW w:w="587" w:type="pct"/>
            <w:tcBorders>
              <w:top w:val="single" w:sz="12" w:space="0" w:color="000000" w:themeColor="background1" w:themeShade="00"/>
            </w:tcBorders>
            <w:tcPrChange w:id="277" w:author="David Owen" w:date="2019-07-24T15:13:00Z">
              <w:tcPr>
                <w:tcW w:w="582" w:type="pct"/>
                <w:gridSpan w:val="4"/>
                <w:tcBorders>
                  <w:top w:val="single" w:sz="12" w:space="0" w:color="000000" w:themeColor="background1" w:themeShade="00"/>
                </w:tcBorders>
              </w:tcPr>
            </w:tcPrChange>
          </w:tcPr>
          <w:p w14:paraId="4CC8FE8C" w14:textId="47A8239A"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278" w:author="David Owen" w:date="2019-07-24T14:30:00Z"/>
              </w:rPr>
            </w:pPr>
            <w:del w:id="279"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280" w:author="David Owen" w:date="2019-07-24T15:13:00Z">
              <w:tcPr>
                <w:tcW w:w="973" w:type="pct"/>
                <w:gridSpan w:val="2"/>
                <w:tcBorders>
                  <w:top w:val="single" w:sz="12" w:space="0" w:color="000000" w:themeColor="background1" w:themeShade="00"/>
                </w:tcBorders>
              </w:tcPr>
            </w:tcPrChange>
          </w:tcPr>
          <w:p w14:paraId="55DA1A66" w14:textId="186AB785" w:rsidR="00A628A4" w:rsidDel="00B54B77" w:rsidRDefault="00A8310F">
            <w:pPr>
              <w:pStyle w:val="NormalinTable"/>
              <w:rPr>
                <w:del w:id="281" w:author="David Owen" w:date="2019-07-24T14:30:00Z"/>
              </w:rPr>
            </w:pPr>
            <w:del w:id="282" w:author="David Owen" w:date="2019-07-23T17:20:00Z">
              <w:r w:rsidDel="00F86AC6">
                <w:delText>1 p/st</w:delText>
              </w:r>
            </w:del>
          </w:p>
        </w:tc>
        <w:tc>
          <w:tcPr>
            <w:tcW w:w="543" w:type="pct"/>
            <w:tcBorders>
              <w:top w:val="single" w:sz="12" w:space="0" w:color="000000" w:themeColor="background1" w:themeShade="00"/>
            </w:tcBorders>
            <w:tcPrChange w:id="283" w:author="David Owen" w:date="2019-07-24T15:13:00Z">
              <w:tcPr>
                <w:tcW w:w="0" w:type="auto"/>
                <w:gridSpan w:val="3"/>
                <w:tcBorders>
                  <w:top w:val="single" w:sz="12" w:space="0" w:color="000000" w:themeColor="background1" w:themeShade="00"/>
                </w:tcBorders>
              </w:tcPr>
            </w:tcPrChange>
          </w:tcPr>
          <w:p w14:paraId="2B339738" w14:textId="510F245C"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284" w:author="David Owen" w:date="2019-07-24T14:30:00Z"/>
              </w:rPr>
            </w:pPr>
            <w:del w:id="285"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286" w:author="David Owen" w:date="2019-07-24T15:13:00Z">
              <w:tcPr>
                <w:tcW w:w="0" w:type="auto"/>
                <w:gridSpan w:val="4"/>
                <w:tcBorders>
                  <w:top w:val="single" w:sz="12" w:space="0" w:color="000000" w:themeColor="background1" w:themeShade="00"/>
                </w:tcBorders>
              </w:tcPr>
            </w:tcPrChange>
          </w:tcPr>
          <w:p w14:paraId="753D02DA" w14:textId="4CF2BC5B" w:rsidR="00A628A4" w:rsidDel="00B54B77" w:rsidRDefault="00A8310F">
            <w:pPr>
              <w:pStyle w:val="NormalinTable"/>
              <w:rPr>
                <w:del w:id="287" w:author="David Owen" w:date="2019-07-24T14:30:00Z"/>
              </w:rPr>
            </w:pPr>
            <w:del w:id="288" w:author="David Owen" w:date="2019-07-23T17:20:00Z">
              <w:r w:rsidDel="00F86AC6">
                <w:delText>31/12</w:delText>
              </w:r>
            </w:del>
          </w:p>
        </w:tc>
      </w:tr>
      <w:tr w:rsidR="00AB2016" w:rsidDel="00B54B77" w14:paraId="6BF15A78" w14:textId="20F4E8B9" w:rsidTr="00C53BA8">
        <w:tblPrEx>
          <w:tblW w:w="4936" w:type="pct"/>
          <w:tblInd w:w="384" w:type="dxa"/>
          <w:tblLook w:val="0220" w:firstRow="1" w:lastRow="0" w:firstColumn="0" w:lastColumn="0" w:noHBand="1" w:noVBand="0"/>
          <w:tblPrExChange w:id="289" w:author="David Owen" w:date="2019-07-24T15:13:00Z">
            <w:tblPrEx>
              <w:tblW w:w="4976" w:type="pct"/>
              <w:tblInd w:w="269" w:type="dxa"/>
              <w:tblLook w:val="0220" w:firstRow="1" w:lastRow="0" w:firstColumn="0" w:lastColumn="0" w:noHBand="1" w:noVBand="0"/>
            </w:tblPrEx>
          </w:tblPrExChange>
        </w:tblPrEx>
        <w:trPr>
          <w:cantSplit/>
          <w:del w:id="290" w:author="David Owen" w:date="2019-07-24T14:30:00Z"/>
          <w:trPrChange w:id="291"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292" w:author="David Owen" w:date="2019-07-24T15:13:00Z">
              <w:tcPr>
                <w:tcW w:w="679" w:type="pct"/>
                <w:gridSpan w:val="5"/>
                <w:tcBorders>
                  <w:top w:val="single" w:sz="12" w:space="0" w:color="000000" w:themeColor="background1" w:themeShade="00"/>
                </w:tcBorders>
              </w:tcPr>
            </w:tcPrChange>
          </w:tcPr>
          <w:p w14:paraId="557EC25C" w14:textId="4664080B" w:rsidR="00A628A4" w:rsidDel="00B54B77" w:rsidRDefault="00A8310F">
            <w:pPr>
              <w:pStyle w:val="NormalinTable"/>
              <w:rPr>
                <w:del w:id="293" w:author="David Owen" w:date="2019-07-24T14:30:00Z"/>
              </w:rPr>
            </w:pPr>
            <w:del w:id="294" w:author="David Owen" w:date="2019-07-23T17:20:00Z">
              <w:r w:rsidDel="00F86AC6">
                <w:rPr>
                  <w:b/>
                </w:rPr>
                <w:delText>097024</w:delText>
              </w:r>
            </w:del>
          </w:p>
        </w:tc>
        <w:tc>
          <w:tcPr>
            <w:tcW w:w="377" w:type="pct"/>
            <w:tcBorders>
              <w:top w:val="single" w:sz="12" w:space="0" w:color="000000" w:themeColor="background1" w:themeShade="00"/>
            </w:tcBorders>
            <w:tcPrChange w:id="295" w:author="David Owen" w:date="2019-07-24T15:13:00Z">
              <w:tcPr>
                <w:tcW w:w="374" w:type="pct"/>
                <w:gridSpan w:val="4"/>
                <w:tcBorders>
                  <w:top w:val="single" w:sz="12" w:space="0" w:color="000000" w:themeColor="background1" w:themeShade="00"/>
                </w:tcBorders>
              </w:tcPr>
            </w:tcPrChange>
          </w:tcPr>
          <w:p w14:paraId="7AF31517" w14:textId="069575B3"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296" w:author="David Owen" w:date="2019-07-24T14:30:00Z"/>
              </w:rPr>
            </w:pPr>
            <w:del w:id="297"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298" w:author="David Owen" w:date="2019-07-24T15:13:00Z">
              <w:tcPr>
                <w:tcW w:w="1134" w:type="pct"/>
                <w:gridSpan w:val="4"/>
                <w:tcBorders>
                  <w:top w:val="single" w:sz="12" w:space="0" w:color="000000" w:themeColor="background1" w:themeShade="00"/>
                </w:tcBorders>
              </w:tcPr>
            </w:tcPrChange>
          </w:tcPr>
          <w:p w14:paraId="5A7D131B" w14:textId="2ED1167D" w:rsidR="00A628A4" w:rsidDel="00B54B77" w:rsidRDefault="00A8310F">
            <w:pPr>
              <w:pStyle w:val="NormalinTable"/>
              <w:rPr>
                <w:del w:id="299" w:author="David Owen" w:date="2019-07-24T14:30:00Z"/>
              </w:rPr>
            </w:pPr>
            <w:del w:id="300" w:author="David Owen" w:date="2019-07-23T17:20:00Z">
              <w:r w:rsidDel="00F86AC6">
                <w:delText>6108 22 00</w:delText>
              </w:r>
            </w:del>
          </w:p>
        </w:tc>
        <w:tc>
          <w:tcPr>
            <w:tcW w:w="587" w:type="pct"/>
            <w:tcBorders>
              <w:top w:val="single" w:sz="12" w:space="0" w:color="000000" w:themeColor="background1" w:themeShade="00"/>
            </w:tcBorders>
            <w:tcPrChange w:id="301" w:author="David Owen" w:date="2019-07-24T15:13:00Z">
              <w:tcPr>
                <w:tcW w:w="582" w:type="pct"/>
                <w:gridSpan w:val="4"/>
                <w:tcBorders>
                  <w:top w:val="single" w:sz="12" w:space="0" w:color="000000" w:themeColor="background1" w:themeShade="00"/>
                </w:tcBorders>
              </w:tcPr>
            </w:tcPrChange>
          </w:tcPr>
          <w:p w14:paraId="0B52E77A" w14:textId="265897AC"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302" w:author="David Owen" w:date="2019-07-24T14:30:00Z"/>
              </w:rPr>
            </w:pPr>
            <w:del w:id="303"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304" w:author="David Owen" w:date="2019-07-24T15:13:00Z">
              <w:tcPr>
                <w:tcW w:w="973" w:type="pct"/>
                <w:gridSpan w:val="2"/>
                <w:tcBorders>
                  <w:top w:val="single" w:sz="12" w:space="0" w:color="000000" w:themeColor="background1" w:themeShade="00"/>
                </w:tcBorders>
              </w:tcPr>
            </w:tcPrChange>
          </w:tcPr>
          <w:p w14:paraId="0686DFAF" w14:textId="2FBF684B" w:rsidR="00A628A4" w:rsidDel="00B54B77" w:rsidRDefault="00A8310F">
            <w:pPr>
              <w:pStyle w:val="NormalinTable"/>
              <w:rPr>
                <w:del w:id="305" w:author="David Owen" w:date="2019-07-24T14:30:00Z"/>
              </w:rPr>
            </w:pPr>
            <w:del w:id="306" w:author="David Owen" w:date="2019-07-23T17:20:00Z">
              <w:r w:rsidDel="00F86AC6">
                <w:delText>1 p/st</w:delText>
              </w:r>
            </w:del>
          </w:p>
        </w:tc>
        <w:tc>
          <w:tcPr>
            <w:tcW w:w="543" w:type="pct"/>
            <w:tcBorders>
              <w:top w:val="single" w:sz="12" w:space="0" w:color="000000" w:themeColor="background1" w:themeShade="00"/>
            </w:tcBorders>
            <w:tcPrChange w:id="307" w:author="David Owen" w:date="2019-07-24T15:13:00Z">
              <w:tcPr>
                <w:tcW w:w="0" w:type="auto"/>
                <w:gridSpan w:val="3"/>
                <w:tcBorders>
                  <w:top w:val="single" w:sz="12" w:space="0" w:color="000000" w:themeColor="background1" w:themeShade="00"/>
                </w:tcBorders>
              </w:tcPr>
            </w:tcPrChange>
          </w:tcPr>
          <w:p w14:paraId="7F3FDE10" w14:textId="5D10D1AC"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308" w:author="David Owen" w:date="2019-07-24T14:30:00Z"/>
              </w:rPr>
            </w:pPr>
            <w:del w:id="309"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10" w:author="David Owen" w:date="2019-07-24T15:13:00Z">
              <w:tcPr>
                <w:tcW w:w="0" w:type="auto"/>
                <w:gridSpan w:val="4"/>
                <w:tcBorders>
                  <w:top w:val="single" w:sz="12" w:space="0" w:color="000000" w:themeColor="background1" w:themeShade="00"/>
                </w:tcBorders>
              </w:tcPr>
            </w:tcPrChange>
          </w:tcPr>
          <w:p w14:paraId="5037136F" w14:textId="694897D0" w:rsidR="00A628A4" w:rsidDel="00B54B77" w:rsidRDefault="00A8310F">
            <w:pPr>
              <w:pStyle w:val="NormalinTable"/>
              <w:rPr>
                <w:del w:id="311" w:author="David Owen" w:date="2019-07-24T14:30:00Z"/>
              </w:rPr>
            </w:pPr>
            <w:del w:id="312" w:author="David Owen" w:date="2019-07-23T17:20:00Z">
              <w:r w:rsidDel="00F86AC6">
                <w:delText>31/12</w:delText>
              </w:r>
            </w:del>
          </w:p>
        </w:tc>
      </w:tr>
      <w:tr w:rsidR="00AB2016" w:rsidDel="00B54B77" w14:paraId="7830F199" w14:textId="3A8EBA08" w:rsidTr="00C53BA8">
        <w:tblPrEx>
          <w:tblW w:w="4936" w:type="pct"/>
          <w:tblInd w:w="384" w:type="dxa"/>
          <w:tblLook w:val="0220" w:firstRow="1" w:lastRow="0" w:firstColumn="0" w:lastColumn="0" w:noHBand="1" w:noVBand="0"/>
          <w:tblPrExChange w:id="313" w:author="David Owen" w:date="2019-07-24T15:13:00Z">
            <w:tblPrEx>
              <w:tblW w:w="4976" w:type="pct"/>
              <w:tblInd w:w="269" w:type="dxa"/>
              <w:tblLook w:val="0220" w:firstRow="1" w:lastRow="0" w:firstColumn="0" w:lastColumn="0" w:noHBand="1" w:noVBand="0"/>
            </w:tblPrEx>
          </w:tblPrExChange>
        </w:tblPrEx>
        <w:trPr>
          <w:cantSplit/>
          <w:del w:id="314" w:author="David Owen" w:date="2019-07-24T14:30:00Z"/>
          <w:trPrChange w:id="315"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16" w:author="David Owen" w:date="2019-07-24T15:13:00Z">
              <w:tcPr>
                <w:tcW w:w="679" w:type="pct"/>
                <w:gridSpan w:val="5"/>
                <w:tcBorders>
                  <w:top w:val="single" w:sz="12" w:space="0" w:color="000000" w:themeColor="background1" w:themeShade="00"/>
                </w:tcBorders>
              </w:tcPr>
            </w:tcPrChange>
          </w:tcPr>
          <w:p w14:paraId="2528A2EF" w14:textId="6E90B2BB" w:rsidR="00A628A4" w:rsidDel="00B54B77" w:rsidRDefault="00A8310F">
            <w:pPr>
              <w:pStyle w:val="NormalinTable"/>
              <w:rPr>
                <w:del w:id="317" w:author="David Owen" w:date="2019-07-24T14:30:00Z"/>
              </w:rPr>
            </w:pPr>
            <w:del w:id="318" w:author="David Owen" w:date="2019-07-23T17:20:00Z">
              <w:r w:rsidDel="00F86AC6">
                <w:rPr>
                  <w:b/>
                </w:rPr>
                <w:delText>097025</w:delText>
              </w:r>
            </w:del>
          </w:p>
        </w:tc>
        <w:tc>
          <w:tcPr>
            <w:tcW w:w="377" w:type="pct"/>
            <w:tcBorders>
              <w:top w:val="single" w:sz="12" w:space="0" w:color="000000" w:themeColor="background1" w:themeShade="00"/>
            </w:tcBorders>
            <w:tcPrChange w:id="319" w:author="David Owen" w:date="2019-07-24T15:13:00Z">
              <w:tcPr>
                <w:tcW w:w="374" w:type="pct"/>
                <w:gridSpan w:val="4"/>
                <w:tcBorders>
                  <w:top w:val="single" w:sz="12" w:space="0" w:color="000000" w:themeColor="background1" w:themeShade="00"/>
                </w:tcBorders>
              </w:tcPr>
            </w:tcPrChange>
          </w:tcPr>
          <w:p w14:paraId="22FF6FAF" w14:textId="4025B29C"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320" w:author="David Owen" w:date="2019-07-24T14:30:00Z"/>
              </w:rPr>
            </w:pPr>
            <w:del w:id="321"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22" w:author="David Owen" w:date="2019-07-24T15:13:00Z">
              <w:tcPr>
                <w:tcW w:w="1134" w:type="pct"/>
                <w:gridSpan w:val="4"/>
                <w:tcBorders>
                  <w:top w:val="single" w:sz="12" w:space="0" w:color="000000" w:themeColor="background1" w:themeShade="00"/>
                </w:tcBorders>
              </w:tcPr>
            </w:tcPrChange>
          </w:tcPr>
          <w:p w14:paraId="3C6C63A4" w14:textId="0141DC20" w:rsidR="00A628A4" w:rsidDel="00B54B77" w:rsidRDefault="00A8310F">
            <w:pPr>
              <w:pStyle w:val="NormalinTable"/>
              <w:rPr>
                <w:del w:id="323" w:author="David Owen" w:date="2019-07-24T14:30:00Z"/>
              </w:rPr>
            </w:pPr>
            <w:del w:id="324" w:author="David Owen" w:date="2019-07-23T17:20:00Z">
              <w:r w:rsidDel="00F86AC6">
                <w:delText>6109 10 00</w:delText>
              </w:r>
            </w:del>
          </w:p>
        </w:tc>
        <w:tc>
          <w:tcPr>
            <w:tcW w:w="587" w:type="pct"/>
            <w:tcBorders>
              <w:top w:val="single" w:sz="12" w:space="0" w:color="000000" w:themeColor="background1" w:themeShade="00"/>
            </w:tcBorders>
            <w:tcPrChange w:id="325" w:author="David Owen" w:date="2019-07-24T15:13:00Z">
              <w:tcPr>
                <w:tcW w:w="582" w:type="pct"/>
                <w:gridSpan w:val="4"/>
                <w:tcBorders>
                  <w:top w:val="single" w:sz="12" w:space="0" w:color="000000" w:themeColor="background1" w:themeShade="00"/>
                </w:tcBorders>
              </w:tcPr>
            </w:tcPrChange>
          </w:tcPr>
          <w:p w14:paraId="253766F7" w14:textId="56A655BF"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326" w:author="David Owen" w:date="2019-07-24T14:30:00Z"/>
              </w:rPr>
            </w:pPr>
            <w:del w:id="327"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328" w:author="David Owen" w:date="2019-07-24T15:13:00Z">
              <w:tcPr>
                <w:tcW w:w="973" w:type="pct"/>
                <w:gridSpan w:val="2"/>
                <w:tcBorders>
                  <w:top w:val="single" w:sz="12" w:space="0" w:color="000000" w:themeColor="background1" w:themeShade="00"/>
                </w:tcBorders>
              </w:tcPr>
            </w:tcPrChange>
          </w:tcPr>
          <w:p w14:paraId="5975EA25" w14:textId="46345AFA" w:rsidR="00A628A4" w:rsidDel="00B54B77" w:rsidRDefault="00A8310F">
            <w:pPr>
              <w:pStyle w:val="NormalinTable"/>
              <w:rPr>
                <w:del w:id="329" w:author="David Owen" w:date="2019-07-24T14:30:00Z"/>
              </w:rPr>
            </w:pPr>
            <w:del w:id="330" w:author="David Owen" w:date="2019-07-23T17:20:00Z">
              <w:r w:rsidDel="00F86AC6">
                <w:delText>1 p/st</w:delText>
              </w:r>
            </w:del>
          </w:p>
        </w:tc>
        <w:tc>
          <w:tcPr>
            <w:tcW w:w="543" w:type="pct"/>
            <w:tcBorders>
              <w:top w:val="single" w:sz="12" w:space="0" w:color="000000" w:themeColor="background1" w:themeShade="00"/>
            </w:tcBorders>
            <w:tcPrChange w:id="331" w:author="David Owen" w:date="2019-07-24T15:13:00Z">
              <w:tcPr>
                <w:tcW w:w="0" w:type="auto"/>
                <w:gridSpan w:val="3"/>
                <w:tcBorders>
                  <w:top w:val="single" w:sz="12" w:space="0" w:color="000000" w:themeColor="background1" w:themeShade="00"/>
                </w:tcBorders>
              </w:tcPr>
            </w:tcPrChange>
          </w:tcPr>
          <w:p w14:paraId="1BA4742C" w14:textId="6192FEE9"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332" w:author="David Owen" w:date="2019-07-24T14:30:00Z"/>
              </w:rPr>
            </w:pPr>
            <w:del w:id="333"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34" w:author="David Owen" w:date="2019-07-24T15:13:00Z">
              <w:tcPr>
                <w:tcW w:w="0" w:type="auto"/>
                <w:gridSpan w:val="4"/>
                <w:tcBorders>
                  <w:top w:val="single" w:sz="12" w:space="0" w:color="000000" w:themeColor="background1" w:themeShade="00"/>
                </w:tcBorders>
              </w:tcPr>
            </w:tcPrChange>
          </w:tcPr>
          <w:p w14:paraId="0F097096" w14:textId="5F4A2588" w:rsidR="00A628A4" w:rsidDel="00B54B77" w:rsidRDefault="00A8310F">
            <w:pPr>
              <w:pStyle w:val="NormalinTable"/>
              <w:rPr>
                <w:del w:id="335" w:author="David Owen" w:date="2019-07-24T14:30:00Z"/>
              </w:rPr>
            </w:pPr>
            <w:del w:id="336" w:author="David Owen" w:date="2019-07-23T17:20:00Z">
              <w:r w:rsidDel="00F86AC6">
                <w:delText>31/12</w:delText>
              </w:r>
            </w:del>
          </w:p>
        </w:tc>
      </w:tr>
      <w:tr w:rsidR="00AB2016" w:rsidDel="00B54B77" w14:paraId="625DAC4B" w14:textId="28C94ACB" w:rsidTr="00C53BA8">
        <w:tblPrEx>
          <w:tblW w:w="4936" w:type="pct"/>
          <w:tblInd w:w="384" w:type="dxa"/>
          <w:tblLook w:val="0220" w:firstRow="1" w:lastRow="0" w:firstColumn="0" w:lastColumn="0" w:noHBand="1" w:noVBand="0"/>
          <w:tblPrExChange w:id="337" w:author="David Owen" w:date="2019-07-24T15:13:00Z">
            <w:tblPrEx>
              <w:tblW w:w="4976" w:type="pct"/>
              <w:tblInd w:w="269" w:type="dxa"/>
              <w:tblLook w:val="0220" w:firstRow="1" w:lastRow="0" w:firstColumn="0" w:lastColumn="0" w:noHBand="1" w:noVBand="0"/>
            </w:tblPrEx>
          </w:tblPrExChange>
        </w:tblPrEx>
        <w:trPr>
          <w:cantSplit/>
          <w:del w:id="338" w:author="David Owen" w:date="2019-07-24T14:30:00Z"/>
          <w:trPrChange w:id="339"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40" w:author="David Owen" w:date="2019-07-24T15:13:00Z">
              <w:tcPr>
                <w:tcW w:w="679" w:type="pct"/>
                <w:gridSpan w:val="5"/>
                <w:tcBorders>
                  <w:top w:val="single" w:sz="12" w:space="0" w:color="000000" w:themeColor="background1" w:themeShade="00"/>
                </w:tcBorders>
              </w:tcPr>
            </w:tcPrChange>
          </w:tcPr>
          <w:p w14:paraId="08B162E3" w14:textId="1083A6C4" w:rsidR="00A628A4" w:rsidDel="00B54B77" w:rsidRDefault="00A8310F">
            <w:pPr>
              <w:pStyle w:val="NormalinTable"/>
              <w:rPr>
                <w:del w:id="341" w:author="David Owen" w:date="2019-07-24T14:30:00Z"/>
              </w:rPr>
            </w:pPr>
            <w:del w:id="342" w:author="David Owen" w:date="2019-07-23T17:20:00Z">
              <w:r w:rsidDel="00F86AC6">
                <w:rPr>
                  <w:b/>
                </w:rPr>
                <w:delText>097026</w:delText>
              </w:r>
            </w:del>
          </w:p>
        </w:tc>
        <w:tc>
          <w:tcPr>
            <w:tcW w:w="377" w:type="pct"/>
            <w:tcBorders>
              <w:top w:val="single" w:sz="12" w:space="0" w:color="000000" w:themeColor="background1" w:themeShade="00"/>
            </w:tcBorders>
            <w:tcPrChange w:id="343" w:author="David Owen" w:date="2019-07-24T15:13:00Z">
              <w:tcPr>
                <w:tcW w:w="374" w:type="pct"/>
                <w:gridSpan w:val="4"/>
                <w:tcBorders>
                  <w:top w:val="single" w:sz="12" w:space="0" w:color="000000" w:themeColor="background1" w:themeShade="00"/>
                </w:tcBorders>
              </w:tcPr>
            </w:tcPrChange>
          </w:tcPr>
          <w:p w14:paraId="182B4BF3" w14:textId="25A16939"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344" w:author="David Owen" w:date="2019-07-24T14:30:00Z"/>
              </w:rPr>
            </w:pPr>
            <w:del w:id="345"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46" w:author="David Owen" w:date="2019-07-24T15:13:00Z">
              <w:tcPr>
                <w:tcW w:w="1134" w:type="pct"/>
                <w:gridSpan w:val="4"/>
                <w:tcBorders>
                  <w:top w:val="single" w:sz="12" w:space="0" w:color="000000" w:themeColor="background1" w:themeShade="00"/>
                </w:tcBorders>
              </w:tcPr>
            </w:tcPrChange>
          </w:tcPr>
          <w:p w14:paraId="500D6691" w14:textId="3C4E7624" w:rsidR="00A628A4" w:rsidDel="00B54B77" w:rsidRDefault="00A8310F">
            <w:pPr>
              <w:pStyle w:val="NormalinTable"/>
              <w:rPr>
                <w:del w:id="347" w:author="David Owen" w:date="2019-07-24T14:30:00Z"/>
              </w:rPr>
            </w:pPr>
            <w:del w:id="348" w:author="David Owen" w:date="2019-07-23T17:20:00Z">
              <w:r w:rsidDel="00F86AC6">
                <w:delText>6111 20 00</w:delText>
              </w:r>
            </w:del>
          </w:p>
        </w:tc>
        <w:tc>
          <w:tcPr>
            <w:tcW w:w="587" w:type="pct"/>
            <w:tcBorders>
              <w:top w:val="single" w:sz="12" w:space="0" w:color="000000" w:themeColor="background1" w:themeShade="00"/>
            </w:tcBorders>
            <w:tcPrChange w:id="349" w:author="David Owen" w:date="2019-07-24T15:13:00Z">
              <w:tcPr>
                <w:tcW w:w="582" w:type="pct"/>
                <w:gridSpan w:val="4"/>
                <w:tcBorders>
                  <w:top w:val="single" w:sz="12" w:space="0" w:color="000000" w:themeColor="background1" w:themeShade="00"/>
                </w:tcBorders>
              </w:tcPr>
            </w:tcPrChange>
          </w:tcPr>
          <w:p w14:paraId="2D24B8D8" w14:textId="29171307"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350" w:author="David Owen" w:date="2019-07-24T14:30:00Z"/>
              </w:rPr>
            </w:pPr>
            <w:del w:id="351"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352" w:author="David Owen" w:date="2019-07-24T15:13:00Z">
              <w:tcPr>
                <w:tcW w:w="973" w:type="pct"/>
                <w:gridSpan w:val="2"/>
                <w:tcBorders>
                  <w:top w:val="single" w:sz="12" w:space="0" w:color="000000" w:themeColor="background1" w:themeShade="00"/>
                </w:tcBorders>
              </w:tcPr>
            </w:tcPrChange>
          </w:tcPr>
          <w:p w14:paraId="74D40D15" w14:textId="7541C61C" w:rsidR="00A628A4" w:rsidDel="00B54B77" w:rsidRDefault="00A8310F">
            <w:pPr>
              <w:pStyle w:val="NormalinTable"/>
              <w:rPr>
                <w:del w:id="353" w:author="David Owen" w:date="2019-07-24T14:30:00Z"/>
              </w:rPr>
            </w:pPr>
            <w:del w:id="354" w:author="David Owen" w:date="2019-07-23T17:20:00Z">
              <w:r w:rsidDel="00F86AC6">
                <w:delText>1 pa</w:delText>
              </w:r>
            </w:del>
          </w:p>
        </w:tc>
        <w:tc>
          <w:tcPr>
            <w:tcW w:w="543" w:type="pct"/>
            <w:tcBorders>
              <w:top w:val="single" w:sz="12" w:space="0" w:color="000000" w:themeColor="background1" w:themeShade="00"/>
            </w:tcBorders>
            <w:tcPrChange w:id="355" w:author="David Owen" w:date="2019-07-24T15:13:00Z">
              <w:tcPr>
                <w:tcW w:w="0" w:type="auto"/>
                <w:gridSpan w:val="3"/>
                <w:tcBorders>
                  <w:top w:val="single" w:sz="12" w:space="0" w:color="000000" w:themeColor="background1" w:themeShade="00"/>
                </w:tcBorders>
              </w:tcPr>
            </w:tcPrChange>
          </w:tcPr>
          <w:p w14:paraId="0606DDF0" w14:textId="775A26D1"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356" w:author="David Owen" w:date="2019-07-24T14:30:00Z"/>
              </w:rPr>
            </w:pPr>
            <w:del w:id="357"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58" w:author="David Owen" w:date="2019-07-24T15:13:00Z">
              <w:tcPr>
                <w:tcW w:w="0" w:type="auto"/>
                <w:gridSpan w:val="4"/>
                <w:tcBorders>
                  <w:top w:val="single" w:sz="12" w:space="0" w:color="000000" w:themeColor="background1" w:themeShade="00"/>
                </w:tcBorders>
              </w:tcPr>
            </w:tcPrChange>
          </w:tcPr>
          <w:p w14:paraId="507CE4AD" w14:textId="58900980" w:rsidR="00A628A4" w:rsidDel="00B54B77" w:rsidRDefault="00A8310F">
            <w:pPr>
              <w:pStyle w:val="NormalinTable"/>
              <w:rPr>
                <w:del w:id="359" w:author="David Owen" w:date="2019-07-24T14:30:00Z"/>
              </w:rPr>
            </w:pPr>
            <w:del w:id="360" w:author="David Owen" w:date="2019-07-23T17:20:00Z">
              <w:r w:rsidDel="00F86AC6">
                <w:delText>31/12</w:delText>
              </w:r>
            </w:del>
          </w:p>
        </w:tc>
      </w:tr>
      <w:tr w:rsidR="00AB2016" w:rsidDel="00B54B77" w14:paraId="39E47FAD" w14:textId="1DD12AE3" w:rsidTr="00C53BA8">
        <w:tblPrEx>
          <w:tblW w:w="4936" w:type="pct"/>
          <w:tblInd w:w="384" w:type="dxa"/>
          <w:tblLook w:val="0220" w:firstRow="1" w:lastRow="0" w:firstColumn="0" w:lastColumn="0" w:noHBand="1" w:noVBand="0"/>
          <w:tblPrExChange w:id="361" w:author="David Owen" w:date="2019-07-24T15:13:00Z">
            <w:tblPrEx>
              <w:tblW w:w="4976" w:type="pct"/>
              <w:tblInd w:w="269" w:type="dxa"/>
              <w:tblLook w:val="0220" w:firstRow="1" w:lastRow="0" w:firstColumn="0" w:lastColumn="0" w:noHBand="1" w:noVBand="0"/>
            </w:tblPrEx>
          </w:tblPrExChange>
        </w:tblPrEx>
        <w:trPr>
          <w:cantSplit/>
          <w:del w:id="362" w:author="David Owen" w:date="2019-07-24T14:30:00Z"/>
          <w:trPrChange w:id="363"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64" w:author="David Owen" w:date="2019-07-24T15:13:00Z">
              <w:tcPr>
                <w:tcW w:w="679" w:type="pct"/>
                <w:gridSpan w:val="5"/>
                <w:tcBorders>
                  <w:top w:val="single" w:sz="12" w:space="0" w:color="000000" w:themeColor="background1" w:themeShade="00"/>
                </w:tcBorders>
              </w:tcPr>
            </w:tcPrChange>
          </w:tcPr>
          <w:p w14:paraId="3EA7A538" w14:textId="4D4718AD" w:rsidR="00A628A4" w:rsidDel="00B54B77" w:rsidRDefault="00A8310F">
            <w:pPr>
              <w:pStyle w:val="NormalinTable"/>
              <w:rPr>
                <w:del w:id="365" w:author="David Owen" w:date="2019-07-24T14:30:00Z"/>
              </w:rPr>
            </w:pPr>
            <w:del w:id="366" w:author="David Owen" w:date="2019-07-23T17:20:00Z">
              <w:r w:rsidDel="00F86AC6">
                <w:rPr>
                  <w:b/>
                </w:rPr>
                <w:delText>097027</w:delText>
              </w:r>
            </w:del>
          </w:p>
        </w:tc>
        <w:tc>
          <w:tcPr>
            <w:tcW w:w="377" w:type="pct"/>
            <w:tcBorders>
              <w:top w:val="single" w:sz="12" w:space="0" w:color="000000" w:themeColor="background1" w:themeShade="00"/>
            </w:tcBorders>
            <w:tcPrChange w:id="367" w:author="David Owen" w:date="2019-07-24T15:13:00Z">
              <w:tcPr>
                <w:tcW w:w="374" w:type="pct"/>
                <w:gridSpan w:val="4"/>
                <w:tcBorders>
                  <w:top w:val="single" w:sz="12" w:space="0" w:color="000000" w:themeColor="background1" w:themeShade="00"/>
                </w:tcBorders>
              </w:tcPr>
            </w:tcPrChange>
          </w:tcPr>
          <w:p w14:paraId="407A255E" w14:textId="3B8A70E7"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368" w:author="David Owen" w:date="2019-07-24T14:30:00Z"/>
              </w:rPr>
            </w:pPr>
            <w:del w:id="369"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70" w:author="David Owen" w:date="2019-07-24T15:13:00Z">
              <w:tcPr>
                <w:tcW w:w="1134" w:type="pct"/>
                <w:gridSpan w:val="4"/>
                <w:tcBorders>
                  <w:top w:val="single" w:sz="12" w:space="0" w:color="000000" w:themeColor="background1" w:themeShade="00"/>
                </w:tcBorders>
              </w:tcPr>
            </w:tcPrChange>
          </w:tcPr>
          <w:p w14:paraId="28F860B1" w14:textId="491A0F68" w:rsidR="00A628A4" w:rsidDel="00B54B77" w:rsidRDefault="00A8310F">
            <w:pPr>
              <w:pStyle w:val="NormalinTable"/>
              <w:rPr>
                <w:del w:id="371" w:author="David Owen" w:date="2019-07-24T14:30:00Z"/>
              </w:rPr>
            </w:pPr>
            <w:del w:id="372" w:author="David Owen" w:date="2019-07-23T17:20:00Z">
              <w:r w:rsidDel="00F86AC6">
                <w:delText>6112 41 00</w:delText>
              </w:r>
            </w:del>
          </w:p>
        </w:tc>
        <w:tc>
          <w:tcPr>
            <w:tcW w:w="587" w:type="pct"/>
            <w:tcBorders>
              <w:top w:val="single" w:sz="12" w:space="0" w:color="000000" w:themeColor="background1" w:themeShade="00"/>
            </w:tcBorders>
            <w:tcPrChange w:id="373" w:author="David Owen" w:date="2019-07-24T15:13:00Z">
              <w:tcPr>
                <w:tcW w:w="582" w:type="pct"/>
                <w:gridSpan w:val="4"/>
                <w:tcBorders>
                  <w:top w:val="single" w:sz="12" w:space="0" w:color="000000" w:themeColor="background1" w:themeShade="00"/>
                </w:tcBorders>
              </w:tcPr>
            </w:tcPrChange>
          </w:tcPr>
          <w:p w14:paraId="5BA21C19" w14:textId="07CDD92F"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374" w:author="David Owen" w:date="2019-07-24T14:30:00Z"/>
              </w:rPr>
            </w:pPr>
            <w:del w:id="375"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376" w:author="David Owen" w:date="2019-07-24T15:13:00Z">
              <w:tcPr>
                <w:tcW w:w="973" w:type="pct"/>
                <w:gridSpan w:val="2"/>
                <w:tcBorders>
                  <w:top w:val="single" w:sz="12" w:space="0" w:color="000000" w:themeColor="background1" w:themeShade="00"/>
                </w:tcBorders>
              </w:tcPr>
            </w:tcPrChange>
          </w:tcPr>
          <w:p w14:paraId="751CD4F4" w14:textId="7F118FBA" w:rsidR="00A628A4" w:rsidDel="00B54B77" w:rsidRDefault="00A8310F">
            <w:pPr>
              <w:pStyle w:val="NormalinTable"/>
              <w:rPr>
                <w:del w:id="377" w:author="David Owen" w:date="2019-07-24T14:30:00Z"/>
              </w:rPr>
            </w:pPr>
            <w:del w:id="378" w:author="David Owen" w:date="2019-07-23T17:20:00Z">
              <w:r w:rsidDel="00F86AC6">
                <w:delText>1 p/st</w:delText>
              </w:r>
            </w:del>
          </w:p>
        </w:tc>
        <w:tc>
          <w:tcPr>
            <w:tcW w:w="543" w:type="pct"/>
            <w:tcBorders>
              <w:top w:val="single" w:sz="12" w:space="0" w:color="000000" w:themeColor="background1" w:themeShade="00"/>
            </w:tcBorders>
            <w:tcPrChange w:id="379" w:author="David Owen" w:date="2019-07-24T15:13:00Z">
              <w:tcPr>
                <w:tcW w:w="0" w:type="auto"/>
                <w:gridSpan w:val="3"/>
                <w:tcBorders>
                  <w:top w:val="single" w:sz="12" w:space="0" w:color="000000" w:themeColor="background1" w:themeShade="00"/>
                </w:tcBorders>
              </w:tcPr>
            </w:tcPrChange>
          </w:tcPr>
          <w:p w14:paraId="6E2287BA" w14:textId="5FC3C07D"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380" w:author="David Owen" w:date="2019-07-24T14:30:00Z"/>
              </w:rPr>
            </w:pPr>
            <w:del w:id="381"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82" w:author="David Owen" w:date="2019-07-24T15:13:00Z">
              <w:tcPr>
                <w:tcW w:w="0" w:type="auto"/>
                <w:gridSpan w:val="4"/>
                <w:tcBorders>
                  <w:top w:val="single" w:sz="12" w:space="0" w:color="000000" w:themeColor="background1" w:themeShade="00"/>
                </w:tcBorders>
              </w:tcPr>
            </w:tcPrChange>
          </w:tcPr>
          <w:p w14:paraId="3DBDEAC6" w14:textId="73BC673B" w:rsidR="00A628A4" w:rsidDel="00B54B77" w:rsidRDefault="00A8310F">
            <w:pPr>
              <w:pStyle w:val="NormalinTable"/>
              <w:rPr>
                <w:del w:id="383" w:author="David Owen" w:date="2019-07-24T14:30:00Z"/>
              </w:rPr>
            </w:pPr>
            <w:del w:id="384" w:author="David Owen" w:date="2019-07-23T17:20:00Z">
              <w:r w:rsidDel="00F86AC6">
                <w:delText>31/12</w:delText>
              </w:r>
            </w:del>
          </w:p>
        </w:tc>
      </w:tr>
      <w:tr w:rsidR="00AB2016" w:rsidDel="00B54B77" w14:paraId="709E6D27" w14:textId="226D86AF" w:rsidTr="00C53BA8">
        <w:tblPrEx>
          <w:tblW w:w="4936" w:type="pct"/>
          <w:tblInd w:w="384" w:type="dxa"/>
          <w:tblLook w:val="0220" w:firstRow="1" w:lastRow="0" w:firstColumn="0" w:lastColumn="0" w:noHBand="1" w:noVBand="0"/>
          <w:tblPrExChange w:id="385" w:author="David Owen" w:date="2019-07-24T15:13:00Z">
            <w:tblPrEx>
              <w:tblW w:w="4976" w:type="pct"/>
              <w:tblInd w:w="269" w:type="dxa"/>
              <w:tblLook w:val="0220" w:firstRow="1" w:lastRow="0" w:firstColumn="0" w:lastColumn="0" w:noHBand="1" w:noVBand="0"/>
            </w:tblPrEx>
          </w:tblPrExChange>
        </w:tblPrEx>
        <w:trPr>
          <w:cantSplit/>
          <w:del w:id="386" w:author="David Owen" w:date="2019-07-24T14:30:00Z"/>
          <w:trPrChange w:id="387"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88" w:author="David Owen" w:date="2019-07-24T15:13:00Z">
              <w:tcPr>
                <w:tcW w:w="679" w:type="pct"/>
                <w:gridSpan w:val="5"/>
                <w:tcBorders>
                  <w:top w:val="single" w:sz="12" w:space="0" w:color="000000" w:themeColor="background1" w:themeShade="00"/>
                </w:tcBorders>
              </w:tcPr>
            </w:tcPrChange>
          </w:tcPr>
          <w:p w14:paraId="0E02F035" w14:textId="7C670208" w:rsidR="00A628A4" w:rsidDel="00B54B77" w:rsidRDefault="00A8310F">
            <w:pPr>
              <w:pStyle w:val="NormalinTable"/>
              <w:rPr>
                <w:del w:id="389" w:author="David Owen" w:date="2019-07-24T14:30:00Z"/>
              </w:rPr>
            </w:pPr>
            <w:del w:id="390" w:author="David Owen" w:date="2019-07-23T17:20:00Z">
              <w:r w:rsidDel="00F86AC6">
                <w:rPr>
                  <w:b/>
                </w:rPr>
                <w:delText>097028</w:delText>
              </w:r>
            </w:del>
          </w:p>
        </w:tc>
        <w:tc>
          <w:tcPr>
            <w:tcW w:w="377" w:type="pct"/>
            <w:tcBorders>
              <w:top w:val="single" w:sz="12" w:space="0" w:color="000000" w:themeColor="background1" w:themeShade="00"/>
            </w:tcBorders>
            <w:tcPrChange w:id="391" w:author="David Owen" w:date="2019-07-24T15:13:00Z">
              <w:tcPr>
                <w:tcW w:w="374" w:type="pct"/>
                <w:gridSpan w:val="4"/>
                <w:tcBorders>
                  <w:top w:val="single" w:sz="12" w:space="0" w:color="000000" w:themeColor="background1" w:themeShade="00"/>
                </w:tcBorders>
              </w:tcPr>
            </w:tcPrChange>
          </w:tcPr>
          <w:p w14:paraId="21C5EB5C" w14:textId="16C5D642"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392" w:author="David Owen" w:date="2019-07-24T14:30:00Z"/>
              </w:rPr>
            </w:pPr>
            <w:del w:id="393"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94" w:author="David Owen" w:date="2019-07-24T15:13:00Z">
              <w:tcPr>
                <w:tcW w:w="1134" w:type="pct"/>
                <w:gridSpan w:val="4"/>
                <w:tcBorders>
                  <w:top w:val="single" w:sz="12" w:space="0" w:color="000000" w:themeColor="background1" w:themeShade="00"/>
                </w:tcBorders>
              </w:tcPr>
            </w:tcPrChange>
          </w:tcPr>
          <w:p w14:paraId="40E2F48D" w14:textId="3EB96470" w:rsidR="00A628A4" w:rsidDel="00B54B77" w:rsidRDefault="00A8310F">
            <w:pPr>
              <w:pStyle w:val="NormalinTable"/>
              <w:rPr>
                <w:del w:id="395" w:author="David Owen" w:date="2019-07-24T14:30:00Z"/>
              </w:rPr>
            </w:pPr>
            <w:del w:id="396" w:author="David Owen" w:date="2019-07-23T17:20:00Z">
              <w:r w:rsidDel="00F86AC6">
                <w:delText>6114 30 00</w:delText>
              </w:r>
            </w:del>
          </w:p>
        </w:tc>
        <w:tc>
          <w:tcPr>
            <w:tcW w:w="587" w:type="pct"/>
            <w:tcBorders>
              <w:top w:val="single" w:sz="12" w:space="0" w:color="000000" w:themeColor="background1" w:themeShade="00"/>
            </w:tcBorders>
            <w:tcPrChange w:id="397" w:author="David Owen" w:date="2019-07-24T15:13:00Z">
              <w:tcPr>
                <w:tcW w:w="582" w:type="pct"/>
                <w:gridSpan w:val="4"/>
                <w:tcBorders>
                  <w:top w:val="single" w:sz="12" w:space="0" w:color="000000" w:themeColor="background1" w:themeShade="00"/>
                </w:tcBorders>
              </w:tcPr>
            </w:tcPrChange>
          </w:tcPr>
          <w:p w14:paraId="5DCC8DAD" w14:textId="694EFAF2"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398" w:author="David Owen" w:date="2019-07-24T14:30:00Z"/>
              </w:rPr>
            </w:pPr>
            <w:del w:id="399"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400" w:author="David Owen" w:date="2019-07-24T15:13:00Z">
              <w:tcPr>
                <w:tcW w:w="973" w:type="pct"/>
                <w:gridSpan w:val="2"/>
                <w:tcBorders>
                  <w:top w:val="single" w:sz="12" w:space="0" w:color="000000" w:themeColor="background1" w:themeShade="00"/>
                </w:tcBorders>
              </w:tcPr>
            </w:tcPrChange>
          </w:tcPr>
          <w:p w14:paraId="0B64187E" w14:textId="15FE0316" w:rsidR="00A628A4" w:rsidDel="00B54B77" w:rsidRDefault="00A8310F">
            <w:pPr>
              <w:pStyle w:val="NormalinTable"/>
              <w:rPr>
                <w:del w:id="401" w:author="David Owen" w:date="2019-07-24T14:30:00Z"/>
              </w:rPr>
            </w:pPr>
            <w:del w:id="402" w:author="David Owen" w:date="2019-07-23T17:20:00Z">
              <w:r w:rsidDel="00F86AC6">
                <w:delText>1 p/st</w:delText>
              </w:r>
            </w:del>
          </w:p>
        </w:tc>
        <w:tc>
          <w:tcPr>
            <w:tcW w:w="543" w:type="pct"/>
            <w:tcBorders>
              <w:top w:val="single" w:sz="12" w:space="0" w:color="000000" w:themeColor="background1" w:themeShade="00"/>
            </w:tcBorders>
            <w:tcPrChange w:id="403" w:author="David Owen" w:date="2019-07-24T15:13:00Z">
              <w:tcPr>
                <w:tcW w:w="0" w:type="auto"/>
                <w:gridSpan w:val="3"/>
                <w:tcBorders>
                  <w:top w:val="single" w:sz="12" w:space="0" w:color="000000" w:themeColor="background1" w:themeShade="00"/>
                </w:tcBorders>
              </w:tcPr>
            </w:tcPrChange>
          </w:tcPr>
          <w:p w14:paraId="1A0C49CE" w14:textId="4CC92F6B"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404" w:author="David Owen" w:date="2019-07-24T14:30:00Z"/>
              </w:rPr>
            </w:pPr>
            <w:del w:id="405"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406" w:author="David Owen" w:date="2019-07-24T15:13:00Z">
              <w:tcPr>
                <w:tcW w:w="0" w:type="auto"/>
                <w:gridSpan w:val="4"/>
                <w:tcBorders>
                  <w:top w:val="single" w:sz="12" w:space="0" w:color="000000" w:themeColor="background1" w:themeShade="00"/>
                </w:tcBorders>
              </w:tcPr>
            </w:tcPrChange>
          </w:tcPr>
          <w:p w14:paraId="647827DE" w14:textId="5D2D0033" w:rsidR="00A628A4" w:rsidDel="00B54B77" w:rsidRDefault="00A8310F">
            <w:pPr>
              <w:pStyle w:val="NormalinTable"/>
              <w:rPr>
                <w:del w:id="407" w:author="David Owen" w:date="2019-07-24T14:30:00Z"/>
              </w:rPr>
            </w:pPr>
            <w:del w:id="408" w:author="David Owen" w:date="2019-07-23T17:20:00Z">
              <w:r w:rsidDel="00F86AC6">
                <w:delText>31/12</w:delText>
              </w:r>
            </w:del>
          </w:p>
        </w:tc>
      </w:tr>
      <w:tr w:rsidR="00AB2016" w:rsidDel="00B54B77" w14:paraId="4F33EADA" w14:textId="46C29AFE" w:rsidTr="00C53BA8">
        <w:tblPrEx>
          <w:tblW w:w="4936" w:type="pct"/>
          <w:tblInd w:w="384" w:type="dxa"/>
          <w:tblLook w:val="0220" w:firstRow="1" w:lastRow="0" w:firstColumn="0" w:lastColumn="0" w:noHBand="1" w:noVBand="0"/>
          <w:tblPrExChange w:id="409" w:author="David Owen" w:date="2019-07-24T15:13:00Z">
            <w:tblPrEx>
              <w:tblW w:w="4976" w:type="pct"/>
              <w:tblInd w:w="269" w:type="dxa"/>
              <w:tblLook w:val="0220" w:firstRow="1" w:lastRow="0" w:firstColumn="0" w:lastColumn="0" w:noHBand="1" w:noVBand="0"/>
            </w:tblPrEx>
          </w:tblPrExChange>
        </w:tblPrEx>
        <w:trPr>
          <w:cantSplit/>
          <w:del w:id="410" w:author="David Owen" w:date="2019-07-24T14:30:00Z"/>
          <w:trPrChange w:id="411"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412" w:author="David Owen" w:date="2019-07-24T15:13:00Z">
              <w:tcPr>
                <w:tcW w:w="679" w:type="pct"/>
                <w:gridSpan w:val="5"/>
                <w:tcBorders>
                  <w:top w:val="single" w:sz="12" w:space="0" w:color="000000" w:themeColor="background1" w:themeShade="00"/>
                </w:tcBorders>
              </w:tcPr>
            </w:tcPrChange>
          </w:tcPr>
          <w:p w14:paraId="08CE5487" w14:textId="5ED4BF77" w:rsidR="00A628A4" w:rsidDel="00B54B77" w:rsidRDefault="00A8310F">
            <w:pPr>
              <w:pStyle w:val="NormalinTable"/>
              <w:rPr>
                <w:del w:id="413" w:author="David Owen" w:date="2019-07-24T14:30:00Z"/>
              </w:rPr>
            </w:pPr>
            <w:del w:id="414" w:author="David Owen" w:date="2019-07-23T17:20:00Z">
              <w:r w:rsidDel="00F86AC6">
                <w:rPr>
                  <w:b/>
                </w:rPr>
                <w:lastRenderedPageBreak/>
                <w:delText>097029</w:delText>
              </w:r>
            </w:del>
          </w:p>
        </w:tc>
        <w:tc>
          <w:tcPr>
            <w:tcW w:w="377" w:type="pct"/>
            <w:tcBorders>
              <w:top w:val="single" w:sz="12" w:space="0" w:color="000000" w:themeColor="background1" w:themeShade="00"/>
            </w:tcBorders>
            <w:tcPrChange w:id="415" w:author="David Owen" w:date="2019-07-24T15:13:00Z">
              <w:tcPr>
                <w:tcW w:w="374" w:type="pct"/>
                <w:gridSpan w:val="4"/>
                <w:tcBorders>
                  <w:top w:val="single" w:sz="12" w:space="0" w:color="000000" w:themeColor="background1" w:themeShade="00"/>
                </w:tcBorders>
              </w:tcPr>
            </w:tcPrChange>
          </w:tcPr>
          <w:p w14:paraId="6E8D6D1F" w14:textId="22C2148B"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416" w:author="David Owen" w:date="2019-07-24T14:30:00Z"/>
              </w:rPr>
            </w:pPr>
            <w:del w:id="417"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418" w:author="David Owen" w:date="2019-07-24T15:13:00Z">
              <w:tcPr>
                <w:tcW w:w="1134" w:type="pct"/>
                <w:gridSpan w:val="4"/>
                <w:tcBorders>
                  <w:top w:val="single" w:sz="12" w:space="0" w:color="000000" w:themeColor="background1" w:themeShade="00"/>
                </w:tcBorders>
              </w:tcPr>
            </w:tcPrChange>
          </w:tcPr>
          <w:p w14:paraId="42A0334D" w14:textId="0A9AE9F2" w:rsidR="00A628A4" w:rsidDel="00B54B77" w:rsidRDefault="00A8310F">
            <w:pPr>
              <w:pStyle w:val="NormalinTable"/>
              <w:rPr>
                <w:del w:id="419" w:author="David Owen" w:date="2019-07-24T14:30:00Z"/>
              </w:rPr>
            </w:pPr>
            <w:del w:id="420" w:author="David Owen" w:date="2019-07-23T17:20:00Z">
              <w:r w:rsidDel="00F86AC6">
                <w:delText>6115 00 00</w:delText>
              </w:r>
            </w:del>
          </w:p>
        </w:tc>
        <w:tc>
          <w:tcPr>
            <w:tcW w:w="587" w:type="pct"/>
            <w:tcBorders>
              <w:top w:val="single" w:sz="12" w:space="0" w:color="000000" w:themeColor="background1" w:themeShade="00"/>
            </w:tcBorders>
            <w:tcPrChange w:id="421" w:author="David Owen" w:date="2019-07-24T15:13:00Z">
              <w:tcPr>
                <w:tcW w:w="582" w:type="pct"/>
                <w:gridSpan w:val="4"/>
                <w:tcBorders>
                  <w:top w:val="single" w:sz="12" w:space="0" w:color="000000" w:themeColor="background1" w:themeShade="00"/>
                </w:tcBorders>
              </w:tcPr>
            </w:tcPrChange>
          </w:tcPr>
          <w:p w14:paraId="16DCE053" w14:textId="740DAD65"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422" w:author="David Owen" w:date="2019-07-24T14:30:00Z"/>
              </w:rPr>
            </w:pPr>
            <w:del w:id="423"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424" w:author="David Owen" w:date="2019-07-24T15:13:00Z">
              <w:tcPr>
                <w:tcW w:w="973" w:type="pct"/>
                <w:gridSpan w:val="2"/>
                <w:tcBorders>
                  <w:top w:val="single" w:sz="12" w:space="0" w:color="000000" w:themeColor="background1" w:themeShade="00"/>
                </w:tcBorders>
              </w:tcPr>
            </w:tcPrChange>
          </w:tcPr>
          <w:p w14:paraId="32969157" w14:textId="4BC1FCA5" w:rsidR="00A628A4" w:rsidDel="00B54B77" w:rsidRDefault="00A8310F">
            <w:pPr>
              <w:pStyle w:val="NormalinTable"/>
              <w:rPr>
                <w:del w:id="425" w:author="David Owen" w:date="2019-07-24T14:30:00Z"/>
              </w:rPr>
            </w:pPr>
            <w:del w:id="426" w:author="David Owen" w:date="2019-07-23T17:20:00Z">
              <w:r w:rsidDel="00F86AC6">
                <w:delText>1 pa</w:delText>
              </w:r>
            </w:del>
          </w:p>
        </w:tc>
        <w:tc>
          <w:tcPr>
            <w:tcW w:w="543" w:type="pct"/>
            <w:tcBorders>
              <w:top w:val="single" w:sz="12" w:space="0" w:color="000000" w:themeColor="background1" w:themeShade="00"/>
            </w:tcBorders>
            <w:tcPrChange w:id="427" w:author="David Owen" w:date="2019-07-24T15:13:00Z">
              <w:tcPr>
                <w:tcW w:w="0" w:type="auto"/>
                <w:gridSpan w:val="3"/>
                <w:tcBorders>
                  <w:top w:val="single" w:sz="12" w:space="0" w:color="000000" w:themeColor="background1" w:themeShade="00"/>
                </w:tcBorders>
              </w:tcPr>
            </w:tcPrChange>
          </w:tcPr>
          <w:p w14:paraId="5552917E" w14:textId="6C0610A4"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428" w:author="David Owen" w:date="2019-07-24T14:30:00Z"/>
              </w:rPr>
            </w:pPr>
            <w:del w:id="429"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430" w:author="David Owen" w:date="2019-07-24T15:13:00Z">
              <w:tcPr>
                <w:tcW w:w="0" w:type="auto"/>
                <w:gridSpan w:val="4"/>
                <w:tcBorders>
                  <w:top w:val="single" w:sz="12" w:space="0" w:color="000000" w:themeColor="background1" w:themeShade="00"/>
                </w:tcBorders>
              </w:tcPr>
            </w:tcPrChange>
          </w:tcPr>
          <w:p w14:paraId="5BA47546" w14:textId="3FB96774" w:rsidR="00A628A4" w:rsidDel="00B54B77" w:rsidRDefault="00A8310F">
            <w:pPr>
              <w:pStyle w:val="NormalinTable"/>
              <w:rPr>
                <w:del w:id="431" w:author="David Owen" w:date="2019-07-24T14:30:00Z"/>
              </w:rPr>
            </w:pPr>
            <w:del w:id="432" w:author="David Owen" w:date="2019-07-23T17:20:00Z">
              <w:r w:rsidDel="00F86AC6">
                <w:delText>31/12</w:delText>
              </w:r>
            </w:del>
          </w:p>
        </w:tc>
      </w:tr>
      <w:tr w:rsidR="00AB2016" w:rsidDel="00B54B77" w14:paraId="211B9DAF" w14:textId="4019C469" w:rsidTr="00C53BA8">
        <w:tblPrEx>
          <w:tblW w:w="4936" w:type="pct"/>
          <w:tblInd w:w="384" w:type="dxa"/>
          <w:tblLook w:val="0220" w:firstRow="1" w:lastRow="0" w:firstColumn="0" w:lastColumn="0" w:noHBand="1" w:noVBand="0"/>
          <w:tblPrExChange w:id="433" w:author="David Owen" w:date="2019-07-24T15:13:00Z">
            <w:tblPrEx>
              <w:tblW w:w="4976" w:type="pct"/>
              <w:tblInd w:w="269" w:type="dxa"/>
              <w:tblLook w:val="0220" w:firstRow="1" w:lastRow="0" w:firstColumn="0" w:lastColumn="0" w:noHBand="1" w:noVBand="0"/>
            </w:tblPrEx>
          </w:tblPrExChange>
        </w:tblPrEx>
        <w:trPr>
          <w:cantSplit/>
          <w:del w:id="434" w:author="David Owen" w:date="2019-07-24T14:30:00Z"/>
          <w:trPrChange w:id="435"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436" w:author="David Owen" w:date="2019-07-24T15:13:00Z">
              <w:tcPr>
                <w:tcW w:w="679" w:type="pct"/>
                <w:gridSpan w:val="5"/>
                <w:tcBorders>
                  <w:top w:val="single" w:sz="12" w:space="0" w:color="000000" w:themeColor="background1" w:themeShade="00"/>
                </w:tcBorders>
              </w:tcPr>
            </w:tcPrChange>
          </w:tcPr>
          <w:p w14:paraId="15C580AB" w14:textId="32C0D18C" w:rsidR="00A628A4" w:rsidDel="00B54B77" w:rsidRDefault="00A8310F">
            <w:pPr>
              <w:pStyle w:val="NormalinTable"/>
              <w:rPr>
                <w:del w:id="437" w:author="David Owen" w:date="2019-07-24T14:30:00Z"/>
              </w:rPr>
            </w:pPr>
            <w:del w:id="438" w:author="David Owen" w:date="2019-07-23T17:20:00Z">
              <w:r w:rsidDel="00F86AC6">
                <w:rPr>
                  <w:b/>
                </w:rPr>
                <w:delText>097030</w:delText>
              </w:r>
            </w:del>
          </w:p>
        </w:tc>
        <w:tc>
          <w:tcPr>
            <w:tcW w:w="377" w:type="pct"/>
            <w:tcBorders>
              <w:top w:val="single" w:sz="12" w:space="0" w:color="000000" w:themeColor="background1" w:themeShade="00"/>
            </w:tcBorders>
            <w:tcPrChange w:id="439" w:author="David Owen" w:date="2019-07-24T15:13:00Z">
              <w:tcPr>
                <w:tcW w:w="374" w:type="pct"/>
                <w:gridSpan w:val="4"/>
                <w:tcBorders>
                  <w:top w:val="single" w:sz="12" w:space="0" w:color="000000" w:themeColor="background1" w:themeShade="00"/>
                </w:tcBorders>
              </w:tcPr>
            </w:tcPrChange>
          </w:tcPr>
          <w:p w14:paraId="54E5E0EF" w14:textId="2A33C872"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440" w:author="David Owen" w:date="2019-07-24T14:30:00Z"/>
              </w:rPr>
            </w:pPr>
            <w:del w:id="441"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442" w:author="David Owen" w:date="2019-07-24T15:13:00Z">
              <w:tcPr>
                <w:tcW w:w="1134" w:type="pct"/>
                <w:gridSpan w:val="4"/>
                <w:tcBorders>
                  <w:top w:val="single" w:sz="12" w:space="0" w:color="000000" w:themeColor="background1" w:themeShade="00"/>
                </w:tcBorders>
              </w:tcPr>
            </w:tcPrChange>
          </w:tcPr>
          <w:p w14:paraId="11F30F3D" w14:textId="1F9D7610" w:rsidR="00A628A4" w:rsidDel="00B54B77" w:rsidRDefault="00A8310F">
            <w:pPr>
              <w:pStyle w:val="NormalinTable"/>
              <w:rPr>
                <w:del w:id="443" w:author="David Owen" w:date="2019-07-24T14:30:00Z"/>
              </w:rPr>
            </w:pPr>
            <w:del w:id="444" w:author="David Owen" w:date="2019-07-23T17:20:00Z">
              <w:r w:rsidDel="00F86AC6">
                <w:delText>6117 80 00</w:delText>
              </w:r>
            </w:del>
          </w:p>
        </w:tc>
        <w:tc>
          <w:tcPr>
            <w:tcW w:w="587" w:type="pct"/>
            <w:tcBorders>
              <w:top w:val="single" w:sz="12" w:space="0" w:color="000000" w:themeColor="background1" w:themeShade="00"/>
            </w:tcBorders>
            <w:tcPrChange w:id="445" w:author="David Owen" w:date="2019-07-24T15:13:00Z">
              <w:tcPr>
                <w:tcW w:w="582" w:type="pct"/>
                <w:gridSpan w:val="4"/>
                <w:tcBorders>
                  <w:top w:val="single" w:sz="12" w:space="0" w:color="000000" w:themeColor="background1" w:themeShade="00"/>
                </w:tcBorders>
              </w:tcPr>
            </w:tcPrChange>
          </w:tcPr>
          <w:p w14:paraId="349C458B" w14:textId="76C70393"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446" w:author="David Owen" w:date="2019-07-24T14:30:00Z"/>
              </w:rPr>
            </w:pPr>
            <w:del w:id="447"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448" w:author="David Owen" w:date="2019-07-24T15:13:00Z">
              <w:tcPr>
                <w:tcW w:w="973" w:type="pct"/>
                <w:gridSpan w:val="2"/>
                <w:tcBorders>
                  <w:top w:val="single" w:sz="12" w:space="0" w:color="000000" w:themeColor="background1" w:themeShade="00"/>
                </w:tcBorders>
              </w:tcPr>
            </w:tcPrChange>
          </w:tcPr>
          <w:p w14:paraId="6A24A9AE" w14:textId="4BE10E58" w:rsidR="00A628A4" w:rsidDel="00B54B77" w:rsidRDefault="00A8310F">
            <w:pPr>
              <w:pStyle w:val="NormalinTable"/>
              <w:rPr>
                <w:del w:id="449" w:author="David Owen" w:date="2019-07-24T14:30:00Z"/>
              </w:rPr>
            </w:pPr>
            <w:del w:id="450" w:author="David Owen" w:date="2019-07-23T17:20:00Z">
              <w:r w:rsidDel="00F86AC6">
                <w:delText>1 p/st</w:delText>
              </w:r>
            </w:del>
          </w:p>
        </w:tc>
        <w:tc>
          <w:tcPr>
            <w:tcW w:w="543" w:type="pct"/>
            <w:tcBorders>
              <w:top w:val="single" w:sz="12" w:space="0" w:color="000000" w:themeColor="background1" w:themeShade="00"/>
            </w:tcBorders>
            <w:tcPrChange w:id="451" w:author="David Owen" w:date="2019-07-24T15:13:00Z">
              <w:tcPr>
                <w:tcW w:w="0" w:type="auto"/>
                <w:gridSpan w:val="3"/>
                <w:tcBorders>
                  <w:top w:val="single" w:sz="12" w:space="0" w:color="000000" w:themeColor="background1" w:themeShade="00"/>
                </w:tcBorders>
              </w:tcPr>
            </w:tcPrChange>
          </w:tcPr>
          <w:p w14:paraId="1B8E5D4B" w14:textId="13F02E32"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452" w:author="David Owen" w:date="2019-07-24T14:30:00Z"/>
              </w:rPr>
            </w:pPr>
            <w:del w:id="453"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454" w:author="David Owen" w:date="2019-07-24T15:13:00Z">
              <w:tcPr>
                <w:tcW w:w="0" w:type="auto"/>
                <w:gridSpan w:val="4"/>
                <w:tcBorders>
                  <w:top w:val="single" w:sz="12" w:space="0" w:color="000000" w:themeColor="background1" w:themeShade="00"/>
                </w:tcBorders>
              </w:tcPr>
            </w:tcPrChange>
          </w:tcPr>
          <w:p w14:paraId="3F9DBAFF" w14:textId="0029010B" w:rsidR="00A628A4" w:rsidDel="00B54B77" w:rsidRDefault="00A8310F">
            <w:pPr>
              <w:pStyle w:val="NormalinTable"/>
              <w:rPr>
                <w:del w:id="455" w:author="David Owen" w:date="2019-07-24T14:30:00Z"/>
              </w:rPr>
            </w:pPr>
            <w:del w:id="456" w:author="David Owen" w:date="2019-07-23T17:20:00Z">
              <w:r w:rsidDel="00F86AC6">
                <w:delText>31/12</w:delText>
              </w:r>
            </w:del>
          </w:p>
        </w:tc>
      </w:tr>
      <w:tr w:rsidR="00AB2016" w:rsidDel="00B54B77" w14:paraId="3CB37017" w14:textId="0A4CB2BA" w:rsidTr="00C53BA8">
        <w:tblPrEx>
          <w:tblW w:w="4936" w:type="pct"/>
          <w:tblInd w:w="384" w:type="dxa"/>
          <w:tblLook w:val="0220" w:firstRow="1" w:lastRow="0" w:firstColumn="0" w:lastColumn="0" w:noHBand="1" w:noVBand="0"/>
          <w:tblPrExChange w:id="457" w:author="David Owen" w:date="2019-07-24T15:13:00Z">
            <w:tblPrEx>
              <w:tblW w:w="4976" w:type="pct"/>
              <w:tblInd w:w="269" w:type="dxa"/>
              <w:tblLook w:val="0220" w:firstRow="1" w:lastRow="0" w:firstColumn="0" w:lastColumn="0" w:noHBand="1" w:noVBand="0"/>
            </w:tblPrEx>
          </w:tblPrExChange>
        </w:tblPrEx>
        <w:trPr>
          <w:cantSplit/>
          <w:del w:id="458" w:author="David Owen" w:date="2019-07-24T14:30:00Z"/>
          <w:trPrChange w:id="459"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460" w:author="David Owen" w:date="2019-07-24T15:13:00Z">
              <w:tcPr>
                <w:tcW w:w="679" w:type="pct"/>
                <w:gridSpan w:val="5"/>
                <w:tcBorders>
                  <w:top w:val="single" w:sz="12" w:space="0" w:color="000000" w:themeColor="background1" w:themeShade="00"/>
                </w:tcBorders>
              </w:tcPr>
            </w:tcPrChange>
          </w:tcPr>
          <w:p w14:paraId="3B7CFC45" w14:textId="3790B994" w:rsidR="00A628A4" w:rsidDel="00B54B77" w:rsidRDefault="00A8310F">
            <w:pPr>
              <w:pStyle w:val="NormalinTable"/>
              <w:rPr>
                <w:del w:id="461" w:author="David Owen" w:date="2019-07-24T14:30:00Z"/>
              </w:rPr>
            </w:pPr>
            <w:del w:id="462" w:author="David Owen" w:date="2019-07-23T17:20:00Z">
              <w:r w:rsidDel="00F86AC6">
                <w:rPr>
                  <w:b/>
                </w:rPr>
                <w:delText>097031</w:delText>
              </w:r>
            </w:del>
          </w:p>
        </w:tc>
        <w:tc>
          <w:tcPr>
            <w:tcW w:w="377" w:type="pct"/>
            <w:tcBorders>
              <w:top w:val="single" w:sz="12" w:space="0" w:color="000000" w:themeColor="background1" w:themeShade="00"/>
            </w:tcBorders>
            <w:tcPrChange w:id="463" w:author="David Owen" w:date="2019-07-24T15:13:00Z">
              <w:tcPr>
                <w:tcW w:w="374" w:type="pct"/>
                <w:gridSpan w:val="4"/>
                <w:tcBorders>
                  <w:top w:val="single" w:sz="12" w:space="0" w:color="000000" w:themeColor="background1" w:themeShade="00"/>
                </w:tcBorders>
              </w:tcPr>
            </w:tcPrChange>
          </w:tcPr>
          <w:p w14:paraId="44E6B7A9" w14:textId="462C24ED"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464" w:author="David Owen" w:date="2019-07-24T14:30:00Z"/>
              </w:rPr>
            </w:pPr>
            <w:del w:id="465"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466" w:author="David Owen" w:date="2019-07-24T15:13:00Z">
              <w:tcPr>
                <w:tcW w:w="1134" w:type="pct"/>
                <w:gridSpan w:val="4"/>
                <w:tcBorders>
                  <w:top w:val="single" w:sz="12" w:space="0" w:color="000000" w:themeColor="background1" w:themeShade="00"/>
                </w:tcBorders>
              </w:tcPr>
            </w:tcPrChange>
          </w:tcPr>
          <w:p w14:paraId="6220AB01" w14:textId="269180D9" w:rsidR="00A628A4" w:rsidDel="00B54B77" w:rsidRDefault="00A8310F">
            <w:pPr>
              <w:pStyle w:val="NormalinTable"/>
              <w:rPr>
                <w:del w:id="467" w:author="David Owen" w:date="2019-07-24T14:30:00Z"/>
              </w:rPr>
            </w:pPr>
            <w:del w:id="468" w:author="David Owen" w:date="2019-07-23T17:20:00Z">
              <w:r w:rsidDel="00F86AC6">
                <w:delText>6201 13 00</w:delText>
              </w:r>
            </w:del>
          </w:p>
        </w:tc>
        <w:tc>
          <w:tcPr>
            <w:tcW w:w="587" w:type="pct"/>
            <w:tcBorders>
              <w:top w:val="single" w:sz="12" w:space="0" w:color="000000" w:themeColor="background1" w:themeShade="00"/>
            </w:tcBorders>
            <w:tcPrChange w:id="469" w:author="David Owen" w:date="2019-07-24T15:13:00Z">
              <w:tcPr>
                <w:tcW w:w="582" w:type="pct"/>
                <w:gridSpan w:val="4"/>
                <w:tcBorders>
                  <w:top w:val="single" w:sz="12" w:space="0" w:color="000000" w:themeColor="background1" w:themeShade="00"/>
                </w:tcBorders>
              </w:tcPr>
            </w:tcPrChange>
          </w:tcPr>
          <w:p w14:paraId="1A4D32B0" w14:textId="3708DC20"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470" w:author="David Owen" w:date="2019-07-24T14:30:00Z"/>
              </w:rPr>
            </w:pPr>
            <w:del w:id="471"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472" w:author="David Owen" w:date="2019-07-24T15:13:00Z">
              <w:tcPr>
                <w:tcW w:w="973" w:type="pct"/>
                <w:gridSpan w:val="2"/>
                <w:tcBorders>
                  <w:top w:val="single" w:sz="12" w:space="0" w:color="000000" w:themeColor="background1" w:themeShade="00"/>
                </w:tcBorders>
              </w:tcPr>
            </w:tcPrChange>
          </w:tcPr>
          <w:p w14:paraId="1E9E3DF1" w14:textId="69F1828D" w:rsidR="00A628A4" w:rsidDel="00B54B77" w:rsidRDefault="00A8310F">
            <w:pPr>
              <w:pStyle w:val="NormalinTable"/>
              <w:rPr>
                <w:del w:id="473" w:author="David Owen" w:date="2019-07-24T14:30:00Z"/>
              </w:rPr>
            </w:pPr>
            <w:del w:id="474" w:author="David Owen" w:date="2019-07-23T17:20:00Z">
              <w:r w:rsidDel="00F86AC6">
                <w:delText>1 p/st</w:delText>
              </w:r>
            </w:del>
          </w:p>
        </w:tc>
        <w:tc>
          <w:tcPr>
            <w:tcW w:w="543" w:type="pct"/>
            <w:tcBorders>
              <w:top w:val="single" w:sz="12" w:space="0" w:color="000000" w:themeColor="background1" w:themeShade="00"/>
            </w:tcBorders>
            <w:tcPrChange w:id="475" w:author="David Owen" w:date="2019-07-24T15:13:00Z">
              <w:tcPr>
                <w:tcW w:w="0" w:type="auto"/>
                <w:gridSpan w:val="3"/>
                <w:tcBorders>
                  <w:top w:val="single" w:sz="12" w:space="0" w:color="000000" w:themeColor="background1" w:themeShade="00"/>
                </w:tcBorders>
              </w:tcPr>
            </w:tcPrChange>
          </w:tcPr>
          <w:p w14:paraId="37BAFC46" w14:textId="712A4DA3"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476" w:author="David Owen" w:date="2019-07-24T14:30:00Z"/>
              </w:rPr>
            </w:pPr>
            <w:del w:id="477"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478" w:author="David Owen" w:date="2019-07-24T15:13:00Z">
              <w:tcPr>
                <w:tcW w:w="0" w:type="auto"/>
                <w:gridSpan w:val="4"/>
                <w:tcBorders>
                  <w:top w:val="single" w:sz="12" w:space="0" w:color="000000" w:themeColor="background1" w:themeShade="00"/>
                </w:tcBorders>
              </w:tcPr>
            </w:tcPrChange>
          </w:tcPr>
          <w:p w14:paraId="1B6CEC56" w14:textId="7EF14E10" w:rsidR="00A628A4" w:rsidDel="00B54B77" w:rsidRDefault="00A8310F">
            <w:pPr>
              <w:pStyle w:val="NormalinTable"/>
              <w:rPr>
                <w:del w:id="479" w:author="David Owen" w:date="2019-07-24T14:30:00Z"/>
              </w:rPr>
            </w:pPr>
            <w:del w:id="480" w:author="David Owen" w:date="2019-07-23T17:20:00Z">
              <w:r w:rsidDel="00F86AC6">
                <w:delText>31/12</w:delText>
              </w:r>
            </w:del>
          </w:p>
        </w:tc>
      </w:tr>
      <w:tr w:rsidR="00AB2016" w:rsidDel="00B54B77" w14:paraId="3267A4FD" w14:textId="7E64C0EE" w:rsidTr="00C53BA8">
        <w:tblPrEx>
          <w:tblW w:w="4936" w:type="pct"/>
          <w:tblInd w:w="384" w:type="dxa"/>
          <w:tblLook w:val="0220" w:firstRow="1" w:lastRow="0" w:firstColumn="0" w:lastColumn="0" w:noHBand="1" w:noVBand="0"/>
          <w:tblPrExChange w:id="481" w:author="David Owen" w:date="2019-07-24T15:13:00Z">
            <w:tblPrEx>
              <w:tblW w:w="4976" w:type="pct"/>
              <w:tblInd w:w="269" w:type="dxa"/>
              <w:tblLook w:val="0220" w:firstRow="1" w:lastRow="0" w:firstColumn="0" w:lastColumn="0" w:noHBand="1" w:noVBand="0"/>
            </w:tblPrEx>
          </w:tblPrExChange>
        </w:tblPrEx>
        <w:trPr>
          <w:cantSplit/>
          <w:del w:id="482" w:author="David Owen" w:date="2019-07-24T14:30:00Z"/>
          <w:trPrChange w:id="483"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484" w:author="David Owen" w:date="2019-07-24T15:13:00Z">
              <w:tcPr>
                <w:tcW w:w="679" w:type="pct"/>
                <w:gridSpan w:val="5"/>
                <w:tcBorders>
                  <w:top w:val="single" w:sz="12" w:space="0" w:color="000000" w:themeColor="background1" w:themeShade="00"/>
                </w:tcBorders>
              </w:tcPr>
            </w:tcPrChange>
          </w:tcPr>
          <w:p w14:paraId="4ADFFBD2" w14:textId="3B71473D" w:rsidR="00A628A4" w:rsidDel="00B54B77" w:rsidRDefault="00A8310F">
            <w:pPr>
              <w:pStyle w:val="NormalinTable"/>
              <w:rPr>
                <w:del w:id="485" w:author="David Owen" w:date="2019-07-24T14:30:00Z"/>
              </w:rPr>
            </w:pPr>
            <w:del w:id="486" w:author="David Owen" w:date="2019-07-23T17:20:00Z">
              <w:r w:rsidDel="00F86AC6">
                <w:rPr>
                  <w:b/>
                </w:rPr>
                <w:delText>097032</w:delText>
              </w:r>
            </w:del>
          </w:p>
        </w:tc>
        <w:tc>
          <w:tcPr>
            <w:tcW w:w="377" w:type="pct"/>
            <w:tcBorders>
              <w:top w:val="single" w:sz="12" w:space="0" w:color="000000" w:themeColor="background1" w:themeShade="00"/>
            </w:tcBorders>
            <w:tcPrChange w:id="487" w:author="David Owen" w:date="2019-07-24T15:13:00Z">
              <w:tcPr>
                <w:tcW w:w="374" w:type="pct"/>
                <w:gridSpan w:val="4"/>
                <w:tcBorders>
                  <w:top w:val="single" w:sz="12" w:space="0" w:color="000000" w:themeColor="background1" w:themeShade="00"/>
                </w:tcBorders>
              </w:tcPr>
            </w:tcPrChange>
          </w:tcPr>
          <w:p w14:paraId="0DCC7C7C" w14:textId="03C6B572"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488" w:author="David Owen" w:date="2019-07-24T14:30:00Z"/>
              </w:rPr>
            </w:pPr>
            <w:del w:id="489"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490" w:author="David Owen" w:date="2019-07-24T15:13:00Z">
              <w:tcPr>
                <w:tcW w:w="1134" w:type="pct"/>
                <w:gridSpan w:val="4"/>
                <w:tcBorders>
                  <w:top w:val="single" w:sz="12" w:space="0" w:color="000000" w:themeColor="background1" w:themeShade="00"/>
                </w:tcBorders>
              </w:tcPr>
            </w:tcPrChange>
          </w:tcPr>
          <w:p w14:paraId="78D068AD" w14:textId="792B986C" w:rsidR="00A628A4" w:rsidDel="00B54B77" w:rsidRDefault="00A8310F">
            <w:pPr>
              <w:pStyle w:val="NormalinTable"/>
              <w:rPr>
                <w:del w:id="491" w:author="David Owen" w:date="2019-07-24T14:30:00Z"/>
              </w:rPr>
            </w:pPr>
            <w:del w:id="492" w:author="David Owen" w:date="2019-07-23T17:20:00Z">
              <w:r w:rsidDel="00F86AC6">
                <w:delText>6202 13 00</w:delText>
              </w:r>
            </w:del>
          </w:p>
        </w:tc>
        <w:tc>
          <w:tcPr>
            <w:tcW w:w="587" w:type="pct"/>
            <w:tcBorders>
              <w:top w:val="single" w:sz="12" w:space="0" w:color="000000" w:themeColor="background1" w:themeShade="00"/>
            </w:tcBorders>
            <w:tcPrChange w:id="493" w:author="David Owen" w:date="2019-07-24T15:13:00Z">
              <w:tcPr>
                <w:tcW w:w="582" w:type="pct"/>
                <w:gridSpan w:val="4"/>
                <w:tcBorders>
                  <w:top w:val="single" w:sz="12" w:space="0" w:color="000000" w:themeColor="background1" w:themeShade="00"/>
                </w:tcBorders>
              </w:tcPr>
            </w:tcPrChange>
          </w:tcPr>
          <w:p w14:paraId="6E4CA78F" w14:textId="1883686A"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494" w:author="David Owen" w:date="2019-07-24T14:30:00Z"/>
              </w:rPr>
            </w:pPr>
            <w:del w:id="495"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496" w:author="David Owen" w:date="2019-07-24T15:13:00Z">
              <w:tcPr>
                <w:tcW w:w="973" w:type="pct"/>
                <w:gridSpan w:val="2"/>
                <w:tcBorders>
                  <w:top w:val="single" w:sz="12" w:space="0" w:color="000000" w:themeColor="background1" w:themeShade="00"/>
                </w:tcBorders>
              </w:tcPr>
            </w:tcPrChange>
          </w:tcPr>
          <w:p w14:paraId="0DC51CC0" w14:textId="044963AF" w:rsidR="00A628A4" w:rsidDel="00B54B77" w:rsidRDefault="00A8310F">
            <w:pPr>
              <w:pStyle w:val="NormalinTable"/>
              <w:rPr>
                <w:del w:id="497" w:author="David Owen" w:date="2019-07-24T14:30:00Z"/>
              </w:rPr>
            </w:pPr>
            <w:del w:id="498" w:author="David Owen" w:date="2019-07-23T17:20:00Z">
              <w:r w:rsidDel="00F86AC6">
                <w:delText>1 p/st</w:delText>
              </w:r>
            </w:del>
          </w:p>
        </w:tc>
        <w:tc>
          <w:tcPr>
            <w:tcW w:w="543" w:type="pct"/>
            <w:tcBorders>
              <w:top w:val="single" w:sz="12" w:space="0" w:color="000000" w:themeColor="background1" w:themeShade="00"/>
            </w:tcBorders>
            <w:tcPrChange w:id="499" w:author="David Owen" w:date="2019-07-24T15:13:00Z">
              <w:tcPr>
                <w:tcW w:w="0" w:type="auto"/>
                <w:gridSpan w:val="3"/>
                <w:tcBorders>
                  <w:top w:val="single" w:sz="12" w:space="0" w:color="000000" w:themeColor="background1" w:themeShade="00"/>
                </w:tcBorders>
              </w:tcPr>
            </w:tcPrChange>
          </w:tcPr>
          <w:p w14:paraId="5DECB8B5" w14:textId="0E81D465"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500" w:author="David Owen" w:date="2019-07-24T14:30:00Z"/>
              </w:rPr>
            </w:pPr>
            <w:del w:id="501"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502" w:author="David Owen" w:date="2019-07-24T15:13:00Z">
              <w:tcPr>
                <w:tcW w:w="0" w:type="auto"/>
                <w:gridSpan w:val="4"/>
                <w:tcBorders>
                  <w:top w:val="single" w:sz="12" w:space="0" w:color="000000" w:themeColor="background1" w:themeShade="00"/>
                </w:tcBorders>
              </w:tcPr>
            </w:tcPrChange>
          </w:tcPr>
          <w:p w14:paraId="5D76D21E" w14:textId="25BDD36D" w:rsidR="00A628A4" w:rsidDel="00B54B77" w:rsidRDefault="00A8310F">
            <w:pPr>
              <w:pStyle w:val="NormalinTable"/>
              <w:rPr>
                <w:del w:id="503" w:author="David Owen" w:date="2019-07-24T14:30:00Z"/>
              </w:rPr>
            </w:pPr>
            <w:del w:id="504" w:author="David Owen" w:date="2019-07-23T17:20:00Z">
              <w:r w:rsidDel="00F86AC6">
                <w:delText>31/12</w:delText>
              </w:r>
            </w:del>
          </w:p>
        </w:tc>
      </w:tr>
      <w:tr w:rsidR="00AB2016" w:rsidDel="00B54B77" w14:paraId="716131F5" w14:textId="10A983F3" w:rsidTr="00C53BA8">
        <w:tblPrEx>
          <w:tblW w:w="4936" w:type="pct"/>
          <w:tblInd w:w="384" w:type="dxa"/>
          <w:tblLook w:val="0220" w:firstRow="1" w:lastRow="0" w:firstColumn="0" w:lastColumn="0" w:noHBand="1" w:noVBand="0"/>
          <w:tblPrExChange w:id="505" w:author="David Owen" w:date="2019-07-24T15:13:00Z">
            <w:tblPrEx>
              <w:tblW w:w="4976" w:type="pct"/>
              <w:tblInd w:w="269" w:type="dxa"/>
              <w:tblLook w:val="0220" w:firstRow="1" w:lastRow="0" w:firstColumn="0" w:lastColumn="0" w:noHBand="1" w:noVBand="0"/>
            </w:tblPrEx>
          </w:tblPrExChange>
        </w:tblPrEx>
        <w:trPr>
          <w:cantSplit/>
          <w:del w:id="506" w:author="David Owen" w:date="2019-07-24T14:30:00Z"/>
          <w:trPrChange w:id="507"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508" w:author="David Owen" w:date="2019-07-24T15:13:00Z">
              <w:tcPr>
                <w:tcW w:w="679" w:type="pct"/>
                <w:gridSpan w:val="5"/>
                <w:tcBorders>
                  <w:top w:val="single" w:sz="12" w:space="0" w:color="000000" w:themeColor="background1" w:themeShade="00"/>
                </w:tcBorders>
              </w:tcPr>
            </w:tcPrChange>
          </w:tcPr>
          <w:p w14:paraId="4D313A74" w14:textId="7A4A5D79" w:rsidR="00A628A4" w:rsidDel="00B54B77" w:rsidRDefault="00A8310F">
            <w:pPr>
              <w:pStyle w:val="NormalinTable"/>
              <w:rPr>
                <w:del w:id="509" w:author="David Owen" w:date="2019-07-24T14:30:00Z"/>
              </w:rPr>
            </w:pPr>
            <w:del w:id="510" w:author="David Owen" w:date="2019-07-23T17:20:00Z">
              <w:r w:rsidDel="00F86AC6">
                <w:rPr>
                  <w:b/>
                </w:rPr>
                <w:delText>097033</w:delText>
              </w:r>
            </w:del>
          </w:p>
        </w:tc>
        <w:tc>
          <w:tcPr>
            <w:tcW w:w="377" w:type="pct"/>
            <w:tcBorders>
              <w:top w:val="single" w:sz="12" w:space="0" w:color="000000" w:themeColor="background1" w:themeShade="00"/>
            </w:tcBorders>
            <w:tcPrChange w:id="511" w:author="David Owen" w:date="2019-07-24T15:13:00Z">
              <w:tcPr>
                <w:tcW w:w="374" w:type="pct"/>
                <w:gridSpan w:val="4"/>
                <w:tcBorders>
                  <w:top w:val="single" w:sz="12" w:space="0" w:color="000000" w:themeColor="background1" w:themeShade="00"/>
                </w:tcBorders>
              </w:tcPr>
            </w:tcPrChange>
          </w:tcPr>
          <w:p w14:paraId="749C44FC" w14:textId="11F0E445"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512" w:author="David Owen" w:date="2019-07-24T14:30:00Z"/>
              </w:rPr>
            </w:pPr>
            <w:del w:id="513"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514" w:author="David Owen" w:date="2019-07-24T15:13:00Z">
              <w:tcPr>
                <w:tcW w:w="1134" w:type="pct"/>
                <w:gridSpan w:val="4"/>
                <w:tcBorders>
                  <w:top w:val="single" w:sz="12" w:space="0" w:color="000000" w:themeColor="background1" w:themeShade="00"/>
                </w:tcBorders>
              </w:tcPr>
            </w:tcPrChange>
          </w:tcPr>
          <w:p w14:paraId="2A0F7760" w14:textId="6171E18A" w:rsidR="00A628A4" w:rsidDel="00B54B77" w:rsidRDefault="00A8310F">
            <w:pPr>
              <w:pStyle w:val="NormalinTable"/>
              <w:rPr>
                <w:del w:id="515" w:author="David Owen" w:date="2019-07-24T14:30:00Z"/>
              </w:rPr>
            </w:pPr>
            <w:del w:id="516" w:author="David Owen" w:date="2019-07-23T17:20:00Z">
              <w:r w:rsidDel="00F86AC6">
                <w:delText>6203 11 00</w:delText>
              </w:r>
            </w:del>
          </w:p>
        </w:tc>
        <w:tc>
          <w:tcPr>
            <w:tcW w:w="587" w:type="pct"/>
            <w:tcBorders>
              <w:top w:val="single" w:sz="12" w:space="0" w:color="000000" w:themeColor="background1" w:themeShade="00"/>
            </w:tcBorders>
            <w:tcPrChange w:id="517" w:author="David Owen" w:date="2019-07-24T15:13:00Z">
              <w:tcPr>
                <w:tcW w:w="582" w:type="pct"/>
                <w:gridSpan w:val="4"/>
                <w:tcBorders>
                  <w:top w:val="single" w:sz="12" w:space="0" w:color="000000" w:themeColor="background1" w:themeShade="00"/>
                </w:tcBorders>
              </w:tcPr>
            </w:tcPrChange>
          </w:tcPr>
          <w:p w14:paraId="2E637338" w14:textId="68E646FE"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518" w:author="David Owen" w:date="2019-07-24T14:30:00Z"/>
              </w:rPr>
            </w:pPr>
            <w:del w:id="519"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520" w:author="David Owen" w:date="2019-07-24T15:13:00Z">
              <w:tcPr>
                <w:tcW w:w="973" w:type="pct"/>
                <w:gridSpan w:val="2"/>
                <w:tcBorders>
                  <w:top w:val="single" w:sz="12" w:space="0" w:color="000000" w:themeColor="background1" w:themeShade="00"/>
                </w:tcBorders>
              </w:tcPr>
            </w:tcPrChange>
          </w:tcPr>
          <w:p w14:paraId="384800EA" w14:textId="653E72A3" w:rsidR="00A628A4" w:rsidDel="00B54B77" w:rsidRDefault="00A8310F">
            <w:pPr>
              <w:pStyle w:val="NormalinTable"/>
              <w:rPr>
                <w:del w:id="521" w:author="David Owen" w:date="2019-07-24T14:30:00Z"/>
              </w:rPr>
            </w:pPr>
            <w:del w:id="522" w:author="David Owen" w:date="2019-07-23T17:20:00Z">
              <w:r w:rsidDel="00F86AC6">
                <w:delText>1 p/st</w:delText>
              </w:r>
            </w:del>
          </w:p>
        </w:tc>
        <w:tc>
          <w:tcPr>
            <w:tcW w:w="543" w:type="pct"/>
            <w:tcBorders>
              <w:top w:val="single" w:sz="12" w:space="0" w:color="000000" w:themeColor="background1" w:themeShade="00"/>
            </w:tcBorders>
            <w:tcPrChange w:id="523" w:author="David Owen" w:date="2019-07-24T15:13:00Z">
              <w:tcPr>
                <w:tcW w:w="0" w:type="auto"/>
                <w:gridSpan w:val="3"/>
                <w:tcBorders>
                  <w:top w:val="single" w:sz="12" w:space="0" w:color="000000" w:themeColor="background1" w:themeShade="00"/>
                </w:tcBorders>
              </w:tcPr>
            </w:tcPrChange>
          </w:tcPr>
          <w:p w14:paraId="3D57D51E" w14:textId="27C0B46D"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524" w:author="David Owen" w:date="2019-07-24T14:30:00Z"/>
              </w:rPr>
            </w:pPr>
            <w:del w:id="525"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526" w:author="David Owen" w:date="2019-07-24T15:13:00Z">
              <w:tcPr>
                <w:tcW w:w="0" w:type="auto"/>
                <w:gridSpan w:val="4"/>
                <w:tcBorders>
                  <w:top w:val="single" w:sz="12" w:space="0" w:color="000000" w:themeColor="background1" w:themeShade="00"/>
                </w:tcBorders>
              </w:tcPr>
            </w:tcPrChange>
          </w:tcPr>
          <w:p w14:paraId="6D97BE02" w14:textId="26D691F1" w:rsidR="00A628A4" w:rsidDel="00B54B77" w:rsidRDefault="00A8310F">
            <w:pPr>
              <w:pStyle w:val="NormalinTable"/>
              <w:rPr>
                <w:del w:id="527" w:author="David Owen" w:date="2019-07-24T14:30:00Z"/>
              </w:rPr>
            </w:pPr>
            <w:del w:id="528" w:author="David Owen" w:date="2019-07-23T17:20:00Z">
              <w:r w:rsidDel="00F86AC6">
                <w:delText>31/12</w:delText>
              </w:r>
            </w:del>
          </w:p>
        </w:tc>
      </w:tr>
      <w:tr w:rsidR="00AB2016" w:rsidDel="00B54B77" w14:paraId="67703223" w14:textId="1912D8DC" w:rsidTr="00C53BA8">
        <w:tblPrEx>
          <w:tblW w:w="4936" w:type="pct"/>
          <w:tblInd w:w="384" w:type="dxa"/>
          <w:tblLook w:val="0220" w:firstRow="1" w:lastRow="0" w:firstColumn="0" w:lastColumn="0" w:noHBand="1" w:noVBand="0"/>
          <w:tblPrExChange w:id="529" w:author="David Owen" w:date="2019-07-24T15:13:00Z">
            <w:tblPrEx>
              <w:tblW w:w="4976" w:type="pct"/>
              <w:tblInd w:w="269" w:type="dxa"/>
              <w:tblLook w:val="0220" w:firstRow="1" w:lastRow="0" w:firstColumn="0" w:lastColumn="0" w:noHBand="1" w:noVBand="0"/>
            </w:tblPrEx>
          </w:tblPrExChange>
        </w:tblPrEx>
        <w:trPr>
          <w:cantSplit/>
          <w:del w:id="530" w:author="David Owen" w:date="2019-07-24T14:30:00Z"/>
          <w:trPrChange w:id="531"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532" w:author="David Owen" w:date="2019-07-24T15:13:00Z">
              <w:tcPr>
                <w:tcW w:w="679" w:type="pct"/>
                <w:gridSpan w:val="5"/>
                <w:tcBorders>
                  <w:top w:val="single" w:sz="12" w:space="0" w:color="000000" w:themeColor="background1" w:themeShade="00"/>
                </w:tcBorders>
              </w:tcPr>
            </w:tcPrChange>
          </w:tcPr>
          <w:p w14:paraId="38C67F1D" w14:textId="5237B9FF" w:rsidR="00A628A4" w:rsidDel="00B54B77" w:rsidRDefault="00A8310F">
            <w:pPr>
              <w:pStyle w:val="NormalinTable"/>
              <w:rPr>
                <w:del w:id="533" w:author="David Owen" w:date="2019-07-24T14:30:00Z"/>
              </w:rPr>
            </w:pPr>
            <w:del w:id="534" w:author="David Owen" w:date="2019-07-23T17:20:00Z">
              <w:r w:rsidDel="00F86AC6">
                <w:rPr>
                  <w:b/>
                </w:rPr>
                <w:delText>097034</w:delText>
              </w:r>
            </w:del>
          </w:p>
        </w:tc>
        <w:tc>
          <w:tcPr>
            <w:tcW w:w="377" w:type="pct"/>
            <w:tcBorders>
              <w:top w:val="single" w:sz="12" w:space="0" w:color="000000" w:themeColor="background1" w:themeShade="00"/>
            </w:tcBorders>
            <w:tcPrChange w:id="535" w:author="David Owen" w:date="2019-07-24T15:13:00Z">
              <w:tcPr>
                <w:tcW w:w="374" w:type="pct"/>
                <w:gridSpan w:val="4"/>
                <w:tcBorders>
                  <w:top w:val="single" w:sz="12" w:space="0" w:color="000000" w:themeColor="background1" w:themeShade="00"/>
                </w:tcBorders>
              </w:tcPr>
            </w:tcPrChange>
          </w:tcPr>
          <w:p w14:paraId="32073FCC" w14:textId="3EE758BC"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536" w:author="David Owen" w:date="2019-07-24T14:30:00Z"/>
              </w:rPr>
            </w:pPr>
            <w:del w:id="537"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538" w:author="David Owen" w:date="2019-07-24T15:13:00Z">
              <w:tcPr>
                <w:tcW w:w="1134" w:type="pct"/>
                <w:gridSpan w:val="4"/>
                <w:tcBorders>
                  <w:top w:val="single" w:sz="12" w:space="0" w:color="000000" w:themeColor="background1" w:themeShade="00"/>
                </w:tcBorders>
              </w:tcPr>
            </w:tcPrChange>
          </w:tcPr>
          <w:p w14:paraId="5B273ACB" w14:textId="4C43E9C1" w:rsidR="00A628A4" w:rsidDel="00B54B77" w:rsidRDefault="00A8310F">
            <w:pPr>
              <w:pStyle w:val="NormalinTable"/>
              <w:rPr>
                <w:del w:id="539" w:author="David Owen" w:date="2019-07-24T14:30:00Z"/>
              </w:rPr>
            </w:pPr>
            <w:del w:id="540" w:author="David Owen" w:date="2019-07-23T17:20:00Z">
              <w:r w:rsidDel="00F86AC6">
                <w:delText>6203 12 00</w:delText>
              </w:r>
            </w:del>
          </w:p>
        </w:tc>
        <w:tc>
          <w:tcPr>
            <w:tcW w:w="587" w:type="pct"/>
            <w:tcBorders>
              <w:top w:val="single" w:sz="12" w:space="0" w:color="000000" w:themeColor="background1" w:themeShade="00"/>
            </w:tcBorders>
            <w:tcPrChange w:id="541" w:author="David Owen" w:date="2019-07-24T15:13:00Z">
              <w:tcPr>
                <w:tcW w:w="582" w:type="pct"/>
                <w:gridSpan w:val="4"/>
                <w:tcBorders>
                  <w:top w:val="single" w:sz="12" w:space="0" w:color="000000" w:themeColor="background1" w:themeShade="00"/>
                </w:tcBorders>
              </w:tcPr>
            </w:tcPrChange>
          </w:tcPr>
          <w:p w14:paraId="0B0754BE" w14:textId="646B7990"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542" w:author="David Owen" w:date="2019-07-24T14:30:00Z"/>
              </w:rPr>
            </w:pPr>
            <w:del w:id="543"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544" w:author="David Owen" w:date="2019-07-24T15:13:00Z">
              <w:tcPr>
                <w:tcW w:w="973" w:type="pct"/>
                <w:gridSpan w:val="2"/>
                <w:tcBorders>
                  <w:top w:val="single" w:sz="12" w:space="0" w:color="000000" w:themeColor="background1" w:themeShade="00"/>
                </w:tcBorders>
              </w:tcPr>
            </w:tcPrChange>
          </w:tcPr>
          <w:p w14:paraId="334AAC14" w14:textId="0A236B19" w:rsidR="00A628A4" w:rsidDel="00B54B77" w:rsidRDefault="00A8310F">
            <w:pPr>
              <w:pStyle w:val="NormalinTable"/>
              <w:rPr>
                <w:del w:id="545" w:author="David Owen" w:date="2019-07-24T14:30:00Z"/>
              </w:rPr>
            </w:pPr>
            <w:del w:id="546" w:author="David Owen" w:date="2019-07-23T17:20:00Z">
              <w:r w:rsidDel="00F86AC6">
                <w:delText>1 p/st</w:delText>
              </w:r>
            </w:del>
          </w:p>
        </w:tc>
        <w:tc>
          <w:tcPr>
            <w:tcW w:w="543" w:type="pct"/>
            <w:tcBorders>
              <w:top w:val="single" w:sz="12" w:space="0" w:color="000000" w:themeColor="background1" w:themeShade="00"/>
            </w:tcBorders>
            <w:tcPrChange w:id="547" w:author="David Owen" w:date="2019-07-24T15:13:00Z">
              <w:tcPr>
                <w:tcW w:w="0" w:type="auto"/>
                <w:gridSpan w:val="3"/>
                <w:tcBorders>
                  <w:top w:val="single" w:sz="12" w:space="0" w:color="000000" w:themeColor="background1" w:themeShade="00"/>
                </w:tcBorders>
              </w:tcPr>
            </w:tcPrChange>
          </w:tcPr>
          <w:p w14:paraId="52B857CD" w14:textId="0BD05323"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548" w:author="David Owen" w:date="2019-07-24T14:30:00Z"/>
              </w:rPr>
            </w:pPr>
            <w:del w:id="549"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550" w:author="David Owen" w:date="2019-07-24T15:13:00Z">
              <w:tcPr>
                <w:tcW w:w="0" w:type="auto"/>
                <w:gridSpan w:val="4"/>
                <w:tcBorders>
                  <w:top w:val="single" w:sz="12" w:space="0" w:color="000000" w:themeColor="background1" w:themeShade="00"/>
                </w:tcBorders>
              </w:tcPr>
            </w:tcPrChange>
          </w:tcPr>
          <w:p w14:paraId="050D39D4" w14:textId="521209E8" w:rsidR="00A628A4" w:rsidDel="00B54B77" w:rsidRDefault="00A8310F">
            <w:pPr>
              <w:pStyle w:val="NormalinTable"/>
              <w:rPr>
                <w:del w:id="551" w:author="David Owen" w:date="2019-07-24T14:30:00Z"/>
              </w:rPr>
            </w:pPr>
            <w:del w:id="552" w:author="David Owen" w:date="2019-07-23T17:20:00Z">
              <w:r w:rsidDel="00F86AC6">
                <w:delText>31/12</w:delText>
              </w:r>
            </w:del>
          </w:p>
        </w:tc>
      </w:tr>
      <w:tr w:rsidR="00AB2016" w:rsidDel="00B54B77" w14:paraId="288BE6BE" w14:textId="5E7EAEB0" w:rsidTr="00C53BA8">
        <w:tblPrEx>
          <w:tblW w:w="4936" w:type="pct"/>
          <w:tblInd w:w="384" w:type="dxa"/>
          <w:tblLook w:val="0220" w:firstRow="1" w:lastRow="0" w:firstColumn="0" w:lastColumn="0" w:noHBand="1" w:noVBand="0"/>
          <w:tblPrExChange w:id="553" w:author="David Owen" w:date="2019-07-24T15:13:00Z">
            <w:tblPrEx>
              <w:tblW w:w="4976" w:type="pct"/>
              <w:tblInd w:w="269" w:type="dxa"/>
              <w:tblLook w:val="0220" w:firstRow="1" w:lastRow="0" w:firstColumn="0" w:lastColumn="0" w:noHBand="1" w:noVBand="0"/>
            </w:tblPrEx>
          </w:tblPrExChange>
        </w:tblPrEx>
        <w:trPr>
          <w:cantSplit/>
          <w:del w:id="554" w:author="David Owen" w:date="2019-07-24T14:30:00Z"/>
          <w:trPrChange w:id="555"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556" w:author="David Owen" w:date="2019-07-24T15:13:00Z">
              <w:tcPr>
                <w:tcW w:w="679" w:type="pct"/>
                <w:gridSpan w:val="5"/>
                <w:tcBorders>
                  <w:top w:val="single" w:sz="12" w:space="0" w:color="000000" w:themeColor="background1" w:themeShade="00"/>
                </w:tcBorders>
              </w:tcPr>
            </w:tcPrChange>
          </w:tcPr>
          <w:p w14:paraId="5640446D" w14:textId="03161FA8" w:rsidR="00A628A4" w:rsidDel="00B54B77" w:rsidRDefault="00A8310F">
            <w:pPr>
              <w:pStyle w:val="NormalinTable"/>
              <w:rPr>
                <w:del w:id="557" w:author="David Owen" w:date="2019-07-24T14:30:00Z"/>
              </w:rPr>
            </w:pPr>
            <w:del w:id="558" w:author="David Owen" w:date="2019-07-23T17:20:00Z">
              <w:r w:rsidDel="00F86AC6">
                <w:rPr>
                  <w:b/>
                </w:rPr>
                <w:delText>097035</w:delText>
              </w:r>
            </w:del>
          </w:p>
        </w:tc>
        <w:tc>
          <w:tcPr>
            <w:tcW w:w="377" w:type="pct"/>
            <w:tcBorders>
              <w:top w:val="single" w:sz="12" w:space="0" w:color="000000" w:themeColor="background1" w:themeShade="00"/>
            </w:tcBorders>
            <w:tcPrChange w:id="559" w:author="David Owen" w:date="2019-07-24T15:13:00Z">
              <w:tcPr>
                <w:tcW w:w="374" w:type="pct"/>
                <w:gridSpan w:val="4"/>
                <w:tcBorders>
                  <w:top w:val="single" w:sz="12" w:space="0" w:color="000000" w:themeColor="background1" w:themeShade="00"/>
                </w:tcBorders>
              </w:tcPr>
            </w:tcPrChange>
          </w:tcPr>
          <w:p w14:paraId="7A8DF005" w14:textId="02C91832"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560" w:author="David Owen" w:date="2019-07-24T14:30:00Z"/>
              </w:rPr>
            </w:pPr>
            <w:del w:id="561"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562" w:author="David Owen" w:date="2019-07-24T15:13:00Z">
              <w:tcPr>
                <w:tcW w:w="1134" w:type="pct"/>
                <w:gridSpan w:val="4"/>
                <w:tcBorders>
                  <w:top w:val="single" w:sz="12" w:space="0" w:color="000000" w:themeColor="background1" w:themeShade="00"/>
                </w:tcBorders>
              </w:tcPr>
            </w:tcPrChange>
          </w:tcPr>
          <w:p w14:paraId="323DFBA2" w14:textId="77B1F76D" w:rsidR="00A628A4" w:rsidDel="00B54B77" w:rsidRDefault="00A8310F">
            <w:pPr>
              <w:pStyle w:val="NormalinTable"/>
              <w:rPr>
                <w:del w:id="563" w:author="David Owen" w:date="2019-07-24T14:30:00Z"/>
              </w:rPr>
            </w:pPr>
            <w:del w:id="564" w:author="David Owen" w:date="2019-07-23T17:20:00Z">
              <w:r w:rsidDel="00F86AC6">
                <w:delText>6203 31 00</w:delText>
              </w:r>
            </w:del>
          </w:p>
        </w:tc>
        <w:tc>
          <w:tcPr>
            <w:tcW w:w="587" w:type="pct"/>
            <w:tcBorders>
              <w:top w:val="single" w:sz="12" w:space="0" w:color="000000" w:themeColor="background1" w:themeShade="00"/>
            </w:tcBorders>
            <w:tcPrChange w:id="565" w:author="David Owen" w:date="2019-07-24T15:13:00Z">
              <w:tcPr>
                <w:tcW w:w="582" w:type="pct"/>
                <w:gridSpan w:val="4"/>
                <w:tcBorders>
                  <w:top w:val="single" w:sz="12" w:space="0" w:color="000000" w:themeColor="background1" w:themeShade="00"/>
                </w:tcBorders>
              </w:tcPr>
            </w:tcPrChange>
          </w:tcPr>
          <w:p w14:paraId="0EEB4D99" w14:textId="016E0975"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566" w:author="David Owen" w:date="2019-07-24T14:30:00Z"/>
              </w:rPr>
            </w:pPr>
            <w:del w:id="567"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568" w:author="David Owen" w:date="2019-07-24T15:13:00Z">
              <w:tcPr>
                <w:tcW w:w="973" w:type="pct"/>
                <w:gridSpan w:val="2"/>
                <w:tcBorders>
                  <w:top w:val="single" w:sz="12" w:space="0" w:color="000000" w:themeColor="background1" w:themeShade="00"/>
                </w:tcBorders>
              </w:tcPr>
            </w:tcPrChange>
          </w:tcPr>
          <w:p w14:paraId="740C8E97" w14:textId="756D78E2" w:rsidR="00A628A4" w:rsidDel="00B54B77" w:rsidRDefault="00A8310F">
            <w:pPr>
              <w:pStyle w:val="NormalinTable"/>
              <w:rPr>
                <w:del w:id="569" w:author="David Owen" w:date="2019-07-24T14:30:00Z"/>
              </w:rPr>
            </w:pPr>
            <w:del w:id="570" w:author="David Owen" w:date="2019-07-23T17:20:00Z">
              <w:r w:rsidDel="00F86AC6">
                <w:delText>1 p/st</w:delText>
              </w:r>
            </w:del>
          </w:p>
        </w:tc>
        <w:tc>
          <w:tcPr>
            <w:tcW w:w="543" w:type="pct"/>
            <w:tcBorders>
              <w:top w:val="single" w:sz="12" w:space="0" w:color="000000" w:themeColor="background1" w:themeShade="00"/>
            </w:tcBorders>
            <w:tcPrChange w:id="571" w:author="David Owen" w:date="2019-07-24T15:13:00Z">
              <w:tcPr>
                <w:tcW w:w="0" w:type="auto"/>
                <w:gridSpan w:val="3"/>
                <w:tcBorders>
                  <w:top w:val="single" w:sz="12" w:space="0" w:color="000000" w:themeColor="background1" w:themeShade="00"/>
                </w:tcBorders>
              </w:tcPr>
            </w:tcPrChange>
          </w:tcPr>
          <w:p w14:paraId="20C736E9" w14:textId="03C37CD4"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572" w:author="David Owen" w:date="2019-07-24T14:30:00Z"/>
              </w:rPr>
            </w:pPr>
            <w:del w:id="573"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574" w:author="David Owen" w:date="2019-07-24T15:13:00Z">
              <w:tcPr>
                <w:tcW w:w="0" w:type="auto"/>
                <w:gridSpan w:val="4"/>
                <w:tcBorders>
                  <w:top w:val="single" w:sz="12" w:space="0" w:color="000000" w:themeColor="background1" w:themeShade="00"/>
                </w:tcBorders>
              </w:tcPr>
            </w:tcPrChange>
          </w:tcPr>
          <w:p w14:paraId="15924C75" w14:textId="7D98804B" w:rsidR="00A628A4" w:rsidDel="00B54B77" w:rsidRDefault="00A8310F">
            <w:pPr>
              <w:pStyle w:val="NormalinTable"/>
              <w:rPr>
                <w:del w:id="575" w:author="David Owen" w:date="2019-07-24T14:30:00Z"/>
              </w:rPr>
            </w:pPr>
            <w:del w:id="576" w:author="David Owen" w:date="2019-07-23T17:20:00Z">
              <w:r w:rsidDel="00F86AC6">
                <w:delText>31/12</w:delText>
              </w:r>
            </w:del>
          </w:p>
        </w:tc>
      </w:tr>
      <w:tr w:rsidR="00AB2016" w:rsidDel="00B54B77" w14:paraId="26F93774" w14:textId="6C36756C" w:rsidTr="00C53BA8">
        <w:tblPrEx>
          <w:tblW w:w="4936" w:type="pct"/>
          <w:tblInd w:w="384" w:type="dxa"/>
          <w:tblLook w:val="0220" w:firstRow="1" w:lastRow="0" w:firstColumn="0" w:lastColumn="0" w:noHBand="1" w:noVBand="0"/>
          <w:tblPrExChange w:id="577" w:author="David Owen" w:date="2019-07-24T15:13:00Z">
            <w:tblPrEx>
              <w:tblW w:w="4976" w:type="pct"/>
              <w:tblInd w:w="269" w:type="dxa"/>
              <w:tblLook w:val="0220" w:firstRow="1" w:lastRow="0" w:firstColumn="0" w:lastColumn="0" w:noHBand="1" w:noVBand="0"/>
            </w:tblPrEx>
          </w:tblPrExChange>
        </w:tblPrEx>
        <w:trPr>
          <w:cantSplit/>
          <w:del w:id="578" w:author="David Owen" w:date="2019-07-24T14:30:00Z"/>
          <w:trPrChange w:id="579"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580" w:author="David Owen" w:date="2019-07-24T15:13:00Z">
              <w:tcPr>
                <w:tcW w:w="679" w:type="pct"/>
                <w:gridSpan w:val="5"/>
                <w:tcBorders>
                  <w:top w:val="single" w:sz="12" w:space="0" w:color="000000" w:themeColor="background1" w:themeShade="00"/>
                </w:tcBorders>
              </w:tcPr>
            </w:tcPrChange>
          </w:tcPr>
          <w:p w14:paraId="1A1FD062" w14:textId="3D007014" w:rsidR="00A628A4" w:rsidDel="00B54B77" w:rsidRDefault="00A8310F">
            <w:pPr>
              <w:pStyle w:val="NormalinTable"/>
              <w:rPr>
                <w:del w:id="581" w:author="David Owen" w:date="2019-07-24T14:30:00Z"/>
              </w:rPr>
            </w:pPr>
            <w:del w:id="582" w:author="David Owen" w:date="2019-07-23T17:20:00Z">
              <w:r w:rsidDel="00F86AC6">
                <w:rPr>
                  <w:b/>
                </w:rPr>
                <w:delText>097036</w:delText>
              </w:r>
            </w:del>
          </w:p>
        </w:tc>
        <w:tc>
          <w:tcPr>
            <w:tcW w:w="377" w:type="pct"/>
            <w:tcBorders>
              <w:top w:val="single" w:sz="12" w:space="0" w:color="000000" w:themeColor="background1" w:themeShade="00"/>
            </w:tcBorders>
            <w:tcPrChange w:id="583" w:author="David Owen" w:date="2019-07-24T15:13:00Z">
              <w:tcPr>
                <w:tcW w:w="374" w:type="pct"/>
                <w:gridSpan w:val="4"/>
                <w:tcBorders>
                  <w:top w:val="single" w:sz="12" w:space="0" w:color="000000" w:themeColor="background1" w:themeShade="00"/>
                </w:tcBorders>
              </w:tcPr>
            </w:tcPrChange>
          </w:tcPr>
          <w:p w14:paraId="5189EC68" w14:textId="54D87672"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584" w:author="David Owen" w:date="2019-07-24T14:30:00Z"/>
              </w:rPr>
            </w:pPr>
            <w:del w:id="585"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586" w:author="David Owen" w:date="2019-07-24T15:13:00Z">
              <w:tcPr>
                <w:tcW w:w="1134" w:type="pct"/>
                <w:gridSpan w:val="4"/>
                <w:tcBorders>
                  <w:top w:val="single" w:sz="12" w:space="0" w:color="000000" w:themeColor="background1" w:themeShade="00"/>
                </w:tcBorders>
              </w:tcPr>
            </w:tcPrChange>
          </w:tcPr>
          <w:p w14:paraId="333F4373" w14:textId="0F44E2B0" w:rsidR="00A628A4" w:rsidDel="00B54B77" w:rsidRDefault="00A8310F">
            <w:pPr>
              <w:pStyle w:val="NormalinTable"/>
              <w:rPr>
                <w:del w:id="587" w:author="David Owen" w:date="2019-07-24T14:30:00Z"/>
              </w:rPr>
            </w:pPr>
            <w:del w:id="588" w:author="David Owen" w:date="2019-07-23T17:20:00Z">
              <w:r w:rsidDel="00F86AC6">
                <w:delText>6203 33 00</w:delText>
              </w:r>
            </w:del>
          </w:p>
        </w:tc>
        <w:tc>
          <w:tcPr>
            <w:tcW w:w="587" w:type="pct"/>
            <w:tcBorders>
              <w:top w:val="single" w:sz="12" w:space="0" w:color="000000" w:themeColor="background1" w:themeShade="00"/>
            </w:tcBorders>
            <w:tcPrChange w:id="589" w:author="David Owen" w:date="2019-07-24T15:13:00Z">
              <w:tcPr>
                <w:tcW w:w="582" w:type="pct"/>
                <w:gridSpan w:val="4"/>
                <w:tcBorders>
                  <w:top w:val="single" w:sz="12" w:space="0" w:color="000000" w:themeColor="background1" w:themeShade="00"/>
                </w:tcBorders>
              </w:tcPr>
            </w:tcPrChange>
          </w:tcPr>
          <w:p w14:paraId="1D0B5B4F" w14:textId="60B9234C"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590" w:author="David Owen" w:date="2019-07-24T14:30:00Z"/>
              </w:rPr>
            </w:pPr>
            <w:del w:id="591"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592" w:author="David Owen" w:date="2019-07-24T15:13:00Z">
              <w:tcPr>
                <w:tcW w:w="973" w:type="pct"/>
                <w:gridSpan w:val="2"/>
                <w:tcBorders>
                  <w:top w:val="single" w:sz="12" w:space="0" w:color="000000" w:themeColor="background1" w:themeShade="00"/>
                </w:tcBorders>
              </w:tcPr>
            </w:tcPrChange>
          </w:tcPr>
          <w:p w14:paraId="57BAB8F2" w14:textId="398BFEA4" w:rsidR="00A628A4" w:rsidDel="00B54B77" w:rsidRDefault="00A8310F">
            <w:pPr>
              <w:pStyle w:val="NormalinTable"/>
              <w:rPr>
                <w:del w:id="593" w:author="David Owen" w:date="2019-07-24T14:30:00Z"/>
              </w:rPr>
            </w:pPr>
            <w:del w:id="594" w:author="David Owen" w:date="2019-07-23T17:20:00Z">
              <w:r w:rsidDel="00F86AC6">
                <w:delText>1 p/st</w:delText>
              </w:r>
            </w:del>
          </w:p>
        </w:tc>
        <w:tc>
          <w:tcPr>
            <w:tcW w:w="543" w:type="pct"/>
            <w:tcBorders>
              <w:top w:val="single" w:sz="12" w:space="0" w:color="000000" w:themeColor="background1" w:themeShade="00"/>
            </w:tcBorders>
            <w:tcPrChange w:id="595" w:author="David Owen" w:date="2019-07-24T15:13:00Z">
              <w:tcPr>
                <w:tcW w:w="0" w:type="auto"/>
                <w:gridSpan w:val="3"/>
                <w:tcBorders>
                  <w:top w:val="single" w:sz="12" w:space="0" w:color="000000" w:themeColor="background1" w:themeShade="00"/>
                </w:tcBorders>
              </w:tcPr>
            </w:tcPrChange>
          </w:tcPr>
          <w:p w14:paraId="3155EE30" w14:textId="4AB49FDC"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596" w:author="David Owen" w:date="2019-07-24T14:30:00Z"/>
              </w:rPr>
            </w:pPr>
            <w:del w:id="597"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598" w:author="David Owen" w:date="2019-07-24T15:13:00Z">
              <w:tcPr>
                <w:tcW w:w="0" w:type="auto"/>
                <w:gridSpan w:val="4"/>
                <w:tcBorders>
                  <w:top w:val="single" w:sz="12" w:space="0" w:color="000000" w:themeColor="background1" w:themeShade="00"/>
                </w:tcBorders>
              </w:tcPr>
            </w:tcPrChange>
          </w:tcPr>
          <w:p w14:paraId="489F6BD9" w14:textId="0E65A34D" w:rsidR="00A628A4" w:rsidDel="00B54B77" w:rsidRDefault="00A8310F">
            <w:pPr>
              <w:pStyle w:val="NormalinTable"/>
              <w:rPr>
                <w:del w:id="599" w:author="David Owen" w:date="2019-07-24T14:30:00Z"/>
              </w:rPr>
            </w:pPr>
            <w:del w:id="600" w:author="David Owen" w:date="2019-07-23T17:20:00Z">
              <w:r w:rsidDel="00F86AC6">
                <w:delText>31/12</w:delText>
              </w:r>
            </w:del>
          </w:p>
        </w:tc>
      </w:tr>
      <w:tr w:rsidR="00AB2016" w:rsidDel="00B54B77" w14:paraId="1B812C61" w14:textId="07F3FB20" w:rsidTr="00C53BA8">
        <w:tblPrEx>
          <w:tblW w:w="4936" w:type="pct"/>
          <w:tblInd w:w="384" w:type="dxa"/>
          <w:tblLook w:val="0220" w:firstRow="1" w:lastRow="0" w:firstColumn="0" w:lastColumn="0" w:noHBand="1" w:noVBand="0"/>
          <w:tblPrExChange w:id="601" w:author="David Owen" w:date="2019-07-24T15:13:00Z">
            <w:tblPrEx>
              <w:tblW w:w="4976" w:type="pct"/>
              <w:tblInd w:w="269" w:type="dxa"/>
              <w:tblLook w:val="0220" w:firstRow="1" w:lastRow="0" w:firstColumn="0" w:lastColumn="0" w:noHBand="1" w:noVBand="0"/>
            </w:tblPrEx>
          </w:tblPrExChange>
        </w:tblPrEx>
        <w:trPr>
          <w:cantSplit/>
          <w:del w:id="602" w:author="David Owen" w:date="2019-07-24T14:30:00Z"/>
          <w:trPrChange w:id="603"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604" w:author="David Owen" w:date="2019-07-24T15:13:00Z">
              <w:tcPr>
                <w:tcW w:w="679" w:type="pct"/>
                <w:gridSpan w:val="5"/>
                <w:tcBorders>
                  <w:top w:val="single" w:sz="12" w:space="0" w:color="000000" w:themeColor="background1" w:themeShade="00"/>
                </w:tcBorders>
              </w:tcPr>
            </w:tcPrChange>
          </w:tcPr>
          <w:p w14:paraId="41D12BE4" w14:textId="00438FC6" w:rsidR="00A628A4" w:rsidDel="00B54B77" w:rsidRDefault="00A8310F">
            <w:pPr>
              <w:pStyle w:val="NormalinTable"/>
              <w:rPr>
                <w:del w:id="605" w:author="David Owen" w:date="2019-07-24T14:30:00Z"/>
              </w:rPr>
            </w:pPr>
            <w:del w:id="606" w:author="David Owen" w:date="2019-07-23T17:20:00Z">
              <w:r w:rsidDel="00F86AC6">
                <w:rPr>
                  <w:b/>
                </w:rPr>
                <w:delText>097037</w:delText>
              </w:r>
            </w:del>
          </w:p>
        </w:tc>
        <w:tc>
          <w:tcPr>
            <w:tcW w:w="377" w:type="pct"/>
            <w:tcBorders>
              <w:top w:val="single" w:sz="12" w:space="0" w:color="000000" w:themeColor="background1" w:themeShade="00"/>
            </w:tcBorders>
            <w:tcPrChange w:id="607" w:author="David Owen" w:date="2019-07-24T15:13:00Z">
              <w:tcPr>
                <w:tcW w:w="374" w:type="pct"/>
                <w:gridSpan w:val="4"/>
                <w:tcBorders>
                  <w:top w:val="single" w:sz="12" w:space="0" w:color="000000" w:themeColor="background1" w:themeShade="00"/>
                </w:tcBorders>
              </w:tcPr>
            </w:tcPrChange>
          </w:tcPr>
          <w:p w14:paraId="108DA000" w14:textId="3AEF42D2"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608" w:author="David Owen" w:date="2019-07-24T14:30:00Z"/>
              </w:rPr>
            </w:pPr>
            <w:del w:id="609"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610" w:author="David Owen" w:date="2019-07-24T15:13:00Z">
              <w:tcPr>
                <w:tcW w:w="1134" w:type="pct"/>
                <w:gridSpan w:val="4"/>
                <w:tcBorders>
                  <w:top w:val="single" w:sz="12" w:space="0" w:color="000000" w:themeColor="background1" w:themeShade="00"/>
                </w:tcBorders>
              </w:tcPr>
            </w:tcPrChange>
          </w:tcPr>
          <w:p w14:paraId="243FCF22" w14:textId="07E34C5C" w:rsidR="00A628A4" w:rsidDel="00B54B77" w:rsidRDefault="00A8310F">
            <w:pPr>
              <w:pStyle w:val="NormalinTable"/>
              <w:rPr>
                <w:del w:id="611" w:author="David Owen" w:date="2019-07-24T14:30:00Z"/>
              </w:rPr>
            </w:pPr>
            <w:del w:id="612" w:author="David Owen" w:date="2019-07-23T17:20:00Z">
              <w:r w:rsidDel="00F86AC6">
                <w:delText>6203 41 00</w:delText>
              </w:r>
            </w:del>
          </w:p>
        </w:tc>
        <w:tc>
          <w:tcPr>
            <w:tcW w:w="587" w:type="pct"/>
            <w:tcBorders>
              <w:top w:val="single" w:sz="12" w:space="0" w:color="000000" w:themeColor="background1" w:themeShade="00"/>
            </w:tcBorders>
            <w:tcPrChange w:id="613" w:author="David Owen" w:date="2019-07-24T15:13:00Z">
              <w:tcPr>
                <w:tcW w:w="582" w:type="pct"/>
                <w:gridSpan w:val="4"/>
                <w:tcBorders>
                  <w:top w:val="single" w:sz="12" w:space="0" w:color="000000" w:themeColor="background1" w:themeShade="00"/>
                </w:tcBorders>
              </w:tcPr>
            </w:tcPrChange>
          </w:tcPr>
          <w:p w14:paraId="3EFA087E" w14:textId="35F50DA9"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614" w:author="David Owen" w:date="2019-07-24T14:30:00Z"/>
              </w:rPr>
            </w:pPr>
            <w:del w:id="615"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616" w:author="David Owen" w:date="2019-07-24T15:13:00Z">
              <w:tcPr>
                <w:tcW w:w="973" w:type="pct"/>
                <w:gridSpan w:val="2"/>
                <w:tcBorders>
                  <w:top w:val="single" w:sz="12" w:space="0" w:color="000000" w:themeColor="background1" w:themeShade="00"/>
                </w:tcBorders>
              </w:tcPr>
            </w:tcPrChange>
          </w:tcPr>
          <w:p w14:paraId="1924AC02" w14:textId="1519D4A1" w:rsidR="00A628A4" w:rsidDel="00B54B77" w:rsidRDefault="00A8310F">
            <w:pPr>
              <w:pStyle w:val="NormalinTable"/>
              <w:rPr>
                <w:del w:id="617" w:author="David Owen" w:date="2019-07-24T14:30:00Z"/>
              </w:rPr>
            </w:pPr>
            <w:del w:id="618" w:author="David Owen" w:date="2019-07-23T17:20:00Z">
              <w:r w:rsidDel="00F86AC6">
                <w:delText>1 p/st</w:delText>
              </w:r>
            </w:del>
          </w:p>
        </w:tc>
        <w:tc>
          <w:tcPr>
            <w:tcW w:w="543" w:type="pct"/>
            <w:tcBorders>
              <w:top w:val="single" w:sz="12" w:space="0" w:color="000000" w:themeColor="background1" w:themeShade="00"/>
            </w:tcBorders>
            <w:tcPrChange w:id="619" w:author="David Owen" w:date="2019-07-24T15:13:00Z">
              <w:tcPr>
                <w:tcW w:w="0" w:type="auto"/>
                <w:gridSpan w:val="3"/>
                <w:tcBorders>
                  <w:top w:val="single" w:sz="12" w:space="0" w:color="000000" w:themeColor="background1" w:themeShade="00"/>
                </w:tcBorders>
              </w:tcPr>
            </w:tcPrChange>
          </w:tcPr>
          <w:p w14:paraId="2EE78139" w14:textId="1AFEDBDD"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620" w:author="David Owen" w:date="2019-07-24T14:30:00Z"/>
              </w:rPr>
            </w:pPr>
            <w:del w:id="621"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622" w:author="David Owen" w:date="2019-07-24T15:13:00Z">
              <w:tcPr>
                <w:tcW w:w="0" w:type="auto"/>
                <w:gridSpan w:val="4"/>
                <w:tcBorders>
                  <w:top w:val="single" w:sz="12" w:space="0" w:color="000000" w:themeColor="background1" w:themeShade="00"/>
                </w:tcBorders>
              </w:tcPr>
            </w:tcPrChange>
          </w:tcPr>
          <w:p w14:paraId="02553FE7" w14:textId="3E4569AE" w:rsidR="00A628A4" w:rsidDel="00B54B77" w:rsidRDefault="00A8310F">
            <w:pPr>
              <w:pStyle w:val="NormalinTable"/>
              <w:rPr>
                <w:del w:id="623" w:author="David Owen" w:date="2019-07-24T14:30:00Z"/>
              </w:rPr>
            </w:pPr>
            <w:del w:id="624" w:author="David Owen" w:date="2019-07-23T17:20:00Z">
              <w:r w:rsidDel="00F86AC6">
                <w:delText>31/12</w:delText>
              </w:r>
            </w:del>
          </w:p>
        </w:tc>
      </w:tr>
      <w:tr w:rsidR="00AB2016" w:rsidDel="00B54B77" w14:paraId="1BAD52FF" w14:textId="18424857" w:rsidTr="00C53BA8">
        <w:tblPrEx>
          <w:tblW w:w="4936" w:type="pct"/>
          <w:tblInd w:w="384" w:type="dxa"/>
          <w:tblLook w:val="0220" w:firstRow="1" w:lastRow="0" w:firstColumn="0" w:lastColumn="0" w:noHBand="1" w:noVBand="0"/>
          <w:tblPrExChange w:id="625" w:author="David Owen" w:date="2019-07-24T15:13:00Z">
            <w:tblPrEx>
              <w:tblW w:w="4976" w:type="pct"/>
              <w:tblInd w:w="269" w:type="dxa"/>
              <w:tblLook w:val="0220" w:firstRow="1" w:lastRow="0" w:firstColumn="0" w:lastColumn="0" w:noHBand="1" w:noVBand="0"/>
            </w:tblPrEx>
          </w:tblPrExChange>
        </w:tblPrEx>
        <w:trPr>
          <w:cantSplit/>
          <w:del w:id="626" w:author="David Owen" w:date="2019-07-24T14:30:00Z"/>
          <w:trPrChange w:id="627"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628" w:author="David Owen" w:date="2019-07-24T15:13:00Z">
              <w:tcPr>
                <w:tcW w:w="679" w:type="pct"/>
                <w:gridSpan w:val="5"/>
                <w:tcBorders>
                  <w:top w:val="single" w:sz="12" w:space="0" w:color="000000" w:themeColor="background1" w:themeShade="00"/>
                </w:tcBorders>
              </w:tcPr>
            </w:tcPrChange>
          </w:tcPr>
          <w:p w14:paraId="45904634" w14:textId="35F5B5F8" w:rsidR="00A628A4" w:rsidDel="00B54B77" w:rsidRDefault="00A8310F">
            <w:pPr>
              <w:pStyle w:val="NormalinTable"/>
              <w:rPr>
                <w:del w:id="629" w:author="David Owen" w:date="2019-07-24T14:30:00Z"/>
              </w:rPr>
            </w:pPr>
            <w:del w:id="630" w:author="David Owen" w:date="2019-07-23T17:20:00Z">
              <w:r w:rsidDel="00F86AC6">
                <w:rPr>
                  <w:b/>
                </w:rPr>
                <w:delText>097038</w:delText>
              </w:r>
            </w:del>
          </w:p>
        </w:tc>
        <w:tc>
          <w:tcPr>
            <w:tcW w:w="377" w:type="pct"/>
            <w:tcBorders>
              <w:top w:val="single" w:sz="12" w:space="0" w:color="000000" w:themeColor="background1" w:themeShade="00"/>
            </w:tcBorders>
            <w:tcPrChange w:id="631" w:author="David Owen" w:date="2019-07-24T15:13:00Z">
              <w:tcPr>
                <w:tcW w:w="374" w:type="pct"/>
                <w:gridSpan w:val="4"/>
                <w:tcBorders>
                  <w:top w:val="single" w:sz="12" w:space="0" w:color="000000" w:themeColor="background1" w:themeShade="00"/>
                </w:tcBorders>
              </w:tcPr>
            </w:tcPrChange>
          </w:tcPr>
          <w:p w14:paraId="4AE215E0" w14:textId="2E52BF8A"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632" w:author="David Owen" w:date="2019-07-24T14:30:00Z"/>
              </w:rPr>
            </w:pPr>
            <w:del w:id="633"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634" w:author="David Owen" w:date="2019-07-24T15:13:00Z">
              <w:tcPr>
                <w:tcW w:w="1134" w:type="pct"/>
                <w:gridSpan w:val="4"/>
                <w:tcBorders>
                  <w:top w:val="single" w:sz="12" w:space="0" w:color="000000" w:themeColor="background1" w:themeShade="00"/>
                </w:tcBorders>
              </w:tcPr>
            </w:tcPrChange>
          </w:tcPr>
          <w:p w14:paraId="5E6E1C2C" w14:textId="378ADFCF" w:rsidR="00A628A4" w:rsidDel="00B54B77" w:rsidRDefault="00A8310F">
            <w:pPr>
              <w:pStyle w:val="NormalinTable"/>
              <w:rPr>
                <w:del w:id="635" w:author="David Owen" w:date="2019-07-24T14:30:00Z"/>
              </w:rPr>
            </w:pPr>
            <w:del w:id="636" w:author="David Owen" w:date="2019-07-23T17:20:00Z">
              <w:r w:rsidDel="00F86AC6">
                <w:delText>6203 43 00</w:delText>
              </w:r>
            </w:del>
          </w:p>
        </w:tc>
        <w:tc>
          <w:tcPr>
            <w:tcW w:w="587" w:type="pct"/>
            <w:tcBorders>
              <w:top w:val="single" w:sz="12" w:space="0" w:color="000000" w:themeColor="background1" w:themeShade="00"/>
            </w:tcBorders>
            <w:tcPrChange w:id="637" w:author="David Owen" w:date="2019-07-24T15:13:00Z">
              <w:tcPr>
                <w:tcW w:w="582" w:type="pct"/>
                <w:gridSpan w:val="4"/>
                <w:tcBorders>
                  <w:top w:val="single" w:sz="12" w:space="0" w:color="000000" w:themeColor="background1" w:themeShade="00"/>
                </w:tcBorders>
              </w:tcPr>
            </w:tcPrChange>
          </w:tcPr>
          <w:p w14:paraId="413BB01B" w14:textId="65B8D765"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638" w:author="David Owen" w:date="2019-07-24T14:30:00Z"/>
              </w:rPr>
            </w:pPr>
            <w:del w:id="639"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640" w:author="David Owen" w:date="2019-07-24T15:13:00Z">
              <w:tcPr>
                <w:tcW w:w="973" w:type="pct"/>
                <w:gridSpan w:val="2"/>
                <w:tcBorders>
                  <w:top w:val="single" w:sz="12" w:space="0" w:color="000000" w:themeColor="background1" w:themeShade="00"/>
                </w:tcBorders>
              </w:tcPr>
            </w:tcPrChange>
          </w:tcPr>
          <w:p w14:paraId="29DFD9C5" w14:textId="7F2C3DAA" w:rsidR="00A628A4" w:rsidDel="00B54B77" w:rsidRDefault="00A8310F">
            <w:pPr>
              <w:pStyle w:val="NormalinTable"/>
              <w:rPr>
                <w:del w:id="641" w:author="David Owen" w:date="2019-07-24T14:30:00Z"/>
              </w:rPr>
            </w:pPr>
            <w:del w:id="642" w:author="David Owen" w:date="2019-07-23T17:20:00Z">
              <w:r w:rsidDel="00F86AC6">
                <w:delText>1 p/st</w:delText>
              </w:r>
            </w:del>
          </w:p>
        </w:tc>
        <w:tc>
          <w:tcPr>
            <w:tcW w:w="543" w:type="pct"/>
            <w:tcBorders>
              <w:top w:val="single" w:sz="12" w:space="0" w:color="000000" w:themeColor="background1" w:themeShade="00"/>
            </w:tcBorders>
            <w:tcPrChange w:id="643" w:author="David Owen" w:date="2019-07-24T15:13:00Z">
              <w:tcPr>
                <w:tcW w:w="0" w:type="auto"/>
                <w:gridSpan w:val="3"/>
                <w:tcBorders>
                  <w:top w:val="single" w:sz="12" w:space="0" w:color="000000" w:themeColor="background1" w:themeShade="00"/>
                </w:tcBorders>
              </w:tcPr>
            </w:tcPrChange>
          </w:tcPr>
          <w:p w14:paraId="0BB22BDE" w14:textId="5F46AC40"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644" w:author="David Owen" w:date="2019-07-24T14:30:00Z"/>
              </w:rPr>
            </w:pPr>
            <w:del w:id="645"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646" w:author="David Owen" w:date="2019-07-24T15:13:00Z">
              <w:tcPr>
                <w:tcW w:w="0" w:type="auto"/>
                <w:gridSpan w:val="4"/>
                <w:tcBorders>
                  <w:top w:val="single" w:sz="12" w:space="0" w:color="000000" w:themeColor="background1" w:themeShade="00"/>
                </w:tcBorders>
              </w:tcPr>
            </w:tcPrChange>
          </w:tcPr>
          <w:p w14:paraId="4D499A32" w14:textId="354AF914" w:rsidR="00A628A4" w:rsidDel="00B54B77" w:rsidRDefault="00A8310F">
            <w:pPr>
              <w:pStyle w:val="NormalinTable"/>
              <w:rPr>
                <w:del w:id="647" w:author="David Owen" w:date="2019-07-24T14:30:00Z"/>
              </w:rPr>
            </w:pPr>
            <w:del w:id="648" w:author="David Owen" w:date="2019-07-23T17:20:00Z">
              <w:r w:rsidDel="00F86AC6">
                <w:delText>31/12</w:delText>
              </w:r>
            </w:del>
          </w:p>
        </w:tc>
      </w:tr>
      <w:tr w:rsidR="00AB2016" w:rsidDel="00B54B77" w14:paraId="515BDECB" w14:textId="1D443846" w:rsidTr="00C53BA8">
        <w:tblPrEx>
          <w:tblW w:w="4936" w:type="pct"/>
          <w:tblInd w:w="384" w:type="dxa"/>
          <w:tblLook w:val="0220" w:firstRow="1" w:lastRow="0" w:firstColumn="0" w:lastColumn="0" w:noHBand="1" w:noVBand="0"/>
          <w:tblPrExChange w:id="649" w:author="David Owen" w:date="2019-07-24T15:13:00Z">
            <w:tblPrEx>
              <w:tblW w:w="4976" w:type="pct"/>
              <w:tblInd w:w="269" w:type="dxa"/>
              <w:tblLook w:val="0220" w:firstRow="1" w:lastRow="0" w:firstColumn="0" w:lastColumn="0" w:noHBand="1" w:noVBand="0"/>
            </w:tblPrEx>
          </w:tblPrExChange>
        </w:tblPrEx>
        <w:trPr>
          <w:cantSplit/>
          <w:del w:id="650" w:author="David Owen" w:date="2019-07-24T14:30:00Z"/>
          <w:trPrChange w:id="651"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652" w:author="David Owen" w:date="2019-07-24T15:13:00Z">
              <w:tcPr>
                <w:tcW w:w="679" w:type="pct"/>
                <w:gridSpan w:val="5"/>
                <w:tcBorders>
                  <w:top w:val="single" w:sz="12" w:space="0" w:color="000000" w:themeColor="background1" w:themeShade="00"/>
                </w:tcBorders>
              </w:tcPr>
            </w:tcPrChange>
          </w:tcPr>
          <w:p w14:paraId="6355CA84" w14:textId="41DDDD70" w:rsidR="00A628A4" w:rsidDel="00B54B77" w:rsidRDefault="00A8310F">
            <w:pPr>
              <w:pStyle w:val="NormalinTable"/>
              <w:rPr>
                <w:del w:id="653" w:author="David Owen" w:date="2019-07-24T14:30:00Z"/>
              </w:rPr>
            </w:pPr>
            <w:del w:id="654" w:author="David Owen" w:date="2019-07-23T17:20:00Z">
              <w:r w:rsidDel="00F86AC6">
                <w:rPr>
                  <w:b/>
                </w:rPr>
                <w:delText>097039</w:delText>
              </w:r>
            </w:del>
          </w:p>
        </w:tc>
        <w:tc>
          <w:tcPr>
            <w:tcW w:w="377" w:type="pct"/>
            <w:tcBorders>
              <w:top w:val="single" w:sz="12" w:space="0" w:color="000000" w:themeColor="background1" w:themeShade="00"/>
            </w:tcBorders>
            <w:tcPrChange w:id="655" w:author="David Owen" w:date="2019-07-24T15:13:00Z">
              <w:tcPr>
                <w:tcW w:w="374" w:type="pct"/>
                <w:gridSpan w:val="4"/>
                <w:tcBorders>
                  <w:top w:val="single" w:sz="12" w:space="0" w:color="000000" w:themeColor="background1" w:themeShade="00"/>
                </w:tcBorders>
              </w:tcPr>
            </w:tcPrChange>
          </w:tcPr>
          <w:p w14:paraId="6D470789" w14:textId="7784F57D"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656" w:author="David Owen" w:date="2019-07-24T14:30:00Z"/>
              </w:rPr>
            </w:pPr>
            <w:del w:id="657"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658" w:author="David Owen" w:date="2019-07-24T15:13:00Z">
              <w:tcPr>
                <w:tcW w:w="1134" w:type="pct"/>
                <w:gridSpan w:val="4"/>
                <w:tcBorders>
                  <w:top w:val="single" w:sz="12" w:space="0" w:color="000000" w:themeColor="background1" w:themeShade="00"/>
                </w:tcBorders>
              </w:tcPr>
            </w:tcPrChange>
          </w:tcPr>
          <w:p w14:paraId="58F90DF3" w14:textId="42CABA84" w:rsidR="00A628A4" w:rsidDel="00B54B77" w:rsidRDefault="00A8310F">
            <w:pPr>
              <w:pStyle w:val="NormalinTable"/>
              <w:rPr>
                <w:del w:id="659" w:author="David Owen" w:date="2019-07-24T14:30:00Z"/>
              </w:rPr>
            </w:pPr>
            <w:del w:id="660" w:author="David Owen" w:date="2019-07-23T17:20:00Z">
              <w:r w:rsidDel="00F86AC6">
                <w:delText>6204 31 00</w:delText>
              </w:r>
            </w:del>
          </w:p>
        </w:tc>
        <w:tc>
          <w:tcPr>
            <w:tcW w:w="587" w:type="pct"/>
            <w:tcBorders>
              <w:top w:val="single" w:sz="12" w:space="0" w:color="000000" w:themeColor="background1" w:themeShade="00"/>
            </w:tcBorders>
            <w:tcPrChange w:id="661" w:author="David Owen" w:date="2019-07-24T15:13:00Z">
              <w:tcPr>
                <w:tcW w:w="582" w:type="pct"/>
                <w:gridSpan w:val="4"/>
                <w:tcBorders>
                  <w:top w:val="single" w:sz="12" w:space="0" w:color="000000" w:themeColor="background1" w:themeShade="00"/>
                </w:tcBorders>
              </w:tcPr>
            </w:tcPrChange>
          </w:tcPr>
          <w:p w14:paraId="659914CB" w14:textId="76622866"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662" w:author="David Owen" w:date="2019-07-24T14:30:00Z"/>
              </w:rPr>
            </w:pPr>
            <w:del w:id="663"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664" w:author="David Owen" w:date="2019-07-24T15:13:00Z">
              <w:tcPr>
                <w:tcW w:w="973" w:type="pct"/>
                <w:gridSpan w:val="2"/>
                <w:tcBorders>
                  <w:top w:val="single" w:sz="12" w:space="0" w:color="000000" w:themeColor="background1" w:themeShade="00"/>
                </w:tcBorders>
              </w:tcPr>
            </w:tcPrChange>
          </w:tcPr>
          <w:p w14:paraId="3CBF90B4" w14:textId="2EB4D814" w:rsidR="00A628A4" w:rsidDel="00B54B77" w:rsidRDefault="00A8310F">
            <w:pPr>
              <w:pStyle w:val="NormalinTable"/>
              <w:rPr>
                <w:del w:id="665" w:author="David Owen" w:date="2019-07-24T14:30:00Z"/>
              </w:rPr>
            </w:pPr>
            <w:del w:id="666" w:author="David Owen" w:date="2019-07-23T17:20:00Z">
              <w:r w:rsidDel="00F86AC6">
                <w:delText>1 p/st</w:delText>
              </w:r>
            </w:del>
          </w:p>
        </w:tc>
        <w:tc>
          <w:tcPr>
            <w:tcW w:w="543" w:type="pct"/>
            <w:tcBorders>
              <w:top w:val="single" w:sz="12" w:space="0" w:color="000000" w:themeColor="background1" w:themeShade="00"/>
            </w:tcBorders>
            <w:tcPrChange w:id="667" w:author="David Owen" w:date="2019-07-24T15:13:00Z">
              <w:tcPr>
                <w:tcW w:w="0" w:type="auto"/>
                <w:gridSpan w:val="3"/>
                <w:tcBorders>
                  <w:top w:val="single" w:sz="12" w:space="0" w:color="000000" w:themeColor="background1" w:themeShade="00"/>
                </w:tcBorders>
              </w:tcPr>
            </w:tcPrChange>
          </w:tcPr>
          <w:p w14:paraId="1C1F24E1" w14:textId="6AD23707"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668" w:author="David Owen" w:date="2019-07-24T14:30:00Z"/>
              </w:rPr>
            </w:pPr>
            <w:del w:id="669"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670" w:author="David Owen" w:date="2019-07-24T15:13:00Z">
              <w:tcPr>
                <w:tcW w:w="0" w:type="auto"/>
                <w:gridSpan w:val="4"/>
                <w:tcBorders>
                  <w:top w:val="single" w:sz="12" w:space="0" w:color="000000" w:themeColor="background1" w:themeShade="00"/>
                </w:tcBorders>
              </w:tcPr>
            </w:tcPrChange>
          </w:tcPr>
          <w:p w14:paraId="71D69D42" w14:textId="1D95F77D" w:rsidR="00A628A4" w:rsidDel="00B54B77" w:rsidRDefault="00A8310F">
            <w:pPr>
              <w:pStyle w:val="NormalinTable"/>
              <w:rPr>
                <w:del w:id="671" w:author="David Owen" w:date="2019-07-24T14:30:00Z"/>
              </w:rPr>
            </w:pPr>
            <w:del w:id="672" w:author="David Owen" w:date="2019-07-23T17:20:00Z">
              <w:r w:rsidDel="00F86AC6">
                <w:delText>31/12</w:delText>
              </w:r>
            </w:del>
          </w:p>
        </w:tc>
      </w:tr>
      <w:tr w:rsidR="00AB2016" w:rsidDel="00B54B77" w14:paraId="355B1218" w14:textId="2BDADD3E" w:rsidTr="00C53BA8">
        <w:tblPrEx>
          <w:tblW w:w="4936" w:type="pct"/>
          <w:tblInd w:w="384" w:type="dxa"/>
          <w:tblLook w:val="0220" w:firstRow="1" w:lastRow="0" w:firstColumn="0" w:lastColumn="0" w:noHBand="1" w:noVBand="0"/>
          <w:tblPrExChange w:id="673" w:author="David Owen" w:date="2019-07-24T15:13:00Z">
            <w:tblPrEx>
              <w:tblW w:w="4976" w:type="pct"/>
              <w:tblInd w:w="269" w:type="dxa"/>
              <w:tblLook w:val="0220" w:firstRow="1" w:lastRow="0" w:firstColumn="0" w:lastColumn="0" w:noHBand="1" w:noVBand="0"/>
            </w:tblPrEx>
          </w:tblPrExChange>
        </w:tblPrEx>
        <w:trPr>
          <w:cantSplit/>
          <w:del w:id="674" w:author="David Owen" w:date="2019-07-24T14:30:00Z"/>
          <w:trPrChange w:id="675"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676" w:author="David Owen" w:date="2019-07-24T15:13:00Z">
              <w:tcPr>
                <w:tcW w:w="679" w:type="pct"/>
                <w:gridSpan w:val="5"/>
                <w:tcBorders>
                  <w:top w:val="single" w:sz="12" w:space="0" w:color="000000" w:themeColor="background1" w:themeShade="00"/>
                </w:tcBorders>
              </w:tcPr>
            </w:tcPrChange>
          </w:tcPr>
          <w:p w14:paraId="4C7EE84A" w14:textId="5D2FA24E" w:rsidR="00A628A4" w:rsidDel="00B54B77" w:rsidRDefault="00A8310F">
            <w:pPr>
              <w:pStyle w:val="NormalinTable"/>
              <w:rPr>
                <w:del w:id="677" w:author="David Owen" w:date="2019-07-24T14:30:00Z"/>
              </w:rPr>
            </w:pPr>
            <w:del w:id="678" w:author="David Owen" w:date="2019-07-23T17:20:00Z">
              <w:r w:rsidDel="00F86AC6">
                <w:rPr>
                  <w:b/>
                </w:rPr>
                <w:delText>097040</w:delText>
              </w:r>
            </w:del>
          </w:p>
        </w:tc>
        <w:tc>
          <w:tcPr>
            <w:tcW w:w="377" w:type="pct"/>
            <w:tcBorders>
              <w:top w:val="single" w:sz="12" w:space="0" w:color="000000" w:themeColor="background1" w:themeShade="00"/>
            </w:tcBorders>
            <w:tcPrChange w:id="679" w:author="David Owen" w:date="2019-07-24T15:13:00Z">
              <w:tcPr>
                <w:tcW w:w="374" w:type="pct"/>
                <w:gridSpan w:val="4"/>
                <w:tcBorders>
                  <w:top w:val="single" w:sz="12" w:space="0" w:color="000000" w:themeColor="background1" w:themeShade="00"/>
                </w:tcBorders>
              </w:tcPr>
            </w:tcPrChange>
          </w:tcPr>
          <w:p w14:paraId="3BA230DB" w14:textId="0772721E"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680" w:author="David Owen" w:date="2019-07-24T14:30:00Z"/>
              </w:rPr>
            </w:pPr>
            <w:del w:id="681"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682" w:author="David Owen" w:date="2019-07-24T15:13:00Z">
              <w:tcPr>
                <w:tcW w:w="1134" w:type="pct"/>
                <w:gridSpan w:val="4"/>
                <w:tcBorders>
                  <w:top w:val="single" w:sz="12" w:space="0" w:color="000000" w:themeColor="background1" w:themeShade="00"/>
                </w:tcBorders>
              </w:tcPr>
            </w:tcPrChange>
          </w:tcPr>
          <w:p w14:paraId="58391075" w14:textId="4C908BF7" w:rsidR="00A628A4" w:rsidDel="00B54B77" w:rsidRDefault="00A8310F">
            <w:pPr>
              <w:pStyle w:val="NormalinTable"/>
              <w:rPr>
                <w:del w:id="683" w:author="David Owen" w:date="2019-07-24T14:30:00Z"/>
              </w:rPr>
            </w:pPr>
            <w:del w:id="684" w:author="David Owen" w:date="2019-07-23T17:20:00Z">
              <w:r w:rsidDel="00F86AC6">
                <w:delText>6204 33 00</w:delText>
              </w:r>
            </w:del>
          </w:p>
        </w:tc>
        <w:tc>
          <w:tcPr>
            <w:tcW w:w="587" w:type="pct"/>
            <w:tcBorders>
              <w:top w:val="single" w:sz="12" w:space="0" w:color="000000" w:themeColor="background1" w:themeShade="00"/>
            </w:tcBorders>
            <w:tcPrChange w:id="685" w:author="David Owen" w:date="2019-07-24T15:13:00Z">
              <w:tcPr>
                <w:tcW w:w="582" w:type="pct"/>
                <w:gridSpan w:val="4"/>
                <w:tcBorders>
                  <w:top w:val="single" w:sz="12" w:space="0" w:color="000000" w:themeColor="background1" w:themeShade="00"/>
                </w:tcBorders>
              </w:tcPr>
            </w:tcPrChange>
          </w:tcPr>
          <w:p w14:paraId="20393C9C" w14:textId="60565CDE"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686" w:author="David Owen" w:date="2019-07-24T14:30:00Z"/>
              </w:rPr>
            </w:pPr>
            <w:del w:id="687"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688" w:author="David Owen" w:date="2019-07-24T15:13:00Z">
              <w:tcPr>
                <w:tcW w:w="973" w:type="pct"/>
                <w:gridSpan w:val="2"/>
                <w:tcBorders>
                  <w:top w:val="single" w:sz="12" w:space="0" w:color="000000" w:themeColor="background1" w:themeShade="00"/>
                </w:tcBorders>
              </w:tcPr>
            </w:tcPrChange>
          </w:tcPr>
          <w:p w14:paraId="4ED6F9EC" w14:textId="6C359E31" w:rsidR="00A628A4" w:rsidDel="00B54B77" w:rsidRDefault="00A8310F">
            <w:pPr>
              <w:pStyle w:val="NormalinTable"/>
              <w:rPr>
                <w:del w:id="689" w:author="David Owen" w:date="2019-07-24T14:30:00Z"/>
              </w:rPr>
            </w:pPr>
            <w:del w:id="690" w:author="David Owen" w:date="2019-07-23T17:20:00Z">
              <w:r w:rsidDel="00F86AC6">
                <w:delText>1 p/st</w:delText>
              </w:r>
            </w:del>
          </w:p>
        </w:tc>
        <w:tc>
          <w:tcPr>
            <w:tcW w:w="543" w:type="pct"/>
            <w:tcBorders>
              <w:top w:val="single" w:sz="12" w:space="0" w:color="000000" w:themeColor="background1" w:themeShade="00"/>
            </w:tcBorders>
            <w:tcPrChange w:id="691" w:author="David Owen" w:date="2019-07-24T15:13:00Z">
              <w:tcPr>
                <w:tcW w:w="0" w:type="auto"/>
                <w:gridSpan w:val="3"/>
                <w:tcBorders>
                  <w:top w:val="single" w:sz="12" w:space="0" w:color="000000" w:themeColor="background1" w:themeShade="00"/>
                </w:tcBorders>
              </w:tcPr>
            </w:tcPrChange>
          </w:tcPr>
          <w:p w14:paraId="283EB6FD" w14:textId="6002AD11"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692" w:author="David Owen" w:date="2019-07-24T14:30:00Z"/>
              </w:rPr>
            </w:pPr>
            <w:del w:id="693"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694" w:author="David Owen" w:date="2019-07-24T15:13:00Z">
              <w:tcPr>
                <w:tcW w:w="0" w:type="auto"/>
                <w:gridSpan w:val="4"/>
                <w:tcBorders>
                  <w:top w:val="single" w:sz="12" w:space="0" w:color="000000" w:themeColor="background1" w:themeShade="00"/>
                </w:tcBorders>
              </w:tcPr>
            </w:tcPrChange>
          </w:tcPr>
          <w:p w14:paraId="08FEE31A" w14:textId="61B65B56" w:rsidR="00A628A4" w:rsidDel="00B54B77" w:rsidRDefault="00A8310F">
            <w:pPr>
              <w:pStyle w:val="NormalinTable"/>
              <w:rPr>
                <w:del w:id="695" w:author="David Owen" w:date="2019-07-24T14:30:00Z"/>
              </w:rPr>
            </w:pPr>
            <w:del w:id="696" w:author="David Owen" w:date="2019-07-23T17:20:00Z">
              <w:r w:rsidDel="00F86AC6">
                <w:delText>31/12</w:delText>
              </w:r>
            </w:del>
          </w:p>
        </w:tc>
      </w:tr>
      <w:tr w:rsidR="00AB2016" w:rsidDel="00B54B77" w14:paraId="24333644" w14:textId="68432513" w:rsidTr="00C53BA8">
        <w:tblPrEx>
          <w:tblW w:w="4936" w:type="pct"/>
          <w:tblInd w:w="384" w:type="dxa"/>
          <w:tblLook w:val="0220" w:firstRow="1" w:lastRow="0" w:firstColumn="0" w:lastColumn="0" w:noHBand="1" w:noVBand="0"/>
          <w:tblPrExChange w:id="697" w:author="David Owen" w:date="2019-07-24T15:13:00Z">
            <w:tblPrEx>
              <w:tblW w:w="4976" w:type="pct"/>
              <w:tblInd w:w="269" w:type="dxa"/>
              <w:tblLook w:val="0220" w:firstRow="1" w:lastRow="0" w:firstColumn="0" w:lastColumn="0" w:noHBand="1" w:noVBand="0"/>
            </w:tblPrEx>
          </w:tblPrExChange>
        </w:tblPrEx>
        <w:trPr>
          <w:cantSplit/>
          <w:del w:id="698" w:author="David Owen" w:date="2019-07-24T14:30:00Z"/>
          <w:trPrChange w:id="699"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700" w:author="David Owen" w:date="2019-07-24T15:13:00Z">
              <w:tcPr>
                <w:tcW w:w="679" w:type="pct"/>
                <w:gridSpan w:val="5"/>
                <w:tcBorders>
                  <w:top w:val="single" w:sz="12" w:space="0" w:color="000000" w:themeColor="background1" w:themeShade="00"/>
                </w:tcBorders>
              </w:tcPr>
            </w:tcPrChange>
          </w:tcPr>
          <w:p w14:paraId="01D1FEA9" w14:textId="066655B0" w:rsidR="00A628A4" w:rsidDel="00B54B77" w:rsidRDefault="00A8310F">
            <w:pPr>
              <w:pStyle w:val="NormalinTable"/>
              <w:rPr>
                <w:del w:id="701" w:author="David Owen" w:date="2019-07-24T14:30:00Z"/>
              </w:rPr>
            </w:pPr>
            <w:del w:id="702" w:author="David Owen" w:date="2019-07-23T17:20:00Z">
              <w:r w:rsidDel="00F86AC6">
                <w:rPr>
                  <w:b/>
                </w:rPr>
                <w:delText>097041</w:delText>
              </w:r>
            </w:del>
          </w:p>
        </w:tc>
        <w:tc>
          <w:tcPr>
            <w:tcW w:w="377" w:type="pct"/>
            <w:tcBorders>
              <w:top w:val="single" w:sz="12" w:space="0" w:color="000000" w:themeColor="background1" w:themeShade="00"/>
            </w:tcBorders>
            <w:tcPrChange w:id="703" w:author="David Owen" w:date="2019-07-24T15:13:00Z">
              <w:tcPr>
                <w:tcW w:w="374" w:type="pct"/>
                <w:gridSpan w:val="4"/>
                <w:tcBorders>
                  <w:top w:val="single" w:sz="12" w:space="0" w:color="000000" w:themeColor="background1" w:themeShade="00"/>
                </w:tcBorders>
              </w:tcPr>
            </w:tcPrChange>
          </w:tcPr>
          <w:p w14:paraId="702347FF" w14:textId="1EF20354"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704" w:author="David Owen" w:date="2019-07-24T14:30:00Z"/>
              </w:rPr>
            </w:pPr>
            <w:del w:id="705"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706" w:author="David Owen" w:date="2019-07-24T15:13:00Z">
              <w:tcPr>
                <w:tcW w:w="1134" w:type="pct"/>
                <w:gridSpan w:val="4"/>
                <w:tcBorders>
                  <w:top w:val="single" w:sz="12" w:space="0" w:color="000000" w:themeColor="background1" w:themeShade="00"/>
                </w:tcBorders>
              </w:tcPr>
            </w:tcPrChange>
          </w:tcPr>
          <w:p w14:paraId="148E0118" w14:textId="45765E72" w:rsidR="00A628A4" w:rsidDel="00B54B77" w:rsidRDefault="00A8310F">
            <w:pPr>
              <w:pStyle w:val="NormalinTable"/>
              <w:rPr>
                <w:del w:id="707" w:author="David Owen" w:date="2019-07-24T14:30:00Z"/>
              </w:rPr>
            </w:pPr>
            <w:del w:id="708" w:author="David Owen" w:date="2019-07-23T17:20:00Z">
              <w:r w:rsidDel="00F86AC6">
                <w:delText>6204 53 00</w:delText>
              </w:r>
            </w:del>
          </w:p>
        </w:tc>
        <w:tc>
          <w:tcPr>
            <w:tcW w:w="587" w:type="pct"/>
            <w:tcBorders>
              <w:top w:val="single" w:sz="12" w:space="0" w:color="000000" w:themeColor="background1" w:themeShade="00"/>
            </w:tcBorders>
            <w:tcPrChange w:id="709" w:author="David Owen" w:date="2019-07-24T15:13:00Z">
              <w:tcPr>
                <w:tcW w:w="582" w:type="pct"/>
                <w:gridSpan w:val="4"/>
                <w:tcBorders>
                  <w:top w:val="single" w:sz="12" w:space="0" w:color="000000" w:themeColor="background1" w:themeShade="00"/>
                </w:tcBorders>
              </w:tcPr>
            </w:tcPrChange>
          </w:tcPr>
          <w:p w14:paraId="26CCBF13" w14:textId="69120657"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710" w:author="David Owen" w:date="2019-07-24T14:30:00Z"/>
              </w:rPr>
            </w:pPr>
            <w:del w:id="711"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712" w:author="David Owen" w:date="2019-07-24T15:13:00Z">
              <w:tcPr>
                <w:tcW w:w="973" w:type="pct"/>
                <w:gridSpan w:val="2"/>
                <w:tcBorders>
                  <w:top w:val="single" w:sz="12" w:space="0" w:color="000000" w:themeColor="background1" w:themeShade="00"/>
                </w:tcBorders>
              </w:tcPr>
            </w:tcPrChange>
          </w:tcPr>
          <w:p w14:paraId="17CB0F13" w14:textId="738A2A05" w:rsidR="00A628A4" w:rsidDel="00B54B77" w:rsidRDefault="00A8310F">
            <w:pPr>
              <w:pStyle w:val="NormalinTable"/>
              <w:rPr>
                <w:del w:id="713" w:author="David Owen" w:date="2019-07-24T14:30:00Z"/>
              </w:rPr>
            </w:pPr>
            <w:del w:id="714" w:author="David Owen" w:date="2019-07-23T17:20:00Z">
              <w:r w:rsidDel="00F86AC6">
                <w:delText>1 p/st</w:delText>
              </w:r>
            </w:del>
          </w:p>
        </w:tc>
        <w:tc>
          <w:tcPr>
            <w:tcW w:w="543" w:type="pct"/>
            <w:tcBorders>
              <w:top w:val="single" w:sz="12" w:space="0" w:color="000000" w:themeColor="background1" w:themeShade="00"/>
            </w:tcBorders>
            <w:tcPrChange w:id="715" w:author="David Owen" w:date="2019-07-24T15:13:00Z">
              <w:tcPr>
                <w:tcW w:w="0" w:type="auto"/>
                <w:gridSpan w:val="3"/>
                <w:tcBorders>
                  <w:top w:val="single" w:sz="12" w:space="0" w:color="000000" w:themeColor="background1" w:themeShade="00"/>
                </w:tcBorders>
              </w:tcPr>
            </w:tcPrChange>
          </w:tcPr>
          <w:p w14:paraId="640E1734" w14:textId="167AE9AB"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716" w:author="David Owen" w:date="2019-07-24T14:30:00Z"/>
              </w:rPr>
            </w:pPr>
            <w:del w:id="717"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718" w:author="David Owen" w:date="2019-07-24T15:13:00Z">
              <w:tcPr>
                <w:tcW w:w="0" w:type="auto"/>
                <w:gridSpan w:val="4"/>
                <w:tcBorders>
                  <w:top w:val="single" w:sz="12" w:space="0" w:color="000000" w:themeColor="background1" w:themeShade="00"/>
                </w:tcBorders>
              </w:tcPr>
            </w:tcPrChange>
          </w:tcPr>
          <w:p w14:paraId="0B9D14CA" w14:textId="046315AC" w:rsidR="00A628A4" w:rsidDel="00B54B77" w:rsidRDefault="00A8310F">
            <w:pPr>
              <w:pStyle w:val="NormalinTable"/>
              <w:rPr>
                <w:del w:id="719" w:author="David Owen" w:date="2019-07-24T14:30:00Z"/>
              </w:rPr>
            </w:pPr>
            <w:del w:id="720" w:author="David Owen" w:date="2019-07-23T17:20:00Z">
              <w:r w:rsidDel="00F86AC6">
                <w:delText>31/12</w:delText>
              </w:r>
            </w:del>
          </w:p>
        </w:tc>
      </w:tr>
      <w:tr w:rsidR="00AB2016" w:rsidDel="00B54B77" w14:paraId="5A2AAC93" w14:textId="218177D8" w:rsidTr="00C53BA8">
        <w:tblPrEx>
          <w:tblW w:w="4936" w:type="pct"/>
          <w:tblInd w:w="384" w:type="dxa"/>
          <w:tblLook w:val="0220" w:firstRow="1" w:lastRow="0" w:firstColumn="0" w:lastColumn="0" w:noHBand="1" w:noVBand="0"/>
          <w:tblPrExChange w:id="721" w:author="David Owen" w:date="2019-07-24T15:13:00Z">
            <w:tblPrEx>
              <w:tblW w:w="4976" w:type="pct"/>
              <w:tblInd w:w="269" w:type="dxa"/>
              <w:tblLook w:val="0220" w:firstRow="1" w:lastRow="0" w:firstColumn="0" w:lastColumn="0" w:noHBand="1" w:noVBand="0"/>
            </w:tblPrEx>
          </w:tblPrExChange>
        </w:tblPrEx>
        <w:trPr>
          <w:cantSplit/>
          <w:del w:id="722" w:author="David Owen" w:date="2019-07-24T14:30:00Z"/>
          <w:trPrChange w:id="723"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724" w:author="David Owen" w:date="2019-07-24T15:13:00Z">
              <w:tcPr>
                <w:tcW w:w="679" w:type="pct"/>
                <w:gridSpan w:val="5"/>
                <w:tcBorders>
                  <w:top w:val="single" w:sz="12" w:space="0" w:color="000000" w:themeColor="background1" w:themeShade="00"/>
                </w:tcBorders>
              </w:tcPr>
            </w:tcPrChange>
          </w:tcPr>
          <w:p w14:paraId="5BB5A0F9" w14:textId="72F22F94" w:rsidR="00A628A4" w:rsidDel="00B54B77" w:rsidRDefault="00A8310F">
            <w:pPr>
              <w:pStyle w:val="NormalinTable"/>
              <w:rPr>
                <w:del w:id="725" w:author="David Owen" w:date="2019-07-24T14:30:00Z"/>
              </w:rPr>
            </w:pPr>
            <w:del w:id="726" w:author="David Owen" w:date="2019-07-23T17:20:00Z">
              <w:r w:rsidDel="00F86AC6">
                <w:rPr>
                  <w:b/>
                </w:rPr>
                <w:delText>097042</w:delText>
              </w:r>
            </w:del>
          </w:p>
        </w:tc>
        <w:tc>
          <w:tcPr>
            <w:tcW w:w="377" w:type="pct"/>
            <w:tcBorders>
              <w:top w:val="single" w:sz="12" w:space="0" w:color="000000" w:themeColor="background1" w:themeShade="00"/>
            </w:tcBorders>
            <w:tcPrChange w:id="727" w:author="David Owen" w:date="2019-07-24T15:13:00Z">
              <w:tcPr>
                <w:tcW w:w="374" w:type="pct"/>
                <w:gridSpan w:val="4"/>
                <w:tcBorders>
                  <w:top w:val="single" w:sz="12" w:space="0" w:color="000000" w:themeColor="background1" w:themeShade="00"/>
                </w:tcBorders>
              </w:tcPr>
            </w:tcPrChange>
          </w:tcPr>
          <w:p w14:paraId="61ED5B3A" w14:textId="50182D43"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728" w:author="David Owen" w:date="2019-07-24T14:30:00Z"/>
              </w:rPr>
            </w:pPr>
            <w:del w:id="729"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730" w:author="David Owen" w:date="2019-07-24T15:13:00Z">
              <w:tcPr>
                <w:tcW w:w="1134" w:type="pct"/>
                <w:gridSpan w:val="4"/>
                <w:tcBorders>
                  <w:top w:val="single" w:sz="12" w:space="0" w:color="000000" w:themeColor="background1" w:themeShade="00"/>
                </w:tcBorders>
              </w:tcPr>
            </w:tcPrChange>
          </w:tcPr>
          <w:p w14:paraId="69D1BA0D" w14:textId="4A8D3DC7" w:rsidR="00A628A4" w:rsidDel="00B54B77" w:rsidRDefault="00A8310F">
            <w:pPr>
              <w:pStyle w:val="NormalinTable"/>
              <w:rPr>
                <w:del w:id="731" w:author="David Owen" w:date="2019-07-24T14:30:00Z"/>
              </w:rPr>
            </w:pPr>
            <w:del w:id="732" w:author="David Owen" w:date="2019-07-23T17:20:00Z">
              <w:r w:rsidDel="00F86AC6">
                <w:delText>6204 61 00</w:delText>
              </w:r>
            </w:del>
          </w:p>
        </w:tc>
        <w:tc>
          <w:tcPr>
            <w:tcW w:w="587" w:type="pct"/>
            <w:tcBorders>
              <w:top w:val="single" w:sz="12" w:space="0" w:color="000000" w:themeColor="background1" w:themeShade="00"/>
            </w:tcBorders>
            <w:tcPrChange w:id="733" w:author="David Owen" w:date="2019-07-24T15:13:00Z">
              <w:tcPr>
                <w:tcW w:w="582" w:type="pct"/>
                <w:gridSpan w:val="4"/>
                <w:tcBorders>
                  <w:top w:val="single" w:sz="12" w:space="0" w:color="000000" w:themeColor="background1" w:themeShade="00"/>
                </w:tcBorders>
              </w:tcPr>
            </w:tcPrChange>
          </w:tcPr>
          <w:p w14:paraId="2DDB79D6" w14:textId="2787DE5A"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734" w:author="David Owen" w:date="2019-07-24T14:30:00Z"/>
              </w:rPr>
            </w:pPr>
            <w:del w:id="735"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736" w:author="David Owen" w:date="2019-07-24T15:13:00Z">
              <w:tcPr>
                <w:tcW w:w="973" w:type="pct"/>
                <w:gridSpan w:val="2"/>
                <w:tcBorders>
                  <w:top w:val="single" w:sz="12" w:space="0" w:color="000000" w:themeColor="background1" w:themeShade="00"/>
                </w:tcBorders>
              </w:tcPr>
            </w:tcPrChange>
          </w:tcPr>
          <w:p w14:paraId="57DDDCE9" w14:textId="2269DB1E" w:rsidR="00A628A4" w:rsidDel="00B54B77" w:rsidRDefault="00A8310F">
            <w:pPr>
              <w:pStyle w:val="NormalinTable"/>
              <w:rPr>
                <w:del w:id="737" w:author="David Owen" w:date="2019-07-24T14:30:00Z"/>
              </w:rPr>
            </w:pPr>
            <w:del w:id="738" w:author="David Owen" w:date="2019-07-23T17:20:00Z">
              <w:r w:rsidDel="00F86AC6">
                <w:delText>1 p/st</w:delText>
              </w:r>
            </w:del>
          </w:p>
        </w:tc>
        <w:tc>
          <w:tcPr>
            <w:tcW w:w="543" w:type="pct"/>
            <w:tcBorders>
              <w:top w:val="single" w:sz="12" w:space="0" w:color="000000" w:themeColor="background1" w:themeShade="00"/>
            </w:tcBorders>
            <w:tcPrChange w:id="739" w:author="David Owen" w:date="2019-07-24T15:13:00Z">
              <w:tcPr>
                <w:tcW w:w="0" w:type="auto"/>
                <w:gridSpan w:val="3"/>
                <w:tcBorders>
                  <w:top w:val="single" w:sz="12" w:space="0" w:color="000000" w:themeColor="background1" w:themeShade="00"/>
                </w:tcBorders>
              </w:tcPr>
            </w:tcPrChange>
          </w:tcPr>
          <w:p w14:paraId="7570AC23" w14:textId="5207DF1F"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740" w:author="David Owen" w:date="2019-07-24T14:30:00Z"/>
              </w:rPr>
            </w:pPr>
            <w:del w:id="741"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742" w:author="David Owen" w:date="2019-07-24T15:13:00Z">
              <w:tcPr>
                <w:tcW w:w="0" w:type="auto"/>
                <w:gridSpan w:val="4"/>
                <w:tcBorders>
                  <w:top w:val="single" w:sz="12" w:space="0" w:color="000000" w:themeColor="background1" w:themeShade="00"/>
                </w:tcBorders>
              </w:tcPr>
            </w:tcPrChange>
          </w:tcPr>
          <w:p w14:paraId="7E889E37" w14:textId="13077E35" w:rsidR="00A628A4" w:rsidDel="00B54B77" w:rsidRDefault="00A8310F">
            <w:pPr>
              <w:pStyle w:val="NormalinTable"/>
              <w:rPr>
                <w:del w:id="743" w:author="David Owen" w:date="2019-07-24T14:30:00Z"/>
              </w:rPr>
            </w:pPr>
            <w:del w:id="744" w:author="David Owen" w:date="2019-07-23T17:20:00Z">
              <w:r w:rsidDel="00F86AC6">
                <w:delText>31/12</w:delText>
              </w:r>
            </w:del>
          </w:p>
        </w:tc>
      </w:tr>
      <w:tr w:rsidR="00AB2016" w:rsidDel="00B54B77" w14:paraId="566EE443" w14:textId="1A00C2A7" w:rsidTr="00C53BA8">
        <w:tblPrEx>
          <w:tblW w:w="4936" w:type="pct"/>
          <w:tblInd w:w="384" w:type="dxa"/>
          <w:tblLook w:val="0220" w:firstRow="1" w:lastRow="0" w:firstColumn="0" w:lastColumn="0" w:noHBand="1" w:noVBand="0"/>
          <w:tblPrExChange w:id="745" w:author="David Owen" w:date="2019-07-24T15:13:00Z">
            <w:tblPrEx>
              <w:tblW w:w="4976" w:type="pct"/>
              <w:tblInd w:w="269" w:type="dxa"/>
              <w:tblLook w:val="0220" w:firstRow="1" w:lastRow="0" w:firstColumn="0" w:lastColumn="0" w:noHBand="1" w:noVBand="0"/>
            </w:tblPrEx>
          </w:tblPrExChange>
        </w:tblPrEx>
        <w:trPr>
          <w:cantSplit/>
          <w:del w:id="746" w:author="David Owen" w:date="2019-07-24T14:30:00Z"/>
          <w:trPrChange w:id="747"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748" w:author="David Owen" w:date="2019-07-24T15:13:00Z">
              <w:tcPr>
                <w:tcW w:w="679" w:type="pct"/>
                <w:gridSpan w:val="5"/>
                <w:tcBorders>
                  <w:top w:val="single" w:sz="12" w:space="0" w:color="000000" w:themeColor="background1" w:themeShade="00"/>
                </w:tcBorders>
              </w:tcPr>
            </w:tcPrChange>
          </w:tcPr>
          <w:p w14:paraId="322B6256" w14:textId="7EDF62F8" w:rsidR="00A628A4" w:rsidDel="00B54B77" w:rsidRDefault="00A8310F">
            <w:pPr>
              <w:pStyle w:val="NormalinTable"/>
              <w:rPr>
                <w:del w:id="749" w:author="David Owen" w:date="2019-07-24T14:30:00Z"/>
              </w:rPr>
            </w:pPr>
            <w:del w:id="750" w:author="David Owen" w:date="2019-07-23T17:20:00Z">
              <w:r w:rsidDel="00F86AC6">
                <w:rPr>
                  <w:b/>
                </w:rPr>
                <w:delText>097043</w:delText>
              </w:r>
            </w:del>
          </w:p>
        </w:tc>
        <w:tc>
          <w:tcPr>
            <w:tcW w:w="377" w:type="pct"/>
            <w:tcBorders>
              <w:top w:val="single" w:sz="12" w:space="0" w:color="000000" w:themeColor="background1" w:themeShade="00"/>
            </w:tcBorders>
            <w:tcPrChange w:id="751" w:author="David Owen" w:date="2019-07-24T15:13:00Z">
              <w:tcPr>
                <w:tcW w:w="374" w:type="pct"/>
                <w:gridSpan w:val="4"/>
                <w:tcBorders>
                  <w:top w:val="single" w:sz="12" w:space="0" w:color="000000" w:themeColor="background1" w:themeShade="00"/>
                </w:tcBorders>
              </w:tcPr>
            </w:tcPrChange>
          </w:tcPr>
          <w:p w14:paraId="45685C67" w14:textId="5AE4CB90"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752" w:author="David Owen" w:date="2019-07-24T14:30:00Z"/>
              </w:rPr>
            </w:pPr>
            <w:del w:id="753"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754" w:author="David Owen" w:date="2019-07-24T15:13:00Z">
              <w:tcPr>
                <w:tcW w:w="1134" w:type="pct"/>
                <w:gridSpan w:val="4"/>
                <w:tcBorders>
                  <w:top w:val="single" w:sz="12" w:space="0" w:color="000000" w:themeColor="background1" w:themeShade="00"/>
                </w:tcBorders>
              </w:tcPr>
            </w:tcPrChange>
          </w:tcPr>
          <w:p w14:paraId="4FADA91E" w14:textId="16623CBD" w:rsidR="00A628A4" w:rsidDel="00B54B77" w:rsidRDefault="00A8310F">
            <w:pPr>
              <w:pStyle w:val="NormalinTable"/>
              <w:rPr>
                <w:del w:id="755" w:author="David Owen" w:date="2019-07-24T14:30:00Z"/>
              </w:rPr>
            </w:pPr>
            <w:del w:id="756" w:author="David Owen" w:date="2019-07-23T17:20:00Z">
              <w:r w:rsidDel="00F86AC6">
                <w:delText>6204 63 00</w:delText>
              </w:r>
            </w:del>
          </w:p>
        </w:tc>
        <w:tc>
          <w:tcPr>
            <w:tcW w:w="587" w:type="pct"/>
            <w:tcBorders>
              <w:top w:val="single" w:sz="12" w:space="0" w:color="000000" w:themeColor="background1" w:themeShade="00"/>
            </w:tcBorders>
            <w:tcPrChange w:id="757" w:author="David Owen" w:date="2019-07-24T15:13:00Z">
              <w:tcPr>
                <w:tcW w:w="582" w:type="pct"/>
                <w:gridSpan w:val="4"/>
                <w:tcBorders>
                  <w:top w:val="single" w:sz="12" w:space="0" w:color="000000" w:themeColor="background1" w:themeShade="00"/>
                </w:tcBorders>
              </w:tcPr>
            </w:tcPrChange>
          </w:tcPr>
          <w:p w14:paraId="543DCB99" w14:textId="51C0E7F0"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758" w:author="David Owen" w:date="2019-07-24T14:30:00Z"/>
              </w:rPr>
            </w:pPr>
            <w:del w:id="759"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760" w:author="David Owen" w:date="2019-07-24T15:13:00Z">
              <w:tcPr>
                <w:tcW w:w="973" w:type="pct"/>
                <w:gridSpan w:val="2"/>
                <w:tcBorders>
                  <w:top w:val="single" w:sz="12" w:space="0" w:color="000000" w:themeColor="background1" w:themeShade="00"/>
                </w:tcBorders>
              </w:tcPr>
            </w:tcPrChange>
          </w:tcPr>
          <w:p w14:paraId="61B89568" w14:textId="708ED4C0" w:rsidR="00A628A4" w:rsidDel="00B54B77" w:rsidRDefault="00A8310F">
            <w:pPr>
              <w:pStyle w:val="NormalinTable"/>
              <w:rPr>
                <w:del w:id="761" w:author="David Owen" w:date="2019-07-24T14:30:00Z"/>
              </w:rPr>
            </w:pPr>
            <w:del w:id="762" w:author="David Owen" w:date="2019-07-23T17:20:00Z">
              <w:r w:rsidDel="00F86AC6">
                <w:delText>1 p/st</w:delText>
              </w:r>
            </w:del>
          </w:p>
        </w:tc>
        <w:tc>
          <w:tcPr>
            <w:tcW w:w="543" w:type="pct"/>
            <w:tcBorders>
              <w:top w:val="single" w:sz="12" w:space="0" w:color="000000" w:themeColor="background1" w:themeShade="00"/>
            </w:tcBorders>
            <w:tcPrChange w:id="763" w:author="David Owen" w:date="2019-07-24T15:13:00Z">
              <w:tcPr>
                <w:tcW w:w="0" w:type="auto"/>
                <w:gridSpan w:val="3"/>
                <w:tcBorders>
                  <w:top w:val="single" w:sz="12" w:space="0" w:color="000000" w:themeColor="background1" w:themeShade="00"/>
                </w:tcBorders>
              </w:tcPr>
            </w:tcPrChange>
          </w:tcPr>
          <w:p w14:paraId="0148950C" w14:textId="3284BF8A"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764" w:author="David Owen" w:date="2019-07-24T14:30:00Z"/>
              </w:rPr>
            </w:pPr>
            <w:del w:id="765"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766" w:author="David Owen" w:date="2019-07-24T15:13:00Z">
              <w:tcPr>
                <w:tcW w:w="0" w:type="auto"/>
                <w:gridSpan w:val="4"/>
                <w:tcBorders>
                  <w:top w:val="single" w:sz="12" w:space="0" w:color="000000" w:themeColor="background1" w:themeShade="00"/>
                </w:tcBorders>
              </w:tcPr>
            </w:tcPrChange>
          </w:tcPr>
          <w:p w14:paraId="588A8DCD" w14:textId="29B4D94A" w:rsidR="00A628A4" w:rsidDel="00B54B77" w:rsidRDefault="00A8310F">
            <w:pPr>
              <w:pStyle w:val="NormalinTable"/>
              <w:rPr>
                <w:del w:id="767" w:author="David Owen" w:date="2019-07-24T14:30:00Z"/>
              </w:rPr>
            </w:pPr>
            <w:del w:id="768" w:author="David Owen" w:date="2019-07-23T17:20:00Z">
              <w:r w:rsidDel="00F86AC6">
                <w:delText>31/12</w:delText>
              </w:r>
            </w:del>
          </w:p>
        </w:tc>
      </w:tr>
      <w:tr w:rsidR="00AB2016" w:rsidDel="00B54B77" w14:paraId="67F61272" w14:textId="2CCB6810" w:rsidTr="00C53BA8">
        <w:tblPrEx>
          <w:tblW w:w="4936" w:type="pct"/>
          <w:tblInd w:w="384" w:type="dxa"/>
          <w:tblLook w:val="0220" w:firstRow="1" w:lastRow="0" w:firstColumn="0" w:lastColumn="0" w:noHBand="1" w:noVBand="0"/>
          <w:tblPrExChange w:id="769" w:author="David Owen" w:date="2019-07-24T15:13:00Z">
            <w:tblPrEx>
              <w:tblW w:w="4976" w:type="pct"/>
              <w:tblInd w:w="269" w:type="dxa"/>
              <w:tblLook w:val="0220" w:firstRow="1" w:lastRow="0" w:firstColumn="0" w:lastColumn="0" w:noHBand="1" w:noVBand="0"/>
            </w:tblPrEx>
          </w:tblPrExChange>
        </w:tblPrEx>
        <w:trPr>
          <w:cantSplit/>
          <w:del w:id="770" w:author="David Owen" w:date="2019-07-24T14:30:00Z"/>
          <w:trPrChange w:id="771"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772" w:author="David Owen" w:date="2019-07-24T15:13:00Z">
              <w:tcPr>
                <w:tcW w:w="679" w:type="pct"/>
                <w:gridSpan w:val="5"/>
                <w:tcBorders>
                  <w:top w:val="single" w:sz="12" w:space="0" w:color="000000" w:themeColor="background1" w:themeShade="00"/>
                </w:tcBorders>
              </w:tcPr>
            </w:tcPrChange>
          </w:tcPr>
          <w:p w14:paraId="7737CE21" w14:textId="2A38412F" w:rsidR="00A628A4" w:rsidDel="00B54B77" w:rsidRDefault="00A8310F">
            <w:pPr>
              <w:pStyle w:val="NormalinTable"/>
              <w:rPr>
                <w:del w:id="773" w:author="David Owen" w:date="2019-07-24T14:30:00Z"/>
              </w:rPr>
            </w:pPr>
            <w:del w:id="774" w:author="David Owen" w:date="2019-07-23T17:20:00Z">
              <w:r w:rsidDel="00F86AC6">
                <w:rPr>
                  <w:b/>
                </w:rPr>
                <w:delText>097044</w:delText>
              </w:r>
            </w:del>
          </w:p>
        </w:tc>
        <w:tc>
          <w:tcPr>
            <w:tcW w:w="377" w:type="pct"/>
            <w:tcBorders>
              <w:top w:val="single" w:sz="12" w:space="0" w:color="000000" w:themeColor="background1" w:themeShade="00"/>
            </w:tcBorders>
            <w:tcPrChange w:id="775" w:author="David Owen" w:date="2019-07-24T15:13:00Z">
              <w:tcPr>
                <w:tcW w:w="374" w:type="pct"/>
                <w:gridSpan w:val="4"/>
                <w:tcBorders>
                  <w:top w:val="single" w:sz="12" w:space="0" w:color="000000" w:themeColor="background1" w:themeShade="00"/>
                </w:tcBorders>
              </w:tcPr>
            </w:tcPrChange>
          </w:tcPr>
          <w:p w14:paraId="32EBC87E" w14:textId="4B296A9C"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776" w:author="David Owen" w:date="2019-07-24T14:30:00Z"/>
              </w:rPr>
            </w:pPr>
            <w:del w:id="777"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778" w:author="David Owen" w:date="2019-07-24T15:13:00Z">
              <w:tcPr>
                <w:tcW w:w="1134" w:type="pct"/>
                <w:gridSpan w:val="4"/>
                <w:tcBorders>
                  <w:top w:val="single" w:sz="12" w:space="0" w:color="000000" w:themeColor="background1" w:themeShade="00"/>
                </w:tcBorders>
              </w:tcPr>
            </w:tcPrChange>
          </w:tcPr>
          <w:p w14:paraId="1A775108" w14:textId="0EEBC7E7" w:rsidR="00A628A4" w:rsidDel="00B54B77" w:rsidRDefault="00A8310F">
            <w:pPr>
              <w:pStyle w:val="NormalinTable"/>
              <w:rPr>
                <w:del w:id="779" w:author="David Owen" w:date="2019-07-24T14:30:00Z"/>
              </w:rPr>
            </w:pPr>
            <w:del w:id="780" w:author="David Owen" w:date="2019-07-23T17:20:00Z">
              <w:r w:rsidDel="00F86AC6">
                <w:delText>6211 33 00</w:delText>
              </w:r>
            </w:del>
          </w:p>
        </w:tc>
        <w:tc>
          <w:tcPr>
            <w:tcW w:w="587" w:type="pct"/>
            <w:tcBorders>
              <w:top w:val="single" w:sz="12" w:space="0" w:color="000000" w:themeColor="background1" w:themeShade="00"/>
            </w:tcBorders>
            <w:tcPrChange w:id="781" w:author="David Owen" w:date="2019-07-24T15:13:00Z">
              <w:tcPr>
                <w:tcW w:w="582" w:type="pct"/>
                <w:gridSpan w:val="4"/>
                <w:tcBorders>
                  <w:top w:val="single" w:sz="12" w:space="0" w:color="000000" w:themeColor="background1" w:themeShade="00"/>
                </w:tcBorders>
              </w:tcPr>
            </w:tcPrChange>
          </w:tcPr>
          <w:p w14:paraId="6E6C6FC7" w14:textId="0660AB9C"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782" w:author="David Owen" w:date="2019-07-24T14:30:00Z"/>
              </w:rPr>
            </w:pPr>
            <w:del w:id="783"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784" w:author="David Owen" w:date="2019-07-24T15:13:00Z">
              <w:tcPr>
                <w:tcW w:w="973" w:type="pct"/>
                <w:gridSpan w:val="2"/>
                <w:tcBorders>
                  <w:top w:val="single" w:sz="12" w:space="0" w:color="000000" w:themeColor="background1" w:themeShade="00"/>
                </w:tcBorders>
              </w:tcPr>
            </w:tcPrChange>
          </w:tcPr>
          <w:p w14:paraId="51091742" w14:textId="45A4261C" w:rsidR="00A628A4" w:rsidDel="00B54B77" w:rsidRDefault="00A8310F">
            <w:pPr>
              <w:pStyle w:val="NormalinTable"/>
              <w:rPr>
                <w:del w:id="785" w:author="David Owen" w:date="2019-07-24T14:30:00Z"/>
              </w:rPr>
            </w:pPr>
            <w:del w:id="786" w:author="David Owen" w:date="2019-07-23T17:20:00Z">
              <w:r w:rsidDel="00F86AC6">
                <w:delText>1 p/st</w:delText>
              </w:r>
            </w:del>
          </w:p>
        </w:tc>
        <w:tc>
          <w:tcPr>
            <w:tcW w:w="543" w:type="pct"/>
            <w:tcBorders>
              <w:top w:val="single" w:sz="12" w:space="0" w:color="000000" w:themeColor="background1" w:themeShade="00"/>
            </w:tcBorders>
            <w:tcPrChange w:id="787" w:author="David Owen" w:date="2019-07-24T15:13:00Z">
              <w:tcPr>
                <w:tcW w:w="0" w:type="auto"/>
                <w:gridSpan w:val="3"/>
                <w:tcBorders>
                  <w:top w:val="single" w:sz="12" w:space="0" w:color="000000" w:themeColor="background1" w:themeShade="00"/>
                </w:tcBorders>
              </w:tcPr>
            </w:tcPrChange>
          </w:tcPr>
          <w:p w14:paraId="64CE2374" w14:textId="4556E0FB"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788" w:author="David Owen" w:date="2019-07-24T14:30:00Z"/>
              </w:rPr>
            </w:pPr>
            <w:del w:id="789"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790" w:author="David Owen" w:date="2019-07-24T15:13:00Z">
              <w:tcPr>
                <w:tcW w:w="0" w:type="auto"/>
                <w:gridSpan w:val="4"/>
                <w:tcBorders>
                  <w:top w:val="single" w:sz="12" w:space="0" w:color="000000" w:themeColor="background1" w:themeShade="00"/>
                </w:tcBorders>
              </w:tcPr>
            </w:tcPrChange>
          </w:tcPr>
          <w:p w14:paraId="5333093C" w14:textId="3101CABC" w:rsidR="00A628A4" w:rsidDel="00B54B77" w:rsidRDefault="00A8310F">
            <w:pPr>
              <w:pStyle w:val="NormalinTable"/>
              <w:rPr>
                <w:del w:id="791" w:author="David Owen" w:date="2019-07-24T14:30:00Z"/>
              </w:rPr>
            </w:pPr>
            <w:del w:id="792" w:author="David Owen" w:date="2019-07-23T17:20:00Z">
              <w:r w:rsidDel="00F86AC6">
                <w:delText>31/12</w:delText>
              </w:r>
            </w:del>
          </w:p>
        </w:tc>
      </w:tr>
      <w:tr w:rsidR="00AB2016" w:rsidDel="00B54B77" w14:paraId="384D3A6F" w14:textId="12A2E4A4" w:rsidTr="00C53BA8">
        <w:tblPrEx>
          <w:tblW w:w="4936" w:type="pct"/>
          <w:tblInd w:w="384" w:type="dxa"/>
          <w:tblLook w:val="0220" w:firstRow="1" w:lastRow="0" w:firstColumn="0" w:lastColumn="0" w:noHBand="1" w:noVBand="0"/>
          <w:tblPrExChange w:id="793" w:author="David Owen" w:date="2019-07-24T15:13:00Z">
            <w:tblPrEx>
              <w:tblW w:w="4976" w:type="pct"/>
              <w:tblInd w:w="269" w:type="dxa"/>
              <w:tblLook w:val="0220" w:firstRow="1" w:lastRow="0" w:firstColumn="0" w:lastColumn="0" w:noHBand="1" w:noVBand="0"/>
            </w:tblPrEx>
          </w:tblPrExChange>
        </w:tblPrEx>
        <w:trPr>
          <w:cantSplit/>
          <w:del w:id="794" w:author="David Owen" w:date="2019-07-24T14:30:00Z"/>
          <w:trPrChange w:id="795"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796" w:author="David Owen" w:date="2019-07-24T15:13:00Z">
              <w:tcPr>
                <w:tcW w:w="679" w:type="pct"/>
                <w:gridSpan w:val="5"/>
                <w:tcBorders>
                  <w:top w:val="single" w:sz="12" w:space="0" w:color="000000" w:themeColor="background1" w:themeShade="00"/>
                </w:tcBorders>
              </w:tcPr>
            </w:tcPrChange>
          </w:tcPr>
          <w:p w14:paraId="662E7C79" w14:textId="1263F885" w:rsidR="00A628A4" w:rsidDel="00B54B77" w:rsidRDefault="00A8310F">
            <w:pPr>
              <w:pStyle w:val="NormalinTable"/>
              <w:rPr>
                <w:del w:id="797" w:author="David Owen" w:date="2019-07-24T14:30:00Z"/>
              </w:rPr>
            </w:pPr>
            <w:del w:id="798" w:author="David Owen" w:date="2019-07-23T17:20:00Z">
              <w:r w:rsidDel="00F86AC6">
                <w:rPr>
                  <w:b/>
                </w:rPr>
                <w:delText>097045</w:delText>
              </w:r>
            </w:del>
          </w:p>
        </w:tc>
        <w:tc>
          <w:tcPr>
            <w:tcW w:w="377" w:type="pct"/>
            <w:tcBorders>
              <w:top w:val="single" w:sz="12" w:space="0" w:color="000000" w:themeColor="background1" w:themeShade="00"/>
            </w:tcBorders>
            <w:tcPrChange w:id="799" w:author="David Owen" w:date="2019-07-24T15:13:00Z">
              <w:tcPr>
                <w:tcW w:w="374" w:type="pct"/>
                <w:gridSpan w:val="4"/>
                <w:tcBorders>
                  <w:top w:val="single" w:sz="12" w:space="0" w:color="000000" w:themeColor="background1" w:themeShade="00"/>
                </w:tcBorders>
              </w:tcPr>
            </w:tcPrChange>
          </w:tcPr>
          <w:p w14:paraId="206A1EBA" w14:textId="2041BD77"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800" w:author="David Owen" w:date="2019-07-24T14:30:00Z"/>
              </w:rPr>
            </w:pPr>
            <w:del w:id="801"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802" w:author="David Owen" w:date="2019-07-24T15:13:00Z">
              <w:tcPr>
                <w:tcW w:w="1134" w:type="pct"/>
                <w:gridSpan w:val="4"/>
                <w:tcBorders>
                  <w:top w:val="single" w:sz="12" w:space="0" w:color="000000" w:themeColor="background1" w:themeShade="00"/>
                </w:tcBorders>
              </w:tcPr>
            </w:tcPrChange>
          </w:tcPr>
          <w:p w14:paraId="22298736" w14:textId="150E4C15" w:rsidR="00A628A4" w:rsidDel="00B54B77" w:rsidRDefault="00A8310F">
            <w:pPr>
              <w:pStyle w:val="NormalinTable"/>
              <w:rPr>
                <w:del w:id="803" w:author="David Owen" w:date="2019-07-24T14:30:00Z"/>
              </w:rPr>
            </w:pPr>
            <w:del w:id="804" w:author="David Owen" w:date="2019-07-23T17:20:00Z">
              <w:r w:rsidDel="00F86AC6">
                <w:delText>6211 43 00</w:delText>
              </w:r>
            </w:del>
          </w:p>
        </w:tc>
        <w:tc>
          <w:tcPr>
            <w:tcW w:w="587" w:type="pct"/>
            <w:tcBorders>
              <w:top w:val="single" w:sz="12" w:space="0" w:color="000000" w:themeColor="background1" w:themeShade="00"/>
            </w:tcBorders>
            <w:tcPrChange w:id="805" w:author="David Owen" w:date="2019-07-24T15:13:00Z">
              <w:tcPr>
                <w:tcW w:w="582" w:type="pct"/>
                <w:gridSpan w:val="4"/>
                <w:tcBorders>
                  <w:top w:val="single" w:sz="12" w:space="0" w:color="000000" w:themeColor="background1" w:themeShade="00"/>
                </w:tcBorders>
              </w:tcPr>
            </w:tcPrChange>
          </w:tcPr>
          <w:p w14:paraId="2E34DA97" w14:textId="608990E7"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806" w:author="David Owen" w:date="2019-07-24T14:30:00Z"/>
              </w:rPr>
            </w:pPr>
            <w:del w:id="807"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808" w:author="David Owen" w:date="2019-07-24T15:13:00Z">
              <w:tcPr>
                <w:tcW w:w="973" w:type="pct"/>
                <w:gridSpan w:val="2"/>
                <w:tcBorders>
                  <w:top w:val="single" w:sz="12" w:space="0" w:color="000000" w:themeColor="background1" w:themeShade="00"/>
                </w:tcBorders>
              </w:tcPr>
            </w:tcPrChange>
          </w:tcPr>
          <w:p w14:paraId="3CB2A0A2" w14:textId="1888CE81" w:rsidR="00A628A4" w:rsidDel="00B54B77" w:rsidRDefault="00A8310F">
            <w:pPr>
              <w:pStyle w:val="NormalinTable"/>
              <w:rPr>
                <w:del w:id="809" w:author="David Owen" w:date="2019-07-24T14:30:00Z"/>
              </w:rPr>
            </w:pPr>
            <w:del w:id="810" w:author="David Owen" w:date="2019-07-23T17:20:00Z">
              <w:r w:rsidDel="00F86AC6">
                <w:delText>1 p/st</w:delText>
              </w:r>
            </w:del>
          </w:p>
        </w:tc>
        <w:tc>
          <w:tcPr>
            <w:tcW w:w="543" w:type="pct"/>
            <w:tcBorders>
              <w:top w:val="single" w:sz="12" w:space="0" w:color="000000" w:themeColor="background1" w:themeShade="00"/>
            </w:tcBorders>
            <w:tcPrChange w:id="811" w:author="David Owen" w:date="2019-07-24T15:13:00Z">
              <w:tcPr>
                <w:tcW w:w="0" w:type="auto"/>
                <w:gridSpan w:val="3"/>
                <w:tcBorders>
                  <w:top w:val="single" w:sz="12" w:space="0" w:color="000000" w:themeColor="background1" w:themeShade="00"/>
                </w:tcBorders>
              </w:tcPr>
            </w:tcPrChange>
          </w:tcPr>
          <w:p w14:paraId="2BC92F29" w14:textId="5366E382"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812" w:author="David Owen" w:date="2019-07-24T14:30:00Z"/>
              </w:rPr>
            </w:pPr>
            <w:del w:id="813"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814" w:author="David Owen" w:date="2019-07-24T15:13:00Z">
              <w:tcPr>
                <w:tcW w:w="0" w:type="auto"/>
                <w:gridSpan w:val="4"/>
                <w:tcBorders>
                  <w:top w:val="single" w:sz="12" w:space="0" w:color="000000" w:themeColor="background1" w:themeShade="00"/>
                </w:tcBorders>
              </w:tcPr>
            </w:tcPrChange>
          </w:tcPr>
          <w:p w14:paraId="6022F63C" w14:textId="2D32D85B" w:rsidR="00A628A4" w:rsidDel="00B54B77" w:rsidRDefault="00A8310F">
            <w:pPr>
              <w:pStyle w:val="NormalinTable"/>
              <w:rPr>
                <w:del w:id="815" w:author="David Owen" w:date="2019-07-24T14:30:00Z"/>
              </w:rPr>
            </w:pPr>
            <w:del w:id="816" w:author="David Owen" w:date="2019-07-23T17:20:00Z">
              <w:r w:rsidDel="00F86AC6">
                <w:delText>31/12</w:delText>
              </w:r>
            </w:del>
          </w:p>
        </w:tc>
      </w:tr>
      <w:tr w:rsidR="00AB2016" w:rsidDel="00B54B77" w14:paraId="790BCB46" w14:textId="70E43D31" w:rsidTr="00C53BA8">
        <w:tblPrEx>
          <w:tblW w:w="4936" w:type="pct"/>
          <w:tblInd w:w="384" w:type="dxa"/>
          <w:tblLook w:val="0220" w:firstRow="1" w:lastRow="0" w:firstColumn="0" w:lastColumn="0" w:noHBand="1" w:noVBand="0"/>
          <w:tblPrExChange w:id="817" w:author="David Owen" w:date="2019-07-24T15:13:00Z">
            <w:tblPrEx>
              <w:tblW w:w="4976" w:type="pct"/>
              <w:tblInd w:w="269" w:type="dxa"/>
              <w:tblLook w:val="0220" w:firstRow="1" w:lastRow="0" w:firstColumn="0" w:lastColumn="0" w:noHBand="1" w:noVBand="0"/>
            </w:tblPrEx>
          </w:tblPrExChange>
        </w:tblPrEx>
        <w:trPr>
          <w:cantSplit/>
          <w:del w:id="818" w:author="David Owen" w:date="2019-07-24T14:30:00Z"/>
          <w:trPrChange w:id="819"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820" w:author="David Owen" w:date="2019-07-24T15:13:00Z">
              <w:tcPr>
                <w:tcW w:w="679" w:type="pct"/>
                <w:gridSpan w:val="5"/>
                <w:tcBorders>
                  <w:top w:val="single" w:sz="12" w:space="0" w:color="000000" w:themeColor="background1" w:themeShade="00"/>
                </w:tcBorders>
              </w:tcPr>
            </w:tcPrChange>
          </w:tcPr>
          <w:p w14:paraId="05C7779D" w14:textId="0E2A294B" w:rsidR="00A628A4" w:rsidDel="00B54B77" w:rsidRDefault="00A8310F">
            <w:pPr>
              <w:pStyle w:val="NormalinTable"/>
              <w:rPr>
                <w:del w:id="821" w:author="David Owen" w:date="2019-07-24T14:30:00Z"/>
              </w:rPr>
            </w:pPr>
            <w:del w:id="822" w:author="David Owen" w:date="2019-07-23T17:20:00Z">
              <w:r w:rsidDel="00F86AC6">
                <w:rPr>
                  <w:b/>
                </w:rPr>
                <w:delText>097046</w:delText>
              </w:r>
            </w:del>
          </w:p>
        </w:tc>
        <w:tc>
          <w:tcPr>
            <w:tcW w:w="377" w:type="pct"/>
            <w:tcBorders>
              <w:top w:val="single" w:sz="12" w:space="0" w:color="000000" w:themeColor="background1" w:themeShade="00"/>
            </w:tcBorders>
            <w:tcPrChange w:id="823" w:author="David Owen" w:date="2019-07-24T15:13:00Z">
              <w:tcPr>
                <w:tcW w:w="374" w:type="pct"/>
                <w:gridSpan w:val="4"/>
                <w:tcBorders>
                  <w:top w:val="single" w:sz="12" w:space="0" w:color="000000" w:themeColor="background1" w:themeShade="00"/>
                </w:tcBorders>
              </w:tcPr>
            </w:tcPrChange>
          </w:tcPr>
          <w:p w14:paraId="504479DB" w14:textId="027EE131"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824" w:author="David Owen" w:date="2019-07-24T14:30:00Z"/>
              </w:rPr>
            </w:pPr>
            <w:del w:id="825" w:author="David Owen" w:date="2019-07-23T17:20:00Z">
              <w:r w:rsidDel="00F86AC6">
                <w:delText>Yes</w:delText>
              </w:r>
            </w:del>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826" w:author="David Owen" w:date="2019-07-24T15:13:00Z">
              <w:tcPr>
                <w:tcW w:w="1134" w:type="pct"/>
                <w:gridSpan w:val="4"/>
                <w:tcBorders>
                  <w:top w:val="single" w:sz="12" w:space="0" w:color="000000" w:themeColor="background1" w:themeShade="00"/>
                </w:tcBorders>
              </w:tcPr>
            </w:tcPrChange>
          </w:tcPr>
          <w:p w14:paraId="6E03ACC2" w14:textId="5891B817" w:rsidR="00A628A4" w:rsidDel="00B54B77" w:rsidRDefault="00A8310F">
            <w:pPr>
              <w:pStyle w:val="NormalinTable"/>
              <w:rPr>
                <w:del w:id="827" w:author="David Owen" w:date="2019-07-24T14:30:00Z"/>
              </w:rPr>
            </w:pPr>
            <w:del w:id="828" w:author="David Owen" w:date="2019-07-23T17:20:00Z">
              <w:r w:rsidDel="00F86AC6">
                <w:delText>6212 10 00</w:delText>
              </w:r>
            </w:del>
          </w:p>
        </w:tc>
        <w:tc>
          <w:tcPr>
            <w:tcW w:w="587" w:type="pct"/>
            <w:tcBorders>
              <w:top w:val="single" w:sz="12" w:space="0" w:color="000000" w:themeColor="background1" w:themeShade="00"/>
            </w:tcBorders>
            <w:tcPrChange w:id="829" w:author="David Owen" w:date="2019-07-24T15:13:00Z">
              <w:tcPr>
                <w:tcW w:w="582" w:type="pct"/>
                <w:gridSpan w:val="4"/>
                <w:tcBorders>
                  <w:top w:val="single" w:sz="12" w:space="0" w:color="000000" w:themeColor="background1" w:themeShade="00"/>
                </w:tcBorders>
              </w:tcPr>
            </w:tcPrChange>
          </w:tcPr>
          <w:p w14:paraId="1E078564" w14:textId="69503966"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830" w:author="David Owen" w:date="2019-07-24T14:30:00Z"/>
              </w:rPr>
            </w:pPr>
            <w:del w:id="831" w:author="David Owen" w:date="2019-07-23T17:20:00Z">
              <w:r w:rsidDel="00F86AC6">
                <w:delText>0.00%</w:delText>
              </w:r>
            </w:del>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832" w:author="David Owen" w:date="2019-07-24T15:13:00Z">
              <w:tcPr>
                <w:tcW w:w="973" w:type="pct"/>
                <w:gridSpan w:val="2"/>
                <w:tcBorders>
                  <w:top w:val="single" w:sz="12" w:space="0" w:color="000000" w:themeColor="background1" w:themeShade="00"/>
                </w:tcBorders>
              </w:tcPr>
            </w:tcPrChange>
          </w:tcPr>
          <w:p w14:paraId="21950AFF" w14:textId="45B6F63D" w:rsidR="00A628A4" w:rsidDel="00B54B77" w:rsidRDefault="00A8310F">
            <w:pPr>
              <w:pStyle w:val="NormalinTable"/>
              <w:rPr>
                <w:del w:id="833" w:author="David Owen" w:date="2019-07-24T14:30:00Z"/>
              </w:rPr>
            </w:pPr>
            <w:del w:id="834" w:author="David Owen" w:date="2019-07-23T17:20:00Z">
              <w:r w:rsidDel="00F86AC6">
                <w:delText>1 p/st</w:delText>
              </w:r>
            </w:del>
          </w:p>
        </w:tc>
        <w:tc>
          <w:tcPr>
            <w:tcW w:w="543" w:type="pct"/>
            <w:tcBorders>
              <w:top w:val="single" w:sz="12" w:space="0" w:color="000000" w:themeColor="background1" w:themeShade="00"/>
            </w:tcBorders>
            <w:tcPrChange w:id="835" w:author="David Owen" w:date="2019-07-24T15:13:00Z">
              <w:tcPr>
                <w:tcW w:w="0" w:type="auto"/>
                <w:gridSpan w:val="3"/>
                <w:tcBorders>
                  <w:top w:val="single" w:sz="12" w:space="0" w:color="000000" w:themeColor="background1" w:themeShade="00"/>
                </w:tcBorders>
              </w:tcPr>
            </w:tcPrChange>
          </w:tcPr>
          <w:p w14:paraId="6DD39EEB" w14:textId="1711697D" w:rsidR="00A628A4" w:rsidDel="00B54B77" w:rsidRDefault="00A8310F">
            <w:pPr>
              <w:pStyle w:val="NormalinTable"/>
              <w:cnfStyle w:val="000000000000" w:firstRow="0" w:lastRow="0" w:firstColumn="0" w:lastColumn="0" w:oddVBand="0" w:evenVBand="0" w:oddHBand="0" w:evenHBand="0" w:firstRowFirstColumn="0" w:firstRowLastColumn="0" w:lastRowFirstColumn="0" w:lastRowLastColumn="0"/>
              <w:rPr>
                <w:del w:id="836" w:author="David Owen" w:date="2019-07-24T14:30:00Z"/>
              </w:rPr>
            </w:pPr>
            <w:del w:id="837" w:author="David Owen" w:date="2019-07-23T17:20:00Z">
              <w:r w:rsidDel="00F86AC6">
                <w:delText>01/01</w:delText>
              </w:r>
            </w:del>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838" w:author="David Owen" w:date="2019-07-24T15:13:00Z">
              <w:tcPr>
                <w:tcW w:w="0" w:type="auto"/>
                <w:gridSpan w:val="4"/>
                <w:tcBorders>
                  <w:top w:val="single" w:sz="12" w:space="0" w:color="000000" w:themeColor="background1" w:themeShade="00"/>
                </w:tcBorders>
              </w:tcPr>
            </w:tcPrChange>
          </w:tcPr>
          <w:p w14:paraId="6A8485BE" w14:textId="1208A665" w:rsidR="00A628A4" w:rsidDel="00B54B77" w:rsidRDefault="00A8310F">
            <w:pPr>
              <w:pStyle w:val="NormalinTable"/>
              <w:rPr>
                <w:del w:id="839" w:author="David Owen" w:date="2019-07-24T14:30:00Z"/>
              </w:rPr>
            </w:pPr>
            <w:del w:id="840" w:author="David Owen" w:date="2019-07-23T17:20:00Z">
              <w:r w:rsidDel="00F86AC6">
                <w:delText>31/12</w:delText>
              </w:r>
            </w:del>
          </w:p>
        </w:tc>
      </w:tr>
      <w:tr w:rsidR="00AB2016" w14:paraId="2DA0C446" w14:textId="77777777" w:rsidTr="00C53BA8">
        <w:tblPrEx>
          <w:tblW w:w="4936" w:type="pct"/>
          <w:tblInd w:w="384" w:type="dxa"/>
          <w:tblLook w:val="0220" w:firstRow="1" w:lastRow="0" w:firstColumn="0" w:lastColumn="0" w:noHBand="1" w:noVBand="0"/>
          <w:tblPrExChange w:id="841" w:author="David Owen" w:date="2019-07-24T15:13:00Z">
            <w:tblPrEx>
              <w:tblW w:w="4976" w:type="pct"/>
              <w:tblInd w:w="269" w:type="dxa"/>
              <w:tblLook w:val="0220" w:firstRow="1" w:lastRow="0" w:firstColumn="0" w:lastColumn="0" w:noHBand="1" w:noVBand="0"/>
            </w:tblPrEx>
          </w:tblPrExChange>
        </w:tblPrEx>
        <w:trPr>
          <w:cantSplit/>
          <w:trPrChange w:id="842"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val="restart"/>
            <w:tcBorders>
              <w:top w:val="single" w:sz="12" w:space="0" w:color="000000" w:themeColor="background1" w:themeShade="00"/>
            </w:tcBorders>
            <w:tcPrChange w:id="843" w:author="David Owen" w:date="2019-07-24T15:13:00Z">
              <w:tcPr>
                <w:tcW w:w="679" w:type="pct"/>
                <w:gridSpan w:val="5"/>
                <w:vMerge w:val="restart"/>
                <w:tcBorders>
                  <w:top w:val="single" w:sz="12" w:space="0" w:color="000000" w:themeColor="background1" w:themeShade="00"/>
                </w:tcBorders>
              </w:tcPr>
            </w:tcPrChange>
          </w:tcPr>
          <w:p w14:paraId="548222EE" w14:textId="77777777" w:rsidR="00A628A4" w:rsidRDefault="00A8310F">
            <w:pPr>
              <w:pStyle w:val="NormalinTable"/>
            </w:pPr>
            <w:r>
              <w:rPr>
                <w:b/>
              </w:rPr>
              <w:t>097300</w:t>
            </w:r>
          </w:p>
        </w:tc>
        <w:tc>
          <w:tcPr>
            <w:tcW w:w="377" w:type="pct"/>
            <w:vMerge w:val="restart"/>
            <w:tcBorders>
              <w:top w:val="single" w:sz="12" w:space="0" w:color="000000" w:themeColor="background1" w:themeShade="00"/>
            </w:tcBorders>
            <w:tcPrChange w:id="844" w:author="David Owen" w:date="2019-07-24T15:13:00Z">
              <w:tcPr>
                <w:tcW w:w="374" w:type="pct"/>
                <w:gridSpan w:val="4"/>
                <w:vMerge w:val="restart"/>
                <w:tcBorders>
                  <w:top w:val="single" w:sz="12" w:space="0" w:color="000000" w:themeColor="background1" w:themeShade="00"/>
                </w:tcBorders>
              </w:tcPr>
            </w:tcPrChange>
          </w:tcPr>
          <w:p w14:paraId="1F82F0E2"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845" w:author="David Owen" w:date="2019-07-24T15:13:00Z">
              <w:tcPr>
                <w:tcW w:w="1134" w:type="pct"/>
                <w:gridSpan w:val="4"/>
                <w:tcBorders>
                  <w:top w:val="single" w:sz="12" w:space="0" w:color="000000" w:themeColor="background1" w:themeShade="00"/>
                </w:tcBorders>
              </w:tcPr>
            </w:tcPrChange>
          </w:tcPr>
          <w:p w14:paraId="7D5FE191" w14:textId="77777777" w:rsidR="00A628A4" w:rsidRDefault="00A8310F">
            <w:pPr>
              <w:pStyle w:val="NormalinTable"/>
            </w:pPr>
            <w:r>
              <w:t>0201 00 00</w:t>
            </w:r>
          </w:p>
        </w:tc>
        <w:tc>
          <w:tcPr>
            <w:tcW w:w="587" w:type="pct"/>
            <w:vMerge w:val="restart"/>
            <w:tcBorders>
              <w:top w:val="single" w:sz="12" w:space="0" w:color="000000" w:themeColor="background1" w:themeShade="00"/>
            </w:tcBorders>
            <w:tcPrChange w:id="846" w:author="David Owen" w:date="2019-07-24T15:13:00Z">
              <w:tcPr>
                <w:tcW w:w="582" w:type="pct"/>
                <w:gridSpan w:val="4"/>
                <w:vMerge w:val="restart"/>
                <w:tcBorders>
                  <w:top w:val="single" w:sz="12" w:space="0" w:color="000000" w:themeColor="background1" w:themeShade="00"/>
                </w:tcBorders>
              </w:tcPr>
            </w:tcPrChange>
          </w:tcPr>
          <w:p w14:paraId="625D8537"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1384" w:type="pct"/>
            <w:vMerge w:val="restart"/>
            <w:tcBorders>
              <w:top w:val="single" w:sz="12" w:space="0" w:color="000000" w:themeColor="background1" w:themeShade="00"/>
            </w:tcBorders>
            <w:tcPrChange w:id="847" w:author="David Owen" w:date="2019-07-24T15:13:00Z">
              <w:tcPr>
                <w:tcW w:w="973" w:type="pct"/>
                <w:gridSpan w:val="2"/>
                <w:vMerge w:val="restart"/>
                <w:tcBorders>
                  <w:top w:val="single" w:sz="12" w:space="0" w:color="000000" w:themeColor="background1" w:themeShade="00"/>
                </w:tcBorders>
              </w:tcPr>
            </w:tcPrChange>
          </w:tcPr>
          <w:p w14:paraId="6704A308" w14:textId="5A282B0A" w:rsidR="00A628A4" w:rsidRDefault="00A8310F">
            <w:pPr>
              <w:pStyle w:val="NormalinTable"/>
            </w:pPr>
            <w:r>
              <w:t>1</w:t>
            </w:r>
            <w:r w:rsidR="00266C1B">
              <w:t>,</w:t>
            </w:r>
            <w:ins w:id="848" w:author="David Owen" w:date="2019-07-24T13:11:00Z">
              <w:r w:rsidR="001113B0">
                <w:t>268</w:t>
              </w:r>
            </w:ins>
            <w:del w:id="849" w:author="David Owen" w:date="2019-07-24T13:11:00Z">
              <w:r w:rsidR="00266C1B" w:rsidDel="001113B0">
                <w:delText>682</w:delText>
              </w:r>
            </w:del>
            <w:r w:rsidR="00266C1B">
              <w:t>,000</w:t>
            </w:r>
            <w:r>
              <w:t xml:space="preserve"> kg</w:t>
            </w:r>
          </w:p>
          <w:p w14:paraId="38CC6D77" w14:textId="006913C6" w:rsidR="009013FD" w:rsidRDefault="009013FD">
            <w:pPr>
              <w:pStyle w:val="NormalinTable"/>
            </w:pPr>
            <w:r>
              <w:t xml:space="preserve">plus an addition of </w:t>
            </w:r>
            <w:ins w:id="850" w:author="David Owen" w:date="2019-07-24T13:11:00Z">
              <w:r w:rsidR="004E7596">
                <w:t>49</w:t>
              </w:r>
            </w:ins>
            <w:del w:id="851" w:author="David Owen" w:date="2019-07-24T13:11:00Z">
              <w:r w:rsidR="006D3E09" w:rsidDel="004E7596">
                <w:delText>65</w:delText>
              </w:r>
            </w:del>
            <w:r>
              <w:t>,000 kg per quota period</w:t>
            </w:r>
          </w:p>
        </w:tc>
        <w:tc>
          <w:tcPr>
            <w:tcW w:w="543" w:type="pct"/>
            <w:vMerge w:val="restart"/>
            <w:tcBorders>
              <w:top w:val="single" w:sz="12" w:space="0" w:color="000000" w:themeColor="background1" w:themeShade="00"/>
            </w:tcBorders>
            <w:tcPrChange w:id="852" w:author="David Owen" w:date="2019-07-24T15:13:00Z">
              <w:tcPr>
                <w:tcW w:w="0" w:type="auto"/>
                <w:gridSpan w:val="3"/>
                <w:vMerge w:val="restart"/>
                <w:tcBorders>
                  <w:top w:val="single" w:sz="12" w:space="0" w:color="000000" w:themeColor="background1" w:themeShade="00"/>
                </w:tcBorders>
              </w:tcPr>
            </w:tcPrChange>
          </w:tcPr>
          <w:p w14:paraId="159049F2"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533" w:type="pct"/>
            <w:vMerge w:val="restart"/>
            <w:tcBorders>
              <w:top w:val="single" w:sz="12" w:space="0" w:color="000000" w:themeColor="background1" w:themeShade="00"/>
            </w:tcBorders>
            <w:tcPrChange w:id="853" w:author="David Owen" w:date="2019-07-24T15:13:00Z">
              <w:tcPr>
                <w:tcW w:w="0" w:type="auto"/>
                <w:gridSpan w:val="4"/>
                <w:vMerge w:val="restart"/>
                <w:tcBorders>
                  <w:top w:val="single" w:sz="12" w:space="0" w:color="000000" w:themeColor="background1" w:themeShade="00"/>
                </w:tcBorders>
              </w:tcPr>
            </w:tcPrChange>
          </w:tcPr>
          <w:p w14:paraId="5B7188FA" w14:textId="77777777" w:rsidR="00A628A4" w:rsidRDefault="00A8310F">
            <w:pPr>
              <w:pStyle w:val="NormalinTable"/>
            </w:pPr>
            <w:r>
              <w:t>31/12</w:t>
            </w:r>
          </w:p>
        </w:tc>
      </w:tr>
      <w:tr w:rsidR="00485A78" w14:paraId="25EDA160" w14:textId="77777777" w:rsidTr="00C53BA8">
        <w:tblPrEx>
          <w:tblW w:w="4936" w:type="pct"/>
          <w:tblInd w:w="384" w:type="dxa"/>
          <w:tblLook w:val="0220" w:firstRow="1" w:lastRow="0" w:firstColumn="0" w:lastColumn="0" w:noHBand="1" w:noVBand="0"/>
          <w:tblPrExChange w:id="854" w:author="David Owen" w:date="2019-07-24T15:13:00Z">
            <w:tblPrEx>
              <w:tblW w:w="5000" w:type="pct"/>
              <w:tblInd w:w="269" w:type="dxa"/>
              <w:tblLook w:val="0220" w:firstRow="1" w:lastRow="0" w:firstColumn="0" w:lastColumn="0" w:noHBand="1" w:noVBand="0"/>
            </w:tblPrEx>
          </w:tblPrExChange>
        </w:tblPrEx>
        <w:trPr>
          <w:cantSplit/>
          <w:trPrChange w:id="855"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856" w:author="David Owen" w:date="2019-07-24T15:13:00Z">
              <w:tcPr>
                <w:tcW w:w="664" w:type="pct"/>
                <w:gridSpan w:val="4"/>
                <w:vMerge/>
              </w:tcPr>
            </w:tcPrChange>
          </w:tcPr>
          <w:p w14:paraId="0B968906" w14:textId="77777777" w:rsidR="00A628A4" w:rsidRDefault="00A628A4">
            <w:pPr>
              <w:pStyle w:val="NormalinTable"/>
            </w:pPr>
          </w:p>
        </w:tc>
        <w:tc>
          <w:tcPr>
            <w:tcW w:w="377" w:type="pct"/>
            <w:vMerge/>
            <w:tcPrChange w:id="857" w:author="David Owen" w:date="2019-07-24T15:13:00Z">
              <w:tcPr>
                <w:tcW w:w="372" w:type="pct"/>
                <w:gridSpan w:val="4"/>
                <w:vMerge/>
              </w:tcPr>
            </w:tcPrChange>
          </w:tcPr>
          <w:p w14:paraId="29136B9F"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858" w:author="David Owen" w:date="2019-07-24T15:13:00Z">
              <w:tcPr>
                <w:tcW w:w="893" w:type="pct"/>
                <w:gridSpan w:val="4"/>
              </w:tcPr>
            </w:tcPrChange>
          </w:tcPr>
          <w:p w14:paraId="69146E54" w14:textId="77777777" w:rsidR="00A628A4" w:rsidRDefault="00A8310F">
            <w:pPr>
              <w:pStyle w:val="NormalinTable"/>
            </w:pPr>
            <w:r>
              <w:t>0202 00 00</w:t>
            </w:r>
          </w:p>
        </w:tc>
        <w:tc>
          <w:tcPr>
            <w:tcW w:w="587" w:type="pct"/>
            <w:vMerge/>
            <w:tcPrChange w:id="859" w:author="David Owen" w:date="2019-07-24T15:13:00Z">
              <w:tcPr>
                <w:tcW w:w="580" w:type="pct"/>
                <w:gridSpan w:val="4"/>
                <w:vMerge/>
              </w:tcPr>
            </w:tcPrChange>
          </w:tcPr>
          <w:p w14:paraId="4FD975DD"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860" w:author="David Owen" w:date="2019-07-24T15:13:00Z">
              <w:tcPr>
                <w:tcW w:w="846" w:type="pct"/>
                <w:gridSpan w:val="3"/>
                <w:vMerge/>
              </w:tcPr>
            </w:tcPrChange>
          </w:tcPr>
          <w:p w14:paraId="648B87F5" w14:textId="77777777" w:rsidR="00A628A4" w:rsidRDefault="00A628A4">
            <w:pPr>
              <w:pStyle w:val="NormalinTable"/>
            </w:pPr>
          </w:p>
        </w:tc>
        <w:tc>
          <w:tcPr>
            <w:tcW w:w="543" w:type="pct"/>
            <w:vMerge/>
            <w:tcPrChange w:id="861" w:author="David Owen" w:date="2019-07-24T15:13:00Z">
              <w:tcPr>
                <w:tcW w:w="1055" w:type="pct"/>
                <w:gridSpan w:val="6"/>
                <w:vMerge/>
              </w:tcPr>
            </w:tcPrChange>
          </w:tcPr>
          <w:p w14:paraId="57EBB8B0"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862" w:author="David Owen" w:date="2019-07-24T15:13:00Z">
              <w:tcPr>
                <w:tcW w:w="525" w:type="pct"/>
                <w:gridSpan w:val="3"/>
                <w:vMerge/>
              </w:tcPr>
            </w:tcPrChange>
          </w:tcPr>
          <w:p w14:paraId="09192D5B" w14:textId="77777777" w:rsidR="00A628A4" w:rsidRDefault="00A628A4">
            <w:pPr>
              <w:pStyle w:val="NormalinTable"/>
            </w:pPr>
          </w:p>
        </w:tc>
      </w:tr>
      <w:tr w:rsidR="00AB2016" w14:paraId="7C45BA46" w14:textId="77777777" w:rsidTr="00C53BA8">
        <w:tblPrEx>
          <w:tblW w:w="4936" w:type="pct"/>
          <w:tblInd w:w="384" w:type="dxa"/>
          <w:tblLook w:val="0220" w:firstRow="1" w:lastRow="0" w:firstColumn="0" w:lastColumn="0" w:noHBand="1" w:noVBand="0"/>
          <w:tblPrExChange w:id="863" w:author="David Owen" w:date="2019-07-24T15:13:00Z">
            <w:tblPrEx>
              <w:tblW w:w="4976" w:type="pct"/>
              <w:tblInd w:w="269" w:type="dxa"/>
              <w:tblLook w:val="0220" w:firstRow="1" w:lastRow="0" w:firstColumn="0" w:lastColumn="0" w:noHBand="1" w:noVBand="0"/>
            </w:tblPrEx>
          </w:tblPrExChange>
        </w:tblPrEx>
        <w:trPr>
          <w:cantSplit/>
          <w:trPrChange w:id="864"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865" w:author="David Owen" w:date="2019-07-24T15:13:00Z">
              <w:tcPr>
                <w:tcW w:w="679" w:type="pct"/>
                <w:gridSpan w:val="5"/>
                <w:tcBorders>
                  <w:top w:val="single" w:sz="12" w:space="0" w:color="000000" w:themeColor="background1" w:themeShade="00"/>
                </w:tcBorders>
              </w:tcPr>
            </w:tcPrChange>
          </w:tcPr>
          <w:p w14:paraId="2854A4E3" w14:textId="77777777" w:rsidR="00A628A4" w:rsidRDefault="00A8310F">
            <w:pPr>
              <w:pStyle w:val="NormalinTable"/>
            </w:pPr>
            <w:r>
              <w:rPr>
                <w:b/>
              </w:rPr>
              <w:t>097301</w:t>
            </w:r>
          </w:p>
        </w:tc>
        <w:tc>
          <w:tcPr>
            <w:tcW w:w="377" w:type="pct"/>
            <w:tcBorders>
              <w:top w:val="single" w:sz="12" w:space="0" w:color="000000" w:themeColor="background1" w:themeShade="00"/>
            </w:tcBorders>
            <w:tcPrChange w:id="866" w:author="David Owen" w:date="2019-07-24T15:13:00Z">
              <w:tcPr>
                <w:tcW w:w="374" w:type="pct"/>
                <w:gridSpan w:val="4"/>
                <w:tcBorders>
                  <w:top w:val="single" w:sz="12" w:space="0" w:color="000000" w:themeColor="background1" w:themeShade="00"/>
                </w:tcBorders>
              </w:tcPr>
            </w:tcPrChange>
          </w:tcPr>
          <w:p w14:paraId="5246571B"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867" w:author="David Owen" w:date="2019-07-24T15:13:00Z">
              <w:tcPr>
                <w:tcW w:w="1134" w:type="pct"/>
                <w:gridSpan w:val="4"/>
                <w:tcBorders>
                  <w:top w:val="single" w:sz="12" w:space="0" w:color="000000" w:themeColor="background1" w:themeShade="00"/>
                </w:tcBorders>
              </w:tcPr>
            </w:tcPrChange>
          </w:tcPr>
          <w:p w14:paraId="6F887AF3" w14:textId="77777777" w:rsidR="00A628A4" w:rsidRDefault="00A8310F">
            <w:pPr>
              <w:pStyle w:val="NormalinTable"/>
            </w:pPr>
            <w:r>
              <w:t>0703 20 00</w:t>
            </w:r>
          </w:p>
        </w:tc>
        <w:tc>
          <w:tcPr>
            <w:tcW w:w="587" w:type="pct"/>
            <w:tcBorders>
              <w:top w:val="single" w:sz="12" w:space="0" w:color="000000" w:themeColor="background1" w:themeShade="00"/>
            </w:tcBorders>
            <w:tcPrChange w:id="868" w:author="David Owen" w:date="2019-07-24T15:13:00Z">
              <w:tcPr>
                <w:tcW w:w="582" w:type="pct"/>
                <w:gridSpan w:val="4"/>
                <w:tcBorders>
                  <w:top w:val="single" w:sz="12" w:space="0" w:color="000000" w:themeColor="background1" w:themeShade="00"/>
                </w:tcBorders>
              </w:tcPr>
            </w:tcPrChange>
          </w:tcPr>
          <w:p w14:paraId="61E1BBCE"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869" w:author="David Owen" w:date="2019-07-24T15:13:00Z">
              <w:tcPr>
                <w:tcW w:w="973" w:type="pct"/>
                <w:gridSpan w:val="2"/>
                <w:tcBorders>
                  <w:top w:val="single" w:sz="12" w:space="0" w:color="000000" w:themeColor="background1" w:themeShade="00"/>
                </w:tcBorders>
              </w:tcPr>
            </w:tcPrChange>
          </w:tcPr>
          <w:p w14:paraId="2BEEADAC" w14:textId="3A79BB03" w:rsidR="00A628A4" w:rsidRDefault="00B1733E">
            <w:pPr>
              <w:pStyle w:val="NormalinTable"/>
            </w:pPr>
            <w:r>
              <w:t>75 000 kg</w:t>
            </w:r>
          </w:p>
        </w:tc>
        <w:tc>
          <w:tcPr>
            <w:tcW w:w="543" w:type="pct"/>
            <w:tcBorders>
              <w:top w:val="single" w:sz="12" w:space="0" w:color="000000" w:themeColor="background1" w:themeShade="00"/>
            </w:tcBorders>
            <w:tcPrChange w:id="870" w:author="David Owen" w:date="2019-07-24T15:13:00Z">
              <w:tcPr>
                <w:tcW w:w="0" w:type="auto"/>
                <w:gridSpan w:val="3"/>
                <w:tcBorders>
                  <w:top w:val="single" w:sz="12" w:space="0" w:color="000000" w:themeColor="background1" w:themeShade="00"/>
                </w:tcBorders>
              </w:tcPr>
            </w:tcPrChange>
          </w:tcPr>
          <w:p w14:paraId="7E895F2C"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871" w:author="David Owen" w:date="2019-07-24T15:13:00Z">
              <w:tcPr>
                <w:tcW w:w="0" w:type="auto"/>
                <w:gridSpan w:val="4"/>
                <w:tcBorders>
                  <w:top w:val="single" w:sz="12" w:space="0" w:color="000000" w:themeColor="background1" w:themeShade="00"/>
                </w:tcBorders>
              </w:tcPr>
            </w:tcPrChange>
          </w:tcPr>
          <w:p w14:paraId="771503F5" w14:textId="77777777" w:rsidR="00A628A4" w:rsidRDefault="00A8310F">
            <w:pPr>
              <w:pStyle w:val="NormalinTable"/>
            </w:pPr>
            <w:r>
              <w:t>31/12</w:t>
            </w:r>
          </w:p>
        </w:tc>
      </w:tr>
      <w:tr w:rsidR="00AB2016" w14:paraId="0CF8D29D" w14:textId="77777777" w:rsidTr="00C53BA8">
        <w:tblPrEx>
          <w:tblW w:w="4936" w:type="pct"/>
          <w:tblInd w:w="384" w:type="dxa"/>
          <w:tblLook w:val="0220" w:firstRow="1" w:lastRow="0" w:firstColumn="0" w:lastColumn="0" w:noHBand="1" w:noVBand="0"/>
          <w:tblPrExChange w:id="872" w:author="David Owen" w:date="2019-07-24T15:13:00Z">
            <w:tblPrEx>
              <w:tblW w:w="4976" w:type="pct"/>
              <w:tblInd w:w="269" w:type="dxa"/>
              <w:tblLook w:val="0220" w:firstRow="1" w:lastRow="0" w:firstColumn="0" w:lastColumn="0" w:noHBand="1" w:noVBand="0"/>
            </w:tblPrEx>
          </w:tblPrExChange>
        </w:tblPrEx>
        <w:trPr>
          <w:cantSplit/>
          <w:trPrChange w:id="873"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val="restart"/>
            <w:tcBorders>
              <w:top w:val="single" w:sz="12" w:space="0" w:color="000000" w:themeColor="background1" w:themeShade="00"/>
            </w:tcBorders>
            <w:tcPrChange w:id="874" w:author="David Owen" w:date="2019-07-24T15:13:00Z">
              <w:tcPr>
                <w:tcW w:w="679" w:type="pct"/>
                <w:gridSpan w:val="5"/>
                <w:vMerge w:val="restart"/>
                <w:tcBorders>
                  <w:top w:val="single" w:sz="12" w:space="0" w:color="000000" w:themeColor="background1" w:themeShade="00"/>
                </w:tcBorders>
              </w:tcPr>
            </w:tcPrChange>
          </w:tcPr>
          <w:p w14:paraId="1A07FB67" w14:textId="77777777" w:rsidR="00A628A4" w:rsidRDefault="00A8310F">
            <w:pPr>
              <w:pStyle w:val="NormalinTable"/>
            </w:pPr>
            <w:r>
              <w:rPr>
                <w:b/>
              </w:rPr>
              <w:t>097302</w:t>
            </w:r>
          </w:p>
        </w:tc>
        <w:tc>
          <w:tcPr>
            <w:tcW w:w="377" w:type="pct"/>
            <w:vMerge w:val="restart"/>
            <w:tcBorders>
              <w:top w:val="single" w:sz="12" w:space="0" w:color="000000" w:themeColor="background1" w:themeShade="00"/>
            </w:tcBorders>
            <w:tcPrChange w:id="875" w:author="David Owen" w:date="2019-07-24T15:13:00Z">
              <w:tcPr>
                <w:tcW w:w="374" w:type="pct"/>
                <w:gridSpan w:val="4"/>
                <w:vMerge w:val="restart"/>
                <w:tcBorders>
                  <w:top w:val="single" w:sz="12" w:space="0" w:color="000000" w:themeColor="background1" w:themeShade="00"/>
                </w:tcBorders>
              </w:tcPr>
            </w:tcPrChange>
          </w:tcPr>
          <w:p w14:paraId="3F446E84"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876" w:author="David Owen" w:date="2019-07-24T15:13:00Z">
              <w:tcPr>
                <w:tcW w:w="1134" w:type="pct"/>
                <w:gridSpan w:val="4"/>
                <w:tcBorders>
                  <w:top w:val="single" w:sz="12" w:space="0" w:color="000000" w:themeColor="background1" w:themeShade="00"/>
                </w:tcBorders>
              </w:tcPr>
            </w:tcPrChange>
          </w:tcPr>
          <w:p w14:paraId="3F509E76" w14:textId="77777777" w:rsidR="00A628A4" w:rsidRDefault="00A8310F">
            <w:pPr>
              <w:pStyle w:val="NormalinTable"/>
            </w:pPr>
            <w:r>
              <w:t>0711 51 00</w:t>
            </w:r>
          </w:p>
        </w:tc>
        <w:tc>
          <w:tcPr>
            <w:tcW w:w="587" w:type="pct"/>
            <w:vMerge w:val="restart"/>
            <w:tcBorders>
              <w:top w:val="single" w:sz="12" w:space="0" w:color="000000" w:themeColor="background1" w:themeShade="00"/>
            </w:tcBorders>
            <w:tcPrChange w:id="877" w:author="David Owen" w:date="2019-07-24T15:13:00Z">
              <w:tcPr>
                <w:tcW w:w="582" w:type="pct"/>
                <w:gridSpan w:val="4"/>
                <w:vMerge w:val="restart"/>
                <w:tcBorders>
                  <w:top w:val="single" w:sz="12" w:space="0" w:color="000000" w:themeColor="background1" w:themeShade="00"/>
                </w:tcBorders>
              </w:tcPr>
            </w:tcPrChange>
          </w:tcPr>
          <w:p w14:paraId="12DBECE9"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1384" w:type="pct"/>
            <w:vMerge w:val="restart"/>
            <w:tcBorders>
              <w:top w:val="single" w:sz="12" w:space="0" w:color="000000" w:themeColor="background1" w:themeShade="00"/>
            </w:tcBorders>
            <w:tcPrChange w:id="878" w:author="David Owen" w:date="2019-07-24T15:13:00Z">
              <w:tcPr>
                <w:tcW w:w="973" w:type="pct"/>
                <w:gridSpan w:val="2"/>
                <w:vMerge w:val="restart"/>
                <w:tcBorders>
                  <w:top w:val="single" w:sz="12" w:space="0" w:color="000000" w:themeColor="background1" w:themeShade="00"/>
                </w:tcBorders>
              </w:tcPr>
            </w:tcPrChange>
          </w:tcPr>
          <w:p w14:paraId="1A1C6A88" w14:textId="1237F860" w:rsidR="00A628A4" w:rsidRDefault="0090507C">
            <w:pPr>
              <w:pStyle w:val="NormalinTable"/>
            </w:pPr>
            <w:r>
              <w:t>37,000</w:t>
            </w:r>
            <w:r w:rsidR="00A8310F">
              <w:t xml:space="preserve"> kg</w:t>
            </w:r>
          </w:p>
        </w:tc>
        <w:tc>
          <w:tcPr>
            <w:tcW w:w="543" w:type="pct"/>
            <w:vMerge w:val="restart"/>
            <w:tcBorders>
              <w:top w:val="single" w:sz="12" w:space="0" w:color="000000" w:themeColor="background1" w:themeShade="00"/>
            </w:tcBorders>
            <w:tcPrChange w:id="879" w:author="David Owen" w:date="2019-07-24T15:13:00Z">
              <w:tcPr>
                <w:tcW w:w="0" w:type="auto"/>
                <w:gridSpan w:val="3"/>
                <w:vMerge w:val="restart"/>
                <w:tcBorders>
                  <w:top w:val="single" w:sz="12" w:space="0" w:color="000000" w:themeColor="background1" w:themeShade="00"/>
                </w:tcBorders>
              </w:tcPr>
            </w:tcPrChange>
          </w:tcPr>
          <w:p w14:paraId="4F2FAC9C"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533" w:type="pct"/>
            <w:vMerge w:val="restart"/>
            <w:tcBorders>
              <w:top w:val="single" w:sz="12" w:space="0" w:color="000000" w:themeColor="background1" w:themeShade="00"/>
            </w:tcBorders>
            <w:tcPrChange w:id="880" w:author="David Owen" w:date="2019-07-24T15:13:00Z">
              <w:tcPr>
                <w:tcW w:w="0" w:type="auto"/>
                <w:gridSpan w:val="4"/>
                <w:vMerge w:val="restart"/>
                <w:tcBorders>
                  <w:top w:val="single" w:sz="12" w:space="0" w:color="000000" w:themeColor="background1" w:themeShade="00"/>
                </w:tcBorders>
              </w:tcPr>
            </w:tcPrChange>
          </w:tcPr>
          <w:p w14:paraId="72FDC844" w14:textId="77777777" w:rsidR="00A628A4" w:rsidRDefault="00A8310F">
            <w:pPr>
              <w:pStyle w:val="NormalinTable"/>
            </w:pPr>
            <w:r>
              <w:t>31/12</w:t>
            </w:r>
          </w:p>
        </w:tc>
      </w:tr>
      <w:tr w:rsidR="00485A78" w14:paraId="37C7BEC5" w14:textId="77777777" w:rsidTr="00C53BA8">
        <w:tblPrEx>
          <w:tblW w:w="4936" w:type="pct"/>
          <w:tblInd w:w="384" w:type="dxa"/>
          <w:tblLook w:val="0220" w:firstRow="1" w:lastRow="0" w:firstColumn="0" w:lastColumn="0" w:noHBand="1" w:noVBand="0"/>
          <w:tblPrExChange w:id="881" w:author="David Owen" w:date="2019-07-24T15:13:00Z">
            <w:tblPrEx>
              <w:tblW w:w="5000" w:type="pct"/>
              <w:tblInd w:w="269" w:type="dxa"/>
              <w:tblLook w:val="0220" w:firstRow="1" w:lastRow="0" w:firstColumn="0" w:lastColumn="0" w:noHBand="1" w:noVBand="0"/>
            </w:tblPrEx>
          </w:tblPrExChange>
        </w:tblPrEx>
        <w:trPr>
          <w:cantSplit/>
          <w:trPrChange w:id="882"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883" w:author="David Owen" w:date="2019-07-24T15:13:00Z">
              <w:tcPr>
                <w:tcW w:w="664" w:type="pct"/>
                <w:gridSpan w:val="4"/>
                <w:vMerge/>
              </w:tcPr>
            </w:tcPrChange>
          </w:tcPr>
          <w:p w14:paraId="40B498E4" w14:textId="77777777" w:rsidR="00A628A4" w:rsidRDefault="00A628A4">
            <w:pPr>
              <w:pStyle w:val="NormalinTable"/>
            </w:pPr>
          </w:p>
        </w:tc>
        <w:tc>
          <w:tcPr>
            <w:tcW w:w="377" w:type="pct"/>
            <w:vMerge/>
            <w:tcPrChange w:id="884" w:author="David Owen" w:date="2019-07-24T15:13:00Z">
              <w:tcPr>
                <w:tcW w:w="372" w:type="pct"/>
                <w:gridSpan w:val="4"/>
                <w:vMerge/>
              </w:tcPr>
            </w:tcPrChange>
          </w:tcPr>
          <w:p w14:paraId="6B5A4415"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885" w:author="David Owen" w:date="2019-07-24T15:13:00Z">
              <w:tcPr>
                <w:tcW w:w="893" w:type="pct"/>
                <w:gridSpan w:val="4"/>
              </w:tcPr>
            </w:tcPrChange>
          </w:tcPr>
          <w:p w14:paraId="00F2D0FE" w14:textId="77777777" w:rsidR="00A628A4" w:rsidRDefault="00A8310F">
            <w:pPr>
              <w:pStyle w:val="NormalinTable"/>
            </w:pPr>
            <w:r>
              <w:t>2003 10 00</w:t>
            </w:r>
          </w:p>
        </w:tc>
        <w:tc>
          <w:tcPr>
            <w:tcW w:w="587" w:type="pct"/>
            <w:vMerge/>
            <w:tcPrChange w:id="886" w:author="David Owen" w:date="2019-07-24T15:13:00Z">
              <w:tcPr>
                <w:tcW w:w="580" w:type="pct"/>
                <w:gridSpan w:val="4"/>
                <w:vMerge/>
              </w:tcPr>
            </w:tcPrChange>
          </w:tcPr>
          <w:p w14:paraId="7E486162"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887" w:author="David Owen" w:date="2019-07-24T15:13:00Z">
              <w:tcPr>
                <w:tcW w:w="846" w:type="pct"/>
                <w:gridSpan w:val="3"/>
                <w:vMerge/>
              </w:tcPr>
            </w:tcPrChange>
          </w:tcPr>
          <w:p w14:paraId="39CCE6E3" w14:textId="77777777" w:rsidR="00A628A4" w:rsidRDefault="00A628A4">
            <w:pPr>
              <w:pStyle w:val="NormalinTable"/>
            </w:pPr>
          </w:p>
        </w:tc>
        <w:tc>
          <w:tcPr>
            <w:tcW w:w="543" w:type="pct"/>
            <w:vMerge/>
            <w:tcPrChange w:id="888" w:author="David Owen" w:date="2019-07-24T15:13:00Z">
              <w:tcPr>
                <w:tcW w:w="1055" w:type="pct"/>
                <w:gridSpan w:val="6"/>
                <w:vMerge/>
              </w:tcPr>
            </w:tcPrChange>
          </w:tcPr>
          <w:p w14:paraId="04C26244"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889" w:author="David Owen" w:date="2019-07-24T15:13:00Z">
              <w:tcPr>
                <w:tcW w:w="525" w:type="pct"/>
                <w:gridSpan w:val="3"/>
                <w:vMerge/>
              </w:tcPr>
            </w:tcPrChange>
          </w:tcPr>
          <w:p w14:paraId="30408F57" w14:textId="77777777" w:rsidR="00A628A4" w:rsidRDefault="00A628A4">
            <w:pPr>
              <w:pStyle w:val="NormalinTable"/>
            </w:pPr>
          </w:p>
        </w:tc>
      </w:tr>
      <w:tr w:rsidR="00AB2016" w14:paraId="689F2A01" w14:textId="77777777" w:rsidTr="00C53BA8">
        <w:tblPrEx>
          <w:tblW w:w="4936" w:type="pct"/>
          <w:tblInd w:w="384" w:type="dxa"/>
          <w:tblLook w:val="0220" w:firstRow="1" w:lastRow="0" w:firstColumn="0" w:lastColumn="0" w:noHBand="1" w:noVBand="0"/>
          <w:tblPrExChange w:id="890" w:author="David Owen" w:date="2019-07-24T15:13:00Z">
            <w:tblPrEx>
              <w:tblW w:w="4976" w:type="pct"/>
              <w:tblInd w:w="269" w:type="dxa"/>
              <w:tblLook w:val="0220" w:firstRow="1" w:lastRow="0" w:firstColumn="0" w:lastColumn="0" w:noHBand="1" w:noVBand="0"/>
            </w:tblPrEx>
          </w:tblPrExChange>
        </w:tblPrEx>
        <w:trPr>
          <w:cantSplit/>
          <w:trPrChange w:id="891"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val="restart"/>
            <w:tcBorders>
              <w:top w:val="single" w:sz="12" w:space="0" w:color="000000" w:themeColor="background1" w:themeShade="00"/>
            </w:tcBorders>
            <w:tcPrChange w:id="892" w:author="David Owen" w:date="2019-07-24T15:13:00Z">
              <w:tcPr>
                <w:tcW w:w="679" w:type="pct"/>
                <w:gridSpan w:val="5"/>
                <w:vMerge w:val="restart"/>
                <w:tcBorders>
                  <w:top w:val="single" w:sz="12" w:space="0" w:color="000000" w:themeColor="background1" w:themeShade="00"/>
                </w:tcBorders>
              </w:tcPr>
            </w:tcPrChange>
          </w:tcPr>
          <w:p w14:paraId="04EE4DF5" w14:textId="77777777" w:rsidR="00A628A4" w:rsidRDefault="00A8310F">
            <w:pPr>
              <w:pStyle w:val="NormalinTable"/>
            </w:pPr>
            <w:r>
              <w:rPr>
                <w:b/>
              </w:rPr>
              <w:t>097303</w:t>
            </w:r>
          </w:p>
        </w:tc>
        <w:tc>
          <w:tcPr>
            <w:tcW w:w="377" w:type="pct"/>
            <w:vMerge w:val="restart"/>
            <w:tcBorders>
              <w:top w:val="single" w:sz="12" w:space="0" w:color="000000" w:themeColor="background1" w:themeShade="00"/>
            </w:tcBorders>
            <w:tcPrChange w:id="893" w:author="David Owen" w:date="2019-07-24T15:13:00Z">
              <w:tcPr>
                <w:tcW w:w="374" w:type="pct"/>
                <w:gridSpan w:val="4"/>
                <w:vMerge w:val="restart"/>
                <w:tcBorders>
                  <w:top w:val="single" w:sz="12" w:space="0" w:color="000000" w:themeColor="background1" w:themeShade="00"/>
                </w:tcBorders>
              </w:tcPr>
            </w:tcPrChange>
          </w:tcPr>
          <w:p w14:paraId="453160EF"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894" w:author="David Owen" w:date="2019-07-24T15:13:00Z">
              <w:tcPr>
                <w:tcW w:w="1134" w:type="pct"/>
                <w:gridSpan w:val="4"/>
                <w:tcBorders>
                  <w:top w:val="single" w:sz="12" w:space="0" w:color="000000" w:themeColor="background1" w:themeShade="00"/>
                </w:tcBorders>
              </w:tcPr>
            </w:tcPrChange>
          </w:tcPr>
          <w:p w14:paraId="12607BC1" w14:textId="77777777" w:rsidR="00A628A4" w:rsidRDefault="00A8310F">
            <w:pPr>
              <w:pStyle w:val="NormalinTable"/>
            </w:pPr>
            <w:r>
              <w:t>1006 20 15</w:t>
            </w:r>
          </w:p>
        </w:tc>
        <w:tc>
          <w:tcPr>
            <w:tcW w:w="587" w:type="pct"/>
            <w:vMerge w:val="restart"/>
            <w:tcBorders>
              <w:top w:val="single" w:sz="12" w:space="0" w:color="000000" w:themeColor="background1" w:themeShade="00"/>
            </w:tcBorders>
            <w:tcPrChange w:id="895" w:author="David Owen" w:date="2019-07-24T15:13:00Z">
              <w:tcPr>
                <w:tcW w:w="582" w:type="pct"/>
                <w:gridSpan w:val="4"/>
                <w:vMerge w:val="restart"/>
                <w:tcBorders>
                  <w:top w:val="single" w:sz="12" w:space="0" w:color="000000" w:themeColor="background1" w:themeShade="00"/>
                </w:tcBorders>
              </w:tcPr>
            </w:tcPrChange>
          </w:tcPr>
          <w:p w14:paraId="1A78672B"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1384" w:type="pct"/>
            <w:vMerge w:val="restart"/>
            <w:tcBorders>
              <w:top w:val="single" w:sz="12" w:space="0" w:color="000000" w:themeColor="background1" w:themeShade="00"/>
            </w:tcBorders>
            <w:tcPrChange w:id="896" w:author="David Owen" w:date="2019-07-24T15:13:00Z">
              <w:tcPr>
                <w:tcW w:w="973" w:type="pct"/>
                <w:gridSpan w:val="2"/>
                <w:vMerge w:val="restart"/>
                <w:tcBorders>
                  <w:top w:val="single" w:sz="12" w:space="0" w:color="000000" w:themeColor="background1" w:themeShade="00"/>
                </w:tcBorders>
              </w:tcPr>
            </w:tcPrChange>
          </w:tcPr>
          <w:p w14:paraId="422D4800" w14:textId="77777777" w:rsidR="00A628A4" w:rsidRDefault="006D3E09">
            <w:pPr>
              <w:pStyle w:val="NormalinTable"/>
            </w:pPr>
            <w:r>
              <w:t>3,451,000</w:t>
            </w:r>
            <w:r w:rsidR="00A8310F">
              <w:t xml:space="preserve"> kg</w:t>
            </w:r>
          </w:p>
          <w:p w14:paraId="181A9E1C" w14:textId="6E1F02AE" w:rsidR="006D3E09" w:rsidRDefault="006D3E09">
            <w:pPr>
              <w:pStyle w:val="NormalinTable"/>
            </w:pPr>
            <w:r>
              <w:t>plus an addition of 1</w:t>
            </w:r>
            <w:r w:rsidR="00FD0DBE">
              <w:t>3</w:t>
            </w:r>
            <w:r>
              <w:t>6,000 kg per quota period</w:t>
            </w:r>
          </w:p>
        </w:tc>
        <w:tc>
          <w:tcPr>
            <w:tcW w:w="543" w:type="pct"/>
            <w:vMerge w:val="restart"/>
            <w:tcBorders>
              <w:top w:val="single" w:sz="12" w:space="0" w:color="000000" w:themeColor="background1" w:themeShade="00"/>
            </w:tcBorders>
            <w:tcPrChange w:id="897" w:author="David Owen" w:date="2019-07-24T15:13:00Z">
              <w:tcPr>
                <w:tcW w:w="0" w:type="auto"/>
                <w:gridSpan w:val="3"/>
                <w:vMerge w:val="restart"/>
                <w:tcBorders>
                  <w:top w:val="single" w:sz="12" w:space="0" w:color="000000" w:themeColor="background1" w:themeShade="00"/>
                </w:tcBorders>
              </w:tcPr>
            </w:tcPrChange>
          </w:tcPr>
          <w:p w14:paraId="50306892"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533" w:type="pct"/>
            <w:vMerge w:val="restart"/>
            <w:tcBorders>
              <w:top w:val="single" w:sz="12" w:space="0" w:color="000000" w:themeColor="background1" w:themeShade="00"/>
            </w:tcBorders>
            <w:tcPrChange w:id="898" w:author="David Owen" w:date="2019-07-24T15:13:00Z">
              <w:tcPr>
                <w:tcW w:w="0" w:type="auto"/>
                <w:gridSpan w:val="4"/>
                <w:vMerge w:val="restart"/>
                <w:tcBorders>
                  <w:top w:val="single" w:sz="12" w:space="0" w:color="000000" w:themeColor="background1" w:themeShade="00"/>
                </w:tcBorders>
              </w:tcPr>
            </w:tcPrChange>
          </w:tcPr>
          <w:p w14:paraId="6C287F0E" w14:textId="77777777" w:rsidR="00A628A4" w:rsidRDefault="00A8310F">
            <w:pPr>
              <w:pStyle w:val="NormalinTable"/>
            </w:pPr>
            <w:r>
              <w:t>31/12</w:t>
            </w:r>
          </w:p>
        </w:tc>
      </w:tr>
      <w:tr w:rsidR="00485A78" w14:paraId="01960EFB" w14:textId="77777777" w:rsidTr="00C53BA8">
        <w:tblPrEx>
          <w:tblW w:w="4936" w:type="pct"/>
          <w:tblInd w:w="384" w:type="dxa"/>
          <w:tblLook w:val="0220" w:firstRow="1" w:lastRow="0" w:firstColumn="0" w:lastColumn="0" w:noHBand="1" w:noVBand="0"/>
          <w:tblPrExChange w:id="899" w:author="David Owen" w:date="2019-07-24T15:13:00Z">
            <w:tblPrEx>
              <w:tblW w:w="5000" w:type="pct"/>
              <w:tblInd w:w="269" w:type="dxa"/>
              <w:tblLook w:val="0220" w:firstRow="1" w:lastRow="0" w:firstColumn="0" w:lastColumn="0" w:noHBand="1" w:noVBand="0"/>
            </w:tblPrEx>
          </w:tblPrExChange>
        </w:tblPrEx>
        <w:trPr>
          <w:cantSplit/>
          <w:trPrChange w:id="900"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901" w:author="David Owen" w:date="2019-07-24T15:13:00Z">
              <w:tcPr>
                <w:tcW w:w="664" w:type="pct"/>
                <w:gridSpan w:val="4"/>
                <w:vMerge/>
              </w:tcPr>
            </w:tcPrChange>
          </w:tcPr>
          <w:p w14:paraId="3D1B5430" w14:textId="77777777" w:rsidR="00A628A4" w:rsidRDefault="00A628A4">
            <w:pPr>
              <w:pStyle w:val="NormalinTable"/>
            </w:pPr>
          </w:p>
        </w:tc>
        <w:tc>
          <w:tcPr>
            <w:tcW w:w="377" w:type="pct"/>
            <w:vMerge/>
            <w:tcPrChange w:id="902" w:author="David Owen" w:date="2019-07-24T15:13:00Z">
              <w:tcPr>
                <w:tcW w:w="372" w:type="pct"/>
                <w:gridSpan w:val="4"/>
                <w:vMerge/>
              </w:tcPr>
            </w:tcPrChange>
          </w:tcPr>
          <w:p w14:paraId="5C797786"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903" w:author="David Owen" w:date="2019-07-24T15:13:00Z">
              <w:tcPr>
                <w:tcW w:w="893" w:type="pct"/>
                <w:gridSpan w:val="4"/>
              </w:tcPr>
            </w:tcPrChange>
          </w:tcPr>
          <w:p w14:paraId="3AEB3176" w14:textId="77777777" w:rsidR="00A628A4" w:rsidRDefault="00A8310F">
            <w:pPr>
              <w:pStyle w:val="NormalinTable"/>
            </w:pPr>
            <w:r>
              <w:t>1006 20 17</w:t>
            </w:r>
          </w:p>
        </w:tc>
        <w:tc>
          <w:tcPr>
            <w:tcW w:w="587" w:type="pct"/>
            <w:vMerge/>
            <w:tcPrChange w:id="904" w:author="David Owen" w:date="2019-07-24T15:13:00Z">
              <w:tcPr>
                <w:tcW w:w="580" w:type="pct"/>
                <w:gridSpan w:val="4"/>
                <w:vMerge/>
              </w:tcPr>
            </w:tcPrChange>
          </w:tcPr>
          <w:p w14:paraId="6BD55747"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905" w:author="David Owen" w:date="2019-07-24T15:13:00Z">
              <w:tcPr>
                <w:tcW w:w="846" w:type="pct"/>
                <w:gridSpan w:val="3"/>
                <w:vMerge/>
              </w:tcPr>
            </w:tcPrChange>
          </w:tcPr>
          <w:p w14:paraId="72822FB5" w14:textId="77777777" w:rsidR="00A628A4" w:rsidRDefault="00A628A4">
            <w:pPr>
              <w:pStyle w:val="NormalinTable"/>
            </w:pPr>
          </w:p>
        </w:tc>
        <w:tc>
          <w:tcPr>
            <w:tcW w:w="543" w:type="pct"/>
            <w:vMerge/>
            <w:tcPrChange w:id="906" w:author="David Owen" w:date="2019-07-24T15:13:00Z">
              <w:tcPr>
                <w:tcW w:w="1055" w:type="pct"/>
                <w:gridSpan w:val="6"/>
                <w:vMerge/>
              </w:tcPr>
            </w:tcPrChange>
          </w:tcPr>
          <w:p w14:paraId="076D28C5"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907" w:author="David Owen" w:date="2019-07-24T15:13:00Z">
              <w:tcPr>
                <w:tcW w:w="525" w:type="pct"/>
                <w:gridSpan w:val="3"/>
                <w:vMerge/>
              </w:tcPr>
            </w:tcPrChange>
          </w:tcPr>
          <w:p w14:paraId="01C1C458" w14:textId="77777777" w:rsidR="00A628A4" w:rsidRDefault="00A628A4">
            <w:pPr>
              <w:pStyle w:val="NormalinTable"/>
            </w:pPr>
          </w:p>
        </w:tc>
      </w:tr>
      <w:tr w:rsidR="00485A78" w14:paraId="5785E971" w14:textId="77777777" w:rsidTr="00C53BA8">
        <w:tblPrEx>
          <w:tblW w:w="4936" w:type="pct"/>
          <w:tblInd w:w="384" w:type="dxa"/>
          <w:tblLook w:val="0220" w:firstRow="1" w:lastRow="0" w:firstColumn="0" w:lastColumn="0" w:noHBand="1" w:noVBand="0"/>
          <w:tblPrExChange w:id="908" w:author="David Owen" w:date="2019-07-24T15:13:00Z">
            <w:tblPrEx>
              <w:tblW w:w="5000" w:type="pct"/>
              <w:tblInd w:w="269" w:type="dxa"/>
              <w:tblLook w:val="0220" w:firstRow="1" w:lastRow="0" w:firstColumn="0" w:lastColumn="0" w:noHBand="1" w:noVBand="0"/>
            </w:tblPrEx>
          </w:tblPrExChange>
        </w:tblPrEx>
        <w:trPr>
          <w:cantSplit/>
          <w:trPrChange w:id="909"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910" w:author="David Owen" w:date="2019-07-24T15:13:00Z">
              <w:tcPr>
                <w:tcW w:w="664" w:type="pct"/>
                <w:gridSpan w:val="4"/>
                <w:vMerge/>
              </w:tcPr>
            </w:tcPrChange>
          </w:tcPr>
          <w:p w14:paraId="74C970B3" w14:textId="77777777" w:rsidR="00A628A4" w:rsidRDefault="00A628A4">
            <w:pPr>
              <w:pStyle w:val="NormalinTable"/>
            </w:pPr>
          </w:p>
        </w:tc>
        <w:tc>
          <w:tcPr>
            <w:tcW w:w="377" w:type="pct"/>
            <w:vMerge/>
            <w:tcPrChange w:id="911" w:author="David Owen" w:date="2019-07-24T15:13:00Z">
              <w:tcPr>
                <w:tcW w:w="372" w:type="pct"/>
                <w:gridSpan w:val="4"/>
                <w:vMerge/>
              </w:tcPr>
            </w:tcPrChange>
          </w:tcPr>
          <w:p w14:paraId="6EF578BB"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912" w:author="David Owen" w:date="2019-07-24T15:13:00Z">
              <w:tcPr>
                <w:tcW w:w="893" w:type="pct"/>
                <w:gridSpan w:val="4"/>
              </w:tcPr>
            </w:tcPrChange>
          </w:tcPr>
          <w:p w14:paraId="5A2598BD" w14:textId="77777777" w:rsidR="00A628A4" w:rsidRDefault="00A8310F">
            <w:pPr>
              <w:pStyle w:val="NormalinTable"/>
            </w:pPr>
            <w:r>
              <w:t>1006 20 96</w:t>
            </w:r>
          </w:p>
        </w:tc>
        <w:tc>
          <w:tcPr>
            <w:tcW w:w="587" w:type="pct"/>
            <w:vMerge/>
            <w:tcPrChange w:id="913" w:author="David Owen" w:date="2019-07-24T15:13:00Z">
              <w:tcPr>
                <w:tcW w:w="580" w:type="pct"/>
                <w:gridSpan w:val="4"/>
                <w:vMerge/>
              </w:tcPr>
            </w:tcPrChange>
          </w:tcPr>
          <w:p w14:paraId="6F617FC5"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914" w:author="David Owen" w:date="2019-07-24T15:13:00Z">
              <w:tcPr>
                <w:tcW w:w="846" w:type="pct"/>
                <w:gridSpan w:val="3"/>
                <w:vMerge/>
              </w:tcPr>
            </w:tcPrChange>
          </w:tcPr>
          <w:p w14:paraId="0A6FA51A" w14:textId="77777777" w:rsidR="00A628A4" w:rsidRDefault="00A628A4">
            <w:pPr>
              <w:pStyle w:val="NormalinTable"/>
            </w:pPr>
          </w:p>
        </w:tc>
        <w:tc>
          <w:tcPr>
            <w:tcW w:w="543" w:type="pct"/>
            <w:vMerge/>
            <w:tcPrChange w:id="915" w:author="David Owen" w:date="2019-07-24T15:13:00Z">
              <w:tcPr>
                <w:tcW w:w="1055" w:type="pct"/>
                <w:gridSpan w:val="6"/>
                <w:vMerge/>
              </w:tcPr>
            </w:tcPrChange>
          </w:tcPr>
          <w:p w14:paraId="781D85B9"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916" w:author="David Owen" w:date="2019-07-24T15:13:00Z">
              <w:tcPr>
                <w:tcW w:w="525" w:type="pct"/>
                <w:gridSpan w:val="3"/>
                <w:vMerge/>
              </w:tcPr>
            </w:tcPrChange>
          </w:tcPr>
          <w:p w14:paraId="1F9FFBA7" w14:textId="77777777" w:rsidR="00A628A4" w:rsidRDefault="00A628A4">
            <w:pPr>
              <w:pStyle w:val="NormalinTable"/>
            </w:pPr>
          </w:p>
        </w:tc>
      </w:tr>
      <w:tr w:rsidR="00485A78" w14:paraId="604A33E2" w14:textId="77777777" w:rsidTr="00C53BA8">
        <w:tblPrEx>
          <w:tblW w:w="4936" w:type="pct"/>
          <w:tblInd w:w="384" w:type="dxa"/>
          <w:tblLook w:val="0220" w:firstRow="1" w:lastRow="0" w:firstColumn="0" w:lastColumn="0" w:noHBand="1" w:noVBand="0"/>
          <w:tblPrExChange w:id="917" w:author="David Owen" w:date="2019-07-24T15:13:00Z">
            <w:tblPrEx>
              <w:tblW w:w="5000" w:type="pct"/>
              <w:tblInd w:w="269" w:type="dxa"/>
              <w:tblLook w:val="0220" w:firstRow="1" w:lastRow="0" w:firstColumn="0" w:lastColumn="0" w:noHBand="1" w:noVBand="0"/>
            </w:tblPrEx>
          </w:tblPrExChange>
        </w:tblPrEx>
        <w:trPr>
          <w:cantSplit/>
          <w:trPrChange w:id="918"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919" w:author="David Owen" w:date="2019-07-24T15:13:00Z">
              <w:tcPr>
                <w:tcW w:w="664" w:type="pct"/>
                <w:gridSpan w:val="4"/>
                <w:vMerge/>
              </w:tcPr>
            </w:tcPrChange>
          </w:tcPr>
          <w:p w14:paraId="47598199" w14:textId="77777777" w:rsidR="00A628A4" w:rsidRDefault="00A628A4">
            <w:pPr>
              <w:pStyle w:val="NormalinTable"/>
            </w:pPr>
          </w:p>
        </w:tc>
        <w:tc>
          <w:tcPr>
            <w:tcW w:w="377" w:type="pct"/>
            <w:vMerge/>
            <w:tcPrChange w:id="920" w:author="David Owen" w:date="2019-07-24T15:13:00Z">
              <w:tcPr>
                <w:tcW w:w="372" w:type="pct"/>
                <w:gridSpan w:val="4"/>
                <w:vMerge/>
              </w:tcPr>
            </w:tcPrChange>
          </w:tcPr>
          <w:p w14:paraId="4FCD937D"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921" w:author="David Owen" w:date="2019-07-24T15:13:00Z">
              <w:tcPr>
                <w:tcW w:w="893" w:type="pct"/>
                <w:gridSpan w:val="4"/>
              </w:tcPr>
            </w:tcPrChange>
          </w:tcPr>
          <w:p w14:paraId="1C9FF223" w14:textId="77777777" w:rsidR="00A628A4" w:rsidRDefault="00A8310F">
            <w:pPr>
              <w:pStyle w:val="NormalinTable"/>
            </w:pPr>
            <w:r>
              <w:t>1006 20 98</w:t>
            </w:r>
          </w:p>
        </w:tc>
        <w:tc>
          <w:tcPr>
            <w:tcW w:w="587" w:type="pct"/>
            <w:vMerge/>
            <w:tcPrChange w:id="922" w:author="David Owen" w:date="2019-07-24T15:13:00Z">
              <w:tcPr>
                <w:tcW w:w="580" w:type="pct"/>
                <w:gridSpan w:val="4"/>
                <w:vMerge/>
              </w:tcPr>
            </w:tcPrChange>
          </w:tcPr>
          <w:p w14:paraId="3F18E662"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923" w:author="David Owen" w:date="2019-07-24T15:13:00Z">
              <w:tcPr>
                <w:tcW w:w="846" w:type="pct"/>
                <w:gridSpan w:val="3"/>
                <w:vMerge/>
              </w:tcPr>
            </w:tcPrChange>
          </w:tcPr>
          <w:p w14:paraId="394B03E3" w14:textId="77777777" w:rsidR="00A628A4" w:rsidRDefault="00A628A4">
            <w:pPr>
              <w:pStyle w:val="NormalinTable"/>
            </w:pPr>
          </w:p>
        </w:tc>
        <w:tc>
          <w:tcPr>
            <w:tcW w:w="543" w:type="pct"/>
            <w:vMerge/>
            <w:tcPrChange w:id="924" w:author="David Owen" w:date="2019-07-24T15:13:00Z">
              <w:tcPr>
                <w:tcW w:w="1055" w:type="pct"/>
                <w:gridSpan w:val="6"/>
                <w:vMerge/>
              </w:tcPr>
            </w:tcPrChange>
          </w:tcPr>
          <w:p w14:paraId="0DE0DD7B"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925" w:author="David Owen" w:date="2019-07-24T15:13:00Z">
              <w:tcPr>
                <w:tcW w:w="525" w:type="pct"/>
                <w:gridSpan w:val="3"/>
                <w:vMerge/>
              </w:tcPr>
            </w:tcPrChange>
          </w:tcPr>
          <w:p w14:paraId="069D6C23" w14:textId="77777777" w:rsidR="00A628A4" w:rsidRDefault="00A628A4">
            <w:pPr>
              <w:pStyle w:val="NormalinTable"/>
            </w:pPr>
          </w:p>
        </w:tc>
      </w:tr>
      <w:tr w:rsidR="00485A78" w14:paraId="4D4861E0" w14:textId="77777777" w:rsidTr="00C53BA8">
        <w:tblPrEx>
          <w:tblW w:w="4936" w:type="pct"/>
          <w:tblInd w:w="384" w:type="dxa"/>
          <w:tblLook w:val="0220" w:firstRow="1" w:lastRow="0" w:firstColumn="0" w:lastColumn="0" w:noHBand="1" w:noVBand="0"/>
          <w:tblPrExChange w:id="926" w:author="David Owen" w:date="2019-07-24T15:13:00Z">
            <w:tblPrEx>
              <w:tblW w:w="5000" w:type="pct"/>
              <w:tblInd w:w="269" w:type="dxa"/>
              <w:tblLook w:val="0220" w:firstRow="1" w:lastRow="0" w:firstColumn="0" w:lastColumn="0" w:noHBand="1" w:noVBand="0"/>
            </w:tblPrEx>
          </w:tblPrExChange>
        </w:tblPrEx>
        <w:trPr>
          <w:cantSplit/>
          <w:trPrChange w:id="927"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928" w:author="David Owen" w:date="2019-07-24T15:13:00Z">
              <w:tcPr>
                <w:tcW w:w="664" w:type="pct"/>
                <w:gridSpan w:val="4"/>
                <w:vMerge/>
              </w:tcPr>
            </w:tcPrChange>
          </w:tcPr>
          <w:p w14:paraId="19B555A6" w14:textId="77777777" w:rsidR="00A628A4" w:rsidRDefault="00A628A4">
            <w:pPr>
              <w:pStyle w:val="NormalinTable"/>
            </w:pPr>
          </w:p>
        </w:tc>
        <w:tc>
          <w:tcPr>
            <w:tcW w:w="377" w:type="pct"/>
            <w:vMerge/>
            <w:tcPrChange w:id="929" w:author="David Owen" w:date="2019-07-24T15:13:00Z">
              <w:tcPr>
                <w:tcW w:w="372" w:type="pct"/>
                <w:gridSpan w:val="4"/>
                <w:vMerge/>
              </w:tcPr>
            </w:tcPrChange>
          </w:tcPr>
          <w:p w14:paraId="5CA36E09"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930" w:author="David Owen" w:date="2019-07-24T15:13:00Z">
              <w:tcPr>
                <w:tcW w:w="893" w:type="pct"/>
                <w:gridSpan w:val="4"/>
              </w:tcPr>
            </w:tcPrChange>
          </w:tcPr>
          <w:p w14:paraId="04C139F9" w14:textId="77777777" w:rsidR="00A628A4" w:rsidRDefault="00A8310F">
            <w:pPr>
              <w:pStyle w:val="NormalinTable"/>
            </w:pPr>
            <w:r>
              <w:t>1006 30 25</w:t>
            </w:r>
          </w:p>
        </w:tc>
        <w:tc>
          <w:tcPr>
            <w:tcW w:w="587" w:type="pct"/>
            <w:vMerge/>
            <w:tcPrChange w:id="931" w:author="David Owen" w:date="2019-07-24T15:13:00Z">
              <w:tcPr>
                <w:tcW w:w="580" w:type="pct"/>
                <w:gridSpan w:val="4"/>
                <w:vMerge/>
              </w:tcPr>
            </w:tcPrChange>
          </w:tcPr>
          <w:p w14:paraId="03D9ABC0"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932" w:author="David Owen" w:date="2019-07-24T15:13:00Z">
              <w:tcPr>
                <w:tcW w:w="846" w:type="pct"/>
                <w:gridSpan w:val="3"/>
                <w:vMerge/>
              </w:tcPr>
            </w:tcPrChange>
          </w:tcPr>
          <w:p w14:paraId="509E9142" w14:textId="77777777" w:rsidR="00A628A4" w:rsidRDefault="00A628A4">
            <w:pPr>
              <w:pStyle w:val="NormalinTable"/>
            </w:pPr>
          </w:p>
        </w:tc>
        <w:tc>
          <w:tcPr>
            <w:tcW w:w="543" w:type="pct"/>
            <w:vMerge/>
            <w:tcPrChange w:id="933" w:author="David Owen" w:date="2019-07-24T15:13:00Z">
              <w:tcPr>
                <w:tcW w:w="1055" w:type="pct"/>
                <w:gridSpan w:val="6"/>
                <w:vMerge/>
              </w:tcPr>
            </w:tcPrChange>
          </w:tcPr>
          <w:p w14:paraId="6E3766C4"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934" w:author="David Owen" w:date="2019-07-24T15:13:00Z">
              <w:tcPr>
                <w:tcW w:w="525" w:type="pct"/>
                <w:gridSpan w:val="3"/>
                <w:vMerge/>
              </w:tcPr>
            </w:tcPrChange>
          </w:tcPr>
          <w:p w14:paraId="5E6E6C94" w14:textId="77777777" w:rsidR="00A628A4" w:rsidRDefault="00A628A4">
            <w:pPr>
              <w:pStyle w:val="NormalinTable"/>
            </w:pPr>
          </w:p>
        </w:tc>
      </w:tr>
      <w:tr w:rsidR="00485A78" w14:paraId="0271B9E1" w14:textId="77777777" w:rsidTr="00C53BA8">
        <w:tblPrEx>
          <w:tblW w:w="4936" w:type="pct"/>
          <w:tblInd w:w="384" w:type="dxa"/>
          <w:tblLook w:val="0220" w:firstRow="1" w:lastRow="0" w:firstColumn="0" w:lastColumn="0" w:noHBand="1" w:noVBand="0"/>
          <w:tblPrExChange w:id="935" w:author="David Owen" w:date="2019-07-24T15:13:00Z">
            <w:tblPrEx>
              <w:tblW w:w="5000" w:type="pct"/>
              <w:tblInd w:w="269" w:type="dxa"/>
              <w:tblLook w:val="0220" w:firstRow="1" w:lastRow="0" w:firstColumn="0" w:lastColumn="0" w:noHBand="1" w:noVBand="0"/>
            </w:tblPrEx>
          </w:tblPrExChange>
        </w:tblPrEx>
        <w:trPr>
          <w:cantSplit/>
          <w:trPrChange w:id="936"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937" w:author="David Owen" w:date="2019-07-24T15:13:00Z">
              <w:tcPr>
                <w:tcW w:w="664" w:type="pct"/>
                <w:gridSpan w:val="4"/>
                <w:vMerge/>
              </w:tcPr>
            </w:tcPrChange>
          </w:tcPr>
          <w:p w14:paraId="6CDFAEBB" w14:textId="77777777" w:rsidR="00A628A4" w:rsidRDefault="00A628A4">
            <w:pPr>
              <w:pStyle w:val="NormalinTable"/>
            </w:pPr>
          </w:p>
        </w:tc>
        <w:tc>
          <w:tcPr>
            <w:tcW w:w="377" w:type="pct"/>
            <w:vMerge/>
            <w:tcPrChange w:id="938" w:author="David Owen" w:date="2019-07-24T15:13:00Z">
              <w:tcPr>
                <w:tcW w:w="372" w:type="pct"/>
                <w:gridSpan w:val="4"/>
                <w:vMerge/>
              </w:tcPr>
            </w:tcPrChange>
          </w:tcPr>
          <w:p w14:paraId="5C3F2C66"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939" w:author="David Owen" w:date="2019-07-24T15:13:00Z">
              <w:tcPr>
                <w:tcW w:w="893" w:type="pct"/>
                <w:gridSpan w:val="4"/>
              </w:tcPr>
            </w:tcPrChange>
          </w:tcPr>
          <w:p w14:paraId="7E97379E" w14:textId="77777777" w:rsidR="00A628A4" w:rsidRDefault="00A8310F">
            <w:pPr>
              <w:pStyle w:val="NormalinTable"/>
            </w:pPr>
            <w:r>
              <w:t>1006 30 27</w:t>
            </w:r>
          </w:p>
        </w:tc>
        <w:tc>
          <w:tcPr>
            <w:tcW w:w="587" w:type="pct"/>
            <w:vMerge/>
            <w:tcPrChange w:id="940" w:author="David Owen" w:date="2019-07-24T15:13:00Z">
              <w:tcPr>
                <w:tcW w:w="580" w:type="pct"/>
                <w:gridSpan w:val="4"/>
                <w:vMerge/>
              </w:tcPr>
            </w:tcPrChange>
          </w:tcPr>
          <w:p w14:paraId="0A3D9E30"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941" w:author="David Owen" w:date="2019-07-24T15:13:00Z">
              <w:tcPr>
                <w:tcW w:w="846" w:type="pct"/>
                <w:gridSpan w:val="3"/>
                <w:vMerge/>
              </w:tcPr>
            </w:tcPrChange>
          </w:tcPr>
          <w:p w14:paraId="78EA5F97" w14:textId="77777777" w:rsidR="00A628A4" w:rsidRDefault="00A628A4">
            <w:pPr>
              <w:pStyle w:val="NormalinTable"/>
            </w:pPr>
          </w:p>
        </w:tc>
        <w:tc>
          <w:tcPr>
            <w:tcW w:w="543" w:type="pct"/>
            <w:vMerge/>
            <w:tcPrChange w:id="942" w:author="David Owen" w:date="2019-07-24T15:13:00Z">
              <w:tcPr>
                <w:tcW w:w="1055" w:type="pct"/>
                <w:gridSpan w:val="6"/>
                <w:vMerge/>
              </w:tcPr>
            </w:tcPrChange>
          </w:tcPr>
          <w:p w14:paraId="526220FC"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943" w:author="David Owen" w:date="2019-07-24T15:13:00Z">
              <w:tcPr>
                <w:tcW w:w="525" w:type="pct"/>
                <w:gridSpan w:val="3"/>
                <w:vMerge/>
              </w:tcPr>
            </w:tcPrChange>
          </w:tcPr>
          <w:p w14:paraId="19984A93" w14:textId="77777777" w:rsidR="00A628A4" w:rsidRDefault="00A628A4">
            <w:pPr>
              <w:pStyle w:val="NormalinTable"/>
            </w:pPr>
          </w:p>
        </w:tc>
      </w:tr>
      <w:tr w:rsidR="00485A78" w14:paraId="4AE5807A" w14:textId="77777777" w:rsidTr="00C53BA8">
        <w:tblPrEx>
          <w:tblW w:w="4936" w:type="pct"/>
          <w:tblInd w:w="384" w:type="dxa"/>
          <w:tblLook w:val="0220" w:firstRow="1" w:lastRow="0" w:firstColumn="0" w:lastColumn="0" w:noHBand="1" w:noVBand="0"/>
          <w:tblPrExChange w:id="944" w:author="David Owen" w:date="2019-07-24T15:13:00Z">
            <w:tblPrEx>
              <w:tblW w:w="5000" w:type="pct"/>
              <w:tblInd w:w="269" w:type="dxa"/>
              <w:tblLook w:val="0220" w:firstRow="1" w:lastRow="0" w:firstColumn="0" w:lastColumn="0" w:noHBand="1" w:noVBand="0"/>
            </w:tblPrEx>
          </w:tblPrExChange>
        </w:tblPrEx>
        <w:trPr>
          <w:cantSplit/>
          <w:trPrChange w:id="945"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946" w:author="David Owen" w:date="2019-07-24T15:13:00Z">
              <w:tcPr>
                <w:tcW w:w="664" w:type="pct"/>
                <w:gridSpan w:val="4"/>
                <w:vMerge/>
              </w:tcPr>
            </w:tcPrChange>
          </w:tcPr>
          <w:p w14:paraId="5FF4A35C" w14:textId="77777777" w:rsidR="00A628A4" w:rsidRDefault="00A628A4">
            <w:pPr>
              <w:pStyle w:val="NormalinTable"/>
            </w:pPr>
          </w:p>
        </w:tc>
        <w:tc>
          <w:tcPr>
            <w:tcW w:w="377" w:type="pct"/>
            <w:vMerge/>
            <w:tcPrChange w:id="947" w:author="David Owen" w:date="2019-07-24T15:13:00Z">
              <w:tcPr>
                <w:tcW w:w="372" w:type="pct"/>
                <w:gridSpan w:val="4"/>
                <w:vMerge/>
              </w:tcPr>
            </w:tcPrChange>
          </w:tcPr>
          <w:p w14:paraId="472BEA39"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948" w:author="David Owen" w:date="2019-07-24T15:13:00Z">
              <w:tcPr>
                <w:tcW w:w="893" w:type="pct"/>
                <w:gridSpan w:val="4"/>
              </w:tcPr>
            </w:tcPrChange>
          </w:tcPr>
          <w:p w14:paraId="7AC56977" w14:textId="77777777" w:rsidR="00A628A4" w:rsidRDefault="00A8310F">
            <w:pPr>
              <w:pStyle w:val="NormalinTable"/>
            </w:pPr>
            <w:r>
              <w:t>1006 30 46</w:t>
            </w:r>
          </w:p>
        </w:tc>
        <w:tc>
          <w:tcPr>
            <w:tcW w:w="587" w:type="pct"/>
            <w:vMerge/>
            <w:tcPrChange w:id="949" w:author="David Owen" w:date="2019-07-24T15:13:00Z">
              <w:tcPr>
                <w:tcW w:w="580" w:type="pct"/>
                <w:gridSpan w:val="4"/>
                <w:vMerge/>
              </w:tcPr>
            </w:tcPrChange>
          </w:tcPr>
          <w:p w14:paraId="026BF57E"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950" w:author="David Owen" w:date="2019-07-24T15:13:00Z">
              <w:tcPr>
                <w:tcW w:w="846" w:type="pct"/>
                <w:gridSpan w:val="3"/>
                <w:vMerge/>
              </w:tcPr>
            </w:tcPrChange>
          </w:tcPr>
          <w:p w14:paraId="02B58E9C" w14:textId="77777777" w:rsidR="00A628A4" w:rsidRDefault="00A628A4">
            <w:pPr>
              <w:pStyle w:val="NormalinTable"/>
            </w:pPr>
          </w:p>
        </w:tc>
        <w:tc>
          <w:tcPr>
            <w:tcW w:w="543" w:type="pct"/>
            <w:vMerge/>
            <w:tcPrChange w:id="951" w:author="David Owen" w:date="2019-07-24T15:13:00Z">
              <w:tcPr>
                <w:tcW w:w="1055" w:type="pct"/>
                <w:gridSpan w:val="6"/>
                <w:vMerge/>
              </w:tcPr>
            </w:tcPrChange>
          </w:tcPr>
          <w:p w14:paraId="0A2CB41E"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952" w:author="David Owen" w:date="2019-07-24T15:13:00Z">
              <w:tcPr>
                <w:tcW w:w="525" w:type="pct"/>
                <w:gridSpan w:val="3"/>
                <w:vMerge/>
              </w:tcPr>
            </w:tcPrChange>
          </w:tcPr>
          <w:p w14:paraId="7006AB46" w14:textId="77777777" w:rsidR="00A628A4" w:rsidRDefault="00A628A4">
            <w:pPr>
              <w:pStyle w:val="NormalinTable"/>
            </w:pPr>
          </w:p>
        </w:tc>
      </w:tr>
      <w:tr w:rsidR="00485A78" w14:paraId="77EE1A63" w14:textId="77777777" w:rsidTr="00C53BA8">
        <w:tblPrEx>
          <w:tblW w:w="4936" w:type="pct"/>
          <w:tblInd w:w="384" w:type="dxa"/>
          <w:tblLook w:val="0220" w:firstRow="1" w:lastRow="0" w:firstColumn="0" w:lastColumn="0" w:noHBand="1" w:noVBand="0"/>
          <w:tblPrExChange w:id="953" w:author="David Owen" w:date="2019-07-24T15:13:00Z">
            <w:tblPrEx>
              <w:tblW w:w="5000" w:type="pct"/>
              <w:tblInd w:w="269" w:type="dxa"/>
              <w:tblLook w:val="0220" w:firstRow="1" w:lastRow="0" w:firstColumn="0" w:lastColumn="0" w:noHBand="1" w:noVBand="0"/>
            </w:tblPrEx>
          </w:tblPrExChange>
        </w:tblPrEx>
        <w:trPr>
          <w:cantSplit/>
          <w:trPrChange w:id="954"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955" w:author="David Owen" w:date="2019-07-24T15:13:00Z">
              <w:tcPr>
                <w:tcW w:w="664" w:type="pct"/>
                <w:gridSpan w:val="4"/>
                <w:vMerge/>
              </w:tcPr>
            </w:tcPrChange>
          </w:tcPr>
          <w:p w14:paraId="617EAD3F" w14:textId="77777777" w:rsidR="00A628A4" w:rsidRDefault="00A628A4">
            <w:pPr>
              <w:pStyle w:val="NormalinTable"/>
            </w:pPr>
          </w:p>
        </w:tc>
        <w:tc>
          <w:tcPr>
            <w:tcW w:w="377" w:type="pct"/>
            <w:vMerge/>
            <w:tcPrChange w:id="956" w:author="David Owen" w:date="2019-07-24T15:13:00Z">
              <w:tcPr>
                <w:tcW w:w="372" w:type="pct"/>
                <w:gridSpan w:val="4"/>
                <w:vMerge/>
              </w:tcPr>
            </w:tcPrChange>
          </w:tcPr>
          <w:p w14:paraId="53C93D6D"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957" w:author="David Owen" w:date="2019-07-24T15:13:00Z">
              <w:tcPr>
                <w:tcW w:w="893" w:type="pct"/>
                <w:gridSpan w:val="4"/>
              </w:tcPr>
            </w:tcPrChange>
          </w:tcPr>
          <w:p w14:paraId="6A465BE2" w14:textId="77777777" w:rsidR="00A628A4" w:rsidRDefault="00A8310F">
            <w:pPr>
              <w:pStyle w:val="NormalinTable"/>
            </w:pPr>
            <w:r>
              <w:t>1006 30 48</w:t>
            </w:r>
          </w:p>
        </w:tc>
        <w:tc>
          <w:tcPr>
            <w:tcW w:w="587" w:type="pct"/>
            <w:vMerge/>
            <w:tcPrChange w:id="958" w:author="David Owen" w:date="2019-07-24T15:13:00Z">
              <w:tcPr>
                <w:tcW w:w="580" w:type="pct"/>
                <w:gridSpan w:val="4"/>
                <w:vMerge/>
              </w:tcPr>
            </w:tcPrChange>
          </w:tcPr>
          <w:p w14:paraId="283FCC6A"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959" w:author="David Owen" w:date="2019-07-24T15:13:00Z">
              <w:tcPr>
                <w:tcW w:w="846" w:type="pct"/>
                <w:gridSpan w:val="3"/>
                <w:vMerge/>
              </w:tcPr>
            </w:tcPrChange>
          </w:tcPr>
          <w:p w14:paraId="3291B3C8" w14:textId="77777777" w:rsidR="00A628A4" w:rsidRDefault="00A628A4">
            <w:pPr>
              <w:pStyle w:val="NormalinTable"/>
            </w:pPr>
          </w:p>
        </w:tc>
        <w:tc>
          <w:tcPr>
            <w:tcW w:w="543" w:type="pct"/>
            <w:vMerge/>
            <w:tcPrChange w:id="960" w:author="David Owen" w:date="2019-07-24T15:13:00Z">
              <w:tcPr>
                <w:tcW w:w="1055" w:type="pct"/>
                <w:gridSpan w:val="6"/>
                <w:vMerge/>
              </w:tcPr>
            </w:tcPrChange>
          </w:tcPr>
          <w:p w14:paraId="1AAADF1E"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961" w:author="David Owen" w:date="2019-07-24T15:13:00Z">
              <w:tcPr>
                <w:tcW w:w="525" w:type="pct"/>
                <w:gridSpan w:val="3"/>
                <w:vMerge/>
              </w:tcPr>
            </w:tcPrChange>
          </w:tcPr>
          <w:p w14:paraId="283E451C" w14:textId="77777777" w:rsidR="00A628A4" w:rsidRDefault="00A628A4">
            <w:pPr>
              <w:pStyle w:val="NormalinTable"/>
            </w:pPr>
          </w:p>
        </w:tc>
      </w:tr>
      <w:tr w:rsidR="00485A78" w14:paraId="69F38F47" w14:textId="77777777" w:rsidTr="00C53BA8">
        <w:tblPrEx>
          <w:tblW w:w="4936" w:type="pct"/>
          <w:tblInd w:w="384" w:type="dxa"/>
          <w:tblLook w:val="0220" w:firstRow="1" w:lastRow="0" w:firstColumn="0" w:lastColumn="0" w:noHBand="1" w:noVBand="0"/>
          <w:tblPrExChange w:id="962" w:author="David Owen" w:date="2019-07-24T15:13:00Z">
            <w:tblPrEx>
              <w:tblW w:w="5000" w:type="pct"/>
              <w:tblInd w:w="269" w:type="dxa"/>
              <w:tblLook w:val="0220" w:firstRow="1" w:lastRow="0" w:firstColumn="0" w:lastColumn="0" w:noHBand="1" w:noVBand="0"/>
            </w:tblPrEx>
          </w:tblPrExChange>
        </w:tblPrEx>
        <w:trPr>
          <w:cantSplit/>
          <w:trPrChange w:id="963"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964" w:author="David Owen" w:date="2019-07-24T15:13:00Z">
              <w:tcPr>
                <w:tcW w:w="664" w:type="pct"/>
                <w:gridSpan w:val="4"/>
                <w:vMerge/>
              </w:tcPr>
            </w:tcPrChange>
          </w:tcPr>
          <w:p w14:paraId="0477324B" w14:textId="77777777" w:rsidR="00A628A4" w:rsidRDefault="00A628A4">
            <w:pPr>
              <w:pStyle w:val="NormalinTable"/>
            </w:pPr>
          </w:p>
        </w:tc>
        <w:tc>
          <w:tcPr>
            <w:tcW w:w="377" w:type="pct"/>
            <w:vMerge/>
            <w:tcPrChange w:id="965" w:author="David Owen" w:date="2019-07-24T15:13:00Z">
              <w:tcPr>
                <w:tcW w:w="372" w:type="pct"/>
                <w:gridSpan w:val="4"/>
                <w:vMerge/>
              </w:tcPr>
            </w:tcPrChange>
          </w:tcPr>
          <w:p w14:paraId="6BD11121"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966" w:author="David Owen" w:date="2019-07-24T15:13:00Z">
              <w:tcPr>
                <w:tcW w:w="893" w:type="pct"/>
                <w:gridSpan w:val="4"/>
              </w:tcPr>
            </w:tcPrChange>
          </w:tcPr>
          <w:p w14:paraId="4E8B0D6F" w14:textId="77777777" w:rsidR="00A628A4" w:rsidRDefault="00A8310F">
            <w:pPr>
              <w:pStyle w:val="NormalinTable"/>
            </w:pPr>
            <w:r>
              <w:t>1006 30 65</w:t>
            </w:r>
          </w:p>
        </w:tc>
        <w:tc>
          <w:tcPr>
            <w:tcW w:w="587" w:type="pct"/>
            <w:vMerge/>
            <w:tcPrChange w:id="967" w:author="David Owen" w:date="2019-07-24T15:13:00Z">
              <w:tcPr>
                <w:tcW w:w="580" w:type="pct"/>
                <w:gridSpan w:val="4"/>
                <w:vMerge/>
              </w:tcPr>
            </w:tcPrChange>
          </w:tcPr>
          <w:p w14:paraId="478F2B46"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968" w:author="David Owen" w:date="2019-07-24T15:13:00Z">
              <w:tcPr>
                <w:tcW w:w="846" w:type="pct"/>
                <w:gridSpan w:val="3"/>
                <w:vMerge/>
              </w:tcPr>
            </w:tcPrChange>
          </w:tcPr>
          <w:p w14:paraId="5A7BEF00" w14:textId="77777777" w:rsidR="00A628A4" w:rsidRDefault="00A628A4">
            <w:pPr>
              <w:pStyle w:val="NormalinTable"/>
            </w:pPr>
          </w:p>
        </w:tc>
        <w:tc>
          <w:tcPr>
            <w:tcW w:w="543" w:type="pct"/>
            <w:vMerge/>
            <w:tcPrChange w:id="969" w:author="David Owen" w:date="2019-07-24T15:13:00Z">
              <w:tcPr>
                <w:tcW w:w="1055" w:type="pct"/>
                <w:gridSpan w:val="6"/>
                <w:vMerge/>
              </w:tcPr>
            </w:tcPrChange>
          </w:tcPr>
          <w:p w14:paraId="5F8CB348"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970" w:author="David Owen" w:date="2019-07-24T15:13:00Z">
              <w:tcPr>
                <w:tcW w:w="525" w:type="pct"/>
                <w:gridSpan w:val="3"/>
                <w:vMerge/>
              </w:tcPr>
            </w:tcPrChange>
          </w:tcPr>
          <w:p w14:paraId="33C6BAA8" w14:textId="77777777" w:rsidR="00A628A4" w:rsidRDefault="00A628A4">
            <w:pPr>
              <w:pStyle w:val="NormalinTable"/>
            </w:pPr>
          </w:p>
        </w:tc>
      </w:tr>
      <w:tr w:rsidR="00485A78" w14:paraId="114E2A8D" w14:textId="77777777" w:rsidTr="00C53BA8">
        <w:tblPrEx>
          <w:tblW w:w="4936" w:type="pct"/>
          <w:tblInd w:w="384" w:type="dxa"/>
          <w:tblLook w:val="0220" w:firstRow="1" w:lastRow="0" w:firstColumn="0" w:lastColumn="0" w:noHBand="1" w:noVBand="0"/>
          <w:tblPrExChange w:id="971" w:author="David Owen" w:date="2019-07-24T15:13:00Z">
            <w:tblPrEx>
              <w:tblW w:w="5000" w:type="pct"/>
              <w:tblInd w:w="269" w:type="dxa"/>
              <w:tblLook w:val="0220" w:firstRow="1" w:lastRow="0" w:firstColumn="0" w:lastColumn="0" w:noHBand="1" w:noVBand="0"/>
            </w:tblPrEx>
          </w:tblPrExChange>
        </w:tblPrEx>
        <w:trPr>
          <w:cantSplit/>
          <w:trPrChange w:id="972"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973" w:author="David Owen" w:date="2019-07-24T15:13:00Z">
              <w:tcPr>
                <w:tcW w:w="664" w:type="pct"/>
                <w:gridSpan w:val="4"/>
                <w:vMerge/>
              </w:tcPr>
            </w:tcPrChange>
          </w:tcPr>
          <w:p w14:paraId="3FCC853D" w14:textId="77777777" w:rsidR="00A628A4" w:rsidRDefault="00A628A4">
            <w:pPr>
              <w:pStyle w:val="NormalinTable"/>
            </w:pPr>
          </w:p>
        </w:tc>
        <w:tc>
          <w:tcPr>
            <w:tcW w:w="377" w:type="pct"/>
            <w:vMerge/>
            <w:tcPrChange w:id="974" w:author="David Owen" w:date="2019-07-24T15:13:00Z">
              <w:tcPr>
                <w:tcW w:w="372" w:type="pct"/>
                <w:gridSpan w:val="4"/>
                <w:vMerge/>
              </w:tcPr>
            </w:tcPrChange>
          </w:tcPr>
          <w:p w14:paraId="242044F6"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975" w:author="David Owen" w:date="2019-07-24T15:13:00Z">
              <w:tcPr>
                <w:tcW w:w="893" w:type="pct"/>
                <w:gridSpan w:val="4"/>
              </w:tcPr>
            </w:tcPrChange>
          </w:tcPr>
          <w:p w14:paraId="05025601" w14:textId="77777777" w:rsidR="00A628A4" w:rsidRDefault="00A8310F">
            <w:pPr>
              <w:pStyle w:val="NormalinTable"/>
            </w:pPr>
            <w:r>
              <w:t>1006 30 67</w:t>
            </w:r>
          </w:p>
        </w:tc>
        <w:tc>
          <w:tcPr>
            <w:tcW w:w="587" w:type="pct"/>
            <w:vMerge/>
            <w:tcPrChange w:id="976" w:author="David Owen" w:date="2019-07-24T15:13:00Z">
              <w:tcPr>
                <w:tcW w:w="580" w:type="pct"/>
                <w:gridSpan w:val="4"/>
                <w:vMerge/>
              </w:tcPr>
            </w:tcPrChange>
          </w:tcPr>
          <w:p w14:paraId="45AA2686"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977" w:author="David Owen" w:date="2019-07-24T15:13:00Z">
              <w:tcPr>
                <w:tcW w:w="846" w:type="pct"/>
                <w:gridSpan w:val="3"/>
                <w:vMerge/>
              </w:tcPr>
            </w:tcPrChange>
          </w:tcPr>
          <w:p w14:paraId="2B94CB6E" w14:textId="77777777" w:rsidR="00A628A4" w:rsidRDefault="00A628A4">
            <w:pPr>
              <w:pStyle w:val="NormalinTable"/>
            </w:pPr>
          </w:p>
        </w:tc>
        <w:tc>
          <w:tcPr>
            <w:tcW w:w="543" w:type="pct"/>
            <w:vMerge/>
            <w:tcPrChange w:id="978" w:author="David Owen" w:date="2019-07-24T15:13:00Z">
              <w:tcPr>
                <w:tcW w:w="1055" w:type="pct"/>
                <w:gridSpan w:val="6"/>
                <w:vMerge/>
              </w:tcPr>
            </w:tcPrChange>
          </w:tcPr>
          <w:p w14:paraId="064D1242"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979" w:author="David Owen" w:date="2019-07-24T15:13:00Z">
              <w:tcPr>
                <w:tcW w:w="525" w:type="pct"/>
                <w:gridSpan w:val="3"/>
                <w:vMerge/>
              </w:tcPr>
            </w:tcPrChange>
          </w:tcPr>
          <w:p w14:paraId="55C2128A" w14:textId="77777777" w:rsidR="00A628A4" w:rsidRDefault="00A628A4">
            <w:pPr>
              <w:pStyle w:val="NormalinTable"/>
            </w:pPr>
          </w:p>
        </w:tc>
      </w:tr>
      <w:tr w:rsidR="00485A78" w14:paraId="154BDA9E" w14:textId="77777777" w:rsidTr="00C53BA8">
        <w:tblPrEx>
          <w:tblW w:w="4936" w:type="pct"/>
          <w:tblInd w:w="384" w:type="dxa"/>
          <w:tblLook w:val="0220" w:firstRow="1" w:lastRow="0" w:firstColumn="0" w:lastColumn="0" w:noHBand="1" w:noVBand="0"/>
          <w:tblPrExChange w:id="980" w:author="David Owen" w:date="2019-07-24T15:13:00Z">
            <w:tblPrEx>
              <w:tblW w:w="5000" w:type="pct"/>
              <w:tblInd w:w="269" w:type="dxa"/>
              <w:tblLook w:val="0220" w:firstRow="1" w:lastRow="0" w:firstColumn="0" w:lastColumn="0" w:noHBand="1" w:noVBand="0"/>
            </w:tblPrEx>
          </w:tblPrExChange>
        </w:tblPrEx>
        <w:trPr>
          <w:cantSplit/>
          <w:trPrChange w:id="981"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982" w:author="David Owen" w:date="2019-07-24T15:13:00Z">
              <w:tcPr>
                <w:tcW w:w="664" w:type="pct"/>
                <w:gridSpan w:val="4"/>
                <w:vMerge/>
              </w:tcPr>
            </w:tcPrChange>
          </w:tcPr>
          <w:p w14:paraId="7EC324B5" w14:textId="77777777" w:rsidR="00A628A4" w:rsidRDefault="00A628A4">
            <w:pPr>
              <w:pStyle w:val="NormalinTable"/>
            </w:pPr>
          </w:p>
        </w:tc>
        <w:tc>
          <w:tcPr>
            <w:tcW w:w="377" w:type="pct"/>
            <w:vMerge/>
            <w:tcPrChange w:id="983" w:author="David Owen" w:date="2019-07-24T15:13:00Z">
              <w:tcPr>
                <w:tcW w:w="372" w:type="pct"/>
                <w:gridSpan w:val="4"/>
                <w:vMerge/>
              </w:tcPr>
            </w:tcPrChange>
          </w:tcPr>
          <w:p w14:paraId="1F642A84"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984" w:author="David Owen" w:date="2019-07-24T15:13:00Z">
              <w:tcPr>
                <w:tcW w:w="893" w:type="pct"/>
                <w:gridSpan w:val="4"/>
              </w:tcPr>
            </w:tcPrChange>
          </w:tcPr>
          <w:p w14:paraId="60BFE00B" w14:textId="77777777" w:rsidR="00A628A4" w:rsidRDefault="00A8310F">
            <w:pPr>
              <w:pStyle w:val="NormalinTable"/>
            </w:pPr>
            <w:r>
              <w:t>1006 30 96</w:t>
            </w:r>
          </w:p>
        </w:tc>
        <w:tc>
          <w:tcPr>
            <w:tcW w:w="587" w:type="pct"/>
            <w:vMerge/>
            <w:tcPrChange w:id="985" w:author="David Owen" w:date="2019-07-24T15:13:00Z">
              <w:tcPr>
                <w:tcW w:w="580" w:type="pct"/>
                <w:gridSpan w:val="4"/>
                <w:vMerge/>
              </w:tcPr>
            </w:tcPrChange>
          </w:tcPr>
          <w:p w14:paraId="3C02FAE3"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986" w:author="David Owen" w:date="2019-07-24T15:13:00Z">
              <w:tcPr>
                <w:tcW w:w="846" w:type="pct"/>
                <w:gridSpan w:val="3"/>
                <w:vMerge/>
              </w:tcPr>
            </w:tcPrChange>
          </w:tcPr>
          <w:p w14:paraId="595F97BA" w14:textId="77777777" w:rsidR="00A628A4" w:rsidRDefault="00A628A4">
            <w:pPr>
              <w:pStyle w:val="NormalinTable"/>
            </w:pPr>
          </w:p>
        </w:tc>
        <w:tc>
          <w:tcPr>
            <w:tcW w:w="543" w:type="pct"/>
            <w:vMerge/>
            <w:tcPrChange w:id="987" w:author="David Owen" w:date="2019-07-24T15:13:00Z">
              <w:tcPr>
                <w:tcW w:w="1055" w:type="pct"/>
                <w:gridSpan w:val="6"/>
                <w:vMerge/>
              </w:tcPr>
            </w:tcPrChange>
          </w:tcPr>
          <w:p w14:paraId="434C9C6D"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988" w:author="David Owen" w:date="2019-07-24T15:13:00Z">
              <w:tcPr>
                <w:tcW w:w="525" w:type="pct"/>
                <w:gridSpan w:val="3"/>
                <w:vMerge/>
              </w:tcPr>
            </w:tcPrChange>
          </w:tcPr>
          <w:p w14:paraId="6D19E3FA" w14:textId="77777777" w:rsidR="00A628A4" w:rsidRDefault="00A628A4">
            <w:pPr>
              <w:pStyle w:val="NormalinTable"/>
            </w:pPr>
          </w:p>
        </w:tc>
      </w:tr>
      <w:tr w:rsidR="00485A78" w14:paraId="37BA0890" w14:textId="77777777" w:rsidTr="00C53BA8">
        <w:tblPrEx>
          <w:tblW w:w="4936" w:type="pct"/>
          <w:tblInd w:w="384" w:type="dxa"/>
          <w:tblLook w:val="0220" w:firstRow="1" w:lastRow="0" w:firstColumn="0" w:lastColumn="0" w:noHBand="1" w:noVBand="0"/>
          <w:tblPrExChange w:id="989" w:author="David Owen" w:date="2019-07-24T15:13:00Z">
            <w:tblPrEx>
              <w:tblW w:w="5000" w:type="pct"/>
              <w:tblInd w:w="269" w:type="dxa"/>
              <w:tblLook w:val="0220" w:firstRow="1" w:lastRow="0" w:firstColumn="0" w:lastColumn="0" w:noHBand="1" w:noVBand="0"/>
            </w:tblPrEx>
          </w:tblPrExChange>
        </w:tblPrEx>
        <w:trPr>
          <w:cantSplit/>
          <w:trPrChange w:id="990"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991" w:author="David Owen" w:date="2019-07-24T15:13:00Z">
              <w:tcPr>
                <w:tcW w:w="664" w:type="pct"/>
                <w:gridSpan w:val="4"/>
                <w:vMerge/>
              </w:tcPr>
            </w:tcPrChange>
          </w:tcPr>
          <w:p w14:paraId="1A0EAF59" w14:textId="77777777" w:rsidR="00A628A4" w:rsidRDefault="00A628A4">
            <w:pPr>
              <w:pStyle w:val="NormalinTable"/>
            </w:pPr>
          </w:p>
        </w:tc>
        <w:tc>
          <w:tcPr>
            <w:tcW w:w="377" w:type="pct"/>
            <w:vMerge/>
            <w:tcPrChange w:id="992" w:author="David Owen" w:date="2019-07-24T15:13:00Z">
              <w:tcPr>
                <w:tcW w:w="372" w:type="pct"/>
                <w:gridSpan w:val="4"/>
                <w:vMerge/>
              </w:tcPr>
            </w:tcPrChange>
          </w:tcPr>
          <w:p w14:paraId="4069BBE7"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993" w:author="David Owen" w:date="2019-07-24T15:13:00Z">
              <w:tcPr>
                <w:tcW w:w="893" w:type="pct"/>
                <w:gridSpan w:val="4"/>
              </w:tcPr>
            </w:tcPrChange>
          </w:tcPr>
          <w:p w14:paraId="335A6D34" w14:textId="77777777" w:rsidR="00A628A4" w:rsidRDefault="00A8310F">
            <w:pPr>
              <w:pStyle w:val="NormalinTable"/>
            </w:pPr>
            <w:r>
              <w:t>1006 30 98</w:t>
            </w:r>
          </w:p>
        </w:tc>
        <w:tc>
          <w:tcPr>
            <w:tcW w:w="587" w:type="pct"/>
            <w:vMerge/>
            <w:tcPrChange w:id="994" w:author="David Owen" w:date="2019-07-24T15:13:00Z">
              <w:tcPr>
                <w:tcW w:w="580" w:type="pct"/>
                <w:gridSpan w:val="4"/>
                <w:vMerge/>
              </w:tcPr>
            </w:tcPrChange>
          </w:tcPr>
          <w:p w14:paraId="2F1C2707"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995" w:author="David Owen" w:date="2019-07-24T15:13:00Z">
              <w:tcPr>
                <w:tcW w:w="846" w:type="pct"/>
                <w:gridSpan w:val="3"/>
                <w:vMerge/>
              </w:tcPr>
            </w:tcPrChange>
          </w:tcPr>
          <w:p w14:paraId="661207CA" w14:textId="77777777" w:rsidR="00A628A4" w:rsidRDefault="00A628A4">
            <w:pPr>
              <w:pStyle w:val="NormalinTable"/>
            </w:pPr>
          </w:p>
        </w:tc>
        <w:tc>
          <w:tcPr>
            <w:tcW w:w="543" w:type="pct"/>
            <w:vMerge/>
            <w:tcPrChange w:id="996" w:author="David Owen" w:date="2019-07-24T15:13:00Z">
              <w:tcPr>
                <w:tcW w:w="1055" w:type="pct"/>
                <w:gridSpan w:val="6"/>
                <w:vMerge/>
              </w:tcPr>
            </w:tcPrChange>
          </w:tcPr>
          <w:p w14:paraId="5CC1BED3"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997" w:author="David Owen" w:date="2019-07-24T15:13:00Z">
              <w:tcPr>
                <w:tcW w:w="525" w:type="pct"/>
                <w:gridSpan w:val="3"/>
                <w:vMerge/>
              </w:tcPr>
            </w:tcPrChange>
          </w:tcPr>
          <w:p w14:paraId="0FC29AD1" w14:textId="77777777" w:rsidR="00A628A4" w:rsidRDefault="00A628A4">
            <w:pPr>
              <w:pStyle w:val="NormalinTable"/>
            </w:pPr>
          </w:p>
        </w:tc>
      </w:tr>
      <w:tr w:rsidR="00AB2016" w14:paraId="6713BCDC" w14:textId="77777777" w:rsidTr="00C53BA8">
        <w:tblPrEx>
          <w:tblW w:w="4936" w:type="pct"/>
          <w:tblInd w:w="384" w:type="dxa"/>
          <w:tblLook w:val="0220" w:firstRow="1" w:lastRow="0" w:firstColumn="0" w:lastColumn="0" w:noHBand="1" w:noVBand="0"/>
          <w:tblPrExChange w:id="998" w:author="David Owen" w:date="2019-07-24T15:13:00Z">
            <w:tblPrEx>
              <w:tblW w:w="4976" w:type="pct"/>
              <w:tblInd w:w="269" w:type="dxa"/>
              <w:tblLook w:val="0220" w:firstRow="1" w:lastRow="0" w:firstColumn="0" w:lastColumn="0" w:noHBand="1" w:noVBand="0"/>
            </w:tblPrEx>
          </w:tblPrExChange>
        </w:tblPrEx>
        <w:trPr>
          <w:cantSplit/>
          <w:trPrChange w:id="999"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val="restart"/>
            <w:tcBorders>
              <w:top w:val="single" w:sz="12" w:space="0" w:color="000000" w:themeColor="background1" w:themeShade="00"/>
            </w:tcBorders>
            <w:tcPrChange w:id="1000" w:author="David Owen" w:date="2019-07-24T15:13:00Z">
              <w:tcPr>
                <w:tcW w:w="679" w:type="pct"/>
                <w:gridSpan w:val="5"/>
                <w:vMerge w:val="restart"/>
                <w:tcBorders>
                  <w:top w:val="single" w:sz="12" w:space="0" w:color="000000" w:themeColor="background1" w:themeShade="00"/>
                </w:tcBorders>
              </w:tcPr>
            </w:tcPrChange>
          </w:tcPr>
          <w:p w14:paraId="19279FC5" w14:textId="77777777" w:rsidR="00A628A4" w:rsidRDefault="00A8310F">
            <w:pPr>
              <w:pStyle w:val="NormalinTable"/>
            </w:pPr>
            <w:r>
              <w:rPr>
                <w:b/>
              </w:rPr>
              <w:t>097305</w:t>
            </w:r>
          </w:p>
        </w:tc>
        <w:tc>
          <w:tcPr>
            <w:tcW w:w="377" w:type="pct"/>
            <w:vMerge w:val="restart"/>
            <w:tcBorders>
              <w:top w:val="single" w:sz="12" w:space="0" w:color="000000" w:themeColor="background1" w:themeShade="00"/>
            </w:tcBorders>
            <w:tcPrChange w:id="1001" w:author="David Owen" w:date="2019-07-24T15:13:00Z">
              <w:tcPr>
                <w:tcW w:w="374" w:type="pct"/>
                <w:gridSpan w:val="4"/>
                <w:vMerge w:val="restart"/>
                <w:tcBorders>
                  <w:top w:val="single" w:sz="12" w:space="0" w:color="000000" w:themeColor="background1" w:themeShade="00"/>
                </w:tcBorders>
              </w:tcPr>
            </w:tcPrChange>
          </w:tcPr>
          <w:p w14:paraId="20290F3A"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1002" w:author="David Owen" w:date="2019-07-24T15:13:00Z">
              <w:tcPr>
                <w:tcW w:w="1134" w:type="pct"/>
                <w:gridSpan w:val="4"/>
                <w:tcBorders>
                  <w:top w:val="single" w:sz="12" w:space="0" w:color="000000" w:themeColor="background1" w:themeShade="00"/>
                </w:tcBorders>
              </w:tcPr>
            </w:tcPrChange>
          </w:tcPr>
          <w:p w14:paraId="6239E28F" w14:textId="77777777" w:rsidR="00A628A4" w:rsidRDefault="00A8310F">
            <w:pPr>
              <w:pStyle w:val="NormalinTable"/>
            </w:pPr>
            <w:r>
              <w:t>0710 40 00</w:t>
            </w:r>
          </w:p>
        </w:tc>
        <w:tc>
          <w:tcPr>
            <w:tcW w:w="587" w:type="pct"/>
            <w:vMerge w:val="restart"/>
            <w:tcBorders>
              <w:top w:val="single" w:sz="12" w:space="0" w:color="000000" w:themeColor="background1" w:themeShade="00"/>
            </w:tcBorders>
            <w:tcPrChange w:id="1003" w:author="David Owen" w:date="2019-07-24T15:13:00Z">
              <w:tcPr>
                <w:tcW w:w="582" w:type="pct"/>
                <w:gridSpan w:val="4"/>
                <w:vMerge w:val="restart"/>
                <w:tcBorders>
                  <w:top w:val="single" w:sz="12" w:space="0" w:color="000000" w:themeColor="background1" w:themeShade="00"/>
                </w:tcBorders>
              </w:tcPr>
            </w:tcPrChange>
          </w:tcPr>
          <w:p w14:paraId="61B57485"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1384" w:type="pct"/>
            <w:vMerge w:val="restart"/>
            <w:tcBorders>
              <w:top w:val="single" w:sz="12" w:space="0" w:color="000000" w:themeColor="background1" w:themeShade="00"/>
            </w:tcBorders>
            <w:tcPrChange w:id="1004" w:author="David Owen" w:date="2019-07-24T15:13:00Z">
              <w:tcPr>
                <w:tcW w:w="973" w:type="pct"/>
                <w:gridSpan w:val="2"/>
                <w:vMerge w:val="restart"/>
                <w:tcBorders>
                  <w:top w:val="single" w:sz="12" w:space="0" w:color="000000" w:themeColor="background1" w:themeShade="00"/>
                </w:tcBorders>
              </w:tcPr>
            </w:tcPrChange>
          </w:tcPr>
          <w:p w14:paraId="6908BB8D" w14:textId="77777777" w:rsidR="00A628A4" w:rsidRDefault="00AE4B89">
            <w:pPr>
              <w:pStyle w:val="NormalinTable"/>
            </w:pPr>
            <w:r>
              <w:t>294,000</w:t>
            </w:r>
            <w:r w:rsidR="00A8310F">
              <w:t xml:space="preserve"> kg</w:t>
            </w:r>
          </w:p>
          <w:p w14:paraId="0943F3BA" w14:textId="7340BE57" w:rsidR="00AE4B89" w:rsidRDefault="00BB1B54">
            <w:pPr>
              <w:pStyle w:val="NormalinTable"/>
            </w:pPr>
            <w:r>
              <w:t>p</w:t>
            </w:r>
            <w:r w:rsidR="00AE4B89">
              <w:t xml:space="preserve">lus </w:t>
            </w:r>
            <w:r w:rsidR="00C76F74">
              <w:t xml:space="preserve">an addition of </w:t>
            </w:r>
            <w:r w:rsidR="00AE4B89">
              <w:t>16,000 kg</w:t>
            </w:r>
            <w:r w:rsidR="00C76F74">
              <w:t xml:space="preserve"> per quota period</w:t>
            </w:r>
          </w:p>
        </w:tc>
        <w:tc>
          <w:tcPr>
            <w:tcW w:w="543" w:type="pct"/>
            <w:vMerge w:val="restart"/>
            <w:tcBorders>
              <w:top w:val="single" w:sz="12" w:space="0" w:color="000000" w:themeColor="background1" w:themeShade="00"/>
            </w:tcBorders>
            <w:tcPrChange w:id="1005" w:author="David Owen" w:date="2019-07-24T15:13:00Z">
              <w:tcPr>
                <w:tcW w:w="0" w:type="auto"/>
                <w:gridSpan w:val="3"/>
                <w:vMerge w:val="restart"/>
                <w:tcBorders>
                  <w:top w:val="single" w:sz="12" w:space="0" w:color="000000" w:themeColor="background1" w:themeShade="00"/>
                </w:tcBorders>
              </w:tcPr>
            </w:tcPrChange>
          </w:tcPr>
          <w:p w14:paraId="0EE9DF25"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533" w:type="pct"/>
            <w:vMerge w:val="restart"/>
            <w:tcBorders>
              <w:top w:val="single" w:sz="12" w:space="0" w:color="000000" w:themeColor="background1" w:themeShade="00"/>
            </w:tcBorders>
            <w:tcPrChange w:id="1006" w:author="David Owen" w:date="2019-07-24T15:13:00Z">
              <w:tcPr>
                <w:tcW w:w="0" w:type="auto"/>
                <w:gridSpan w:val="4"/>
                <w:vMerge w:val="restart"/>
                <w:tcBorders>
                  <w:top w:val="single" w:sz="12" w:space="0" w:color="000000" w:themeColor="background1" w:themeShade="00"/>
                </w:tcBorders>
              </w:tcPr>
            </w:tcPrChange>
          </w:tcPr>
          <w:p w14:paraId="3D22473D" w14:textId="77777777" w:rsidR="00A628A4" w:rsidRDefault="00A8310F">
            <w:pPr>
              <w:pStyle w:val="NormalinTable"/>
            </w:pPr>
            <w:r>
              <w:t>31/12</w:t>
            </w:r>
          </w:p>
        </w:tc>
      </w:tr>
      <w:tr w:rsidR="00485A78" w14:paraId="31B10515" w14:textId="77777777" w:rsidTr="00C53BA8">
        <w:tblPrEx>
          <w:tblW w:w="4936" w:type="pct"/>
          <w:tblInd w:w="384" w:type="dxa"/>
          <w:tblLook w:val="0220" w:firstRow="1" w:lastRow="0" w:firstColumn="0" w:lastColumn="0" w:noHBand="1" w:noVBand="0"/>
          <w:tblPrExChange w:id="1007" w:author="David Owen" w:date="2019-07-24T15:13:00Z">
            <w:tblPrEx>
              <w:tblW w:w="5000" w:type="pct"/>
              <w:tblInd w:w="269" w:type="dxa"/>
              <w:tblLook w:val="0220" w:firstRow="1" w:lastRow="0" w:firstColumn="0" w:lastColumn="0" w:noHBand="1" w:noVBand="0"/>
            </w:tblPrEx>
          </w:tblPrExChange>
        </w:tblPrEx>
        <w:trPr>
          <w:cantSplit/>
          <w:trPrChange w:id="1008"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009" w:author="David Owen" w:date="2019-07-24T15:13:00Z">
              <w:tcPr>
                <w:tcW w:w="664" w:type="pct"/>
                <w:gridSpan w:val="4"/>
                <w:vMerge/>
              </w:tcPr>
            </w:tcPrChange>
          </w:tcPr>
          <w:p w14:paraId="7B412B9F" w14:textId="77777777" w:rsidR="00A628A4" w:rsidRDefault="00A628A4">
            <w:pPr>
              <w:pStyle w:val="NormalinTable"/>
            </w:pPr>
          </w:p>
        </w:tc>
        <w:tc>
          <w:tcPr>
            <w:tcW w:w="377" w:type="pct"/>
            <w:vMerge/>
            <w:tcPrChange w:id="1010" w:author="David Owen" w:date="2019-07-24T15:13:00Z">
              <w:tcPr>
                <w:tcW w:w="372" w:type="pct"/>
                <w:gridSpan w:val="4"/>
                <w:vMerge/>
              </w:tcPr>
            </w:tcPrChange>
          </w:tcPr>
          <w:p w14:paraId="0E335B97"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011" w:author="David Owen" w:date="2019-07-24T15:13:00Z">
              <w:tcPr>
                <w:tcW w:w="893" w:type="pct"/>
                <w:gridSpan w:val="4"/>
              </w:tcPr>
            </w:tcPrChange>
          </w:tcPr>
          <w:p w14:paraId="634D67D3" w14:textId="77777777" w:rsidR="00A628A4" w:rsidRDefault="00A8310F">
            <w:pPr>
              <w:pStyle w:val="NormalinTable"/>
            </w:pPr>
            <w:r>
              <w:t>0711 90 30</w:t>
            </w:r>
          </w:p>
        </w:tc>
        <w:tc>
          <w:tcPr>
            <w:tcW w:w="587" w:type="pct"/>
            <w:vMerge/>
            <w:tcPrChange w:id="1012" w:author="David Owen" w:date="2019-07-24T15:13:00Z">
              <w:tcPr>
                <w:tcW w:w="580" w:type="pct"/>
                <w:gridSpan w:val="4"/>
                <w:vMerge/>
              </w:tcPr>
            </w:tcPrChange>
          </w:tcPr>
          <w:p w14:paraId="2B94FDCB"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013" w:author="David Owen" w:date="2019-07-24T15:13:00Z">
              <w:tcPr>
                <w:tcW w:w="846" w:type="pct"/>
                <w:gridSpan w:val="3"/>
                <w:vMerge/>
              </w:tcPr>
            </w:tcPrChange>
          </w:tcPr>
          <w:p w14:paraId="0DD91D0E" w14:textId="77777777" w:rsidR="00A628A4" w:rsidRDefault="00A628A4">
            <w:pPr>
              <w:pStyle w:val="NormalinTable"/>
            </w:pPr>
          </w:p>
        </w:tc>
        <w:tc>
          <w:tcPr>
            <w:tcW w:w="543" w:type="pct"/>
            <w:vMerge/>
            <w:tcPrChange w:id="1014" w:author="David Owen" w:date="2019-07-24T15:13:00Z">
              <w:tcPr>
                <w:tcW w:w="1055" w:type="pct"/>
                <w:gridSpan w:val="6"/>
                <w:vMerge/>
              </w:tcPr>
            </w:tcPrChange>
          </w:tcPr>
          <w:p w14:paraId="5D3C606D"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015" w:author="David Owen" w:date="2019-07-24T15:13:00Z">
              <w:tcPr>
                <w:tcW w:w="525" w:type="pct"/>
                <w:gridSpan w:val="3"/>
                <w:vMerge/>
              </w:tcPr>
            </w:tcPrChange>
          </w:tcPr>
          <w:p w14:paraId="704C143B" w14:textId="77777777" w:rsidR="00A628A4" w:rsidRDefault="00A628A4">
            <w:pPr>
              <w:pStyle w:val="NormalinTable"/>
            </w:pPr>
          </w:p>
        </w:tc>
      </w:tr>
      <w:tr w:rsidR="00485A78" w14:paraId="781B5C72" w14:textId="77777777" w:rsidTr="00C53BA8">
        <w:tblPrEx>
          <w:tblW w:w="4936" w:type="pct"/>
          <w:tblInd w:w="384" w:type="dxa"/>
          <w:tblLook w:val="0220" w:firstRow="1" w:lastRow="0" w:firstColumn="0" w:lastColumn="0" w:noHBand="1" w:noVBand="0"/>
          <w:tblPrExChange w:id="1016" w:author="David Owen" w:date="2019-07-24T15:13:00Z">
            <w:tblPrEx>
              <w:tblW w:w="5000" w:type="pct"/>
              <w:tblInd w:w="269" w:type="dxa"/>
              <w:tblLook w:val="0220" w:firstRow="1" w:lastRow="0" w:firstColumn="0" w:lastColumn="0" w:noHBand="1" w:noVBand="0"/>
            </w:tblPrEx>
          </w:tblPrExChange>
        </w:tblPrEx>
        <w:trPr>
          <w:cantSplit/>
          <w:trPrChange w:id="1017"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018" w:author="David Owen" w:date="2019-07-24T15:13:00Z">
              <w:tcPr>
                <w:tcW w:w="664" w:type="pct"/>
                <w:gridSpan w:val="4"/>
                <w:vMerge/>
              </w:tcPr>
            </w:tcPrChange>
          </w:tcPr>
          <w:p w14:paraId="6F1CD4F6" w14:textId="77777777" w:rsidR="00A628A4" w:rsidRDefault="00A628A4">
            <w:pPr>
              <w:pStyle w:val="NormalinTable"/>
            </w:pPr>
          </w:p>
        </w:tc>
        <w:tc>
          <w:tcPr>
            <w:tcW w:w="377" w:type="pct"/>
            <w:vMerge/>
            <w:tcPrChange w:id="1019" w:author="David Owen" w:date="2019-07-24T15:13:00Z">
              <w:tcPr>
                <w:tcW w:w="372" w:type="pct"/>
                <w:gridSpan w:val="4"/>
                <w:vMerge/>
              </w:tcPr>
            </w:tcPrChange>
          </w:tcPr>
          <w:p w14:paraId="4022D582"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020" w:author="David Owen" w:date="2019-07-24T15:13:00Z">
              <w:tcPr>
                <w:tcW w:w="893" w:type="pct"/>
                <w:gridSpan w:val="4"/>
              </w:tcPr>
            </w:tcPrChange>
          </w:tcPr>
          <w:p w14:paraId="1365A4AF" w14:textId="77777777" w:rsidR="00A628A4" w:rsidRDefault="00A8310F">
            <w:pPr>
              <w:pStyle w:val="NormalinTable"/>
            </w:pPr>
            <w:r>
              <w:t>2001 90 30</w:t>
            </w:r>
          </w:p>
        </w:tc>
        <w:tc>
          <w:tcPr>
            <w:tcW w:w="587" w:type="pct"/>
            <w:vMerge/>
            <w:tcPrChange w:id="1021" w:author="David Owen" w:date="2019-07-24T15:13:00Z">
              <w:tcPr>
                <w:tcW w:w="580" w:type="pct"/>
                <w:gridSpan w:val="4"/>
                <w:vMerge/>
              </w:tcPr>
            </w:tcPrChange>
          </w:tcPr>
          <w:p w14:paraId="3D6B99DA"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022" w:author="David Owen" w:date="2019-07-24T15:13:00Z">
              <w:tcPr>
                <w:tcW w:w="846" w:type="pct"/>
                <w:gridSpan w:val="3"/>
                <w:vMerge/>
              </w:tcPr>
            </w:tcPrChange>
          </w:tcPr>
          <w:p w14:paraId="63FA1696" w14:textId="77777777" w:rsidR="00A628A4" w:rsidRDefault="00A628A4">
            <w:pPr>
              <w:pStyle w:val="NormalinTable"/>
            </w:pPr>
          </w:p>
        </w:tc>
        <w:tc>
          <w:tcPr>
            <w:tcW w:w="543" w:type="pct"/>
            <w:vMerge/>
            <w:tcPrChange w:id="1023" w:author="David Owen" w:date="2019-07-24T15:13:00Z">
              <w:tcPr>
                <w:tcW w:w="1055" w:type="pct"/>
                <w:gridSpan w:val="6"/>
                <w:vMerge/>
              </w:tcPr>
            </w:tcPrChange>
          </w:tcPr>
          <w:p w14:paraId="0C4162E5"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024" w:author="David Owen" w:date="2019-07-24T15:13:00Z">
              <w:tcPr>
                <w:tcW w:w="525" w:type="pct"/>
                <w:gridSpan w:val="3"/>
                <w:vMerge/>
              </w:tcPr>
            </w:tcPrChange>
          </w:tcPr>
          <w:p w14:paraId="437B9BF8" w14:textId="77777777" w:rsidR="00A628A4" w:rsidRDefault="00A628A4">
            <w:pPr>
              <w:pStyle w:val="NormalinTable"/>
            </w:pPr>
          </w:p>
        </w:tc>
      </w:tr>
      <w:tr w:rsidR="00485A78" w14:paraId="5C755536" w14:textId="77777777" w:rsidTr="00C53BA8">
        <w:tblPrEx>
          <w:tblW w:w="4936" w:type="pct"/>
          <w:tblInd w:w="384" w:type="dxa"/>
          <w:tblLook w:val="0220" w:firstRow="1" w:lastRow="0" w:firstColumn="0" w:lastColumn="0" w:noHBand="1" w:noVBand="0"/>
          <w:tblPrExChange w:id="1025" w:author="David Owen" w:date="2019-07-24T15:13:00Z">
            <w:tblPrEx>
              <w:tblW w:w="5000" w:type="pct"/>
              <w:tblInd w:w="269" w:type="dxa"/>
              <w:tblLook w:val="0220" w:firstRow="1" w:lastRow="0" w:firstColumn="0" w:lastColumn="0" w:noHBand="1" w:noVBand="0"/>
            </w:tblPrEx>
          </w:tblPrExChange>
        </w:tblPrEx>
        <w:trPr>
          <w:cantSplit/>
          <w:trPrChange w:id="1026"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027" w:author="David Owen" w:date="2019-07-24T15:13:00Z">
              <w:tcPr>
                <w:tcW w:w="664" w:type="pct"/>
                <w:gridSpan w:val="4"/>
                <w:vMerge/>
              </w:tcPr>
            </w:tcPrChange>
          </w:tcPr>
          <w:p w14:paraId="4CB67C12" w14:textId="77777777" w:rsidR="00A628A4" w:rsidRDefault="00A628A4">
            <w:pPr>
              <w:pStyle w:val="NormalinTable"/>
            </w:pPr>
          </w:p>
        </w:tc>
        <w:tc>
          <w:tcPr>
            <w:tcW w:w="377" w:type="pct"/>
            <w:vMerge/>
            <w:tcPrChange w:id="1028" w:author="David Owen" w:date="2019-07-24T15:13:00Z">
              <w:tcPr>
                <w:tcW w:w="372" w:type="pct"/>
                <w:gridSpan w:val="4"/>
                <w:vMerge/>
              </w:tcPr>
            </w:tcPrChange>
          </w:tcPr>
          <w:p w14:paraId="0FC2A5B8"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029" w:author="David Owen" w:date="2019-07-24T15:13:00Z">
              <w:tcPr>
                <w:tcW w:w="893" w:type="pct"/>
                <w:gridSpan w:val="4"/>
              </w:tcPr>
            </w:tcPrChange>
          </w:tcPr>
          <w:p w14:paraId="395C3BE4" w14:textId="77777777" w:rsidR="00A628A4" w:rsidRDefault="00A8310F">
            <w:pPr>
              <w:pStyle w:val="NormalinTable"/>
            </w:pPr>
            <w:r>
              <w:t>2004 90 10</w:t>
            </w:r>
          </w:p>
        </w:tc>
        <w:tc>
          <w:tcPr>
            <w:tcW w:w="587" w:type="pct"/>
            <w:vMerge/>
            <w:tcPrChange w:id="1030" w:author="David Owen" w:date="2019-07-24T15:13:00Z">
              <w:tcPr>
                <w:tcW w:w="580" w:type="pct"/>
                <w:gridSpan w:val="4"/>
                <w:vMerge/>
              </w:tcPr>
            </w:tcPrChange>
          </w:tcPr>
          <w:p w14:paraId="22726E93"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031" w:author="David Owen" w:date="2019-07-24T15:13:00Z">
              <w:tcPr>
                <w:tcW w:w="846" w:type="pct"/>
                <w:gridSpan w:val="3"/>
                <w:vMerge/>
              </w:tcPr>
            </w:tcPrChange>
          </w:tcPr>
          <w:p w14:paraId="1B08C197" w14:textId="77777777" w:rsidR="00A628A4" w:rsidRDefault="00A628A4">
            <w:pPr>
              <w:pStyle w:val="NormalinTable"/>
            </w:pPr>
          </w:p>
        </w:tc>
        <w:tc>
          <w:tcPr>
            <w:tcW w:w="543" w:type="pct"/>
            <w:vMerge/>
            <w:tcPrChange w:id="1032" w:author="David Owen" w:date="2019-07-24T15:13:00Z">
              <w:tcPr>
                <w:tcW w:w="1055" w:type="pct"/>
                <w:gridSpan w:val="6"/>
                <w:vMerge/>
              </w:tcPr>
            </w:tcPrChange>
          </w:tcPr>
          <w:p w14:paraId="39F77C92"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033" w:author="David Owen" w:date="2019-07-24T15:13:00Z">
              <w:tcPr>
                <w:tcW w:w="525" w:type="pct"/>
                <w:gridSpan w:val="3"/>
                <w:vMerge/>
              </w:tcPr>
            </w:tcPrChange>
          </w:tcPr>
          <w:p w14:paraId="6672C826" w14:textId="77777777" w:rsidR="00A628A4" w:rsidRDefault="00A628A4">
            <w:pPr>
              <w:pStyle w:val="NormalinTable"/>
            </w:pPr>
          </w:p>
        </w:tc>
      </w:tr>
      <w:tr w:rsidR="00485A78" w14:paraId="09429CA0" w14:textId="77777777" w:rsidTr="00C53BA8">
        <w:tblPrEx>
          <w:tblW w:w="4936" w:type="pct"/>
          <w:tblInd w:w="384" w:type="dxa"/>
          <w:tblLook w:val="0220" w:firstRow="1" w:lastRow="0" w:firstColumn="0" w:lastColumn="0" w:noHBand="1" w:noVBand="0"/>
          <w:tblPrExChange w:id="1034" w:author="David Owen" w:date="2019-07-24T15:13:00Z">
            <w:tblPrEx>
              <w:tblW w:w="5000" w:type="pct"/>
              <w:tblInd w:w="269" w:type="dxa"/>
              <w:tblLook w:val="0220" w:firstRow="1" w:lastRow="0" w:firstColumn="0" w:lastColumn="0" w:noHBand="1" w:noVBand="0"/>
            </w:tblPrEx>
          </w:tblPrExChange>
        </w:tblPrEx>
        <w:trPr>
          <w:cantSplit/>
          <w:trPrChange w:id="1035"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036" w:author="David Owen" w:date="2019-07-24T15:13:00Z">
              <w:tcPr>
                <w:tcW w:w="664" w:type="pct"/>
                <w:gridSpan w:val="4"/>
                <w:vMerge/>
              </w:tcPr>
            </w:tcPrChange>
          </w:tcPr>
          <w:p w14:paraId="1C52D8AE" w14:textId="77777777" w:rsidR="00A628A4" w:rsidRDefault="00A628A4">
            <w:pPr>
              <w:pStyle w:val="NormalinTable"/>
            </w:pPr>
          </w:p>
        </w:tc>
        <w:tc>
          <w:tcPr>
            <w:tcW w:w="377" w:type="pct"/>
            <w:vMerge/>
            <w:tcPrChange w:id="1037" w:author="David Owen" w:date="2019-07-24T15:13:00Z">
              <w:tcPr>
                <w:tcW w:w="372" w:type="pct"/>
                <w:gridSpan w:val="4"/>
                <w:vMerge/>
              </w:tcPr>
            </w:tcPrChange>
          </w:tcPr>
          <w:p w14:paraId="314F3971"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038" w:author="David Owen" w:date="2019-07-24T15:13:00Z">
              <w:tcPr>
                <w:tcW w:w="893" w:type="pct"/>
                <w:gridSpan w:val="4"/>
              </w:tcPr>
            </w:tcPrChange>
          </w:tcPr>
          <w:p w14:paraId="475B80A9" w14:textId="77777777" w:rsidR="00A628A4" w:rsidRDefault="00A8310F">
            <w:pPr>
              <w:pStyle w:val="NormalinTable"/>
            </w:pPr>
            <w:r>
              <w:t>2005 80 00</w:t>
            </w:r>
          </w:p>
        </w:tc>
        <w:tc>
          <w:tcPr>
            <w:tcW w:w="587" w:type="pct"/>
            <w:vMerge/>
            <w:tcPrChange w:id="1039" w:author="David Owen" w:date="2019-07-24T15:13:00Z">
              <w:tcPr>
                <w:tcW w:w="580" w:type="pct"/>
                <w:gridSpan w:val="4"/>
                <w:vMerge/>
              </w:tcPr>
            </w:tcPrChange>
          </w:tcPr>
          <w:p w14:paraId="1C63C0B8"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040" w:author="David Owen" w:date="2019-07-24T15:13:00Z">
              <w:tcPr>
                <w:tcW w:w="846" w:type="pct"/>
                <w:gridSpan w:val="3"/>
                <w:vMerge/>
              </w:tcPr>
            </w:tcPrChange>
          </w:tcPr>
          <w:p w14:paraId="39E506D8" w14:textId="77777777" w:rsidR="00A628A4" w:rsidRDefault="00A628A4">
            <w:pPr>
              <w:pStyle w:val="NormalinTable"/>
            </w:pPr>
          </w:p>
        </w:tc>
        <w:tc>
          <w:tcPr>
            <w:tcW w:w="543" w:type="pct"/>
            <w:vMerge/>
            <w:tcPrChange w:id="1041" w:author="David Owen" w:date="2019-07-24T15:13:00Z">
              <w:tcPr>
                <w:tcW w:w="1055" w:type="pct"/>
                <w:gridSpan w:val="6"/>
                <w:vMerge/>
              </w:tcPr>
            </w:tcPrChange>
          </w:tcPr>
          <w:p w14:paraId="2244688F"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042" w:author="David Owen" w:date="2019-07-24T15:13:00Z">
              <w:tcPr>
                <w:tcW w:w="525" w:type="pct"/>
                <w:gridSpan w:val="3"/>
                <w:vMerge/>
              </w:tcPr>
            </w:tcPrChange>
          </w:tcPr>
          <w:p w14:paraId="356BF27E" w14:textId="77777777" w:rsidR="00A628A4" w:rsidRDefault="00A628A4">
            <w:pPr>
              <w:pStyle w:val="NormalinTable"/>
            </w:pPr>
          </w:p>
        </w:tc>
      </w:tr>
      <w:tr w:rsidR="00AB2016" w14:paraId="27BAAC6D" w14:textId="77777777" w:rsidTr="00C53BA8">
        <w:tblPrEx>
          <w:tblW w:w="4936" w:type="pct"/>
          <w:tblInd w:w="384" w:type="dxa"/>
          <w:tblLook w:val="0220" w:firstRow="1" w:lastRow="0" w:firstColumn="0" w:lastColumn="0" w:noHBand="1" w:noVBand="0"/>
          <w:tblPrExChange w:id="1043" w:author="David Owen" w:date="2019-07-24T15:13:00Z">
            <w:tblPrEx>
              <w:tblW w:w="4976" w:type="pct"/>
              <w:tblInd w:w="269" w:type="dxa"/>
              <w:tblLook w:val="0220" w:firstRow="1" w:lastRow="0" w:firstColumn="0" w:lastColumn="0" w:noHBand="1" w:noVBand="0"/>
            </w:tblPrEx>
          </w:tblPrExChange>
        </w:tblPrEx>
        <w:trPr>
          <w:cantSplit/>
          <w:trPrChange w:id="1044"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1045" w:author="David Owen" w:date="2019-07-24T15:13:00Z">
              <w:tcPr>
                <w:tcW w:w="679" w:type="pct"/>
                <w:gridSpan w:val="5"/>
                <w:tcBorders>
                  <w:top w:val="single" w:sz="12" w:space="0" w:color="000000" w:themeColor="background1" w:themeShade="00"/>
                </w:tcBorders>
              </w:tcPr>
            </w:tcPrChange>
          </w:tcPr>
          <w:p w14:paraId="5B7F593A" w14:textId="77777777" w:rsidR="00A628A4" w:rsidRDefault="00A8310F">
            <w:pPr>
              <w:pStyle w:val="NormalinTable"/>
            </w:pPr>
            <w:r>
              <w:rPr>
                <w:b/>
              </w:rPr>
              <w:t>097306</w:t>
            </w:r>
          </w:p>
        </w:tc>
        <w:tc>
          <w:tcPr>
            <w:tcW w:w="377" w:type="pct"/>
            <w:tcBorders>
              <w:top w:val="single" w:sz="12" w:space="0" w:color="000000" w:themeColor="background1" w:themeShade="00"/>
            </w:tcBorders>
            <w:tcPrChange w:id="1046" w:author="David Owen" w:date="2019-07-24T15:13:00Z">
              <w:tcPr>
                <w:tcW w:w="374" w:type="pct"/>
                <w:gridSpan w:val="4"/>
                <w:tcBorders>
                  <w:top w:val="single" w:sz="12" w:space="0" w:color="000000" w:themeColor="background1" w:themeShade="00"/>
                </w:tcBorders>
              </w:tcPr>
            </w:tcPrChange>
          </w:tcPr>
          <w:p w14:paraId="3F8EDB44" w14:textId="77777777" w:rsidR="00A628A4" w:rsidRDefault="00A628A4">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1047" w:author="David Owen" w:date="2019-07-24T15:13:00Z">
              <w:tcPr>
                <w:tcW w:w="1134" w:type="pct"/>
                <w:gridSpan w:val="4"/>
                <w:tcBorders>
                  <w:top w:val="single" w:sz="12" w:space="0" w:color="000000" w:themeColor="background1" w:themeShade="00"/>
                </w:tcBorders>
              </w:tcPr>
            </w:tcPrChange>
          </w:tcPr>
          <w:p w14:paraId="667E8755" w14:textId="77777777" w:rsidR="00A628A4" w:rsidRDefault="00A8310F">
            <w:pPr>
              <w:pStyle w:val="NormalinTable"/>
            </w:pPr>
            <w:r>
              <w:t>1108 14 00</w:t>
            </w:r>
          </w:p>
        </w:tc>
        <w:tc>
          <w:tcPr>
            <w:tcW w:w="587" w:type="pct"/>
            <w:tcBorders>
              <w:top w:val="single" w:sz="12" w:space="0" w:color="000000" w:themeColor="background1" w:themeShade="00"/>
            </w:tcBorders>
            <w:tcPrChange w:id="1048" w:author="David Owen" w:date="2019-07-24T15:13:00Z">
              <w:tcPr>
                <w:tcW w:w="582" w:type="pct"/>
                <w:gridSpan w:val="4"/>
                <w:tcBorders>
                  <w:top w:val="single" w:sz="12" w:space="0" w:color="000000" w:themeColor="background1" w:themeShade="00"/>
                </w:tcBorders>
              </w:tcPr>
            </w:tcPrChange>
          </w:tcPr>
          <w:p w14:paraId="1F1ABA99"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1049" w:author="David Owen" w:date="2019-07-24T15:13:00Z">
              <w:tcPr>
                <w:tcW w:w="973" w:type="pct"/>
                <w:gridSpan w:val="2"/>
                <w:tcBorders>
                  <w:top w:val="single" w:sz="12" w:space="0" w:color="000000" w:themeColor="background1" w:themeShade="00"/>
                </w:tcBorders>
              </w:tcPr>
            </w:tcPrChange>
          </w:tcPr>
          <w:p w14:paraId="5F753694" w14:textId="02E6E849" w:rsidR="00A628A4" w:rsidRDefault="00856847">
            <w:pPr>
              <w:pStyle w:val="NormalinTable"/>
            </w:pPr>
            <w:r>
              <w:t>681,000 kg</w:t>
            </w:r>
          </w:p>
        </w:tc>
        <w:tc>
          <w:tcPr>
            <w:tcW w:w="543" w:type="pct"/>
            <w:tcBorders>
              <w:top w:val="single" w:sz="12" w:space="0" w:color="000000" w:themeColor="background1" w:themeShade="00"/>
            </w:tcBorders>
            <w:tcPrChange w:id="1050" w:author="David Owen" w:date="2019-07-24T15:13:00Z">
              <w:tcPr>
                <w:tcW w:w="0" w:type="auto"/>
                <w:gridSpan w:val="3"/>
                <w:tcBorders>
                  <w:top w:val="single" w:sz="12" w:space="0" w:color="000000" w:themeColor="background1" w:themeShade="00"/>
                </w:tcBorders>
              </w:tcPr>
            </w:tcPrChange>
          </w:tcPr>
          <w:p w14:paraId="2EBBB20B" w14:textId="77777777" w:rsidR="00A628A4" w:rsidRDefault="00A8310F">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1051" w:author="David Owen" w:date="2019-07-24T15:13:00Z">
              <w:tcPr>
                <w:tcW w:w="0" w:type="auto"/>
                <w:gridSpan w:val="4"/>
                <w:tcBorders>
                  <w:top w:val="single" w:sz="12" w:space="0" w:color="000000" w:themeColor="background1" w:themeShade="00"/>
                </w:tcBorders>
              </w:tcPr>
            </w:tcPrChange>
          </w:tcPr>
          <w:p w14:paraId="71AA2782" w14:textId="77777777" w:rsidR="00A628A4" w:rsidRDefault="00A8310F">
            <w:pPr>
              <w:pStyle w:val="NormalinTable"/>
            </w:pPr>
            <w:r>
              <w:t>31/12</w:t>
            </w:r>
          </w:p>
        </w:tc>
      </w:tr>
      <w:tr w:rsidR="00485A78" w14:paraId="7D9F950C" w14:textId="77777777" w:rsidTr="00C8561A">
        <w:trPr>
          <w:cantSplit/>
          <w:ins w:id="1052" w:author="David Owen" w:date="2019-07-24T14:55:00Z"/>
        </w:trPr>
        <w:tc>
          <w:tcPr>
            <w:cnfStyle w:val="000010000000" w:firstRow="0" w:lastRow="0" w:firstColumn="0" w:lastColumn="0" w:oddVBand="1" w:evenVBand="0" w:oddHBand="0" w:evenHBand="0" w:firstRowFirstColumn="0" w:firstRowLastColumn="0" w:lastRowFirstColumn="0" w:lastRowLastColumn="0"/>
            <w:tcW w:w="5000" w:type="pct"/>
            <w:gridSpan w:val="7"/>
            <w:tcBorders>
              <w:top w:val="single" w:sz="12" w:space="0" w:color="000000" w:themeColor="background1" w:themeShade="00"/>
            </w:tcBorders>
          </w:tcPr>
          <w:p w14:paraId="6B6E32CB" w14:textId="44327382" w:rsidR="00485A78" w:rsidRPr="00485A78" w:rsidRDefault="00485A78">
            <w:pPr>
              <w:pStyle w:val="NormalinTable"/>
              <w:jc w:val="center"/>
              <w:rPr>
                <w:ins w:id="1053" w:author="David Owen" w:date="2019-07-24T14:55:00Z"/>
                <w:b/>
                <w:bCs w:val="0"/>
                <w:rPrChange w:id="1054" w:author="David Owen" w:date="2019-07-24T14:56:00Z">
                  <w:rPr>
                    <w:ins w:id="1055" w:author="David Owen" w:date="2019-07-24T14:55:00Z"/>
                  </w:rPr>
                </w:rPrChange>
              </w:rPr>
              <w:pPrChange w:id="1056" w:author="David Owen" w:date="2019-07-24T14:56:00Z">
                <w:pPr>
                  <w:pStyle w:val="NormalinTable"/>
                </w:pPr>
              </w:pPrChange>
            </w:pPr>
            <w:ins w:id="1057" w:author="Owen, David (Trade)" w:date="2019-07-24T14:55:00Z">
              <w:r w:rsidRPr="00485A78">
                <w:rPr>
                  <w:b/>
                  <w:bCs w:val="0"/>
                  <w:rPrChange w:id="1058" w:author="David Owen" w:date="2019-07-24T14:56:00Z">
                    <w:rPr/>
                  </w:rPrChange>
                </w:rPr>
                <w:t>PART B applicable to goods originating in all countries of Central America except Panama</w:t>
              </w:r>
            </w:ins>
          </w:p>
        </w:tc>
      </w:tr>
      <w:tr w:rsidR="00EA0237" w14:paraId="0B7B0E5D" w14:textId="77777777" w:rsidTr="00C53BA8">
        <w:trPr>
          <w:cantSplit/>
          <w:ins w:id="1059" w:author="David Owen" w:date="2019-07-23T15:21:00Z"/>
        </w:trPr>
        <w:tc>
          <w:tcPr>
            <w:cnfStyle w:val="000010000000" w:firstRow="0" w:lastRow="0" w:firstColumn="0" w:lastColumn="0" w:oddVBand="1" w:evenVBand="0" w:oddHBand="0" w:evenHBand="0" w:firstRowFirstColumn="0" w:firstRowLastColumn="0" w:lastRowFirstColumn="0" w:lastRowLastColumn="0"/>
            <w:tcW w:w="672" w:type="pct"/>
            <w:vMerge w:val="restart"/>
            <w:tcBorders>
              <w:top w:val="single" w:sz="12" w:space="0" w:color="000000" w:themeColor="background1" w:themeShade="00"/>
            </w:tcBorders>
            <w:shd w:val="clear" w:color="auto" w:fill="FFFFFF" w:themeFill="background1"/>
          </w:tcPr>
          <w:p w14:paraId="2BE6BBA1" w14:textId="2F005309" w:rsidR="00485A78" w:rsidRDefault="00485A78" w:rsidP="00485A78">
            <w:pPr>
              <w:pStyle w:val="NormalinTable"/>
              <w:rPr>
                <w:ins w:id="1060" w:author="David Owen" w:date="2019-07-23T15:21:00Z"/>
                <w:b/>
              </w:rPr>
            </w:pPr>
            <w:ins w:id="1061" w:author="Owen, David (Trade)" w:date="2019-07-23T15:21:00Z">
              <w:r>
                <w:rPr>
                  <w:b/>
                </w:rPr>
                <w:t>097304</w:t>
              </w:r>
            </w:ins>
          </w:p>
        </w:tc>
        <w:tc>
          <w:tcPr>
            <w:tcW w:w="377" w:type="pct"/>
            <w:vMerge w:val="restart"/>
            <w:tcBorders>
              <w:top w:val="single" w:sz="12" w:space="0" w:color="000000" w:themeColor="background1" w:themeShade="00"/>
            </w:tcBorders>
            <w:shd w:val="clear" w:color="auto" w:fill="FFFFFF" w:themeFill="background1"/>
          </w:tcPr>
          <w:p w14:paraId="4DB8E7D4"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rPr>
                <w:ins w:id="1062" w:author="David Owen" w:date="2019-07-23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single" w:sz="4" w:space="0" w:color="auto"/>
            </w:tcBorders>
            <w:shd w:val="clear" w:color="auto" w:fill="FFFFFF" w:themeFill="background1"/>
          </w:tcPr>
          <w:p w14:paraId="49A28FC6" w14:textId="3A7E3C4A" w:rsidR="00485A78" w:rsidRDefault="00485A78" w:rsidP="00485A78">
            <w:pPr>
              <w:pStyle w:val="NormalinTable"/>
              <w:rPr>
                <w:ins w:id="1063" w:author="David Owen" w:date="2019-07-23T15:21:00Z"/>
              </w:rPr>
            </w:pPr>
            <w:ins w:id="1064" w:author="Owen, David (Trade)" w:date="2019-07-23T15:21:00Z">
              <w:r>
                <w:t>2208 40 51</w:t>
              </w:r>
            </w:ins>
          </w:p>
        </w:tc>
        <w:tc>
          <w:tcPr>
            <w:tcW w:w="587" w:type="pct"/>
            <w:vMerge w:val="restart"/>
            <w:tcBorders>
              <w:top w:val="single" w:sz="12" w:space="0" w:color="000000" w:themeColor="background1" w:themeShade="00"/>
            </w:tcBorders>
            <w:shd w:val="clear" w:color="auto" w:fill="FFFFFF" w:themeFill="background1"/>
          </w:tcPr>
          <w:p w14:paraId="7C727E03" w14:textId="17DBA951"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rPr>
                <w:ins w:id="1065" w:author="David Owen" w:date="2019-07-23T15:21:00Z"/>
              </w:rPr>
            </w:pPr>
            <w:ins w:id="1066" w:author="Owen, David (Trade)" w:date="2019-07-23T15:21:00Z">
              <w:r>
                <w:t>0.00%</w:t>
              </w:r>
            </w:ins>
          </w:p>
        </w:tc>
        <w:tc>
          <w:tcPr>
            <w:cnfStyle w:val="000010000000" w:firstRow="0" w:lastRow="0" w:firstColumn="0" w:lastColumn="0" w:oddVBand="1" w:evenVBand="0" w:oddHBand="0" w:evenHBand="0" w:firstRowFirstColumn="0" w:firstRowLastColumn="0" w:lastRowFirstColumn="0" w:lastRowLastColumn="0"/>
            <w:tcW w:w="1384" w:type="pct"/>
            <w:vMerge w:val="restart"/>
            <w:tcBorders>
              <w:top w:val="single" w:sz="12" w:space="0" w:color="000000" w:themeColor="background1" w:themeShade="00"/>
            </w:tcBorders>
            <w:shd w:val="clear" w:color="auto" w:fill="FFFFFF" w:themeFill="background1"/>
          </w:tcPr>
          <w:p w14:paraId="6555BBC6" w14:textId="77777777" w:rsidR="00485A78" w:rsidRDefault="00485A78" w:rsidP="00485A78">
            <w:pPr>
              <w:pStyle w:val="NormalinTable"/>
              <w:rPr>
                <w:ins w:id="1067" w:author="David Owen" w:date="2019-07-23T15:25:00Z"/>
              </w:rPr>
            </w:pPr>
            <w:ins w:id="1068" w:author="Owen, David (Trade)" w:date="2019-07-23T15:21:00Z">
              <w:r>
                <w:t>1</w:t>
              </w:r>
            </w:ins>
            <w:ins w:id="1069" w:author="David Owen" w:date="2019-07-23T15:23:00Z">
              <w:r>
                <w:t>19</w:t>
              </w:r>
            </w:ins>
            <w:ins w:id="1070" w:author="David Owen" w:date="2019-07-23T15:24:00Z">
              <w:r>
                <w:t xml:space="preserve">, </w:t>
              </w:r>
            </w:ins>
            <w:ins w:id="1071" w:author="David Owen" w:date="2019-07-23T15:23:00Z">
              <w:r>
                <w:t>9</w:t>
              </w:r>
            </w:ins>
            <w:ins w:id="1072" w:author="David Owen" w:date="2019-07-23T15:24:00Z">
              <w:r>
                <w:t>00</w:t>
              </w:r>
            </w:ins>
            <w:ins w:id="1073" w:author="Owen, David (Trade)" w:date="2019-07-23T15:21:00Z">
              <w:r>
                <w:t xml:space="preserve"> l (expressed in equivalent of pure alcohol)</w:t>
              </w:r>
            </w:ins>
          </w:p>
          <w:p w14:paraId="4F59262F" w14:textId="10BB417F" w:rsidR="00485A78" w:rsidDel="00EA7296" w:rsidRDefault="00485A78" w:rsidP="00485A78">
            <w:pPr>
              <w:pStyle w:val="NormalinTable"/>
              <w:rPr>
                <w:ins w:id="1074" w:author="David Owen" w:date="2019-07-23T15:21:00Z"/>
              </w:rPr>
            </w:pPr>
            <w:ins w:id="1075" w:author="David Owen" w:date="2019-07-23T15:25:00Z">
              <w:r>
                <w:t>plus an addition of 4,100 l per quota period</w:t>
              </w:r>
            </w:ins>
          </w:p>
        </w:tc>
        <w:tc>
          <w:tcPr>
            <w:tcW w:w="543" w:type="pct"/>
            <w:vMerge w:val="restart"/>
            <w:tcBorders>
              <w:top w:val="single" w:sz="12" w:space="0" w:color="000000" w:themeColor="background1" w:themeShade="00"/>
            </w:tcBorders>
            <w:shd w:val="clear" w:color="auto" w:fill="FFFFFF" w:themeFill="background1"/>
          </w:tcPr>
          <w:p w14:paraId="2A1AC4E6" w14:textId="257A2D73"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rPr>
                <w:ins w:id="1076" w:author="David Owen" w:date="2019-07-23T15:21:00Z"/>
              </w:rPr>
            </w:pPr>
            <w:ins w:id="1077" w:author="Owen, David (Trade)" w:date="2019-07-23T15:21:00Z">
              <w:r>
                <w:t>01/01</w:t>
              </w:r>
            </w:ins>
          </w:p>
        </w:tc>
        <w:tc>
          <w:tcPr>
            <w:cnfStyle w:val="000010000000" w:firstRow="0" w:lastRow="0" w:firstColumn="0" w:lastColumn="0" w:oddVBand="1" w:evenVBand="0" w:oddHBand="0" w:evenHBand="0" w:firstRowFirstColumn="0" w:firstRowLastColumn="0" w:lastRowFirstColumn="0" w:lastRowLastColumn="0"/>
            <w:tcW w:w="533" w:type="pct"/>
            <w:vMerge w:val="restart"/>
            <w:tcBorders>
              <w:top w:val="single" w:sz="12" w:space="0" w:color="000000" w:themeColor="background1" w:themeShade="00"/>
            </w:tcBorders>
            <w:shd w:val="clear" w:color="auto" w:fill="FFFFFF" w:themeFill="background1"/>
          </w:tcPr>
          <w:p w14:paraId="60006DA4" w14:textId="5B2E4EB2" w:rsidR="00485A78" w:rsidRDefault="00485A78" w:rsidP="00485A78">
            <w:pPr>
              <w:pStyle w:val="NormalinTable"/>
              <w:rPr>
                <w:ins w:id="1078" w:author="David Owen" w:date="2019-07-23T15:21:00Z"/>
              </w:rPr>
            </w:pPr>
            <w:ins w:id="1079" w:author="Owen, David (Trade)" w:date="2019-07-23T15:21:00Z">
              <w:r>
                <w:t>31/12</w:t>
              </w:r>
            </w:ins>
          </w:p>
        </w:tc>
      </w:tr>
      <w:tr w:rsidR="00C8561A" w14:paraId="4F9D23E2" w14:textId="77777777" w:rsidTr="00C53BA8">
        <w:trPr>
          <w:cantSplit/>
          <w:ins w:id="1080" w:author="David Owen" w:date="2019-07-23T15:22:00Z"/>
        </w:trPr>
        <w:tc>
          <w:tcPr>
            <w:cnfStyle w:val="000010000000" w:firstRow="0" w:lastRow="0" w:firstColumn="0" w:lastColumn="0" w:oddVBand="1" w:evenVBand="0" w:oddHBand="0" w:evenHBand="0" w:firstRowFirstColumn="0" w:firstRowLastColumn="0" w:lastRowFirstColumn="0" w:lastRowLastColumn="0"/>
            <w:tcW w:w="672" w:type="pct"/>
            <w:vMerge/>
            <w:shd w:val="clear" w:color="auto" w:fill="FFFFFF" w:themeFill="background1"/>
          </w:tcPr>
          <w:p w14:paraId="16EC6C49" w14:textId="77777777" w:rsidR="00485A78" w:rsidRDefault="00485A78" w:rsidP="00485A78">
            <w:pPr>
              <w:pStyle w:val="NormalinTable"/>
              <w:rPr>
                <w:ins w:id="1081" w:author="David Owen" w:date="2019-07-23T15:22:00Z"/>
                <w:b/>
              </w:rPr>
            </w:pPr>
          </w:p>
        </w:tc>
        <w:tc>
          <w:tcPr>
            <w:tcW w:w="377" w:type="pct"/>
            <w:vMerge/>
            <w:shd w:val="clear" w:color="auto" w:fill="FFFFFF" w:themeFill="background1"/>
          </w:tcPr>
          <w:p w14:paraId="0702F547"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rPr>
                <w:ins w:id="1082" w:author="David Owen" w:date="2019-07-23T15:22:00Z"/>
              </w:rPr>
            </w:pPr>
          </w:p>
        </w:tc>
        <w:tc>
          <w:tcPr>
            <w:cnfStyle w:val="000010000000" w:firstRow="0" w:lastRow="0" w:firstColumn="0" w:lastColumn="0" w:oddVBand="1" w:evenVBand="0" w:oddHBand="0" w:evenHBand="0" w:firstRowFirstColumn="0" w:firstRowLastColumn="0" w:lastRowFirstColumn="0" w:lastRowLastColumn="0"/>
            <w:tcW w:w="904" w:type="pct"/>
            <w:tcBorders>
              <w:top w:val="single" w:sz="4" w:space="0" w:color="auto"/>
            </w:tcBorders>
            <w:shd w:val="clear" w:color="auto" w:fill="FFFFFF" w:themeFill="background1"/>
          </w:tcPr>
          <w:p w14:paraId="17886695" w14:textId="50621872" w:rsidR="00485A78" w:rsidRDefault="00485A78" w:rsidP="00485A78">
            <w:pPr>
              <w:pStyle w:val="NormalinTable"/>
              <w:rPr>
                <w:ins w:id="1083" w:author="David Owen" w:date="2019-07-23T15:22:00Z"/>
              </w:rPr>
            </w:pPr>
            <w:ins w:id="1084" w:author="David Owen" w:date="2019-07-23T15:23:00Z">
              <w:r>
                <w:t>2208 40 99</w:t>
              </w:r>
            </w:ins>
          </w:p>
        </w:tc>
        <w:tc>
          <w:tcPr>
            <w:tcW w:w="587" w:type="pct"/>
            <w:vMerge/>
            <w:shd w:val="clear" w:color="auto" w:fill="FFFFFF" w:themeFill="background1"/>
          </w:tcPr>
          <w:p w14:paraId="66D42809"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rPr>
                <w:ins w:id="1085" w:author="David Owen" w:date="2019-07-23T15:22:00Z"/>
              </w:rPr>
            </w:pPr>
          </w:p>
        </w:tc>
        <w:tc>
          <w:tcPr>
            <w:cnfStyle w:val="000010000000" w:firstRow="0" w:lastRow="0" w:firstColumn="0" w:lastColumn="0" w:oddVBand="1" w:evenVBand="0" w:oddHBand="0" w:evenHBand="0" w:firstRowFirstColumn="0" w:firstRowLastColumn="0" w:lastRowFirstColumn="0" w:lastRowLastColumn="0"/>
            <w:tcW w:w="1384" w:type="pct"/>
            <w:vMerge/>
            <w:shd w:val="clear" w:color="auto" w:fill="FFFFFF" w:themeFill="background1"/>
          </w:tcPr>
          <w:p w14:paraId="7410CD2A" w14:textId="77777777" w:rsidR="00485A78" w:rsidRDefault="00485A78" w:rsidP="00485A78">
            <w:pPr>
              <w:pStyle w:val="NormalinTable"/>
              <w:rPr>
                <w:ins w:id="1086" w:author="David Owen" w:date="2019-07-23T15:22:00Z"/>
              </w:rPr>
            </w:pPr>
          </w:p>
        </w:tc>
        <w:tc>
          <w:tcPr>
            <w:tcW w:w="543" w:type="pct"/>
            <w:vMerge/>
            <w:shd w:val="clear" w:color="auto" w:fill="FFFFFF" w:themeFill="background1"/>
          </w:tcPr>
          <w:p w14:paraId="439BB3AD"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rPr>
                <w:ins w:id="1087" w:author="David Owen" w:date="2019-07-23T15:22:00Z"/>
              </w:rPr>
            </w:pPr>
          </w:p>
        </w:tc>
        <w:tc>
          <w:tcPr>
            <w:cnfStyle w:val="000010000000" w:firstRow="0" w:lastRow="0" w:firstColumn="0" w:lastColumn="0" w:oddVBand="1" w:evenVBand="0" w:oddHBand="0" w:evenHBand="0" w:firstRowFirstColumn="0" w:firstRowLastColumn="0" w:lastRowFirstColumn="0" w:lastRowLastColumn="0"/>
            <w:tcW w:w="533" w:type="pct"/>
            <w:vMerge/>
            <w:shd w:val="clear" w:color="auto" w:fill="FFFFFF" w:themeFill="background1"/>
          </w:tcPr>
          <w:p w14:paraId="4748D195" w14:textId="77777777" w:rsidR="00485A78" w:rsidRDefault="00485A78" w:rsidP="00485A78">
            <w:pPr>
              <w:pStyle w:val="NormalinTable"/>
              <w:rPr>
                <w:ins w:id="1088" w:author="David Owen" w:date="2019-07-23T15:22:00Z"/>
              </w:rPr>
            </w:pPr>
          </w:p>
        </w:tc>
      </w:tr>
      <w:tr w:rsidR="00485A78" w14:paraId="7D2FBC5A" w14:textId="77777777" w:rsidTr="00C53BA8">
        <w:tblPrEx>
          <w:tblW w:w="4936" w:type="pct"/>
          <w:tblInd w:w="384" w:type="dxa"/>
          <w:tblLook w:val="0220" w:firstRow="1" w:lastRow="0" w:firstColumn="0" w:lastColumn="0" w:noHBand="1" w:noVBand="0"/>
          <w:tblPrExChange w:id="1089" w:author="David Owen" w:date="2019-07-24T15:13:00Z">
            <w:tblPrEx>
              <w:tblW w:w="4976" w:type="pct"/>
              <w:tblInd w:w="269" w:type="dxa"/>
              <w:tblLook w:val="0220" w:firstRow="1" w:lastRow="0" w:firstColumn="0" w:lastColumn="0" w:noHBand="1" w:noVBand="0"/>
            </w:tblPrEx>
          </w:tblPrExChange>
        </w:tblPrEx>
        <w:trPr>
          <w:cantSplit/>
          <w:trPrChange w:id="1090"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val="restart"/>
            <w:tcBorders>
              <w:top w:val="single" w:sz="12" w:space="0" w:color="000000" w:themeColor="background1" w:themeShade="00"/>
            </w:tcBorders>
            <w:tcPrChange w:id="1091" w:author="David Owen" w:date="2019-07-24T15:13:00Z">
              <w:tcPr>
                <w:tcW w:w="679" w:type="pct"/>
                <w:gridSpan w:val="5"/>
                <w:vMerge w:val="restart"/>
                <w:tcBorders>
                  <w:top w:val="single" w:sz="12" w:space="0" w:color="000000" w:themeColor="background1" w:themeShade="00"/>
                </w:tcBorders>
              </w:tcPr>
            </w:tcPrChange>
          </w:tcPr>
          <w:p w14:paraId="3F75915D" w14:textId="77777777" w:rsidR="00485A78" w:rsidRDefault="00485A78" w:rsidP="00485A78">
            <w:pPr>
              <w:pStyle w:val="NormalinTable"/>
            </w:pPr>
            <w:r>
              <w:rPr>
                <w:b/>
              </w:rPr>
              <w:t>097307</w:t>
            </w:r>
          </w:p>
        </w:tc>
        <w:tc>
          <w:tcPr>
            <w:tcW w:w="377" w:type="pct"/>
            <w:vMerge w:val="restart"/>
            <w:tcBorders>
              <w:top w:val="single" w:sz="12" w:space="0" w:color="000000" w:themeColor="background1" w:themeShade="00"/>
            </w:tcBorders>
            <w:tcPrChange w:id="1092" w:author="David Owen" w:date="2019-07-24T15:13:00Z">
              <w:tcPr>
                <w:tcW w:w="374" w:type="pct"/>
                <w:gridSpan w:val="4"/>
                <w:vMerge w:val="restart"/>
                <w:tcBorders>
                  <w:top w:val="single" w:sz="12" w:space="0" w:color="000000" w:themeColor="background1" w:themeShade="00"/>
                </w:tcBorders>
              </w:tcPr>
            </w:tcPrChange>
          </w:tcPr>
          <w:p w14:paraId="1C56665E"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1093" w:author="David Owen" w:date="2019-07-24T15:13:00Z">
              <w:tcPr>
                <w:tcW w:w="1134" w:type="pct"/>
                <w:gridSpan w:val="4"/>
                <w:tcBorders>
                  <w:top w:val="single" w:sz="12" w:space="0" w:color="000000" w:themeColor="background1" w:themeShade="00"/>
                </w:tcBorders>
              </w:tcPr>
            </w:tcPrChange>
          </w:tcPr>
          <w:p w14:paraId="39A1E5DC" w14:textId="77777777" w:rsidR="00485A78" w:rsidRDefault="00485A78" w:rsidP="00485A78">
            <w:pPr>
              <w:pStyle w:val="NormalinTable"/>
            </w:pPr>
            <w:r>
              <w:t>1701 13 00</w:t>
            </w:r>
          </w:p>
        </w:tc>
        <w:tc>
          <w:tcPr>
            <w:tcW w:w="587" w:type="pct"/>
            <w:vMerge w:val="restart"/>
            <w:tcBorders>
              <w:top w:val="single" w:sz="12" w:space="0" w:color="000000" w:themeColor="background1" w:themeShade="00"/>
            </w:tcBorders>
            <w:tcPrChange w:id="1094" w:author="David Owen" w:date="2019-07-24T15:13:00Z">
              <w:tcPr>
                <w:tcW w:w="582" w:type="pct"/>
                <w:gridSpan w:val="4"/>
                <w:vMerge w:val="restart"/>
                <w:tcBorders>
                  <w:top w:val="single" w:sz="12" w:space="0" w:color="000000" w:themeColor="background1" w:themeShade="00"/>
                </w:tcBorders>
              </w:tcPr>
            </w:tcPrChange>
          </w:tcPr>
          <w:p w14:paraId="12FC0E3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1384" w:type="pct"/>
            <w:vMerge w:val="restart"/>
            <w:tcBorders>
              <w:top w:val="single" w:sz="12" w:space="0" w:color="000000" w:themeColor="background1" w:themeShade="00"/>
            </w:tcBorders>
            <w:tcPrChange w:id="1095" w:author="David Owen" w:date="2019-07-24T15:13:00Z">
              <w:tcPr>
                <w:tcW w:w="973" w:type="pct"/>
                <w:gridSpan w:val="2"/>
                <w:vMerge w:val="restart"/>
                <w:tcBorders>
                  <w:top w:val="single" w:sz="12" w:space="0" w:color="000000" w:themeColor="background1" w:themeShade="00"/>
                </w:tcBorders>
              </w:tcPr>
            </w:tcPrChange>
          </w:tcPr>
          <w:p w14:paraId="0557A5E1" w14:textId="77777777" w:rsidR="00485A78" w:rsidRDefault="00485A78" w:rsidP="00485A78">
            <w:pPr>
              <w:pStyle w:val="NormalinTable"/>
              <w:rPr>
                <w:ins w:id="1096" w:author="David Owen" w:date="2019-07-23T15:17:00Z"/>
              </w:rPr>
            </w:pPr>
            <w:del w:id="1097" w:author="David Owen" w:date="2019-07-23T15:16:00Z">
              <w:r w:rsidDel="00EA7296">
                <w:delText>1</w:delText>
              </w:r>
            </w:del>
            <w:del w:id="1098" w:author="David Owen" w:date="2019-07-23T15:17:00Z">
              <w:r w:rsidDel="00E27318">
                <w:delText xml:space="preserve"> </w:delText>
              </w:r>
            </w:del>
            <w:ins w:id="1099" w:author="David Owen" w:date="2019-07-23T15:17:00Z">
              <w:r>
                <w:t xml:space="preserve">56,127,000 </w:t>
              </w:r>
            </w:ins>
            <w:r>
              <w:t>kg</w:t>
            </w:r>
          </w:p>
          <w:p w14:paraId="6ABA90B9" w14:textId="54CE9EC5" w:rsidR="00485A78" w:rsidRDefault="00485A78" w:rsidP="00485A78">
            <w:pPr>
              <w:pStyle w:val="NormalinTable"/>
            </w:pPr>
            <w:ins w:id="1100" w:author="David Owen" w:date="2019-07-23T15:17:00Z">
              <w:r>
                <w:t>plus an addition of 1,427,000 kg per quota period</w:t>
              </w:r>
            </w:ins>
          </w:p>
        </w:tc>
        <w:tc>
          <w:tcPr>
            <w:tcW w:w="543" w:type="pct"/>
            <w:vMerge w:val="restart"/>
            <w:tcBorders>
              <w:top w:val="single" w:sz="12" w:space="0" w:color="000000" w:themeColor="background1" w:themeShade="00"/>
            </w:tcBorders>
            <w:tcPrChange w:id="1101" w:author="David Owen" w:date="2019-07-24T15:13:00Z">
              <w:tcPr>
                <w:tcW w:w="0" w:type="auto"/>
                <w:gridSpan w:val="3"/>
                <w:vMerge w:val="restart"/>
                <w:tcBorders>
                  <w:top w:val="single" w:sz="12" w:space="0" w:color="000000" w:themeColor="background1" w:themeShade="00"/>
                </w:tcBorders>
              </w:tcPr>
            </w:tcPrChange>
          </w:tcPr>
          <w:p w14:paraId="124EF841"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533" w:type="pct"/>
            <w:vMerge w:val="restart"/>
            <w:tcBorders>
              <w:top w:val="single" w:sz="12" w:space="0" w:color="000000" w:themeColor="background1" w:themeShade="00"/>
            </w:tcBorders>
            <w:tcPrChange w:id="1102" w:author="David Owen" w:date="2019-07-24T15:13:00Z">
              <w:tcPr>
                <w:tcW w:w="0" w:type="auto"/>
                <w:gridSpan w:val="4"/>
                <w:vMerge w:val="restart"/>
                <w:tcBorders>
                  <w:top w:val="single" w:sz="12" w:space="0" w:color="000000" w:themeColor="background1" w:themeShade="00"/>
                </w:tcBorders>
              </w:tcPr>
            </w:tcPrChange>
          </w:tcPr>
          <w:p w14:paraId="7A96906E" w14:textId="77777777" w:rsidR="00485A78" w:rsidRDefault="00485A78" w:rsidP="00485A78">
            <w:pPr>
              <w:pStyle w:val="NormalinTable"/>
            </w:pPr>
            <w:r>
              <w:t>31/12</w:t>
            </w:r>
          </w:p>
        </w:tc>
      </w:tr>
      <w:tr w:rsidR="00485A78" w14:paraId="747AF3A6" w14:textId="77777777" w:rsidTr="00C53BA8">
        <w:tblPrEx>
          <w:tblW w:w="4936" w:type="pct"/>
          <w:tblInd w:w="384" w:type="dxa"/>
          <w:tblLook w:val="0220" w:firstRow="1" w:lastRow="0" w:firstColumn="0" w:lastColumn="0" w:noHBand="1" w:noVBand="0"/>
          <w:tblPrExChange w:id="1103" w:author="David Owen" w:date="2019-07-24T15:13:00Z">
            <w:tblPrEx>
              <w:tblW w:w="5000" w:type="pct"/>
              <w:tblInd w:w="269" w:type="dxa"/>
              <w:tblLook w:val="0220" w:firstRow="1" w:lastRow="0" w:firstColumn="0" w:lastColumn="0" w:noHBand="1" w:noVBand="0"/>
            </w:tblPrEx>
          </w:tblPrExChange>
        </w:tblPrEx>
        <w:trPr>
          <w:cantSplit/>
          <w:trPrChange w:id="1104"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105" w:author="David Owen" w:date="2019-07-24T15:13:00Z">
              <w:tcPr>
                <w:tcW w:w="664" w:type="pct"/>
                <w:gridSpan w:val="4"/>
                <w:vMerge/>
              </w:tcPr>
            </w:tcPrChange>
          </w:tcPr>
          <w:p w14:paraId="2B59B438" w14:textId="77777777" w:rsidR="00485A78" w:rsidRDefault="00485A78" w:rsidP="00485A78">
            <w:pPr>
              <w:pStyle w:val="NormalinTable"/>
            </w:pPr>
          </w:p>
        </w:tc>
        <w:tc>
          <w:tcPr>
            <w:tcW w:w="377" w:type="pct"/>
            <w:vMerge/>
            <w:tcPrChange w:id="1106" w:author="David Owen" w:date="2019-07-24T15:13:00Z">
              <w:tcPr>
                <w:tcW w:w="372" w:type="pct"/>
                <w:gridSpan w:val="4"/>
                <w:vMerge/>
              </w:tcPr>
            </w:tcPrChange>
          </w:tcPr>
          <w:p w14:paraId="2B6394FF"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107" w:author="David Owen" w:date="2019-07-24T15:13:00Z">
              <w:tcPr>
                <w:tcW w:w="893" w:type="pct"/>
                <w:gridSpan w:val="4"/>
              </w:tcPr>
            </w:tcPrChange>
          </w:tcPr>
          <w:p w14:paraId="2657CD82" w14:textId="77777777" w:rsidR="00485A78" w:rsidRDefault="00485A78" w:rsidP="00485A78">
            <w:pPr>
              <w:pStyle w:val="NormalinTable"/>
            </w:pPr>
            <w:r>
              <w:t>1701 14 00</w:t>
            </w:r>
          </w:p>
        </w:tc>
        <w:tc>
          <w:tcPr>
            <w:tcW w:w="587" w:type="pct"/>
            <w:vMerge/>
            <w:tcPrChange w:id="1108" w:author="David Owen" w:date="2019-07-24T15:13:00Z">
              <w:tcPr>
                <w:tcW w:w="580" w:type="pct"/>
                <w:gridSpan w:val="4"/>
                <w:vMerge/>
              </w:tcPr>
            </w:tcPrChange>
          </w:tcPr>
          <w:p w14:paraId="1173CA0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109" w:author="David Owen" w:date="2019-07-24T15:13:00Z">
              <w:tcPr>
                <w:tcW w:w="846" w:type="pct"/>
                <w:gridSpan w:val="3"/>
                <w:vMerge/>
              </w:tcPr>
            </w:tcPrChange>
          </w:tcPr>
          <w:p w14:paraId="2219FAD5" w14:textId="77777777" w:rsidR="00485A78" w:rsidRDefault="00485A78" w:rsidP="00485A78">
            <w:pPr>
              <w:pStyle w:val="NormalinTable"/>
            </w:pPr>
          </w:p>
        </w:tc>
        <w:tc>
          <w:tcPr>
            <w:tcW w:w="543" w:type="pct"/>
            <w:vMerge/>
            <w:tcPrChange w:id="1110" w:author="David Owen" w:date="2019-07-24T15:13:00Z">
              <w:tcPr>
                <w:tcW w:w="1055" w:type="pct"/>
                <w:gridSpan w:val="6"/>
                <w:vMerge/>
              </w:tcPr>
            </w:tcPrChange>
          </w:tcPr>
          <w:p w14:paraId="59B88F20"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111" w:author="David Owen" w:date="2019-07-24T15:13:00Z">
              <w:tcPr>
                <w:tcW w:w="525" w:type="pct"/>
                <w:gridSpan w:val="3"/>
                <w:vMerge/>
              </w:tcPr>
            </w:tcPrChange>
          </w:tcPr>
          <w:p w14:paraId="18579EFC" w14:textId="77777777" w:rsidR="00485A78" w:rsidRDefault="00485A78" w:rsidP="00485A78">
            <w:pPr>
              <w:pStyle w:val="NormalinTable"/>
            </w:pPr>
          </w:p>
        </w:tc>
      </w:tr>
      <w:tr w:rsidR="00485A78" w14:paraId="2BC63C59" w14:textId="77777777" w:rsidTr="00C53BA8">
        <w:tblPrEx>
          <w:tblW w:w="4936" w:type="pct"/>
          <w:tblInd w:w="384" w:type="dxa"/>
          <w:tblLook w:val="0220" w:firstRow="1" w:lastRow="0" w:firstColumn="0" w:lastColumn="0" w:noHBand="1" w:noVBand="0"/>
          <w:tblPrExChange w:id="1112" w:author="David Owen" w:date="2019-07-24T15:13:00Z">
            <w:tblPrEx>
              <w:tblW w:w="5000" w:type="pct"/>
              <w:tblInd w:w="269" w:type="dxa"/>
              <w:tblLook w:val="0220" w:firstRow="1" w:lastRow="0" w:firstColumn="0" w:lastColumn="0" w:noHBand="1" w:noVBand="0"/>
            </w:tblPrEx>
          </w:tblPrExChange>
        </w:tblPrEx>
        <w:trPr>
          <w:cantSplit/>
          <w:trPrChange w:id="1113"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114" w:author="David Owen" w:date="2019-07-24T15:13:00Z">
              <w:tcPr>
                <w:tcW w:w="664" w:type="pct"/>
                <w:gridSpan w:val="4"/>
                <w:vMerge/>
              </w:tcPr>
            </w:tcPrChange>
          </w:tcPr>
          <w:p w14:paraId="2BE219CC" w14:textId="77777777" w:rsidR="00485A78" w:rsidRDefault="00485A78" w:rsidP="00485A78">
            <w:pPr>
              <w:pStyle w:val="NormalinTable"/>
            </w:pPr>
          </w:p>
        </w:tc>
        <w:tc>
          <w:tcPr>
            <w:tcW w:w="377" w:type="pct"/>
            <w:vMerge/>
            <w:tcPrChange w:id="1115" w:author="David Owen" w:date="2019-07-24T15:13:00Z">
              <w:tcPr>
                <w:tcW w:w="372" w:type="pct"/>
                <w:gridSpan w:val="4"/>
                <w:vMerge/>
              </w:tcPr>
            </w:tcPrChange>
          </w:tcPr>
          <w:p w14:paraId="1C046F91"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116" w:author="David Owen" w:date="2019-07-24T15:13:00Z">
              <w:tcPr>
                <w:tcW w:w="893" w:type="pct"/>
                <w:gridSpan w:val="4"/>
              </w:tcPr>
            </w:tcPrChange>
          </w:tcPr>
          <w:p w14:paraId="7138D9F3" w14:textId="77777777" w:rsidR="00485A78" w:rsidRDefault="00485A78" w:rsidP="00485A78">
            <w:pPr>
              <w:pStyle w:val="NormalinTable"/>
            </w:pPr>
            <w:r>
              <w:t>1701 91 00</w:t>
            </w:r>
          </w:p>
        </w:tc>
        <w:tc>
          <w:tcPr>
            <w:tcW w:w="587" w:type="pct"/>
            <w:vMerge/>
            <w:tcPrChange w:id="1117" w:author="David Owen" w:date="2019-07-24T15:13:00Z">
              <w:tcPr>
                <w:tcW w:w="580" w:type="pct"/>
                <w:gridSpan w:val="4"/>
                <w:vMerge/>
              </w:tcPr>
            </w:tcPrChange>
          </w:tcPr>
          <w:p w14:paraId="2D0E3C09"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118" w:author="David Owen" w:date="2019-07-24T15:13:00Z">
              <w:tcPr>
                <w:tcW w:w="846" w:type="pct"/>
                <w:gridSpan w:val="3"/>
                <w:vMerge/>
              </w:tcPr>
            </w:tcPrChange>
          </w:tcPr>
          <w:p w14:paraId="1621E962" w14:textId="77777777" w:rsidR="00485A78" w:rsidRDefault="00485A78" w:rsidP="00485A78">
            <w:pPr>
              <w:pStyle w:val="NormalinTable"/>
            </w:pPr>
          </w:p>
        </w:tc>
        <w:tc>
          <w:tcPr>
            <w:tcW w:w="543" w:type="pct"/>
            <w:vMerge/>
            <w:tcPrChange w:id="1119" w:author="David Owen" w:date="2019-07-24T15:13:00Z">
              <w:tcPr>
                <w:tcW w:w="1055" w:type="pct"/>
                <w:gridSpan w:val="6"/>
                <w:vMerge/>
              </w:tcPr>
            </w:tcPrChange>
          </w:tcPr>
          <w:p w14:paraId="2E030C5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120" w:author="David Owen" w:date="2019-07-24T15:13:00Z">
              <w:tcPr>
                <w:tcW w:w="525" w:type="pct"/>
                <w:gridSpan w:val="3"/>
                <w:vMerge/>
              </w:tcPr>
            </w:tcPrChange>
          </w:tcPr>
          <w:p w14:paraId="45FD9191" w14:textId="77777777" w:rsidR="00485A78" w:rsidRDefault="00485A78" w:rsidP="00485A78">
            <w:pPr>
              <w:pStyle w:val="NormalinTable"/>
            </w:pPr>
          </w:p>
        </w:tc>
      </w:tr>
      <w:tr w:rsidR="00485A78" w14:paraId="6EDB6863" w14:textId="77777777" w:rsidTr="00C53BA8">
        <w:tblPrEx>
          <w:tblW w:w="4936" w:type="pct"/>
          <w:tblInd w:w="384" w:type="dxa"/>
          <w:tblLook w:val="0220" w:firstRow="1" w:lastRow="0" w:firstColumn="0" w:lastColumn="0" w:noHBand="1" w:noVBand="0"/>
          <w:tblPrExChange w:id="1121" w:author="David Owen" w:date="2019-07-24T15:13:00Z">
            <w:tblPrEx>
              <w:tblW w:w="5000" w:type="pct"/>
              <w:tblInd w:w="269" w:type="dxa"/>
              <w:tblLook w:val="0220" w:firstRow="1" w:lastRow="0" w:firstColumn="0" w:lastColumn="0" w:noHBand="1" w:noVBand="0"/>
            </w:tblPrEx>
          </w:tblPrExChange>
        </w:tblPrEx>
        <w:trPr>
          <w:cantSplit/>
          <w:trPrChange w:id="1122"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123" w:author="David Owen" w:date="2019-07-24T15:13:00Z">
              <w:tcPr>
                <w:tcW w:w="664" w:type="pct"/>
                <w:gridSpan w:val="4"/>
                <w:vMerge/>
              </w:tcPr>
            </w:tcPrChange>
          </w:tcPr>
          <w:p w14:paraId="6F05DF8C" w14:textId="77777777" w:rsidR="00485A78" w:rsidRDefault="00485A78" w:rsidP="00485A78">
            <w:pPr>
              <w:pStyle w:val="NormalinTable"/>
            </w:pPr>
          </w:p>
        </w:tc>
        <w:tc>
          <w:tcPr>
            <w:tcW w:w="377" w:type="pct"/>
            <w:vMerge/>
            <w:tcPrChange w:id="1124" w:author="David Owen" w:date="2019-07-24T15:13:00Z">
              <w:tcPr>
                <w:tcW w:w="372" w:type="pct"/>
                <w:gridSpan w:val="4"/>
                <w:vMerge/>
              </w:tcPr>
            </w:tcPrChange>
          </w:tcPr>
          <w:p w14:paraId="4F5DE70F"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125" w:author="David Owen" w:date="2019-07-24T15:13:00Z">
              <w:tcPr>
                <w:tcW w:w="893" w:type="pct"/>
                <w:gridSpan w:val="4"/>
              </w:tcPr>
            </w:tcPrChange>
          </w:tcPr>
          <w:p w14:paraId="60760530" w14:textId="77777777" w:rsidR="00485A78" w:rsidRDefault="00485A78" w:rsidP="00485A78">
            <w:pPr>
              <w:pStyle w:val="NormalinTable"/>
            </w:pPr>
            <w:r>
              <w:t>1701 99 00</w:t>
            </w:r>
          </w:p>
        </w:tc>
        <w:tc>
          <w:tcPr>
            <w:tcW w:w="587" w:type="pct"/>
            <w:vMerge/>
            <w:tcPrChange w:id="1126" w:author="David Owen" w:date="2019-07-24T15:13:00Z">
              <w:tcPr>
                <w:tcW w:w="580" w:type="pct"/>
                <w:gridSpan w:val="4"/>
                <w:vMerge/>
              </w:tcPr>
            </w:tcPrChange>
          </w:tcPr>
          <w:p w14:paraId="2AB1DB01"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127" w:author="David Owen" w:date="2019-07-24T15:13:00Z">
              <w:tcPr>
                <w:tcW w:w="846" w:type="pct"/>
                <w:gridSpan w:val="3"/>
                <w:vMerge/>
              </w:tcPr>
            </w:tcPrChange>
          </w:tcPr>
          <w:p w14:paraId="042B83AB" w14:textId="77777777" w:rsidR="00485A78" w:rsidRDefault="00485A78" w:rsidP="00485A78">
            <w:pPr>
              <w:pStyle w:val="NormalinTable"/>
            </w:pPr>
          </w:p>
        </w:tc>
        <w:tc>
          <w:tcPr>
            <w:tcW w:w="543" w:type="pct"/>
            <w:vMerge/>
            <w:tcPrChange w:id="1128" w:author="David Owen" w:date="2019-07-24T15:13:00Z">
              <w:tcPr>
                <w:tcW w:w="1055" w:type="pct"/>
                <w:gridSpan w:val="6"/>
                <w:vMerge/>
              </w:tcPr>
            </w:tcPrChange>
          </w:tcPr>
          <w:p w14:paraId="1466E37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129" w:author="David Owen" w:date="2019-07-24T15:13:00Z">
              <w:tcPr>
                <w:tcW w:w="525" w:type="pct"/>
                <w:gridSpan w:val="3"/>
                <w:vMerge/>
              </w:tcPr>
            </w:tcPrChange>
          </w:tcPr>
          <w:p w14:paraId="4A31AD8A" w14:textId="77777777" w:rsidR="00485A78" w:rsidRDefault="00485A78" w:rsidP="00485A78">
            <w:pPr>
              <w:pStyle w:val="NormalinTable"/>
            </w:pPr>
          </w:p>
        </w:tc>
      </w:tr>
      <w:tr w:rsidR="00485A78" w14:paraId="4CCDBA11" w14:textId="77777777" w:rsidTr="00C53BA8">
        <w:tblPrEx>
          <w:tblW w:w="4936" w:type="pct"/>
          <w:tblInd w:w="384" w:type="dxa"/>
          <w:tblLook w:val="0220" w:firstRow="1" w:lastRow="0" w:firstColumn="0" w:lastColumn="0" w:noHBand="1" w:noVBand="0"/>
          <w:tblPrExChange w:id="1130" w:author="David Owen" w:date="2019-07-24T15:13:00Z">
            <w:tblPrEx>
              <w:tblW w:w="5000" w:type="pct"/>
              <w:tblInd w:w="269" w:type="dxa"/>
              <w:tblLook w:val="0220" w:firstRow="1" w:lastRow="0" w:firstColumn="0" w:lastColumn="0" w:noHBand="1" w:noVBand="0"/>
            </w:tblPrEx>
          </w:tblPrExChange>
        </w:tblPrEx>
        <w:trPr>
          <w:cantSplit/>
          <w:trPrChange w:id="1131"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132" w:author="David Owen" w:date="2019-07-24T15:13:00Z">
              <w:tcPr>
                <w:tcW w:w="664" w:type="pct"/>
                <w:gridSpan w:val="4"/>
                <w:vMerge/>
              </w:tcPr>
            </w:tcPrChange>
          </w:tcPr>
          <w:p w14:paraId="72409553" w14:textId="77777777" w:rsidR="00485A78" w:rsidRDefault="00485A78" w:rsidP="00485A78">
            <w:pPr>
              <w:pStyle w:val="NormalinTable"/>
            </w:pPr>
          </w:p>
        </w:tc>
        <w:tc>
          <w:tcPr>
            <w:tcW w:w="377" w:type="pct"/>
            <w:vMerge/>
            <w:tcPrChange w:id="1133" w:author="David Owen" w:date="2019-07-24T15:13:00Z">
              <w:tcPr>
                <w:tcW w:w="372" w:type="pct"/>
                <w:gridSpan w:val="4"/>
                <w:vMerge/>
              </w:tcPr>
            </w:tcPrChange>
          </w:tcPr>
          <w:p w14:paraId="32AD78A1"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134" w:author="David Owen" w:date="2019-07-24T15:13:00Z">
              <w:tcPr>
                <w:tcW w:w="893" w:type="pct"/>
                <w:gridSpan w:val="4"/>
              </w:tcPr>
            </w:tcPrChange>
          </w:tcPr>
          <w:p w14:paraId="43F98C7C" w14:textId="77777777" w:rsidR="00485A78" w:rsidRDefault="00485A78" w:rsidP="00485A78">
            <w:pPr>
              <w:pStyle w:val="NormalinTable"/>
            </w:pPr>
            <w:r>
              <w:t>1702 30 00</w:t>
            </w:r>
          </w:p>
        </w:tc>
        <w:tc>
          <w:tcPr>
            <w:tcW w:w="587" w:type="pct"/>
            <w:vMerge/>
            <w:tcPrChange w:id="1135" w:author="David Owen" w:date="2019-07-24T15:13:00Z">
              <w:tcPr>
                <w:tcW w:w="580" w:type="pct"/>
                <w:gridSpan w:val="4"/>
                <w:vMerge/>
              </w:tcPr>
            </w:tcPrChange>
          </w:tcPr>
          <w:p w14:paraId="578F3C4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136" w:author="David Owen" w:date="2019-07-24T15:13:00Z">
              <w:tcPr>
                <w:tcW w:w="846" w:type="pct"/>
                <w:gridSpan w:val="3"/>
                <w:vMerge/>
              </w:tcPr>
            </w:tcPrChange>
          </w:tcPr>
          <w:p w14:paraId="2D08315B" w14:textId="77777777" w:rsidR="00485A78" w:rsidRDefault="00485A78" w:rsidP="00485A78">
            <w:pPr>
              <w:pStyle w:val="NormalinTable"/>
            </w:pPr>
          </w:p>
        </w:tc>
        <w:tc>
          <w:tcPr>
            <w:tcW w:w="543" w:type="pct"/>
            <w:vMerge/>
            <w:tcPrChange w:id="1137" w:author="David Owen" w:date="2019-07-24T15:13:00Z">
              <w:tcPr>
                <w:tcW w:w="1055" w:type="pct"/>
                <w:gridSpan w:val="6"/>
                <w:vMerge/>
              </w:tcPr>
            </w:tcPrChange>
          </w:tcPr>
          <w:p w14:paraId="2E5A476D"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138" w:author="David Owen" w:date="2019-07-24T15:13:00Z">
              <w:tcPr>
                <w:tcW w:w="525" w:type="pct"/>
                <w:gridSpan w:val="3"/>
                <w:vMerge/>
              </w:tcPr>
            </w:tcPrChange>
          </w:tcPr>
          <w:p w14:paraId="5872F27E" w14:textId="77777777" w:rsidR="00485A78" w:rsidRDefault="00485A78" w:rsidP="00485A78">
            <w:pPr>
              <w:pStyle w:val="NormalinTable"/>
            </w:pPr>
          </w:p>
        </w:tc>
      </w:tr>
      <w:tr w:rsidR="00485A78" w14:paraId="50C272F8" w14:textId="77777777" w:rsidTr="00C53BA8">
        <w:tblPrEx>
          <w:tblW w:w="4936" w:type="pct"/>
          <w:tblInd w:w="384" w:type="dxa"/>
          <w:tblLook w:val="0220" w:firstRow="1" w:lastRow="0" w:firstColumn="0" w:lastColumn="0" w:noHBand="1" w:noVBand="0"/>
          <w:tblPrExChange w:id="1139" w:author="David Owen" w:date="2019-07-24T15:13:00Z">
            <w:tblPrEx>
              <w:tblW w:w="5000" w:type="pct"/>
              <w:tblInd w:w="269" w:type="dxa"/>
              <w:tblLook w:val="0220" w:firstRow="1" w:lastRow="0" w:firstColumn="0" w:lastColumn="0" w:noHBand="1" w:noVBand="0"/>
            </w:tblPrEx>
          </w:tblPrExChange>
        </w:tblPrEx>
        <w:trPr>
          <w:cantSplit/>
          <w:trPrChange w:id="1140"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141" w:author="David Owen" w:date="2019-07-24T15:13:00Z">
              <w:tcPr>
                <w:tcW w:w="664" w:type="pct"/>
                <w:gridSpan w:val="4"/>
                <w:vMerge/>
              </w:tcPr>
            </w:tcPrChange>
          </w:tcPr>
          <w:p w14:paraId="0B680668" w14:textId="77777777" w:rsidR="00485A78" w:rsidRDefault="00485A78" w:rsidP="00485A78">
            <w:pPr>
              <w:pStyle w:val="NormalinTable"/>
            </w:pPr>
          </w:p>
        </w:tc>
        <w:tc>
          <w:tcPr>
            <w:tcW w:w="377" w:type="pct"/>
            <w:vMerge/>
            <w:tcPrChange w:id="1142" w:author="David Owen" w:date="2019-07-24T15:13:00Z">
              <w:tcPr>
                <w:tcW w:w="372" w:type="pct"/>
                <w:gridSpan w:val="4"/>
                <w:vMerge/>
              </w:tcPr>
            </w:tcPrChange>
          </w:tcPr>
          <w:p w14:paraId="30CA6A4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143" w:author="David Owen" w:date="2019-07-24T15:13:00Z">
              <w:tcPr>
                <w:tcW w:w="893" w:type="pct"/>
                <w:gridSpan w:val="4"/>
              </w:tcPr>
            </w:tcPrChange>
          </w:tcPr>
          <w:p w14:paraId="605CA705" w14:textId="77777777" w:rsidR="00485A78" w:rsidRDefault="00485A78" w:rsidP="00485A78">
            <w:pPr>
              <w:pStyle w:val="NormalinTable"/>
            </w:pPr>
            <w:r>
              <w:t>1702 40 90</w:t>
            </w:r>
          </w:p>
        </w:tc>
        <w:tc>
          <w:tcPr>
            <w:tcW w:w="587" w:type="pct"/>
            <w:vMerge/>
            <w:tcPrChange w:id="1144" w:author="David Owen" w:date="2019-07-24T15:13:00Z">
              <w:tcPr>
                <w:tcW w:w="580" w:type="pct"/>
                <w:gridSpan w:val="4"/>
                <w:vMerge/>
              </w:tcPr>
            </w:tcPrChange>
          </w:tcPr>
          <w:p w14:paraId="5D805A9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145" w:author="David Owen" w:date="2019-07-24T15:13:00Z">
              <w:tcPr>
                <w:tcW w:w="846" w:type="pct"/>
                <w:gridSpan w:val="3"/>
                <w:vMerge/>
              </w:tcPr>
            </w:tcPrChange>
          </w:tcPr>
          <w:p w14:paraId="2020ECD0" w14:textId="77777777" w:rsidR="00485A78" w:rsidRDefault="00485A78" w:rsidP="00485A78">
            <w:pPr>
              <w:pStyle w:val="NormalinTable"/>
            </w:pPr>
          </w:p>
        </w:tc>
        <w:tc>
          <w:tcPr>
            <w:tcW w:w="543" w:type="pct"/>
            <w:vMerge/>
            <w:tcPrChange w:id="1146" w:author="David Owen" w:date="2019-07-24T15:13:00Z">
              <w:tcPr>
                <w:tcW w:w="1055" w:type="pct"/>
                <w:gridSpan w:val="6"/>
                <w:vMerge/>
              </w:tcPr>
            </w:tcPrChange>
          </w:tcPr>
          <w:p w14:paraId="2A29AEBF"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147" w:author="David Owen" w:date="2019-07-24T15:13:00Z">
              <w:tcPr>
                <w:tcW w:w="525" w:type="pct"/>
                <w:gridSpan w:val="3"/>
                <w:vMerge/>
              </w:tcPr>
            </w:tcPrChange>
          </w:tcPr>
          <w:p w14:paraId="1C219E4B" w14:textId="77777777" w:rsidR="00485A78" w:rsidRDefault="00485A78" w:rsidP="00485A78">
            <w:pPr>
              <w:pStyle w:val="NormalinTable"/>
            </w:pPr>
          </w:p>
        </w:tc>
      </w:tr>
      <w:tr w:rsidR="00485A78" w14:paraId="262FA7ED" w14:textId="77777777" w:rsidTr="00C53BA8">
        <w:tblPrEx>
          <w:tblW w:w="4936" w:type="pct"/>
          <w:tblInd w:w="384" w:type="dxa"/>
          <w:tblLook w:val="0220" w:firstRow="1" w:lastRow="0" w:firstColumn="0" w:lastColumn="0" w:noHBand="1" w:noVBand="0"/>
          <w:tblPrExChange w:id="1148" w:author="David Owen" w:date="2019-07-24T15:13:00Z">
            <w:tblPrEx>
              <w:tblW w:w="5000" w:type="pct"/>
              <w:tblInd w:w="269" w:type="dxa"/>
              <w:tblLook w:val="0220" w:firstRow="1" w:lastRow="0" w:firstColumn="0" w:lastColumn="0" w:noHBand="1" w:noVBand="0"/>
            </w:tblPrEx>
          </w:tblPrExChange>
        </w:tblPrEx>
        <w:trPr>
          <w:cantSplit/>
          <w:trPrChange w:id="1149"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150" w:author="David Owen" w:date="2019-07-24T15:13:00Z">
              <w:tcPr>
                <w:tcW w:w="664" w:type="pct"/>
                <w:gridSpan w:val="4"/>
                <w:vMerge/>
              </w:tcPr>
            </w:tcPrChange>
          </w:tcPr>
          <w:p w14:paraId="4EC1781F" w14:textId="77777777" w:rsidR="00485A78" w:rsidRDefault="00485A78" w:rsidP="00485A78">
            <w:pPr>
              <w:pStyle w:val="NormalinTable"/>
            </w:pPr>
          </w:p>
        </w:tc>
        <w:tc>
          <w:tcPr>
            <w:tcW w:w="377" w:type="pct"/>
            <w:vMerge/>
            <w:tcPrChange w:id="1151" w:author="David Owen" w:date="2019-07-24T15:13:00Z">
              <w:tcPr>
                <w:tcW w:w="372" w:type="pct"/>
                <w:gridSpan w:val="4"/>
                <w:vMerge/>
              </w:tcPr>
            </w:tcPrChange>
          </w:tcPr>
          <w:p w14:paraId="6F2A29E8"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152" w:author="David Owen" w:date="2019-07-24T15:13:00Z">
              <w:tcPr>
                <w:tcW w:w="893" w:type="pct"/>
                <w:gridSpan w:val="4"/>
              </w:tcPr>
            </w:tcPrChange>
          </w:tcPr>
          <w:p w14:paraId="3F9691A8" w14:textId="77777777" w:rsidR="00485A78" w:rsidRDefault="00485A78" w:rsidP="00485A78">
            <w:pPr>
              <w:pStyle w:val="NormalinTable"/>
            </w:pPr>
            <w:r>
              <w:t>1702 50 00</w:t>
            </w:r>
          </w:p>
        </w:tc>
        <w:tc>
          <w:tcPr>
            <w:tcW w:w="587" w:type="pct"/>
            <w:vMerge/>
            <w:tcPrChange w:id="1153" w:author="David Owen" w:date="2019-07-24T15:13:00Z">
              <w:tcPr>
                <w:tcW w:w="580" w:type="pct"/>
                <w:gridSpan w:val="4"/>
                <w:vMerge/>
              </w:tcPr>
            </w:tcPrChange>
          </w:tcPr>
          <w:p w14:paraId="0E5EB4E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154" w:author="David Owen" w:date="2019-07-24T15:13:00Z">
              <w:tcPr>
                <w:tcW w:w="846" w:type="pct"/>
                <w:gridSpan w:val="3"/>
                <w:vMerge/>
              </w:tcPr>
            </w:tcPrChange>
          </w:tcPr>
          <w:p w14:paraId="624F81DF" w14:textId="77777777" w:rsidR="00485A78" w:rsidRDefault="00485A78" w:rsidP="00485A78">
            <w:pPr>
              <w:pStyle w:val="NormalinTable"/>
            </w:pPr>
          </w:p>
        </w:tc>
        <w:tc>
          <w:tcPr>
            <w:tcW w:w="543" w:type="pct"/>
            <w:vMerge/>
            <w:tcPrChange w:id="1155" w:author="David Owen" w:date="2019-07-24T15:13:00Z">
              <w:tcPr>
                <w:tcW w:w="1055" w:type="pct"/>
                <w:gridSpan w:val="6"/>
                <w:vMerge/>
              </w:tcPr>
            </w:tcPrChange>
          </w:tcPr>
          <w:p w14:paraId="1F36346F"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156" w:author="David Owen" w:date="2019-07-24T15:13:00Z">
              <w:tcPr>
                <w:tcW w:w="525" w:type="pct"/>
                <w:gridSpan w:val="3"/>
                <w:vMerge/>
              </w:tcPr>
            </w:tcPrChange>
          </w:tcPr>
          <w:p w14:paraId="7D8659CA" w14:textId="77777777" w:rsidR="00485A78" w:rsidRDefault="00485A78" w:rsidP="00485A78">
            <w:pPr>
              <w:pStyle w:val="NormalinTable"/>
            </w:pPr>
          </w:p>
        </w:tc>
      </w:tr>
      <w:tr w:rsidR="00485A78" w14:paraId="46CFA21A" w14:textId="77777777" w:rsidTr="00C53BA8">
        <w:tblPrEx>
          <w:tblW w:w="4936" w:type="pct"/>
          <w:tblInd w:w="384" w:type="dxa"/>
          <w:tblLook w:val="0220" w:firstRow="1" w:lastRow="0" w:firstColumn="0" w:lastColumn="0" w:noHBand="1" w:noVBand="0"/>
          <w:tblPrExChange w:id="1157" w:author="David Owen" w:date="2019-07-24T15:13:00Z">
            <w:tblPrEx>
              <w:tblW w:w="5000" w:type="pct"/>
              <w:tblInd w:w="269" w:type="dxa"/>
              <w:tblLook w:val="0220" w:firstRow="1" w:lastRow="0" w:firstColumn="0" w:lastColumn="0" w:noHBand="1" w:noVBand="0"/>
            </w:tblPrEx>
          </w:tblPrExChange>
        </w:tblPrEx>
        <w:trPr>
          <w:cantSplit/>
          <w:trPrChange w:id="1158"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159" w:author="David Owen" w:date="2019-07-24T15:13:00Z">
              <w:tcPr>
                <w:tcW w:w="664" w:type="pct"/>
                <w:gridSpan w:val="4"/>
                <w:vMerge/>
              </w:tcPr>
            </w:tcPrChange>
          </w:tcPr>
          <w:p w14:paraId="0D49E739" w14:textId="77777777" w:rsidR="00485A78" w:rsidRDefault="00485A78" w:rsidP="00485A78">
            <w:pPr>
              <w:pStyle w:val="NormalinTable"/>
            </w:pPr>
          </w:p>
        </w:tc>
        <w:tc>
          <w:tcPr>
            <w:tcW w:w="377" w:type="pct"/>
            <w:vMerge/>
            <w:tcPrChange w:id="1160" w:author="David Owen" w:date="2019-07-24T15:13:00Z">
              <w:tcPr>
                <w:tcW w:w="372" w:type="pct"/>
                <w:gridSpan w:val="4"/>
                <w:vMerge/>
              </w:tcPr>
            </w:tcPrChange>
          </w:tcPr>
          <w:p w14:paraId="67382B0E"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161" w:author="David Owen" w:date="2019-07-24T15:13:00Z">
              <w:tcPr>
                <w:tcW w:w="893" w:type="pct"/>
                <w:gridSpan w:val="4"/>
              </w:tcPr>
            </w:tcPrChange>
          </w:tcPr>
          <w:p w14:paraId="70D89E83" w14:textId="77777777" w:rsidR="00485A78" w:rsidRDefault="00485A78" w:rsidP="00485A78">
            <w:pPr>
              <w:pStyle w:val="NormalinTable"/>
            </w:pPr>
            <w:r>
              <w:t>1702 90 30</w:t>
            </w:r>
          </w:p>
        </w:tc>
        <w:tc>
          <w:tcPr>
            <w:tcW w:w="587" w:type="pct"/>
            <w:vMerge/>
            <w:tcPrChange w:id="1162" w:author="David Owen" w:date="2019-07-24T15:13:00Z">
              <w:tcPr>
                <w:tcW w:w="580" w:type="pct"/>
                <w:gridSpan w:val="4"/>
                <w:vMerge/>
              </w:tcPr>
            </w:tcPrChange>
          </w:tcPr>
          <w:p w14:paraId="4145ED0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163" w:author="David Owen" w:date="2019-07-24T15:13:00Z">
              <w:tcPr>
                <w:tcW w:w="846" w:type="pct"/>
                <w:gridSpan w:val="3"/>
                <w:vMerge/>
              </w:tcPr>
            </w:tcPrChange>
          </w:tcPr>
          <w:p w14:paraId="32A396BD" w14:textId="77777777" w:rsidR="00485A78" w:rsidRDefault="00485A78" w:rsidP="00485A78">
            <w:pPr>
              <w:pStyle w:val="NormalinTable"/>
            </w:pPr>
          </w:p>
        </w:tc>
        <w:tc>
          <w:tcPr>
            <w:tcW w:w="543" w:type="pct"/>
            <w:vMerge/>
            <w:tcPrChange w:id="1164" w:author="David Owen" w:date="2019-07-24T15:13:00Z">
              <w:tcPr>
                <w:tcW w:w="1055" w:type="pct"/>
                <w:gridSpan w:val="6"/>
                <w:vMerge/>
              </w:tcPr>
            </w:tcPrChange>
          </w:tcPr>
          <w:p w14:paraId="48DA9F09"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165" w:author="David Owen" w:date="2019-07-24T15:13:00Z">
              <w:tcPr>
                <w:tcW w:w="525" w:type="pct"/>
                <w:gridSpan w:val="3"/>
                <w:vMerge/>
              </w:tcPr>
            </w:tcPrChange>
          </w:tcPr>
          <w:p w14:paraId="0613F5F6" w14:textId="77777777" w:rsidR="00485A78" w:rsidRDefault="00485A78" w:rsidP="00485A78">
            <w:pPr>
              <w:pStyle w:val="NormalinTable"/>
            </w:pPr>
          </w:p>
        </w:tc>
      </w:tr>
      <w:tr w:rsidR="00485A78" w14:paraId="5AEB83D4" w14:textId="77777777" w:rsidTr="00C53BA8">
        <w:tblPrEx>
          <w:tblW w:w="4936" w:type="pct"/>
          <w:tblInd w:w="384" w:type="dxa"/>
          <w:tblLook w:val="0220" w:firstRow="1" w:lastRow="0" w:firstColumn="0" w:lastColumn="0" w:noHBand="1" w:noVBand="0"/>
          <w:tblPrExChange w:id="1166" w:author="David Owen" w:date="2019-07-24T15:13:00Z">
            <w:tblPrEx>
              <w:tblW w:w="5000" w:type="pct"/>
              <w:tblInd w:w="269" w:type="dxa"/>
              <w:tblLook w:val="0220" w:firstRow="1" w:lastRow="0" w:firstColumn="0" w:lastColumn="0" w:noHBand="1" w:noVBand="0"/>
            </w:tblPrEx>
          </w:tblPrExChange>
        </w:tblPrEx>
        <w:trPr>
          <w:cantSplit/>
          <w:trPrChange w:id="1167"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168" w:author="David Owen" w:date="2019-07-24T15:13:00Z">
              <w:tcPr>
                <w:tcW w:w="664" w:type="pct"/>
                <w:gridSpan w:val="4"/>
                <w:vMerge/>
              </w:tcPr>
            </w:tcPrChange>
          </w:tcPr>
          <w:p w14:paraId="268AA114" w14:textId="77777777" w:rsidR="00485A78" w:rsidRDefault="00485A78" w:rsidP="00485A78">
            <w:pPr>
              <w:pStyle w:val="NormalinTable"/>
            </w:pPr>
          </w:p>
        </w:tc>
        <w:tc>
          <w:tcPr>
            <w:tcW w:w="377" w:type="pct"/>
            <w:vMerge/>
            <w:tcPrChange w:id="1169" w:author="David Owen" w:date="2019-07-24T15:13:00Z">
              <w:tcPr>
                <w:tcW w:w="372" w:type="pct"/>
                <w:gridSpan w:val="4"/>
                <w:vMerge/>
              </w:tcPr>
            </w:tcPrChange>
          </w:tcPr>
          <w:p w14:paraId="2F5249BE"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170" w:author="David Owen" w:date="2019-07-24T15:13:00Z">
              <w:tcPr>
                <w:tcW w:w="893" w:type="pct"/>
                <w:gridSpan w:val="4"/>
              </w:tcPr>
            </w:tcPrChange>
          </w:tcPr>
          <w:p w14:paraId="02E3D0D3" w14:textId="77777777" w:rsidR="00485A78" w:rsidRDefault="00485A78" w:rsidP="00485A78">
            <w:pPr>
              <w:pStyle w:val="NormalinTable"/>
            </w:pPr>
            <w:r>
              <w:t>1702 90 50</w:t>
            </w:r>
          </w:p>
        </w:tc>
        <w:tc>
          <w:tcPr>
            <w:tcW w:w="587" w:type="pct"/>
            <w:vMerge/>
            <w:tcPrChange w:id="1171" w:author="David Owen" w:date="2019-07-24T15:13:00Z">
              <w:tcPr>
                <w:tcW w:w="580" w:type="pct"/>
                <w:gridSpan w:val="4"/>
                <w:vMerge/>
              </w:tcPr>
            </w:tcPrChange>
          </w:tcPr>
          <w:p w14:paraId="78CED71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172" w:author="David Owen" w:date="2019-07-24T15:13:00Z">
              <w:tcPr>
                <w:tcW w:w="846" w:type="pct"/>
                <w:gridSpan w:val="3"/>
                <w:vMerge/>
              </w:tcPr>
            </w:tcPrChange>
          </w:tcPr>
          <w:p w14:paraId="321F50AD" w14:textId="77777777" w:rsidR="00485A78" w:rsidRDefault="00485A78" w:rsidP="00485A78">
            <w:pPr>
              <w:pStyle w:val="NormalinTable"/>
            </w:pPr>
          </w:p>
        </w:tc>
        <w:tc>
          <w:tcPr>
            <w:tcW w:w="543" w:type="pct"/>
            <w:vMerge/>
            <w:tcPrChange w:id="1173" w:author="David Owen" w:date="2019-07-24T15:13:00Z">
              <w:tcPr>
                <w:tcW w:w="1055" w:type="pct"/>
                <w:gridSpan w:val="6"/>
                <w:vMerge/>
              </w:tcPr>
            </w:tcPrChange>
          </w:tcPr>
          <w:p w14:paraId="7666BED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174" w:author="David Owen" w:date="2019-07-24T15:13:00Z">
              <w:tcPr>
                <w:tcW w:w="525" w:type="pct"/>
                <w:gridSpan w:val="3"/>
                <w:vMerge/>
              </w:tcPr>
            </w:tcPrChange>
          </w:tcPr>
          <w:p w14:paraId="5EB4D8BC" w14:textId="77777777" w:rsidR="00485A78" w:rsidRDefault="00485A78" w:rsidP="00485A78">
            <w:pPr>
              <w:pStyle w:val="NormalinTable"/>
            </w:pPr>
          </w:p>
        </w:tc>
      </w:tr>
      <w:tr w:rsidR="00485A78" w14:paraId="2151D913" w14:textId="77777777" w:rsidTr="00C53BA8">
        <w:tblPrEx>
          <w:tblW w:w="4936" w:type="pct"/>
          <w:tblInd w:w="384" w:type="dxa"/>
          <w:tblLook w:val="0220" w:firstRow="1" w:lastRow="0" w:firstColumn="0" w:lastColumn="0" w:noHBand="1" w:noVBand="0"/>
          <w:tblPrExChange w:id="1175" w:author="David Owen" w:date="2019-07-24T15:13:00Z">
            <w:tblPrEx>
              <w:tblW w:w="5000" w:type="pct"/>
              <w:tblInd w:w="269" w:type="dxa"/>
              <w:tblLook w:val="0220" w:firstRow="1" w:lastRow="0" w:firstColumn="0" w:lastColumn="0" w:noHBand="1" w:noVBand="0"/>
            </w:tblPrEx>
          </w:tblPrExChange>
        </w:tblPrEx>
        <w:trPr>
          <w:cantSplit/>
          <w:trPrChange w:id="1176"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177" w:author="David Owen" w:date="2019-07-24T15:13:00Z">
              <w:tcPr>
                <w:tcW w:w="664" w:type="pct"/>
                <w:gridSpan w:val="4"/>
                <w:vMerge/>
              </w:tcPr>
            </w:tcPrChange>
          </w:tcPr>
          <w:p w14:paraId="182D4C90" w14:textId="77777777" w:rsidR="00485A78" w:rsidRDefault="00485A78" w:rsidP="00485A78">
            <w:pPr>
              <w:pStyle w:val="NormalinTable"/>
            </w:pPr>
          </w:p>
        </w:tc>
        <w:tc>
          <w:tcPr>
            <w:tcW w:w="377" w:type="pct"/>
            <w:vMerge/>
            <w:tcPrChange w:id="1178" w:author="David Owen" w:date="2019-07-24T15:13:00Z">
              <w:tcPr>
                <w:tcW w:w="372" w:type="pct"/>
                <w:gridSpan w:val="4"/>
                <w:vMerge/>
              </w:tcPr>
            </w:tcPrChange>
          </w:tcPr>
          <w:p w14:paraId="1CDEDD0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179" w:author="David Owen" w:date="2019-07-24T15:13:00Z">
              <w:tcPr>
                <w:tcW w:w="893" w:type="pct"/>
                <w:gridSpan w:val="4"/>
              </w:tcPr>
            </w:tcPrChange>
          </w:tcPr>
          <w:p w14:paraId="2CD2D9B2" w14:textId="77777777" w:rsidR="00485A78" w:rsidRDefault="00485A78" w:rsidP="00485A78">
            <w:pPr>
              <w:pStyle w:val="NormalinTable"/>
            </w:pPr>
            <w:r>
              <w:t>1702 90 71</w:t>
            </w:r>
          </w:p>
        </w:tc>
        <w:tc>
          <w:tcPr>
            <w:tcW w:w="587" w:type="pct"/>
            <w:vMerge/>
            <w:tcPrChange w:id="1180" w:author="David Owen" w:date="2019-07-24T15:13:00Z">
              <w:tcPr>
                <w:tcW w:w="580" w:type="pct"/>
                <w:gridSpan w:val="4"/>
                <w:vMerge/>
              </w:tcPr>
            </w:tcPrChange>
          </w:tcPr>
          <w:p w14:paraId="2FF64E51"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181" w:author="David Owen" w:date="2019-07-24T15:13:00Z">
              <w:tcPr>
                <w:tcW w:w="846" w:type="pct"/>
                <w:gridSpan w:val="3"/>
                <w:vMerge/>
              </w:tcPr>
            </w:tcPrChange>
          </w:tcPr>
          <w:p w14:paraId="17274C4D" w14:textId="77777777" w:rsidR="00485A78" w:rsidRDefault="00485A78" w:rsidP="00485A78">
            <w:pPr>
              <w:pStyle w:val="NormalinTable"/>
            </w:pPr>
          </w:p>
        </w:tc>
        <w:tc>
          <w:tcPr>
            <w:tcW w:w="543" w:type="pct"/>
            <w:vMerge/>
            <w:tcPrChange w:id="1182" w:author="David Owen" w:date="2019-07-24T15:13:00Z">
              <w:tcPr>
                <w:tcW w:w="1055" w:type="pct"/>
                <w:gridSpan w:val="6"/>
                <w:vMerge/>
              </w:tcPr>
            </w:tcPrChange>
          </w:tcPr>
          <w:p w14:paraId="59A6D567"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183" w:author="David Owen" w:date="2019-07-24T15:13:00Z">
              <w:tcPr>
                <w:tcW w:w="525" w:type="pct"/>
                <w:gridSpan w:val="3"/>
                <w:vMerge/>
              </w:tcPr>
            </w:tcPrChange>
          </w:tcPr>
          <w:p w14:paraId="7055A96E" w14:textId="77777777" w:rsidR="00485A78" w:rsidRDefault="00485A78" w:rsidP="00485A78">
            <w:pPr>
              <w:pStyle w:val="NormalinTable"/>
            </w:pPr>
          </w:p>
        </w:tc>
      </w:tr>
      <w:tr w:rsidR="00485A78" w14:paraId="59FD8A98" w14:textId="77777777" w:rsidTr="00C53BA8">
        <w:tblPrEx>
          <w:tblW w:w="4936" w:type="pct"/>
          <w:tblInd w:w="384" w:type="dxa"/>
          <w:tblLook w:val="0220" w:firstRow="1" w:lastRow="0" w:firstColumn="0" w:lastColumn="0" w:noHBand="1" w:noVBand="0"/>
          <w:tblPrExChange w:id="1184" w:author="David Owen" w:date="2019-07-24T15:13:00Z">
            <w:tblPrEx>
              <w:tblW w:w="5000" w:type="pct"/>
              <w:tblInd w:w="269" w:type="dxa"/>
              <w:tblLook w:val="0220" w:firstRow="1" w:lastRow="0" w:firstColumn="0" w:lastColumn="0" w:noHBand="1" w:noVBand="0"/>
            </w:tblPrEx>
          </w:tblPrExChange>
        </w:tblPrEx>
        <w:trPr>
          <w:cantSplit/>
          <w:trPrChange w:id="1185"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186" w:author="David Owen" w:date="2019-07-24T15:13:00Z">
              <w:tcPr>
                <w:tcW w:w="664" w:type="pct"/>
                <w:gridSpan w:val="4"/>
                <w:vMerge/>
              </w:tcPr>
            </w:tcPrChange>
          </w:tcPr>
          <w:p w14:paraId="5C0167F8" w14:textId="77777777" w:rsidR="00485A78" w:rsidRDefault="00485A78" w:rsidP="00485A78">
            <w:pPr>
              <w:pStyle w:val="NormalinTable"/>
            </w:pPr>
          </w:p>
        </w:tc>
        <w:tc>
          <w:tcPr>
            <w:tcW w:w="377" w:type="pct"/>
            <w:vMerge/>
            <w:tcPrChange w:id="1187" w:author="David Owen" w:date="2019-07-24T15:13:00Z">
              <w:tcPr>
                <w:tcW w:w="372" w:type="pct"/>
                <w:gridSpan w:val="4"/>
                <w:vMerge/>
              </w:tcPr>
            </w:tcPrChange>
          </w:tcPr>
          <w:p w14:paraId="3CFE8C88"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188" w:author="David Owen" w:date="2019-07-24T15:13:00Z">
              <w:tcPr>
                <w:tcW w:w="893" w:type="pct"/>
                <w:gridSpan w:val="4"/>
              </w:tcPr>
            </w:tcPrChange>
          </w:tcPr>
          <w:p w14:paraId="0C62056A" w14:textId="77777777" w:rsidR="00485A78" w:rsidRDefault="00485A78" w:rsidP="00485A78">
            <w:pPr>
              <w:pStyle w:val="NormalinTable"/>
            </w:pPr>
            <w:r>
              <w:t>1702 90 75</w:t>
            </w:r>
          </w:p>
        </w:tc>
        <w:tc>
          <w:tcPr>
            <w:tcW w:w="587" w:type="pct"/>
            <w:vMerge/>
            <w:tcPrChange w:id="1189" w:author="David Owen" w:date="2019-07-24T15:13:00Z">
              <w:tcPr>
                <w:tcW w:w="580" w:type="pct"/>
                <w:gridSpan w:val="4"/>
                <w:vMerge/>
              </w:tcPr>
            </w:tcPrChange>
          </w:tcPr>
          <w:p w14:paraId="27767C57"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190" w:author="David Owen" w:date="2019-07-24T15:13:00Z">
              <w:tcPr>
                <w:tcW w:w="846" w:type="pct"/>
                <w:gridSpan w:val="3"/>
                <w:vMerge/>
              </w:tcPr>
            </w:tcPrChange>
          </w:tcPr>
          <w:p w14:paraId="078CDE5D" w14:textId="77777777" w:rsidR="00485A78" w:rsidRDefault="00485A78" w:rsidP="00485A78">
            <w:pPr>
              <w:pStyle w:val="NormalinTable"/>
            </w:pPr>
          </w:p>
        </w:tc>
        <w:tc>
          <w:tcPr>
            <w:tcW w:w="543" w:type="pct"/>
            <w:vMerge/>
            <w:tcPrChange w:id="1191" w:author="David Owen" w:date="2019-07-24T15:13:00Z">
              <w:tcPr>
                <w:tcW w:w="1055" w:type="pct"/>
                <w:gridSpan w:val="6"/>
                <w:vMerge/>
              </w:tcPr>
            </w:tcPrChange>
          </w:tcPr>
          <w:p w14:paraId="423B5793"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192" w:author="David Owen" w:date="2019-07-24T15:13:00Z">
              <w:tcPr>
                <w:tcW w:w="525" w:type="pct"/>
                <w:gridSpan w:val="3"/>
                <w:vMerge/>
              </w:tcPr>
            </w:tcPrChange>
          </w:tcPr>
          <w:p w14:paraId="799B684F" w14:textId="77777777" w:rsidR="00485A78" w:rsidRDefault="00485A78" w:rsidP="00485A78">
            <w:pPr>
              <w:pStyle w:val="NormalinTable"/>
            </w:pPr>
          </w:p>
        </w:tc>
      </w:tr>
      <w:tr w:rsidR="00485A78" w14:paraId="0262DE4F" w14:textId="77777777" w:rsidTr="00C53BA8">
        <w:tblPrEx>
          <w:tblW w:w="4936" w:type="pct"/>
          <w:tblInd w:w="384" w:type="dxa"/>
          <w:tblLook w:val="0220" w:firstRow="1" w:lastRow="0" w:firstColumn="0" w:lastColumn="0" w:noHBand="1" w:noVBand="0"/>
          <w:tblPrExChange w:id="1193" w:author="David Owen" w:date="2019-07-24T15:13:00Z">
            <w:tblPrEx>
              <w:tblW w:w="5000" w:type="pct"/>
              <w:tblInd w:w="269" w:type="dxa"/>
              <w:tblLook w:val="0220" w:firstRow="1" w:lastRow="0" w:firstColumn="0" w:lastColumn="0" w:noHBand="1" w:noVBand="0"/>
            </w:tblPrEx>
          </w:tblPrExChange>
        </w:tblPrEx>
        <w:trPr>
          <w:cantSplit/>
          <w:trPrChange w:id="1194"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195" w:author="David Owen" w:date="2019-07-24T15:13:00Z">
              <w:tcPr>
                <w:tcW w:w="664" w:type="pct"/>
                <w:gridSpan w:val="4"/>
                <w:vMerge/>
              </w:tcPr>
            </w:tcPrChange>
          </w:tcPr>
          <w:p w14:paraId="6EBAD8A2" w14:textId="77777777" w:rsidR="00485A78" w:rsidRDefault="00485A78" w:rsidP="00485A78">
            <w:pPr>
              <w:pStyle w:val="NormalinTable"/>
            </w:pPr>
          </w:p>
        </w:tc>
        <w:tc>
          <w:tcPr>
            <w:tcW w:w="377" w:type="pct"/>
            <w:vMerge/>
            <w:tcPrChange w:id="1196" w:author="David Owen" w:date="2019-07-24T15:13:00Z">
              <w:tcPr>
                <w:tcW w:w="372" w:type="pct"/>
                <w:gridSpan w:val="4"/>
                <w:vMerge/>
              </w:tcPr>
            </w:tcPrChange>
          </w:tcPr>
          <w:p w14:paraId="1115C2E1"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197" w:author="David Owen" w:date="2019-07-24T15:13:00Z">
              <w:tcPr>
                <w:tcW w:w="893" w:type="pct"/>
                <w:gridSpan w:val="4"/>
              </w:tcPr>
            </w:tcPrChange>
          </w:tcPr>
          <w:p w14:paraId="0AE1E751" w14:textId="77777777" w:rsidR="00485A78" w:rsidRDefault="00485A78" w:rsidP="00485A78">
            <w:pPr>
              <w:pStyle w:val="NormalinTable"/>
            </w:pPr>
            <w:r>
              <w:t>1702 90 79</w:t>
            </w:r>
          </w:p>
        </w:tc>
        <w:tc>
          <w:tcPr>
            <w:tcW w:w="587" w:type="pct"/>
            <w:vMerge/>
            <w:tcPrChange w:id="1198" w:author="David Owen" w:date="2019-07-24T15:13:00Z">
              <w:tcPr>
                <w:tcW w:w="580" w:type="pct"/>
                <w:gridSpan w:val="4"/>
                <w:vMerge/>
              </w:tcPr>
            </w:tcPrChange>
          </w:tcPr>
          <w:p w14:paraId="1773BD09"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199" w:author="David Owen" w:date="2019-07-24T15:13:00Z">
              <w:tcPr>
                <w:tcW w:w="846" w:type="pct"/>
                <w:gridSpan w:val="3"/>
                <w:vMerge/>
              </w:tcPr>
            </w:tcPrChange>
          </w:tcPr>
          <w:p w14:paraId="4E27B4FF" w14:textId="77777777" w:rsidR="00485A78" w:rsidRDefault="00485A78" w:rsidP="00485A78">
            <w:pPr>
              <w:pStyle w:val="NormalinTable"/>
            </w:pPr>
          </w:p>
        </w:tc>
        <w:tc>
          <w:tcPr>
            <w:tcW w:w="543" w:type="pct"/>
            <w:vMerge/>
            <w:tcPrChange w:id="1200" w:author="David Owen" w:date="2019-07-24T15:13:00Z">
              <w:tcPr>
                <w:tcW w:w="1055" w:type="pct"/>
                <w:gridSpan w:val="6"/>
                <w:vMerge/>
              </w:tcPr>
            </w:tcPrChange>
          </w:tcPr>
          <w:p w14:paraId="6457735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201" w:author="David Owen" w:date="2019-07-24T15:13:00Z">
              <w:tcPr>
                <w:tcW w:w="525" w:type="pct"/>
                <w:gridSpan w:val="3"/>
                <w:vMerge/>
              </w:tcPr>
            </w:tcPrChange>
          </w:tcPr>
          <w:p w14:paraId="09F11FF0" w14:textId="77777777" w:rsidR="00485A78" w:rsidRDefault="00485A78" w:rsidP="00485A78">
            <w:pPr>
              <w:pStyle w:val="NormalinTable"/>
            </w:pPr>
          </w:p>
        </w:tc>
      </w:tr>
      <w:tr w:rsidR="00485A78" w14:paraId="6D21E40F" w14:textId="77777777" w:rsidTr="00C53BA8">
        <w:tblPrEx>
          <w:tblW w:w="4936" w:type="pct"/>
          <w:tblInd w:w="384" w:type="dxa"/>
          <w:tblLook w:val="0220" w:firstRow="1" w:lastRow="0" w:firstColumn="0" w:lastColumn="0" w:noHBand="1" w:noVBand="0"/>
          <w:tblPrExChange w:id="1202" w:author="David Owen" w:date="2019-07-24T15:13:00Z">
            <w:tblPrEx>
              <w:tblW w:w="5000" w:type="pct"/>
              <w:tblInd w:w="269" w:type="dxa"/>
              <w:tblLook w:val="0220" w:firstRow="1" w:lastRow="0" w:firstColumn="0" w:lastColumn="0" w:noHBand="1" w:noVBand="0"/>
            </w:tblPrEx>
          </w:tblPrExChange>
        </w:tblPrEx>
        <w:trPr>
          <w:cantSplit/>
          <w:trPrChange w:id="1203"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204" w:author="David Owen" w:date="2019-07-24T15:13:00Z">
              <w:tcPr>
                <w:tcW w:w="664" w:type="pct"/>
                <w:gridSpan w:val="4"/>
                <w:vMerge/>
              </w:tcPr>
            </w:tcPrChange>
          </w:tcPr>
          <w:p w14:paraId="25F71EF2" w14:textId="77777777" w:rsidR="00485A78" w:rsidRDefault="00485A78" w:rsidP="00485A78">
            <w:pPr>
              <w:pStyle w:val="NormalinTable"/>
            </w:pPr>
          </w:p>
        </w:tc>
        <w:tc>
          <w:tcPr>
            <w:tcW w:w="377" w:type="pct"/>
            <w:vMerge/>
            <w:tcPrChange w:id="1205" w:author="David Owen" w:date="2019-07-24T15:13:00Z">
              <w:tcPr>
                <w:tcW w:w="372" w:type="pct"/>
                <w:gridSpan w:val="4"/>
                <w:vMerge/>
              </w:tcPr>
            </w:tcPrChange>
          </w:tcPr>
          <w:p w14:paraId="146ADDC5"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206" w:author="David Owen" w:date="2019-07-24T15:13:00Z">
              <w:tcPr>
                <w:tcW w:w="893" w:type="pct"/>
                <w:gridSpan w:val="4"/>
              </w:tcPr>
            </w:tcPrChange>
          </w:tcPr>
          <w:p w14:paraId="62CA8D5B" w14:textId="77777777" w:rsidR="00485A78" w:rsidRDefault="00485A78" w:rsidP="00485A78">
            <w:pPr>
              <w:pStyle w:val="NormalinTable"/>
            </w:pPr>
            <w:r>
              <w:t>1702 90 80</w:t>
            </w:r>
          </w:p>
        </w:tc>
        <w:tc>
          <w:tcPr>
            <w:tcW w:w="587" w:type="pct"/>
            <w:vMerge/>
            <w:tcPrChange w:id="1207" w:author="David Owen" w:date="2019-07-24T15:13:00Z">
              <w:tcPr>
                <w:tcW w:w="580" w:type="pct"/>
                <w:gridSpan w:val="4"/>
                <w:vMerge/>
              </w:tcPr>
            </w:tcPrChange>
          </w:tcPr>
          <w:p w14:paraId="0F9DBE25"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208" w:author="David Owen" w:date="2019-07-24T15:13:00Z">
              <w:tcPr>
                <w:tcW w:w="846" w:type="pct"/>
                <w:gridSpan w:val="3"/>
                <w:vMerge/>
              </w:tcPr>
            </w:tcPrChange>
          </w:tcPr>
          <w:p w14:paraId="31943C00" w14:textId="77777777" w:rsidR="00485A78" w:rsidRDefault="00485A78" w:rsidP="00485A78">
            <w:pPr>
              <w:pStyle w:val="NormalinTable"/>
            </w:pPr>
          </w:p>
        </w:tc>
        <w:tc>
          <w:tcPr>
            <w:tcW w:w="543" w:type="pct"/>
            <w:vMerge/>
            <w:tcPrChange w:id="1209" w:author="David Owen" w:date="2019-07-24T15:13:00Z">
              <w:tcPr>
                <w:tcW w:w="1055" w:type="pct"/>
                <w:gridSpan w:val="6"/>
                <w:vMerge/>
              </w:tcPr>
            </w:tcPrChange>
          </w:tcPr>
          <w:p w14:paraId="1ECEAC6F"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210" w:author="David Owen" w:date="2019-07-24T15:13:00Z">
              <w:tcPr>
                <w:tcW w:w="525" w:type="pct"/>
                <w:gridSpan w:val="3"/>
                <w:vMerge/>
              </w:tcPr>
            </w:tcPrChange>
          </w:tcPr>
          <w:p w14:paraId="79B9EF65" w14:textId="77777777" w:rsidR="00485A78" w:rsidRDefault="00485A78" w:rsidP="00485A78">
            <w:pPr>
              <w:pStyle w:val="NormalinTable"/>
            </w:pPr>
          </w:p>
        </w:tc>
      </w:tr>
      <w:tr w:rsidR="00485A78" w14:paraId="07DF59AA" w14:textId="77777777" w:rsidTr="00C53BA8">
        <w:tblPrEx>
          <w:tblW w:w="4936" w:type="pct"/>
          <w:tblInd w:w="384" w:type="dxa"/>
          <w:tblLook w:val="0220" w:firstRow="1" w:lastRow="0" w:firstColumn="0" w:lastColumn="0" w:noHBand="1" w:noVBand="0"/>
          <w:tblPrExChange w:id="1211" w:author="David Owen" w:date="2019-07-24T15:13:00Z">
            <w:tblPrEx>
              <w:tblW w:w="5000" w:type="pct"/>
              <w:tblInd w:w="269" w:type="dxa"/>
              <w:tblLook w:val="0220" w:firstRow="1" w:lastRow="0" w:firstColumn="0" w:lastColumn="0" w:noHBand="1" w:noVBand="0"/>
            </w:tblPrEx>
          </w:tblPrExChange>
        </w:tblPrEx>
        <w:trPr>
          <w:cantSplit/>
          <w:trPrChange w:id="1212"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213" w:author="David Owen" w:date="2019-07-24T15:13:00Z">
              <w:tcPr>
                <w:tcW w:w="664" w:type="pct"/>
                <w:gridSpan w:val="4"/>
                <w:vMerge/>
              </w:tcPr>
            </w:tcPrChange>
          </w:tcPr>
          <w:p w14:paraId="483702B8" w14:textId="77777777" w:rsidR="00485A78" w:rsidRDefault="00485A78" w:rsidP="00485A78">
            <w:pPr>
              <w:pStyle w:val="NormalinTable"/>
            </w:pPr>
          </w:p>
        </w:tc>
        <w:tc>
          <w:tcPr>
            <w:tcW w:w="377" w:type="pct"/>
            <w:vMerge/>
            <w:tcPrChange w:id="1214" w:author="David Owen" w:date="2019-07-24T15:13:00Z">
              <w:tcPr>
                <w:tcW w:w="372" w:type="pct"/>
                <w:gridSpan w:val="4"/>
                <w:vMerge/>
              </w:tcPr>
            </w:tcPrChange>
          </w:tcPr>
          <w:p w14:paraId="01701CA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215" w:author="David Owen" w:date="2019-07-24T15:13:00Z">
              <w:tcPr>
                <w:tcW w:w="893" w:type="pct"/>
                <w:gridSpan w:val="4"/>
              </w:tcPr>
            </w:tcPrChange>
          </w:tcPr>
          <w:p w14:paraId="4507AA93" w14:textId="77777777" w:rsidR="00485A78" w:rsidRDefault="00485A78" w:rsidP="00485A78">
            <w:pPr>
              <w:pStyle w:val="NormalinTable"/>
            </w:pPr>
            <w:r>
              <w:t>1702 90 95</w:t>
            </w:r>
          </w:p>
        </w:tc>
        <w:tc>
          <w:tcPr>
            <w:tcW w:w="587" w:type="pct"/>
            <w:vMerge/>
            <w:tcPrChange w:id="1216" w:author="David Owen" w:date="2019-07-24T15:13:00Z">
              <w:tcPr>
                <w:tcW w:w="580" w:type="pct"/>
                <w:gridSpan w:val="4"/>
                <w:vMerge/>
              </w:tcPr>
            </w:tcPrChange>
          </w:tcPr>
          <w:p w14:paraId="5227B1ED"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217" w:author="David Owen" w:date="2019-07-24T15:13:00Z">
              <w:tcPr>
                <w:tcW w:w="846" w:type="pct"/>
                <w:gridSpan w:val="3"/>
                <w:vMerge/>
              </w:tcPr>
            </w:tcPrChange>
          </w:tcPr>
          <w:p w14:paraId="57E1C54F" w14:textId="77777777" w:rsidR="00485A78" w:rsidRDefault="00485A78" w:rsidP="00485A78">
            <w:pPr>
              <w:pStyle w:val="NormalinTable"/>
            </w:pPr>
          </w:p>
        </w:tc>
        <w:tc>
          <w:tcPr>
            <w:tcW w:w="543" w:type="pct"/>
            <w:vMerge/>
            <w:tcPrChange w:id="1218" w:author="David Owen" w:date="2019-07-24T15:13:00Z">
              <w:tcPr>
                <w:tcW w:w="1055" w:type="pct"/>
                <w:gridSpan w:val="6"/>
                <w:vMerge/>
              </w:tcPr>
            </w:tcPrChange>
          </w:tcPr>
          <w:p w14:paraId="0B5B5D57"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219" w:author="David Owen" w:date="2019-07-24T15:13:00Z">
              <w:tcPr>
                <w:tcW w:w="525" w:type="pct"/>
                <w:gridSpan w:val="3"/>
                <w:vMerge/>
              </w:tcPr>
            </w:tcPrChange>
          </w:tcPr>
          <w:p w14:paraId="4B188CD3" w14:textId="77777777" w:rsidR="00485A78" w:rsidRDefault="00485A78" w:rsidP="00485A78">
            <w:pPr>
              <w:pStyle w:val="NormalinTable"/>
            </w:pPr>
          </w:p>
        </w:tc>
      </w:tr>
      <w:tr w:rsidR="00485A78" w14:paraId="03A127B8" w14:textId="77777777" w:rsidTr="00C53BA8">
        <w:tblPrEx>
          <w:tblW w:w="4936" w:type="pct"/>
          <w:tblInd w:w="384" w:type="dxa"/>
          <w:tblLook w:val="0220" w:firstRow="1" w:lastRow="0" w:firstColumn="0" w:lastColumn="0" w:noHBand="1" w:noVBand="0"/>
          <w:tblPrExChange w:id="1220" w:author="David Owen" w:date="2019-07-24T15:13:00Z">
            <w:tblPrEx>
              <w:tblW w:w="5000" w:type="pct"/>
              <w:tblInd w:w="269" w:type="dxa"/>
              <w:tblLook w:val="0220" w:firstRow="1" w:lastRow="0" w:firstColumn="0" w:lastColumn="0" w:noHBand="1" w:noVBand="0"/>
            </w:tblPrEx>
          </w:tblPrExChange>
        </w:tblPrEx>
        <w:trPr>
          <w:cantSplit/>
          <w:trPrChange w:id="1221"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222" w:author="David Owen" w:date="2019-07-24T15:13:00Z">
              <w:tcPr>
                <w:tcW w:w="664" w:type="pct"/>
                <w:gridSpan w:val="4"/>
                <w:vMerge/>
              </w:tcPr>
            </w:tcPrChange>
          </w:tcPr>
          <w:p w14:paraId="1E7F8E86" w14:textId="77777777" w:rsidR="00485A78" w:rsidRDefault="00485A78" w:rsidP="00485A78">
            <w:pPr>
              <w:pStyle w:val="NormalinTable"/>
            </w:pPr>
          </w:p>
        </w:tc>
        <w:tc>
          <w:tcPr>
            <w:tcW w:w="377" w:type="pct"/>
            <w:vMerge/>
            <w:tcPrChange w:id="1223" w:author="David Owen" w:date="2019-07-24T15:13:00Z">
              <w:tcPr>
                <w:tcW w:w="372" w:type="pct"/>
                <w:gridSpan w:val="4"/>
                <w:vMerge/>
              </w:tcPr>
            </w:tcPrChange>
          </w:tcPr>
          <w:p w14:paraId="1E8B7443"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224" w:author="David Owen" w:date="2019-07-24T15:13:00Z">
              <w:tcPr>
                <w:tcW w:w="893" w:type="pct"/>
                <w:gridSpan w:val="4"/>
              </w:tcPr>
            </w:tcPrChange>
          </w:tcPr>
          <w:p w14:paraId="66F7F00D" w14:textId="77777777" w:rsidR="00485A78" w:rsidRDefault="00485A78" w:rsidP="00485A78">
            <w:pPr>
              <w:pStyle w:val="NormalinTable"/>
            </w:pPr>
            <w:r>
              <w:t>1704 90 99</w:t>
            </w:r>
          </w:p>
        </w:tc>
        <w:tc>
          <w:tcPr>
            <w:tcW w:w="587" w:type="pct"/>
            <w:vMerge/>
            <w:tcPrChange w:id="1225" w:author="David Owen" w:date="2019-07-24T15:13:00Z">
              <w:tcPr>
                <w:tcW w:w="580" w:type="pct"/>
                <w:gridSpan w:val="4"/>
                <w:vMerge/>
              </w:tcPr>
            </w:tcPrChange>
          </w:tcPr>
          <w:p w14:paraId="50C1080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226" w:author="David Owen" w:date="2019-07-24T15:13:00Z">
              <w:tcPr>
                <w:tcW w:w="846" w:type="pct"/>
                <w:gridSpan w:val="3"/>
                <w:vMerge/>
              </w:tcPr>
            </w:tcPrChange>
          </w:tcPr>
          <w:p w14:paraId="185DBE33" w14:textId="77777777" w:rsidR="00485A78" w:rsidRDefault="00485A78" w:rsidP="00485A78">
            <w:pPr>
              <w:pStyle w:val="NormalinTable"/>
            </w:pPr>
          </w:p>
        </w:tc>
        <w:tc>
          <w:tcPr>
            <w:tcW w:w="543" w:type="pct"/>
            <w:vMerge/>
            <w:tcPrChange w:id="1227" w:author="David Owen" w:date="2019-07-24T15:13:00Z">
              <w:tcPr>
                <w:tcW w:w="1055" w:type="pct"/>
                <w:gridSpan w:val="6"/>
                <w:vMerge/>
              </w:tcPr>
            </w:tcPrChange>
          </w:tcPr>
          <w:p w14:paraId="5F567335"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228" w:author="David Owen" w:date="2019-07-24T15:13:00Z">
              <w:tcPr>
                <w:tcW w:w="525" w:type="pct"/>
                <w:gridSpan w:val="3"/>
                <w:vMerge/>
              </w:tcPr>
            </w:tcPrChange>
          </w:tcPr>
          <w:p w14:paraId="128E9970" w14:textId="77777777" w:rsidR="00485A78" w:rsidRDefault="00485A78" w:rsidP="00485A78">
            <w:pPr>
              <w:pStyle w:val="NormalinTable"/>
            </w:pPr>
          </w:p>
        </w:tc>
      </w:tr>
      <w:tr w:rsidR="00485A78" w14:paraId="4FABF0CD" w14:textId="77777777" w:rsidTr="00C53BA8">
        <w:tblPrEx>
          <w:tblW w:w="4936" w:type="pct"/>
          <w:tblInd w:w="384" w:type="dxa"/>
          <w:tblLook w:val="0220" w:firstRow="1" w:lastRow="0" w:firstColumn="0" w:lastColumn="0" w:noHBand="1" w:noVBand="0"/>
          <w:tblPrExChange w:id="1229" w:author="David Owen" w:date="2019-07-24T15:13:00Z">
            <w:tblPrEx>
              <w:tblW w:w="5000" w:type="pct"/>
              <w:tblInd w:w="269" w:type="dxa"/>
              <w:tblLook w:val="0220" w:firstRow="1" w:lastRow="0" w:firstColumn="0" w:lastColumn="0" w:noHBand="1" w:noVBand="0"/>
            </w:tblPrEx>
          </w:tblPrExChange>
        </w:tblPrEx>
        <w:trPr>
          <w:cantSplit/>
          <w:trPrChange w:id="1230"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231" w:author="David Owen" w:date="2019-07-24T15:13:00Z">
              <w:tcPr>
                <w:tcW w:w="664" w:type="pct"/>
                <w:gridSpan w:val="4"/>
                <w:vMerge/>
              </w:tcPr>
            </w:tcPrChange>
          </w:tcPr>
          <w:p w14:paraId="587D8300" w14:textId="77777777" w:rsidR="00485A78" w:rsidRDefault="00485A78" w:rsidP="00485A78">
            <w:pPr>
              <w:pStyle w:val="NormalinTable"/>
            </w:pPr>
          </w:p>
        </w:tc>
        <w:tc>
          <w:tcPr>
            <w:tcW w:w="377" w:type="pct"/>
            <w:vMerge/>
            <w:tcPrChange w:id="1232" w:author="David Owen" w:date="2019-07-24T15:13:00Z">
              <w:tcPr>
                <w:tcW w:w="372" w:type="pct"/>
                <w:gridSpan w:val="4"/>
                <w:vMerge/>
              </w:tcPr>
            </w:tcPrChange>
          </w:tcPr>
          <w:p w14:paraId="621789F0"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233" w:author="David Owen" w:date="2019-07-24T15:13:00Z">
              <w:tcPr>
                <w:tcW w:w="893" w:type="pct"/>
                <w:gridSpan w:val="4"/>
              </w:tcPr>
            </w:tcPrChange>
          </w:tcPr>
          <w:p w14:paraId="3C13AE74" w14:textId="77777777" w:rsidR="00485A78" w:rsidRDefault="00485A78" w:rsidP="00485A78">
            <w:pPr>
              <w:pStyle w:val="NormalinTable"/>
            </w:pPr>
            <w:r>
              <w:t>1806 10 30</w:t>
            </w:r>
          </w:p>
        </w:tc>
        <w:tc>
          <w:tcPr>
            <w:tcW w:w="587" w:type="pct"/>
            <w:vMerge/>
            <w:tcPrChange w:id="1234" w:author="David Owen" w:date="2019-07-24T15:13:00Z">
              <w:tcPr>
                <w:tcW w:w="580" w:type="pct"/>
                <w:gridSpan w:val="4"/>
                <w:vMerge/>
              </w:tcPr>
            </w:tcPrChange>
          </w:tcPr>
          <w:p w14:paraId="5A18720E"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235" w:author="David Owen" w:date="2019-07-24T15:13:00Z">
              <w:tcPr>
                <w:tcW w:w="846" w:type="pct"/>
                <w:gridSpan w:val="3"/>
                <w:vMerge/>
              </w:tcPr>
            </w:tcPrChange>
          </w:tcPr>
          <w:p w14:paraId="76DC5BB9" w14:textId="77777777" w:rsidR="00485A78" w:rsidRDefault="00485A78" w:rsidP="00485A78">
            <w:pPr>
              <w:pStyle w:val="NormalinTable"/>
            </w:pPr>
          </w:p>
        </w:tc>
        <w:tc>
          <w:tcPr>
            <w:tcW w:w="543" w:type="pct"/>
            <w:vMerge/>
            <w:tcPrChange w:id="1236" w:author="David Owen" w:date="2019-07-24T15:13:00Z">
              <w:tcPr>
                <w:tcW w:w="1055" w:type="pct"/>
                <w:gridSpan w:val="6"/>
                <w:vMerge/>
              </w:tcPr>
            </w:tcPrChange>
          </w:tcPr>
          <w:p w14:paraId="7EB7C3D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237" w:author="David Owen" w:date="2019-07-24T15:13:00Z">
              <w:tcPr>
                <w:tcW w:w="525" w:type="pct"/>
                <w:gridSpan w:val="3"/>
                <w:vMerge/>
              </w:tcPr>
            </w:tcPrChange>
          </w:tcPr>
          <w:p w14:paraId="6AE0DDDA" w14:textId="77777777" w:rsidR="00485A78" w:rsidRDefault="00485A78" w:rsidP="00485A78">
            <w:pPr>
              <w:pStyle w:val="NormalinTable"/>
            </w:pPr>
          </w:p>
        </w:tc>
      </w:tr>
      <w:tr w:rsidR="00485A78" w14:paraId="1202B006" w14:textId="77777777" w:rsidTr="00C53BA8">
        <w:tblPrEx>
          <w:tblW w:w="4936" w:type="pct"/>
          <w:tblInd w:w="384" w:type="dxa"/>
          <w:tblLook w:val="0220" w:firstRow="1" w:lastRow="0" w:firstColumn="0" w:lastColumn="0" w:noHBand="1" w:noVBand="0"/>
          <w:tblPrExChange w:id="1238" w:author="David Owen" w:date="2019-07-24T15:13:00Z">
            <w:tblPrEx>
              <w:tblW w:w="5000" w:type="pct"/>
              <w:tblInd w:w="269" w:type="dxa"/>
              <w:tblLook w:val="0220" w:firstRow="1" w:lastRow="0" w:firstColumn="0" w:lastColumn="0" w:noHBand="1" w:noVBand="0"/>
            </w:tblPrEx>
          </w:tblPrExChange>
        </w:tblPrEx>
        <w:trPr>
          <w:cantSplit/>
          <w:trPrChange w:id="1239"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240" w:author="David Owen" w:date="2019-07-24T15:13:00Z">
              <w:tcPr>
                <w:tcW w:w="664" w:type="pct"/>
                <w:gridSpan w:val="4"/>
                <w:vMerge/>
              </w:tcPr>
            </w:tcPrChange>
          </w:tcPr>
          <w:p w14:paraId="1241C503" w14:textId="77777777" w:rsidR="00485A78" w:rsidRDefault="00485A78" w:rsidP="00485A78">
            <w:pPr>
              <w:pStyle w:val="NormalinTable"/>
            </w:pPr>
          </w:p>
        </w:tc>
        <w:tc>
          <w:tcPr>
            <w:tcW w:w="377" w:type="pct"/>
            <w:vMerge/>
            <w:tcPrChange w:id="1241" w:author="David Owen" w:date="2019-07-24T15:13:00Z">
              <w:tcPr>
                <w:tcW w:w="372" w:type="pct"/>
                <w:gridSpan w:val="4"/>
                <w:vMerge/>
              </w:tcPr>
            </w:tcPrChange>
          </w:tcPr>
          <w:p w14:paraId="002FC415"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242" w:author="David Owen" w:date="2019-07-24T15:13:00Z">
              <w:tcPr>
                <w:tcW w:w="893" w:type="pct"/>
                <w:gridSpan w:val="4"/>
              </w:tcPr>
            </w:tcPrChange>
          </w:tcPr>
          <w:p w14:paraId="438211C0" w14:textId="77777777" w:rsidR="00485A78" w:rsidRDefault="00485A78" w:rsidP="00485A78">
            <w:pPr>
              <w:pStyle w:val="NormalinTable"/>
            </w:pPr>
            <w:r>
              <w:t>1806 10 90</w:t>
            </w:r>
          </w:p>
        </w:tc>
        <w:tc>
          <w:tcPr>
            <w:tcW w:w="587" w:type="pct"/>
            <w:vMerge/>
            <w:tcPrChange w:id="1243" w:author="David Owen" w:date="2019-07-24T15:13:00Z">
              <w:tcPr>
                <w:tcW w:w="580" w:type="pct"/>
                <w:gridSpan w:val="4"/>
                <w:vMerge/>
              </w:tcPr>
            </w:tcPrChange>
          </w:tcPr>
          <w:p w14:paraId="6FEFCE7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244" w:author="David Owen" w:date="2019-07-24T15:13:00Z">
              <w:tcPr>
                <w:tcW w:w="846" w:type="pct"/>
                <w:gridSpan w:val="3"/>
                <w:vMerge/>
              </w:tcPr>
            </w:tcPrChange>
          </w:tcPr>
          <w:p w14:paraId="5DD079AE" w14:textId="77777777" w:rsidR="00485A78" w:rsidRDefault="00485A78" w:rsidP="00485A78">
            <w:pPr>
              <w:pStyle w:val="NormalinTable"/>
            </w:pPr>
          </w:p>
        </w:tc>
        <w:tc>
          <w:tcPr>
            <w:tcW w:w="543" w:type="pct"/>
            <w:vMerge/>
            <w:tcPrChange w:id="1245" w:author="David Owen" w:date="2019-07-24T15:13:00Z">
              <w:tcPr>
                <w:tcW w:w="1055" w:type="pct"/>
                <w:gridSpan w:val="6"/>
                <w:vMerge/>
              </w:tcPr>
            </w:tcPrChange>
          </w:tcPr>
          <w:p w14:paraId="21D8E8F2"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246" w:author="David Owen" w:date="2019-07-24T15:13:00Z">
              <w:tcPr>
                <w:tcW w:w="525" w:type="pct"/>
                <w:gridSpan w:val="3"/>
                <w:vMerge/>
              </w:tcPr>
            </w:tcPrChange>
          </w:tcPr>
          <w:p w14:paraId="196D5280" w14:textId="77777777" w:rsidR="00485A78" w:rsidRDefault="00485A78" w:rsidP="00485A78">
            <w:pPr>
              <w:pStyle w:val="NormalinTable"/>
            </w:pPr>
          </w:p>
        </w:tc>
      </w:tr>
      <w:tr w:rsidR="00485A78" w14:paraId="39A2A5F0" w14:textId="77777777" w:rsidTr="00C53BA8">
        <w:tblPrEx>
          <w:tblW w:w="4936" w:type="pct"/>
          <w:tblInd w:w="384" w:type="dxa"/>
          <w:tblLook w:val="0220" w:firstRow="1" w:lastRow="0" w:firstColumn="0" w:lastColumn="0" w:noHBand="1" w:noVBand="0"/>
          <w:tblPrExChange w:id="1247" w:author="David Owen" w:date="2019-07-24T15:13:00Z">
            <w:tblPrEx>
              <w:tblW w:w="5000" w:type="pct"/>
              <w:tblInd w:w="269" w:type="dxa"/>
              <w:tblLook w:val="0220" w:firstRow="1" w:lastRow="0" w:firstColumn="0" w:lastColumn="0" w:noHBand="1" w:noVBand="0"/>
            </w:tblPrEx>
          </w:tblPrExChange>
        </w:tblPrEx>
        <w:trPr>
          <w:cantSplit/>
          <w:trPrChange w:id="1248"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249" w:author="David Owen" w:date="2019-07-24T15:13:00Z">
              <w:tcPr>
                <w:tcW w:w="664" w:type="pct"/>
                <w:gridSpan w:val="4"/>
                <w:vMerge/>
              </w:tcPr>
            </w:tcPrChange>
          </w:tcPr>
          <w:p w14:paraId="0C27A083" w14:textId="77777777" w:rsidR="00485A78" w:rsidRDefault="00485A78" w:rsidP="00485A78">
            <w:pPr>
              <w:pStyle w:val="NormalinTable"/>
            </w:pPr>
          </w:p>
        </w:tc>
        <w:tc>
          <w:tcPr>
            <w:tcW w:w="377" w:type="pct"/>
            <w:vMerge/>
            <w:tcPrChange w:id="1250" w:author="David Owen" w:date="2019-07-24T15:13:00Z">
              <w:tcPr>
                <w:tcW w:w="372" w:type="pct"/>
                <w:gridSpan w:val="4"/>
                <w:vMerge/>
              </w:tcPr>
            </w:tcPrChange>
          </w:tcPr>
          <w:p w14:paraId="67457C42"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251" w:author="David Owen" w:date="2019-07-24T15:13:00Z">
              <w:tcPr>
                <w:tcW w:w="893" w:type="pct"/>
                <w:gridSpan w:val="4"/>
              </w:tcPr>
            </w:tcPrChange>
          </w:tcPr>
          <w:p w14:paraId="6FBCD26E" w14:textId="77777777" w:rsidR="00485A78" w:rsidRDefault="00485A78" w:rsidP="00485A78">
            <w:pPr>
              <w:pStyle w:val="NormalinTable"/>
            </w:pPr>
            <w:r>
              <w:t>1806 20 95 92</w:t>
            </w:r>
          </w:p>
        </w:tc>
        <w:tc>
          <w:tcPr>
            <w:tcW w:w="587" w:type="pct"/>
            <w:vMerge/>
            <w:tcPrChange w:id="1252" w:author="David Owen" w:date="2019-07-24T15:13:00Z">
              <w:tcPr>
                <w:tcW w:w="580" w:type="pct"/>
                <w:gridSpan w:val="4"/>
                <w:vMerge/>
              </w:tcPr>
            </w:tcPrChange>
          </w:tcPr>
          <w:p w14:paraId="39E1B9B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253" w:author="David Owen" w:date="2019-07-24T15:13:00Z">
              <w:tcPr>
                <w:tcW w:w="846" w:type="pct"/>
                <w:gridSpan w:val="3"/>
                <w:vMerge/>
              </w:tcPr>
            </w:tcPrChange>
          </w:tcPr>
          <w:p w14:paraId="239EE07A" w14:textId="77777777" w:rsidR="00485A78" w:rsidRDefault="00485A78" w:rsidP="00485A78">
            <w:pPr>
              <w:pStyle w:val="NormalinTable"/>
            </w:pPr>
          </w:p>
        </w:tc>
        <w:tc>
          <w:tcPr>
            <w:tcW w:w="543" w:type="pct"/>
            <w:vMerge/>
            <w:tcPrChange w:id="1254" w:author="David Owen" w:date="2019-07-24T15:13:00Z">
              <w:tcPr>
                <w:tcW w:w="1055" w:type="pct"/>
                <w:gridSpan w:val="6"/>
                <w:vMerge/>
              </w:tcPr>
            </w:tcPrChange>
          </w:tcPr>
          <w:p w14:paraId="21165BE0"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255" w:author="David Owen" w:date="2019-07-24T15:13:00Z">
              <w:tcPr>
                <w:tcW w:w="525" w:type="pct"/>
                <w:gridSpan w:val="3"/>
                <w:vMerge/>
              </w:tcPr>
            </w:tcPrChange>
          </w:tcPr>
          <w:p w14:paraId="71CF52A6" w14:textId="77777777" w:rsidR="00485A78" w:rsidRDefault="00485A78" w:rsidP="00485A78">
            <w:pPr>
              <w:pStyle w:val="NormalinTable"/>
            </w:pPr>
          </w:p>
        </w:tc>
      </w:tr>
      <w:tr w:rsidR="00485A78" w14:paraId="3A64485D" w14:textId="77777777" w:rsidTr="00C53BA8">
        <w:tblPrEx>
          <w:tblW w:w="4936" w:type="pct"/>
          <w:tblInd w:w="384" w:type="dxa"/>
          <w:tblLook w:val="0220" w:firstRow="1" w:lastRow="0" w:firstColumn="0" w:lastColumn="0" w:noHBand="1" w:noVBand="0"/>
          <w:tblPrExChange w:id="1256" w:author="David Owen" w:date="2019-07-24T15:13:00Z">
            <w:tblPrEx>
              <w:tblW w:w="5000" w:type="pct"/>
              <w:tblInd w:w="269" w:type="dxa"/>
              <w:tblLook w:val="0220" w:firstRow="1" w:lastRow="0" w:firstColumn="0" w:lastColumn="0" w:noHBand="1" w:noVBand="0"/>
            </w:tblPrEx>
          </w:tblPrExChange>
        </w:tblPrEx>
        <w:trPr>
          <w:cantSplit/>
          <w:trPrChange w:id="1257"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258" w:author="David Owen" w:date="2019-07-24T15:13:00Z">
              <w:tcPr>
                <w:tcW w:w="664" w:type="pct"/>
                <w:gridSpan w:val="4"/>
                <w:vMerge/>
              </w:tcPr>
            </w:tcPrChange>
          </w:tcPr>
          <w:p w14:paraId="2FC4B6F0" w14:textId="77777777" w:rsidR="00485A78" w:rsidRDefault="00485A78" w:rsidP="00485A78">
            <w:pPr>
              <w:pStyle w:val="NormalinTable"/>
            </w:pPr>
          </w:p>
        </w:tc>
        <w:tc>
          <w:tcPr>
            <w:tcW w:w="377" w:type="pct"/>
            <w:vMerge/>
            <w:tcPrChange w:id="1259" w:author="David Owen" w:date="2019-07-24T15:13:00Z">
              <w:tcPr>
                <w:tcW w:w="372" w:type="pct"/>
                <w:gridSpan w:val="4"/>
                <w:vMerge/>
              </w:tcPr>
            </w:tcPrChange>
          </w:tcPr>
          <w:p w14:paraId="28AAEB5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260" w:author="David Owen" w:date="2019-07-24T15:13:00Z">
              <w:tcPr>
                <w:tcW w:w="893" w:type="pct"/>
                <w:gridSpan w:val="4"/>
              </w:tcPr>
            </w:tcPrChange>
          </w:tcPr>
          <w:p w14:paraId="4013D78D" w14:textId="77777777" w:rsidR="00485A78" w:rsidRDefault="00485A78" w:rsidP="00485A78">
            <w:pPr>
              <w:pStyle w:val="NormalinTable"/>
            </w:pPr>
            <w:r>
              <w:t>1806 20 95 99</w:t>
            </w:r>
          </w:p>
        </w:tc>
        <w:tc>
          <w:tcPr>
            <w:tcW w:w="587" w:type="pct"/>
            <w:vMerge/>
            <w:tcPrChange w:id="1261" w:author="David Owen" w:date="2019-07-24T15:13:00Z">
              <w:tcPr>
                <w:tcW w:w="580" w:type="pct"/>
                <w:gridSpan w:val="4"/>
                <w:vMerge/>
              </w:tcPr>
            </w:tcPrChange>
          </w:tcPr>
          <w:p w14:paraId="54411FB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262" w:author="David Owen" w:date="2019-07-24T15:13:00Z">
              <w:tcPr>
                <w:tcW w:w="846" w:type="pct"/>
                <w:gridSpan w:val="3"/>
                <w:vMerge/>
              </w:tcPr>
            </w:tcPrChange>
          </w:tcPr>
          <w:p w14:paraId="616B04CD" w14:textId="77777777" w:rsidR="00485A78" w:rsidRDefault="00485A78" w:rsidP="00485A78">
            <w:pPr>
              <w:pStyle w:val="NormalinTable"/>
            </w:pPr>
          </w:p>
        </w:tc>
        <w:tc>
          <w:tcPr>
            <w:tcW w:w="543" w:type="pct"/>
            <w:vMerge/>
            <w:tcPrChange w:id="1263" w:author="David Owen" w:date="2019-07-24T15:13:00Z">
              <w:tcPr>
                <w:tcW w:w="1055" w:type="pct"/>
                <w:gridSpan w:val="6"/>
                <w:vMerge/>
              </w:tcPr>
            </w:tcPrChange>
          </w:tcPr>
          <w:p w14:paraId="61A40B55"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264" w:author="David Owen" w:date="2019-07-24T15:13:00Z">
              <w:tcPr>
                <w:tcW w:w="525" w:type="pct"/>
                <w:gridSpan w:val="3"/>
                <w:vMerge/>
              </w:tcPr>
            </w:tcPrChange>
          </w:tcPr>
          <w:p w14:paraId="6D539411" w14:textId="77777777" w:rsidR="00485A78" w:rsidRDefault="00485A78" w:rsidP="00485A78">
            <w:pPr>
              <w:pStyle w:val="NormalinTable"/>
            </w:pPr>
          </w:p>
        </w:tc>
      </w:tr>
      <w:tr w:rsidR="00485A78" w14:paraId="4CD81D23" w14:textId="77777777" w:rsidTr="00C53BA8">
        <w:tblPrEx>
          <w:tblW w:w="4936" w:type="pct"/>
          <w:tblInd w:w="384" w:type="dxa"/>
          <w:tblLook w:val="0220" w:firstRow="1" w:lastRow="0" w:firstColumn="0" w:lastColumn="0" w:noHBand="1" w:noVBand="0"/>
          <w:tblPrExChange w:id="1265" w:author="David Owen" w:date="2019-07-24T15:13:00Z">
            <w:tblPrEx>
              <w:tblW w:w="5000" w:type="pct"/>
              <w:tblInd w:w="269" w:type="dxa"/>
              <w:tblLook w:val="0220" w:firstRow="1" w:lastRow="0" w:firstColumn="0" w:lastColumn="0" w:noHBand="1" w:noVBand="0"/>
            </w:tblPrEx>
          </w:tblPrExChange>
        </w:tblPrEx>
        <w:trPr>
          <w:cantSplit/>
          <w:trPrChange w:id="1266"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267" w:author="David Owen" w:date="2019-07-24T15:13:00Z">
              <w:tcPr>
                <w:tcW w:w="664" w:type="pct"/>
                <w:gridSpan w:val="4"/>
                <w:vMerge/>
              </w:tcPr>
            </w:tcPrChange>
          </w:tcPr>
          <w:p w14:paraId="3438D8C0" w14:textId="77777777" w:rsidR="00485A78" w:rsidRDefault="00485A78" w:rsidP="00485A78">
            <w:pPr>
              <w:pStyle w:val="NormalinTable"/>
            </w:pPr>
          </w:p>
        </w:tc>
        <w:tc>
          <w:tcPr>
            <w:tcW w:w="377" w:type="pct"/>
            <w:vMerge/>
            <w:tcPrChange w:id="1268" w:author="David Owen" w:date="2019-07-24T15:13:00Z">
              <w:tcPr>
                <w:tcW w:w="372" w:type="pct"/>
                <w:gridSpan w:val="4"/>
                <w:vMerge/>
              </w:tcPr>
            </w:tcPrChange>
          </w:tcPr>
          <w:p w14:paraId="03E003BD"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269" w:author="David Owen" w:date="2019-07-24T15:13:00Z">
              <w:tcPr>
                <w:tcW w:w="893" w:type="pct"/>
                <w:gridSpan w:val="4"/>
              </w:tcPr>
            </w:tcPrChange>
          </w:tcPr>
          <w:p w14:paraId="43FC0FCC" w14:textId="77777777" w:rsidR="00485A78" w:rsidRDefault="00485A78" w:rsidP="00485A78">
            <w:pPr>
              <w:pStyle w:val="NormalinTable"/>
            </w:pPr>
            <w:r>
              <w:t>1806 90 90 19</w:t>
            </w:r>
          </w:p>
        </w:tc>
        <w:tc>
          <w:tcPr>
            <w:tcW w:w="587" w:type="pct"/>
            <w:vMerge/>
            <w:tcPrChange w:id="1270" w:author="David Owen" w:date="2019-07-24T15:13:00Z">
              <w:tcPr>
                <w:tcW w:w="580" w:type="pct"/>
                <w:gridSpan w:val="4"/>
                <w:vMerge/>
              </w:tcPr>
            </w:tcPrChange>
          </w:tcPr>
          <w:p w14:paraId="37F6F068"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271" w:author="David Owen" w:date="2019-07-24T15:13:00Z">
              <w:tcPr>
                <w:tcW w:w="846" w:type="pct"/>
                <w:gridSpan w:val="3"/>
                <w:vMerge/>
              </w:tcPr>
            </w:tcPrChange>
          </w:tcPr>
          <w:p w14:paraId="1771A3D2" w14:textId="77777777" w:rsidR="00485A78" w:rsidRDefault="00485A78" w:rsidP="00485A78">
            <w:pPr>
              <w:pStyle w:val="NormalinTable"/>
            </w:pPr>
          </w:p>
        </w:tc>
        <w:tc>
          <w:tcPr>
            <w:tcW w:w="543" w:type="pct"/>
            <w:vMerge/>
            <w:tcPrChange w:id="1272" w:author="David Owen" w:date="2019-07-24T15:13:00Z">
              <w:tcPr>
                <w:tcW w:w="1055" w:type="pct"/>
                <w:gridSpan w:val="6"/>
                <w:vMerge/>
              </w:tcPr>
            </w:tcPrChange>
          </w:tcPr>
          <w:p w14:paraId="7DA66130"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273" w:author="David Owen" w:date="2019-07-24T15:13:00Z">
              <w:tcPr>
                <w:tcW w:w="525" w:type="pct"/>
                <w:gridSpan w:val="3"/>
                <w:vMerge/>
              </w:tcPr>
            </w:tcPrChange>
          </w:tcPr>
          <w:p w14:paraId="72EB6D97" w14:textId="77777777" w:rsidR="00485A78" w:rsidRDefault="00485A78" w:rsidP="00485A78">
            <w:pPr>
              <w:pStyle w:val="NormalinTable"/>
            </w:pPr>
          </w:p>
        </w:tc>
      </w:tr>
      <w:tr w:rsidR="00485A78" w14:paraId="42381ED2" w14:textId="77777777" w:rsidTr="00C53BA8">
        <w:tblPrEx>
          <w:tblW w:w="4936" w:type="pct"/>
          <w:tblInd w:w="384" w:type="dxa"/>
          <w:tblLook w:val="0220" w:firstRow="1" w:lastRow="0" w:firstColumn="0" w:lastColumn="0" w:noHBand="1" w:noVBand="0"/>
          <w:tblPrExChange w:id="1274" w:author="David Owen" w:date="2019-07-24T15:13:00Z">
            <w:tblPrEx>
              <w:tblW w:w="5000" w:type="pct"/>
              <w:tblInd w:w="269" w:type="dxa"/>
              <w:tblLook w:val="0220" w:firstRow="1" w:lastRow="0" w:firstColumn="0" w:lastColumn="0" w:noHBand="1" w:noVBand="0"/>
            </w:tblPrEx>
          </w:tblPrExChange>
        </w:tblPrEx>
        <w:trPr>
          <w:cantSplit/>
          <w:trPrChange w:id="1275"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276" w:author="David Owen" w:date="2019-07-24T15:13:00Z">
              <w:tcPr>
                <w:tcW w:w="664" w:type="pct"/>
                <w:gridSpan w:val="4"/>
                <w:vMerge/>
              </w:tcPr>
            </w:tcPrChange>
          </w:tcPr>
          <w:p w14:paraId="19E2951E" w14:textId="77777777" w:rsidR="00485A78" w:rsidRDefault="00485A78" w:rsidP="00485A78">
            <w:pPr>
              <w:pStyle w:val="NormalinTable"/>
            </w:pPr>
          </w:p>
        </w:tc>
        <w:tc>
          <w:tcPr>
            <w:tcW w:w="377" w:type="pct"/>
            <w:vMerge/>
            <w:tcPrChange w:id="1277" w:author="David Owen" w:date="2019-07-24T15:13:00Z">
              <w:tcPr>
                <w:tcW w:w="372" w:type="pct"/>
                <w:gridSpan w:val="4"/>
                <w:vMerge/>
              </w:tcPr>
            </w:tcPrChange>
          </w:tcPr>
          <w:p w14:paraId="247F6BB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278" w:author="David Owen" w:date="2019-07-24T15:13:00Z">
              <w:tcPr>
                <w:tcW w:w="893" w:type="pct"/>
                <w:gridSpan w:val="4"/>
              </w:tcPr>
            </w:tcPrChange>
          </w:tcPr>
          <w:p w14:paraId="47549184" w14:textId="77777777" w:rsidR="00485A78" w:rsidRDefault="00485A78" w:rsidP="00485A78">
            <w:pPr>
              <w:pStyle w:val="NormalinTable"/>
            </w:pPr>
            <w:r>
              <w:t>1806 90 90 99</w:t>
            </w:r>
          </w:p>
        </w:tc>
        <w:tc>
          <w:tcPr>
            <w:tcW w:w="587" w:type="pct"/>
            <w:vMerge/>
            <w:tcPrChange w:id="1279" w:author="David Owen" w:date="2019-07-24T15:13:00Z">
              <w:tcPr>
                <w:tcW w:w="580" w:type="pct"/>
                <w:gridSpan w:val="4"/>
                <w:vMerge/>
              </w:tcPr>
            </w:tcPrChange>
          </w:tcPr>
          <w:p w14:paraId="125F51B8"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280" w:author="David Owen" w:date="2019-07-24T15:13:00Z">
              <w:tcPr>
                <w:tcW w:w="846" w:type="pct"/>
                <w:gridSpan w:val="3"/>
                <w:vMerge/>
              </w:tcPr>
            </w:tcPrChange>
          </w:tcPr>
          <w:p w14:paraId="6DCEAE5F" w14:textId="77777777" w:rsidR="00485A78" w:rsidRDefault="00485A78" w:rsidP="00485A78">
            <w:pPr>
              <w:pStyle w:val="NormalinTable"/>
            </w:pPr>
          </w:p>
        </w:tc>
        <w:tc>
          <w:tcPr>
            <w:tcW w:w="543" w:type="pct"/>
            <w:vMerge/>
            <w:tcPrChange w:id="1281" w:author="David Owen" w:date="2019-07-24T15:13:00Z">
              <w:tcPr>
                <w:tcW w:w="1055" w:type="pct"/>
                <w:gridSpan w:val="6"/>
                <w:vMerge/>
              </w:tcPr>
            </w:tcPrChange>
          </w:tcPr>
          <w:p w14:paraId="2D046AFF"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282" w:author="David Owen" w:date="2019-07-24T15:13:00Z">
              <w:tcPr>
                <w:tcW w:w="525" w:type="pct"/>
                <w:gridSpan w:val="3"/>
                <w:vMerge/>
              </w:tcPr>
            </w:tcPrChange>
          </w:tcPr>
          <w:p w14:paraId="1D89957A" w14:textId="77777777" w:rsidR="00485A78" w:rsidRDefault="00485A78" w:rsidP="00485A78">
            <w:pPr>
              <w:pStyle w:val="NormalinTable"/>
            </w:pPr>
          </w:p>
        </w:tc>
      </w:tr>
      <w:tr w:rsidR="00485A78" w14:paraId="34593D43" w14:textId="77777777" w:rsidTr="00C53BA8">
        <w:tblPrEx>
          <w:tblW w:w="4936" w:type="pct"/>
          <w:tblInd w:w="384" w:type="dxa"/>
          <w:tblLook w:val="0220" w:firstRow="1" w:lastRow="0" w:firstColumn="0" w:lastColumn="0" w:noHBand="1" w:noVBand="0"/>
          <w:tblPrExChange w:id="1283" w:author="David Owen" w:date="2019-07-24T15:13:00Z">
            <w:tblPrEx>
              <w:tblW w:w="5000" w:type="pct"/>
              <w:tblInd w:w="269" w:type="dxa"/>
              <w:tblLook w:val="0220" w:firstRow="1" w:lastRow="0" w:firstColumn="0" w:lastColumn="0" w:noHBand="1" w:noVBand="0"/>
            </w:tblPrEx>
          </w:tblPrExChange>
        </w:tblPrEx>
        <w:trPr>
          <w:cantSplit/>
          <w:trPrChange w:id="1284"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285" w:author="David Owen" w:date="2019-07-24T15:13:00Z">
              <w:tcPr>
                <w:tcW w:w="664" w:type="pct"/>
                <w:gridSpan w:val="4"/>
                <w:vMerge/>
              </w:tcPr>
            </w:tcPrChange>
          </w:tcPr>
          <w:p w14:paraId="7E032C49" w14:textId="77777777" w:rsidR="00485A78" w:rsidRDefault="00485A78" w:rsidP="00485A78">
            <w:pPr>
              <w:pStyle w:val="NormalinTable"/>
            </w:pPr>
          </w:p>
        </w:tc>
        <w:tc>
          <w:tcPr>
            <w:tcW w:w="377" w:type="pct"/>
            <w:vMerge/>
            <w:tcPrChange w:id="1286" w:author="David Owen" w:date="2019-07-24T15:13:00Z">
              <w:tcPr>
                <w:tcW w:w="372" w:type="pct"/>
                <w:gridSpan w:val="4"/>
                <w:vMerge/>
              </w:tcPr>
            </w:tcPrChange>
          </w:tcPr>
          <w:p w14:paraId="5AC6F018"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287" w:author="David Owen" w:date="2019-07-24T15:13:00Z">
              <w:tcPr>
                <w:tcW w:w="893" w:type="pct"/>
                <w:gridSpan w:val="4"/>
              </w:tcPr>
            </w:tcPrChange>
          </w:tcPr>
          <w:p w14:paraId="1CF5A110" w14:textId="77777777" w:rsidR="00485A78" w:rsidRDefault="00485A78" w:rsidP="00485A78">
            <w:pPr>
              <w:pStyle w:val="NormalinTable"/>
            </w:pPr>
            <w:r>
              <w:t>1901 90 99</w:t>
            </w:r>
          </w:p>
        </w:tc>
        <w:tc>
          <w:tcPr>
            <w:tcW w:w="587" w:type="pct"/>
            <w:vMerge/>
            <w:tcPrChange w:id="1288" w:author="David Owen" w:date="2019-07-24T15:13:00Z">
              <w:tcPr>
                <w:tcW w:w="580" w:type="pct"/>
                <w:gridSpan w:val="4"/>
                <w:vMerge/>
              </w:tcPr>
            </w:tcPrChange>
          </w:tcPr>
          <w:p w14:paraId="16309C3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289" w:author="David Owen" w:date="2019-07-24T15:13:00Z">
              <w:tcPr>
                <w:tcW w:w="846" w:type="pct"/>
                <w:gridSpan w:val="3"/>
                <w:vMerge/>
              </w:tcPr>
            </w:tcPrChange>
          </w:tcPr>
          <w:p w14:paraId="61E57C56" w14:textId="77777777" w:rsidR="00485A78" w:rsidRDefault="00485A78" w:rsidP="00485A78">
            <w:pPr>
              <w:pStyle w:val="NormalinTable"/>
            </w:pPr>
          </w:p>
        </w:tc>
        <w:tc>
          <w:tcPr>
            <w:tcW w:w="543" w:type="pct"/>
            <w:vMerge/>
            <w:tcPrChange w:id="1290" w:author="David Owen" w:date="2019-07-24T15:13:00Z">
              <w:tcPr>
                <w:tcW w:w="1055" w:type="pct"/>
                <w:gridSpan w:val="6"/>
                <w:vMerge/>
              </w:tcPr>
            </w:tcPrChange>
          </w:tcPr>
          <w:p w14:paraId="3BDFDC57"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291" w:author="David Owen" w:date="2019-07-24T15:13:00Z">
              <w:tcPr>
                <w:tcW w:w="525" w:type="pct"/>
                <w:gridSpan w:val="3"/>
                <w:vMerge/>
              </w:tcPr>
            </w:tcPrChange>
          </w:tcPr>
          <w:p w14:paraId="1614BB11" w14:textId="77777777" w:rsidR="00485A78" w:rsidRDefault="00485A78" w:rsidP="00485A78">
            <w:pPr>
              <w:pStyle w:val="NormalinTable"/>
            </w:pPr>
          </w:p>
        </w:tc>
      </w:tr>
      <w:tr w:rsidR="00485A78" w14:paraId="19500E08" w14:textId="77777777" w:rsidTr="00C53BA8">
        <w:tblPrEx>
          <w:tblW w:w="4936" w:type="pct"/>
          <w:tblInd w:w="384" w:type="dxa"/>
          <w:tblLook w:val="0220" w:firstRow="1" w:lastRow="0" w:firstColumn="0" w:lastColumn="0" w:noHBand="1" w:noVBand="0"/>
          <w:tblPrExChange w:id="1292" w:author="David Owen" w:date="2019-07-24T15:13:00Z">
            <w:tblPrEx>
              <w:tblW w:w="5000" w:type="pct"/>
              <w:tblInd w:w="269" w:type="dxa"/>
              <w:tblLook w:val="0220" w:firstRow="1" w:lastRow="0" w:firstColumn="0" w:lastColumn="0" w:noHBand="1" w:noVBand="0"/>
            </w:tblPrEx>
          </w:tblPrExChange>
        </w:tblPrEx>
        <w:trPr>
          <w:cantSplit/>
          <w:trPrChange w:id="1293"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294" w:author="David Owen" w:date="2019-07-24T15:13:00Z">
              <w:tcPr>
                <w:tcW w:w="664" w:type="pct"/>
                <w:gridSpan w:val="4"/>
                <w:vMerge/>
              </w:tcPr>
            </w:tcPrChange>
          </w:tcPr>
          <w:p w14:paraId="5E90151F" w14:textId="77777777" w:rsidR="00485A78" w:rsidRDefault="00485A78" w:rsidP="00485A78">
            <w:pPr>
              <w:pStyle w:val="NormalinTable"/>
            </w:pPr>
          </w:p>
        </w:tc>
        <w:tc>
          <w:tcPr>
            <w:tcW w:w="377" w:type="pct"/>
            <w:vMerge/>
            <w:tcPrChange w:id="1295" w:author="David Owen" w:date="2019-07-24T15:13:00Z">
              <w:tcPr>
                <w:tcW w:w="372" w:type="pct"/>
                <w:gridSpan w:val="4"/>
                <w:vMerge/>
              </w:tcPr>
            </w:tcPrChange>
          </w:tcPr>
          <w:p w14:paraId="588721A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296" w:author="David Owen" w:date="2019-07-24T15:13:00Z">
              <w:tcPr>
                <w:tcW w:w="893" w:type="pct"/>
                <w:gridSpan w:val="4"/>
              </w:tcPr>
            </w:tcPrChange>
          </w:tcPr>
          <w:p w14:paraId="5323B467" w14:textId="77777777" w:rsidR="00485A78" w:rsidRDefault="00485A78" w:rsidP="00485A78">
            <w:pPr>
              <w:pStyle w:val="NormalinTable"/>
            </w:pPr>
            <w:r>
              <w:t>2006 00 31</w:t>
            </w:r>
          </w:p>
        </w:tc>
        <w:tc>
          <w:tcPr>
            <w:tcW w:w="587" w:type="pct"/>
            <w:vMerge/>
            <w:tcPrChange w:id="1297" w:author="David Owen" w:date="2019-07-24T15:13:00Z">
              <w:tcPr>
                <w:tcW w:w="580" w:type="pct"/>
                <w:gridSpan w:val="4"/>
                <w:vMerge/>
              </w:tcPr>
            </w:tcPrChange>
          </w:tcPr>
          <w:p w14:paraId="1BCCA2FF"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298" w:author="David Owen" w:date="2019-07-24T15:13:00Z">
              <w:tcPr>
                <w:tcW w:w="846" w:type="pct"/>
                <w:gridSpan w:val="3"/>
                <w:vMerge/>
              </w:tcPr>
            </w:tcPrChange>
          </w:tcPr>
          <w:p w14:paraId="1495C05E" w14:textId="77777777" w:rsidR="00485A78" w:rsidRDefault="00485A78" w:rsidP="00485A78">
            <w:pPr>
              <w:pStyle w:val="NormalinTable"/>
            </w:pPr>
          </w:p>
        </w:tc>
        <w:tc>
          <w:tcPr>
            <w:tcW w:w="543" w:type="pct"/>
            <w:vMerge/>
            <w:tcPrChange w:id="1299" w:author="David Owen" w:date="2019-07-24T15:13:00Z">
              <w:tcPr>
                <w:tcW w:w="1055" w:type="pct"/>
                <w:gridSpan w:val="6"/>
                <w:vMerge/>
              </w:tcPr>
            </w:tcPrChange>
          </w:tcPr>
          <w:p w14:paraId="5001A4A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300" w:author="David Owen" w:date="2019-07-24T15:13:00Z">
              <w:tcPr>
                <w:tcW w:w="525" w:type="pct"/>
                <w:gridSpan w:val="3"/>
                <w:vMerge/>
              </w:tcPr>
            </w:tcPrChange>
          </w:tcPr>
          <w:p w14:paraId="6A17421C" w14:textId="77777777" w:rsidR="00485A78" w:rsidRDefault="00485A78" w:rsidP="00485A78">
            <w:pPr>
              <w:pStyle w:val="NormalinTable"/>
            </w:pPr>
          </w:p>
        </w:tc>
      </w:tr>
      <w:tr w:rsidR="00485A78" w14:paraId="07F0F80D" w14:textId="77777777" w:rsidTr="00C53BA8">
        <w:tblPrEx>
          <w:tblW w:w="4936" w:type="pct"/>
          <w:tblInd w:w="384" w:type="dxa"/>
          <w:tblLook w:val="0220" w:firstRow="1" w:lastRow="0" w:firstColumn="0" w:lastColumn="0" w:noHBand="1" w:noVBand="0"/>
          <w:tblPrExChange w:id="1301" w:author="David Owen" w:date="2019-07-24T15:13:00Z">
            <w:tblPrEx>
              <w:tblW w:w="5000" w:type="pct"/>
              <w:tblInd w:w="269" w:type="dxa"/>
              <w:tblLook w:val="0220" w:firstRow="1" w:lastRow="0" w:firstColumn="0" w:lastColumn="0" w:noHBand="1" w:noVBand="0"/>
            </w:tblPrEx>
          </w:tblPrExChange>
        </w:tblPrEx>
        <w:trPr>
          <w:cantSplit/>
          <w:trPrChange w:id="1302"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303" w:author="David Owen" w:date="2019-07-24T15:13:00Z">
              <w:tcPr>
                <w:tcW w:w="664" w:type="pct"/>
                <w:gridSpan w:val="4"/>
                <w:vMerge/>
              </w:tcPr>
            </w:tcPrChange>
          </w:tcPr>
          <w:p w14:paraId="2F3704ED" w14:textId="77777777" w:rsidR="00485A78" w:rsidRDefault="00485A78" w:rsidP="00485A78">
            <w:pPr>
              <w:pStyle w:val="NormalinTable"/>
            </w:pPr>
          </w:p>
        </w:tc>
        <w:tc>
          <w:tcPr>
            <w:tcW w:w="377" w:type="pct"/>
            <w:vMerge/>
            <w:tcPrChange w:id="1304" w:author="David Owen" w:date="2019-07-24T15:13:00Z">
              <w:tcPr>
                <w:tcW w:w="372" w:type="pct"/>
                <w:gridSpan w:val="4"/>
                <w:vMerge/>
              </w:tcPr>
            </w:tcPrChange>
          </w:tcPr>
          <w:p w14:paraId="6CC4BE87"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305" w:author="David Owen" w:date="2019-07-24T15:13:00Z">
              <w:tcPr>
                <w:tcW w:w="893" w:type="pct"/>
                <w:gridSpan w:val="4"/>
              </w:tcPr>
            </w:tcPrChange>
          </w:tcPr>
          <w:p w14:paraId="52CE375B" w14:textId="77777777" w:rsidR="00485A78" w:rsidRDefault="00485A78" w:rsidP="00485A78">
            <w:pPr>
              <w:pStyle w:val="NormalinTable"/>
            </w:pPr>
            <w:r>
              <w:t>2006 00 38</w:t>
            </w:r>
          </w:p>
        </w:tc>
        <w:tc>
          <w:tcPr>
            <w:tcW w:w="587" w:type="pct"/>
            <w:vMerge/>
            <w:tcPrChange w:id="1306" w:author="David Owen" w:date="2019-07-24T15:13:00Z">
              <w:tcPr>
                <w:tcW w:w="580" w:type="pct"/>
                <w:gridSpan w:val="4"/>
                <w:vMerge/>
              </w:tcPr>
            </w:tcPrChange>
          </w:tcPr>
          <w:p w14:paraId="4C2E70B4"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307" w:author="David Owen" w:date="2019-07-24T15:13:00Z">
              <w:tcPr>
                <w:tcW w:w="846" w:type="pct"/>
                <w:gridSpan w:val="3"/>
                <w:vMerge/>
              </w:tcPr>
            </w:tcPrChange>
          </w:tcPr>
          <w:p w14:paraId="2CA690A5" w14:textId="77777777" w:rsidR="00485A78" w:rsidRDefault="00485A78" w:rsidP="00485A78">
            <w:pPr>
              <w:pStyle w:val="NormalinTable"/>
            </w:pPr>
          </w:p>
        </w:tc>
        <w:tc>
          <w:tcPr>
            <w:tcW w:w="543" w:type="pct"/>
            <w:vMerge/>
            <w:tcPrChange w:id="1308" w:author="David Owen" w:date="2019-07-24T15:13:00Z">
              <w:tcPr>
                <w:tcW w:w="1055" w:type="pct"/>
                <w:gridSpan w:val="6"/>
                <w:vMerge/>
              </w:tcPr>
            </w:tcPrChange>
          </w:tcPr>
          <w:p w14:paraId="0D07C8F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309" w:author="David Owen" w:date="2019-07-24T15:13:00Z">
              <w:tcPr>
                <w:tcW w:w="525" w:type="pct"/>
                <w:gridSpan w:val="3"/>
                <w:vMerge/>
              </w:tcPr>
            </w:tcPrChange>
          </w:tcPr>
          <w:p w14:paraId="7EB52FA0" w14:textId="77777777" w:rsidR="00485A78" w:rsidRDefault="00485A78" w:rsidP="00485A78">
            <w:pPr>
              <w:pStyle w:val="NormalinTable"/>
            </w:pPr>
          </w:p>
        </w:tc>
      </w:tr>
      <w:tr w:rsidR="00485A78" w14:paraId="2088C107" w14:textId="77777777" w:rsidTr="00C53BA8">
        <w:tblPrEx>
          <w:tblW w:w="4936" w:type="pct"/>
          <w:tblInd w:w="384" w:type="dxa"/>
          <w:tblLook w:val="0220" w:firstRow="1" w:lastRow="0" w:firstColumn="0" w:lastColumn="0" w:noHBand="1" w:noVBand="0"/>
          <w:tblPrExChange w:id="1310" w:author="David Owen" w:date="2019-07-24T15:13:00Z">
            <w:tblPrEx>
              <w:tblW w:w="5000" w:type="pct"/>
              <w:tblInd w:w="269" w:type="dxa"/>
              <w:tblLook w:val="0220" w:firstRow="1" w:lastRow="0" w:firstColumn="0" w:lastColumn="0" w:noHBand="1" w:noVBand="0"/>
            </w:tblPrEx>
          </w:tblPrExChange>
        </w:tblPrEx>
        <w:trPr>
          <w:cantSplit/>
          <w:trPrChange w:id="1311"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312" w:author="David Owen" w:date="2019-07-24T15:13:00Z">
              <w:tcPr>
                <w:tcW w:w="664" w:type="pct"/>
                <w:gridSpan w:val="4"/>
                <w:vMerge/>
              </w:tcPr>
            </w:tcPrChange>
          </w:tcPr>
          <w:p w14:paraId="4268C5FE" w14:textId="77777777" w:rsidR="00485A78" w:rsidRDefault="00485A78" w:rsidP="00485A78">
            <w:pPr>
              <w:pStyle w:val="NormalinTable"/>
            </w:pPr>
          </w:p>
        </w:tc>
        <w:tc>
          <w:tcPr>
            <w:tcW w:w="377" w:type="pct"/>
            <w:vMerge/>
            <w:tcPrChange w:id="1313" w:author="David Owen" w:date="2019-07-24T15:13:00Z">
              <w:tcPr>
                <w:tcW w:w="372" w:type="pct"/>
                <w:gridSpan w:val="4"/>
                <w:vMerge/>
              </w:tcPr>
            </w:tcPrChange>
          </w:tcPr>
          <w:p w14:paraId="48806EC0"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314" w:author="David Owen" w:date="2019-07-24T15:13:00Z">
              <w:tcPr>
                <w:tcW w:w="893" w:type="pct"/>
                <w:gridSpan w:val="4"/>
              </w:tcPr>
            </w:tcPrChange>
          </w:tcPr>
          <w:p w14:paraId="02258E8D" w14:textId="77777777" w:rsidR="00485A78" w:rsidRDefault="00485A78" w:rsidP="00485A78">
            <w:pPr>
              <w:pStyle w:val="NormalinTable"/>
            </w:pPr>
            <w:r>
              <w:t>2007 91 10</w:t>
            </w:r>
          </w:p>
        </w:tc>
        <w:tc>
          <w:tcPr>
            <w:tcW w:w="587" w:type="pct"/>
            <w:vMerge/>
            <w:tcPrChange w:id="1315" w:author="David Owen" w:date="2019-07-24T15:13:00Z">
              <w:tcPr>
                <w:tcW w:w="580" w:type="pct"/>
                <w:gridSpan w:val="4"/>
                <w:vMerge/>
              </w:tcPr>
            </w:tcPrChange>
          </w:tcPr>
          <w:p w14:paraId="75DA5FAE"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316" w:author="David Owen" w:date="2019-07-24T15:13:00Z">
              <w:tcPr>
                <w:tcW w:w="846" w:type="pct"/>
                <w:gridSpan w:val="3"/>
                <w:vMerge/>
              </w:tcPr>
            </w:tcPrChange>
          </w:tcPr>
          <w:p w14:paraId="559599B6" w14:textId="77777777" w:rsidR="00485A78" w:rsidRDefault="00485A78" w:rsidP="00485A78">
            <w:pPr>
              <w:pStyle w:val="NormalinTable"/>
            </w:pPr>
          </w:p>
        </w:tc>
        <w:tc>
          <w:tcPr>
            <w:tcW w:w="543" w:type="pct"/>
            <w:vMerge/>
            <w:tcPrChange w:id="1317" w:author="David Owen" w:date="2019-07-24T15:13:00Z">
              <w:tcPr>
                <w:tcW w:w="1055" w:type="pct"/>
                <w:gridSpan w:val="6"/>
                <w:vMerge/>
              </w:tcPr>
            </w:tcPrChange>
          </w:tcPr>
          <w:p w14:paraId="6736C37D"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318" w:author="David Owen" w:date="2019-07-24T15:13:00Z">
              <w:tcPr>
                <w:tcW w:w="525" w:type="pct"/>
                <w:gridSpan w:val="3"/>
                <w:vMerge/>
              </w:tcPr>
            </w:tcPrChange>
          </w:tcPr>
          <w:p w14:paraId="3AF69396" w14:textId="77777777" w:rsidR="00485A78" w:rsidRDefault="00485A78" w:rsidP="00485A78">
            <w:pPr>
              <w:pStyle w:val="NormalinTable"/>
            </w:pPr>
          </w:p>
        </w:tc>
      </w:tr>
      <w:tr w:rsidR="00485A78" w14:paraId="69398584" w14:textId="77777777" w:rsidTr="00C53BA8">
        <w:tblPrEx>
          <w:tblW w:w="4936" w:type="pct"/>
          <w:tblInd w:w="384" w:type="dxa"/>
          <w:tblLook w:val="0220" w:firstRow="1" w:lastRow="0" w:firstColumn="0" w:lastColumn="0" w:noHBand="1" w:noVBand="0"/>
          <w:tblPrExChange w:id="1319" w:author="David Owen" w:date="2019-07-24T15:13:00Z">
            <w:tblPrEx>
              <w:tblW w:w="5000" w:type="pct"/>
              <w:tblInd w:w="269" w:type="dxa"/>
              <w:tblLook w:val="0220" w:firstRow="1" w:lastRow="0" w:firstColumn="0" w:lastColumn="0" w:noHBand="1" w:noVBand="0"/>
            </w:tblPrEx>
          </w:tblPrExChange>
        </w:tblPrEx>
        <w:trPr>
          <w:cantSplit/>
          <w:trPrChange w:id="1320"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321" w:author="David Owen" w:date="2019-07-24T15:13:00Z">
              <w:tcPr>
                <w:tcW w:w="664" w:type="pct"/>
                <w:gridSpan w:val="4"/>
                <w:vMerge/>
              </w:tcPr>
            </w:tcPrChange>
          </w:tcPr>
          <w:p w14:paraId="3961F3B9" w14:textId="77777777" w:rsidR="00485A78" w:rsidRDefault="00485A78" w:rsidP="00485A78">
            <w:pPr>
              <w:pStyle w:val="NormalinTable"/>
            </w:pPr>
          </w:p>
        </w:tc>
        <w:tc>
          <w:tcPr>
            <w:tcW w:w="377" w:type="pct"/>
            <w:vMerge/>
            <w:tcPrChange w:id="1322" w:author="David Owen" w:date="2019-07-24T15:13:00Z">
              <w:tcPr>
                <w:tcW w:w="372" w:type="pct"/>
                <w:gridSpan w:val="4"/>
                <w:vMerge/>
              </w:tcPr>
            </w:tcPrChange>
          </w:tcPr>
          <w:p w14:paraId="7DCFD34D"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323" w:author="David Owen" w:date="2019-07-24T15:13:00Z">
              <w:tcPr>
                <w:tcW w:w="893" w:type="pct"/>
                <w:gridSpan w:val="4"/>
              </w:tcPr>
            </w:tcPrChange>
          </w:tcPr>
          <w:p w14:paraId="28EA1BAC" w14:textId="77777777" w:rsidR="00485A78" w:rsidRDefault="00485A78" w:rsidP="00485A78">
            <w:pPr>
              <w:pStyle w:val="NormalinTable"/>
            </w:pPr>
            <w:r>
              <w:t>2007 99 20</w:t>
            </w:r>
          </w:p>
        </w:tc>
        <w:tc>
          <w:tcPr>
            <w:tcW w:w="587" w:type="pct"/>
            <w:vMerge/>
            <w:tcPrChange w:id="1324" w:author="David Owen" w:date="2019-07-24T15:13:00Z">
              <w:tcPr>
                <w:tcW w:w="580" w:type="pct"/>
                <w:gridSpan w:val="4"/>
                <w:vMerge/>
              </w:tcPr>
            </w:tcPrChange>
          </w:tcPr>
          <w:p w14:paraId="38346223"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325" w:author="David Owen" w:date="2019-07-24T15:13:00Z">
              <w:tcPr>
                <w:tcW w:w="846" w:type="pct"/>
                <w:gridSpan w:val="3"/>
                <w:vMerge/>
              </w:tcPr>
            </w:tcPrChange>
          </w:tcPr>
          <w:p w14:paraId="4CA5AB96" w14:textId="77777777" w:rsidR="00485A78" w:rsidRDefault="00485A78" w:rsidP="00485A78">
            <w:pPr>
              <w:pStyle w:val="NormalinTable"/>
            </w:pPr>
          </w:p>
        </w:tc>
        <w:tc>
          <w:tcPr>
            <w:tcW w:w="543" w:type="pct"/>
            <w:vMerge/>
            <w:tcPrChange w:id="1326" w:author="David Owen" w:date="2019-07-24T15:13:00Z">
              <w:tcPr>
                <w:tcW w:w="1055" w:type="pct"/>
                <w:gridSpan w:val="6"/>
                <w:vMerge/>
              </w:tcPr>
            </w:tcPrChange>
          </w:tcPr>
          <w:p w14:paraId="0AB46F4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327" w:author="David Owen" w:date="2019-07-24T15:13:00Z">
              <w:tcPr>
                <w:tcW w:w="525" w:type="pct"/>
                <w:gridSpan w:val="3"/>
                <w:vMerge/>
              </w:tcPr>
            </w:tcPrChange>
          </w:tcPr>
          <w:p w14:paraId="471E1C89" w14:textId="77777777" w:rsidR="00485A78" w:rsidRDefault="00485A78" w:rsidP="00485A78">
            <w:pPr>
              <w:pStyle w:val="NormalinTable"/>
            </w:pPr>
          </w:p>
        </w:tc>
      </w:tr>
      <w:tr w:rsidR="00485A78" w14:paraId="060FD193" w14:textId="77777777" w:rsidTr="00C53BA8">
        <w:tblPrEx>
          <w:tblW w:w="4936" w:type="pct"/>
          <w:tblInd w:w="384" w:type="dxa"/>
          <w:tblLook w:val="0220" w:firstRow="1" w:lastRow="0" w:firstColumn="0" w:lastColumn="0" w:noHBand="1" w:noVBand="0"/>
          <w:tblPrExChange w:id="1328" w:author="David Owen" w:date="2019-07-24T15:13:00Z">
            <w:tblPrEx>
              <w:tblW w:w="5000" w:type="pct"/>
              <w:tblInd w:w="269" w:type="dxa"/>
              <w:tblLook w:val="0220" w:firstRow="1" w:lastRow="0" w:firstColumn="0" w:lastColumn="0" w:noHBand="1" w:noVBand="0"/>
            </w:tblPrEx>
          </w:tblPrExChange>
        </w:tblPrEx>
        <w:trPr>
          <w:cantSplit/>
          <w:trPrChange w:id="1329"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330" w:author="David Owen" w:date="2019-07-24T15:13:00Z">
              <w:tcPr>
                <w:tcW w:w="664" w:type="pct"/>
                <w:gridSpan w:val="4"/>
                <w:vMerge/>
              </w:tcPr>
            </w:tcPrChange>
          </w:tcPr>
          <w:p w14:paraId="5EC3F94F" w14:textId="77777777" w:rsidR="00485A78" w:rsidRDefault="00485A78" w:rsidP="00485A78">
            <w:pPr>
              <w:pStyle w:val="NormalinTable"/>
            </w:pPr>
          </w:p>
        </w:tc>
        <w:tc>
          <w:tcPr>
            <w:tcW w:w="377" w:type="pct"/>
            <w:vMerge/>
            <w:tcPrChange w:id="1331" w:author="David Owen" w:date="2019-07-24T15:13:00Z">
              <w:tcPr>
                <w:tcW w:w="372" w:type="pct"/>
                <w:gridSpan w:val="4"/>
                <w:vMerge/>
              </w:tcPr>
            </w:tcPrChange>
          </w:tcPr>
          <w:p w14:paraId="1F403C2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332" w:author="David Owen" w:date="2019-07-24T15:13:00Z">
              <w:tcPr>
                <w:tcW w:w="893" w:type="pct"/>
                <w:gridSpan w:val="4"/>
              </w:tcPr>
            </w:tcPrChange>
          </w:tcPr>
          <w:p w14:paraId="7E5109BF" w14:textId="77777777" w:rsidR="00485A78" w:rsidRDefault="00485A78" w:rsidP="00485A78">
            <w:pPr>
              <w:pStyle w:val="NormalinTable"/>
            </w:pPr>
            <w:r>
              <w:t>2007 99 31</w:t>
            </w:r>
          </w:p>
        </w:tc>
        <w:tc>
          <w:tcPr>
            <w:tcW w:w="587" w:type="pct"/>
            <w:vMerge/>
            <w:tcPrChange w:id="1333" w:author="David Owen" w:date="2019-07-24T15:13:00Z">
              <w:tcPr>
                <w:tcW w:w="580" w:type="pct"/>
                <w:gridSpan w:val="4"/>
                <w:vMerge/>
              </w:tcPr>
            </w:tcPrChange>
          </w:tcPr>
          <w:p w14:paraId="05EFD33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334" w:author="David Owen" w:date="2019-07-24T15:13:00Z">
              <w:tcPr>
                <w:tcW w:w="846" w:type="pct"/>
                <w:gridSpan w:val="3"/>
                <w:vMerge/>
              </w:tcPr>
            </w:tcPrChange>
          </w:tcPr>
          <w:p w14:paraId="5C86649B" w14:textId="77777777" w:rsidR="00485A78" w:rsidRDefault="00485A78" w:rsidP="00485A78">
            <w:pPr>
              <w:pStyle w:val="NormalinTable"/>
            </w:pPr>
          </w:p>
        </w:tc>
        <w:tc>
          <w:tcPr>
            <w:tcW w:w="543" w:type="pct"/>
            <w:vMerge/>
            <w:tcPrChange w:id="1335" w:author="David Owen" w:date="2019-07-24T15:13:00Z">
              <w:tcPr>
                <w:tcW w:w="1055" w:type="pct"/>
                <w:gridSpan w:val="6"/>
                <w:vMerge/>
              </w:tcPr>
            </w:tcPrChange>
          </w:tcPr>
          <w:p w14:paraId="2ACE6BA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336" w:author="David Owen" w:date="2019-07-24T15:13:00Z">
              <w:tcPr>
                <w:tcW w:w="525" w:type="pct"/>
                <w:gridSpan w:val="3"/>
                <w:vMerge/>
              </w:tcPr>
            </w:tcPrChange>
          </w:tcPr>
          <w:p w14:paraId="4C056566" w14:textId="77777777" w:rsidR="00485A78" w:rsidRDefault="00485A78" w:rsidP="00485A78">
            <w:pPr>
              <w:pStyle w:val="NormalinTable"/>
            </w:pPr>
          </w:p>
        </w:tc>
      </w:tr>
      <w:tr w:rsidR="00485A78" w14:paraId="11C922F4" w14:textId="77777777" w:rsidTr="00C53BA8">
        <w:tblPrEx>
          <w:tblW w:w="4936" w:type="pct"/>
          <w:tblInd w:w="384" w:type="dxa"/>
          <w:tblLook w:val="0220" w:firstRow="1" w:lastRow="0" w:firstColumn="0" w:lastColumn="0" w:noHBand="1" w:noVBand="0"/>
          <w:tblPrExChange w:id="1337" w:author="David Owen" w:date="2019-07-24T15:13:00Z">
            <w:tblPrEx>
              <w:tblW w:w="5000" w:type="pct"/>
              <w:tblInd w:w="269" w:type="dxa"/>
              <w:tblLook w:val="0220" w:firstRow="1" w:lastRow="0" w:firstColumn="0" w:lastColumn="0" w:noHBand="1" w:noVBand="0"/>
            </w:tblPrEx>
          </w:tblPrExChange>
        </w:tblPrEx>
        <w:trPr>
          <w:cantSplit/>
          <w:trPrChange w:id="1338"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339" w:author="David Owen" w:date="2019-07-24T15:13:00Z">
              <w:tcPr>
                <w:tcW w:w="664" w:type="pct"/>
                <w:gridSpan w:val="4"/>
                <w:vMerge/>
              </w:tcPr>
            </w:tcPrChange>
          </w:tcPr>
          <w:p w14:paraId="27E7ADE0" w14:textId="77777777" w:rsidR="00485A78" w:rsidRDefault="00485A78" w:rsidP="00485A78">
            <w:pPr>
              <w:pStyle w:val="NormalinTable"/>
            </w:pPr>
          </w:p>
        </w:tc>
        <w:tc>
          <w:tcPr>
            <w:tcW w:w="377" w:type="pct"/>
            <w:vMerge/>
            <w:tcPrChange w:id="1340" w:author="David Owen" w:date="2019-07-24T15:13:00Z">
              <w:tcPr>
                <w:tcW w:w="372" w:type="pct"/>
                <w:gridSpan w:val="4"/>
                <w:vMerge/>
              </w:tcPr>
            </w:tcPrChange>
          </w:tcPr>
          <w:p w14:paraId="7E062A10"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341" w:author="David Owen" w:date="2019-07-24T15:13:00Z">
              <w:tcPr>
                <w:tcW w:w="893" w:type="pct"/>
                <w:gridSpan w:val="4"/>
              </w:tcPr>
            </w:tcPrChange>
          </w:tcPr>
          <w:p w14:paraId="4D8890C9" w14:textId="77777777" w:rsidR="00485A78" w:rsidRDefault="00485A78" w:rsidP="00485A78">
            <w:pPr>
              <w:pStyle w:val="NormalinTable"/>
            </w:pPr>
            <w:r>
              <w:t>2007 99 33</w:t>
            </w:r>
          </w:p>
        </w:tc>
        <w:tc>
          <w:tcPr>
            <w:tcW w:w="587" w:type="pct"/>
            <w:vMerge/>
            <w:tcPrChange w:id="1342" w:author="David Owen" w:date="2019-07-24T15:13:00Z">
              <w:tcPr>
                <w:tcW w:w="580" w:type="pct"/>
                <w:gridSpan w:val="4"/>
                <w:vMerge/>
              </w:tcPr>
            </w:tcPrChange>
          </w:tcPr>
          <w:p w14:paraId="0B275B4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343" w:author="David Owen" w:date="2019-07-24T15:13:00Z">
              <w:tcPr>
                <w:tcW w:w="846" w:type="pct"/>
                <w:gridSpan w:val="3"/>
                <w:vMerge/>
              </w:tcPr>
            </w:tcPrChange>
          </w:tcPr>
          <w:p w14:paraId="7FE611C7" w14:textId="77777777" w:rsidR="00485A78" w:rsidRDefault="00485A78" w:rsidP="00485A78">
            <w:pPr>
              <w:pStyle w:val="NormalinTable"/>
            </w:pPr>
          </w:p>
        </w:tc>
        <w:tc>
          <w:tcPr>
            <w:tcW w:w="543" w:type="pct"/>
            <w:vMerge/>
            <w:tcPrChange w:id="1344" w:author="David Owen" w:date="2019-07-24T15:13:00Z">
              <w:tcPr>
                <w:tcW w:w="1055" w:type="pct"/>
                <w:gridSpan w:val="6"/>
                <w:vMerge/>
              </w:tcPr>
            </w:tcPrChange>
          </w:tcPr>
          <w:p w14:paraId="3844EEB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345" w:author="David Owen" w:date="2019-07-24T15:13:00Z">
              <w:tcPr>
                <w:tcW w:w="525" w:type="pct"/>
                <w:gridSpan w:val="3"/>
                <w:vMerge/>
              </w:tcPr>
            </w:tcPrChange>
          </w:tcPr>
          <w:p w14:paraId="478699DA" w14:textId="77777777" w:rsidR="00485A78" w:rsidRDefault="00485A78" w:rsidP="00485A78">
            <w:pPr>
              <w:pStyle w:val="NormalinTable"/>
            </w:pPr>
          </w:p>
        </w:tc>
      </w:tr>
      <w:tr w:rsidR="00485A78" w14:paraId="42CB8E07" w14:textId="77777777" w:rsidTr="00C53BA8">
        <w:tblPrEx>
          <w:tblW w:w="4936" w:type="pct"/>
          <w:tblInd w:w="384" w:type="dxa"/>
          <w:tblLook w:val="0220" w:firstRow="1" w:lastRow="0" w:firstColumn="0" w:lastColumn="0" w:noHBand="1" w:noVBand="0"/>
          <w:tblPrExChange w:id="1346" w:author="David Owen" w:date="2019-07-24T15:13:00Z">
            <w:tblPrEx>
              <w:tblW w:w="5000" w:type="pct"/>
              <w:tblInd w:w="269" w:type="dxa"/>
              <w:tblLook w:val="0220" w:firstRow="1" w:lastRow="0" w:firstColumn="0" w:lastColumn="0" w:noHBand="1" w:noVBand="0"/>
            </w:tblPrEx>
          </w:tblPrExChange>
        </w:tblPrEx>
        <w:trPr>
          <w:cantSplit/>
          <w:trPrChange w:id="1347"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348" w:author="David Owen" w:date="2019-07-24T15:13:00Z">
              <w:tcPr>
                <w:tcW w:w="664" w:type="pct"/>
                <w:gridSpan w:val="4"/>
                <w:vMerge/>
              </w:tcPr>
            </w:tcPrChange>
          </w:tcPr>
          <w:p w14:paraId="6C4EAD8D" w14:textId="77777777" w:rsidR="00485A78" w:rsidRDefault="00485A78" w:rsidP="00485A78">
            <w:pPr>
              <w:pStyle w:val="NormalinTable"/>
            </w:pPr>
          </w:p>
        </w:tc>
        <w:tc>
          <w:tcPr>
            <w:tcW w:w="377" w:type="pct"/>
            <w:vMerge/>
            <w:tcPrChange w:id="1349" w:author="David Owen" w:date="2019-07-24T15:13:00Z">
              <w:tcPr>
                <w:tcW w:w="372" w:type="pct"/>
                <w:gridSpan w:val="4"/>
                <w:vMerge/>
              </w:tcPr>
            </w:tcPrChange>
          </w:tcPr>
          <w:p w14:paraId="2164DBEE"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350" w:author="David Owen" w:date="2019-07-24T15:13:00Z">
              <w:tcPr>
                <w:tcW w:w="893" w:type="pct"/>
                <w:gridSpan w:val="4"/>
              </w:tcPr>
            </w:tcPrChange>
          </w:tcPr>
          <w:p w14:paraId="35560DE8" w14:textId="77777777" w:rsidR="00485A78" w:rsidRDefault="00485A78" w:rsidP="00485A78">
            <w:pPr>
              <w:pStyle w:val="NormalinTable"/>
            </w:pPr>
            <w:r>
              <w:t>2007 99 35</w:t>
            </w:r>
          </w:p>
        </w:tc>
        <w:tc>
          <w:tcPr>
            <w:tcW w:w="587" w:type="pct"/>
            <w:vMerge/>
            <w:tcPrChange w:id="1351" w:author="David Owen" w:date="2019-07-24T15:13:00Z">
              <w:tcPr>
                <w:tcW w:w="580" w:type="pct"/>
                <w:gridSpan w:val="4"/>
                <w:vMerge/>
              </w:tcPr>
            </w:tcPrChange>
          </w:tcPr>
          <w:p w14:paraId="41604BF5"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352" w:author="David Owen" w:date="2019-07-24T15:13:00Z">
              <w:tcPr>
                <w:tcW w:w="846" w:type="pct"/>
                <w:gridSpan w:val="3"/>
                <w:vMerge/>
              </w:tcPr>
            </w:tcPrChange>
          </w:tcPr>
          <w:p w14:paraId="264EC534" w14:textId="77777777" w:rsidR="00485A78" w:rsidRDefault="00485A78" w:rsidP="00485A78">
            <w:pPr>
              <w:pStyle w:val="NormalinTable"/>
            </w:pPr>
          </w:p>
        </w:tc>
        <w:tc>
          <w:tcPr>
            <w:tcW w:w="543" w:type="pct"/>
            <w:vMerge/>
            <w:tcPrChange w:id="1353" w:author="David Owen" w:date="2019-07-24T15:13:00Z">
              <w:tcPr>
                <w:tcW w:w="1055" w:type="pct"/>
                <w:gridSpan w:val="6"/>
                <w:vMerge/>
              </w:tcPr>
            </w:tcPrChange>
          </w:tcPr>
          <w:p w14:paraId="36F03581"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354" w:author="David Owen" w:date="2019-07-24T15:13:00Z">
              <w:tcPr>
                <w:tcW w:w="525" w:type="pct"/>
                <w:gridSpan w:val="3"/>
                <w:vMerge/>
              </w:tcPr>
            </w:tcPrChange>
          </w:tcPr>
          <w:p w14:paraId="384178FF" w14:textId="77777777" w:rsidR="00485A78" w:rsidRDefault="00485A78" w:rsidP="00485A78">
            <w:pPr>
              <w:pStyle w:val="NormalinTable"/>
            </w:pPr>
          </w:p>
        </w:tc>
      </w:tr>
      <w:tr w:rsidR="00485A78" w14:paraId="0697CA85" w14:textId="77777777" w:rsidTr="00C53BA8">
        <w:tblPrEx>
          <w:tblW w:w="4936" w:type="pct"/>
          <w:tblInd w:w="384" w:type="dxa"/>
          <w:tblLook w:val="0220" w:firstRow="1" w:lastRow="0" w:firstColumn="0" w:lastColumn="0" w:noHBand="1" w:noVBand="0"/>
          <w:tblPrExChange w:id="1355" w:author="David Owen" w:date="2019-07-24T15:13:00Z">
            <w:tblPrEx>
              <w:tblW w:w="5000" w:type="pct"/>
              <w:tblInd w:w="269" w:type="dxa"/>
              <w:tblLook w:val="0220" w:firstRow="1" w:lastRow="0" w:firstColumn="0" w:lastColumn="0" w:noHBand="1" w:noVBand="0"/>
            </w:tblPrEx>
          </w:tblPrExChange>
        </w:tblPrEx>
        <w:trPr>
          <w:cantSplit/>
          <w:trPrChange w:id="1356"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357" w:author="David Owen" w:date="2019-07-24T15:13:00Z">
              <w:tcPr>
                <w:tcW w:w="664" w:type="pct"/>
                <w:gridSpan w:val="4"/>
                <w:vMerge/>
              </w:tcPr>
            </w:tcPrChange>
          </w:tcPr>
          <w:p w14:paraId="16146FA6" w14:textId="77777777" w:rsidR="00485A78" w:rsidRDefault="00485A78" w:rsidP="00485A78">
            <w:pPr>
              <w:pStyle w:val="NormalinTable"/>
            </w:pPr>
          </w:p>
        </w:tc>
        <w:tc>
          <w:tcPr>
            <w:tcW w:w="377" w:type="pct"/>
            <w:vMerge/>
            <w:tcPrChange w:id="1358" w:author="David Owen" w:date="2019-07-24T15:13:00Z">
              <w:tcPr>
                <w:tcW w:w="372" w:type="pct"/>
                <w:gridSpan w:val="4"/>
                <w:vMerge/>
              </w:tcPr>
            </w:tcPrChange>
          </w:tcPr>
          <w:p w14:paraId="290BE343"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359" w:author="David Owen" w:date="2019-07-24T15:13:00Z">
              <w:tcPr>
                <w:tcW w:w="893" w:type="pct"/>
                <w:gridSpan w:val="4"/>
              </w:tcPr>
            </w:tcPrChange>
          </w:tcPr>
          <w:p w14:paraId="481A3E68" w14:textId="77777777" w:rsidR="00485A78" w:rsidRDefault="00485A78" w:rsidP="00485A78">
            <w:pPr>
              <w:pStyle w:val="NormalinTable"/>
            </w:pPr>
            <w:r>
              <w:t>2007 99 39</w:t>
            </w:r>
          </w:p>
        </w:tc>
        <w:tc>
          <w:tcPr>
            <w:tcW w:w="587" w:type="pct"/>
            <w:vMerge/>
            <w:tcPrChange w:id="1360" w:author="David Owen" w:date="2019-07-24T15:13:00Z">
              <w:tcPr>
                <w:tcW w:w="580" w:type="pct"/>
                <w:gridSpan w:val="4"/>
                <w:vMerge/>
              </w:tcPr>
            </w:tcPrChange>
          </w:tcPr>
          <w:p w14:paraId="31D8F70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361" w:author="David Owen" w:date="2019-07-24T15:13:00Z">
              <w:tcPr>
                <w:tcW w:w="846" w:type="pct"/>
                <w:gridSpan w:val="3"/>
                <w:vMerge/>
              </w:tcPr>
            </w:tcPrChange>
          </w:tcPr>
          <w:p w14:paraId="6B8A43F9" w14:textId="77777777" w:rsidR="00485A78" w:rsidRDefault="00485A78" w:rsidP="00485A78">
            <w:pPr>
              <w:pStyle w:val="NormalinTable"/>
            </w:pPr>
          </w:p>
        </w:tc>
        <w:tc>
          <w:tcPr>
            <w:tcW w:w="543" w:type="pct"/>
            <w:vMerge/>
            <w:tcPrChange w:id="1362" w:author="David Owen" w:date="2019-07-24T15:13:00Z">
              <w:tcPr>
                <w:tcW w:w="1055" w:type="pct"/>
                <w:gridSpan w:val="6"/>
                <w:vMerge/>
              </w:tcPr>
            </w:tcPrChange>
          </w:tcPr>
          <w:p w14:paraId="325EA5A3"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363" w:author="David Owen" w:date="2019-07-24T15:13:00Z">
              <w:tcPr>
                <w:tcW w:w="525" w:type="pct"/>
                <w:gridSpan w:val="3"/>
                <w:vMerge/>
              </w:tcPr>
            </w:tcPrChange>
          </w:tcPr>
          <w:p w14:paraId="7405338E" w14:textId="77777777" w:rsidR="00485A78" w:rsidRDefault="00485A78" w:rsidP="00485A78">
            <w:pPr>
              <w:pStyle w:val="NormalinTable"/>
            </w:pPr>
          </w:p>
        </w:tc>
      </w:tr>
      <w:tr w:rsidR="00485A78" w14:paraId="2DA870D6" w14:textId="77777777" w:rsidTr="00C53BA8">
        <w:tblPrEx>
          <w:tblW w:w="4936" w:type="pct"/>
          <w:tblInd w:w="384" w:type="dxa"/>
          <w:tblLook w:val="0220" w:firstRow="1" w:lastRow="0" w:firstColumn="0" w:lastColumn="0" w:noHBand="1" w:noVBand="0"/>
          <w:tblPrExChange w:id="1364" w:author="David Owen" w:date="2019-07-24T15:13:00Z">
            <w:tblPrEx>
              <w:tblW w:w="5000" w:type="pct"/>
              <w:tblInd w:w="269" w:type="dxa"/>
              <w:tblLook w:val="0220" w:firstRow="1" w:lastRow="0" w:firstColumn="0" w:lastColumn="0" w:noHBand="1" w:noVBand="0"/>
            </w:tblPrEx>
          </w:tblPrExChange>
        </w:tblPrEx>
        <w:trPr>
          <w:cantSplit/>
          <w:trPrChange w:id="1365"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366" w:author="David Owen" w:date="2019-07-24T15:13:00Z">
              <w:tcPr>
                <w:tcW w:w="664" w:type="pct"/>
                <w:gridSpan w:val="4"/>
                <w:vMerge/>
              </w:tcPr>
            </w:tcPrChange>
          </w:tcPr>
          <w:p w14:paraId="08411494" w14:textId="77777777" w:rsidR="00485A78" w:rsidRDefault="00485A78" w:rsidP="00485A78">
            <w:pPr>
              <w:pStyle w:val="NormalinTable"/>
            </w:pPr>
          </w:p>
        </w:tc>
        <w:tc>
          <w:tcPr>
            <w:tcW w:w="377" w:type="pct"/>
            <w:vMerge/>
            <w:tcPrChange w:id="1367" w:author="David Owen" w:date="2019-07-24T15:13:00Z">
              <w:tcPr>
                <w:tcW w:w="372" w:type="pct"/>
                <w:gridSpan w:val="4"/>
                <w:vMerge/>
              </w:tcPr>
            </w:tcPrChange>
          </w:tcPr>
          <w:p w14:paraId="43BF3773"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368" w:author="David Owen" w:date="2019-07-24T15:13:00Z">
              <w:tcPr>
                <w:tcW w:w="893" w:type="pct"/>
                <w:gridSpan w:val="4"/>
              </w:tcPr>
            </w:tcPrChange>
          </w:tcPr>
          <w:p w14:paraId="19BF0DC6" w14:textId="77777777" w:rsidR="00485A78" w:rsidRDefault="00485A78" w:rsidP="00485A78">
            <w:pPr>
              <w:pStyle w:val="NormalinTable"/>
            </w:pPr>
            <w:r>
              <w:t>2009 11 11 19</w:t>
            </w:r>
          </w:p>
        </w:tc>
        <w:tc>
          <w:tcPr>
            <w:tcW w:w="587" w:type="pct"/>
            <w:vMerge/>
            <w:tcPrChange w:id="1369" w:author="David Owen" w:date="2019-07-24T15:13:00Z">
              <w:tcPr>
                <w:tcW w:w="580" w:type="pct"/>
                <w:gridSpan w:val="4"/>
                <w:vMerge/>
              </w:tcPr>
            </w:tcPrChange>
          </w:tcPr>
          <w:p w14:paraId="518013F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370" w:author="David Owen" w:date="2019-07-24T15:13:00Z">
              <w:tcPr>
                <w:tcW w:w="846" w:type="pct"/>
                <w:gridSpan w:val="3"/>
                <w:vMerge/>
              </w:tcPr>
            </w:tcPrChange>
          </w:tcPr>
          <w:p w14:paraId="398B8716" w14:textId="77777777" w:rsidR="00485A78" w:rsidRDefault="00485A78" w:rsidP="00485A78">
            <w:pPr>
              <w:pStyle w:val="NormalinTable"/>
            </w:pPr>
          </w:p>
        </w:tc>
        <w:tc>
          <w:tcPr>
            <w:tcW w:w="543" w:type="pct"/>
            <w:vMerge/>
            <w:tcPrChange w:id="1371" w:author="David Owen" w:date="2019-07-24T15:13:00Z">
              <w:tcPr>
                <w:tcW w:w="1055" w:type="pct"/>
                <w:gridSpan w:val="6"/>
                <w:vMerge/>
              </w:tcPr>
            </w:tcPrChange>
          </w:tcPr>
          <w:p w14:paraId="38CA16F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372" w:author="David Owen" w:date="2019-07-24T15:13:00Z">
              <w:tcPr>
                <w:tcW w:w="525" w:type="pct"/>
                <w:gridSpan w:val="3"/>
                <w:vMerge/>
              </w:tcPr>
            </w:tcPrChange>
          </w:tcPr>
          <w:p w14:paraId="3BE079AB" w14:textId="77777777" w:rsidR="00485A78" w:rsidRDefault="00485A78" w:rsidP="00485A78">
            <w:pPr>
              <w:pStyle w:val="NormalinTable"/>
            </w:pPr>
          </w:p>
        </w:tc>
      </w:tr>
      <w:tr w:rsidR="00485A78" w14:paraId="01308E16" w14:textId="77777777" w:rsidTr="00C53BA8">
        <w:tblPrEx>
          <w:tblW w:w="4936" w:type="pct"/>
          <w:tblInd w:w="384" w:type="dxa"/>
          <w:tblLook w:val="0220" w:firstRow="1" w:lastRow="0" w:firstColumn="0" w:lastColumn="0" w:noHBand="1" w:noVBand="0"/>
          <w:tblPrExChange w:id="1373" w:author="David Owen" w:date="2019-07-24T15:13:00Z">
            <w:tblPrEx>
              <w:tblW w:w="5000" w:type="pct"/>
              <w:tblInd w:w="269" w:type="dxa"/>
              <w:tblLook w:val="0220" w:firstRow="1" w:lastRow="0" w:firstColumn="0" w:lastColumn="0" w:noHBand="1" w:noVBand="0"/>
            </w:tblPrEx>
          </w:tblPrExChange>
        </w:tblPrEx>
        <w:trPr>
          <w:cantSplit/>
          <w:trPrChange w:id="1374"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375" w:author="David Owen" w:date="2019-07-24T15:13:00Z">
              <w:tcPr>
                <w:tcW w:w="664" w:type="pct"/>
                <w:gridSpan w:val="4"/>
                <w:vMerge/>
              </w:tcPr>
            </w:tcPrChange>
          </w:tcPr>
          <w:p w14:paraId="31FD81CF" w14:textId="77777777" w:rsidR="00485A78" w:rsidRDefault="00485A78" w:rsidP="00485A78">
            <w:pPr>
              <w:pStyle w:val="NormalinTable"/>
            </w:pPr>
          </w:p>
        </w:tc>
        <w:tc>
          <w:tcPr>
            <w:tcW w:w="377" w:type="pct"/>
            <w:vMerge/>
            <w:tcPrChange w:id="1376" w:author="David Owen" w:date="2019-07-24T15:13:00Z">
              <w:tcPr>
                <w:tcW w:w="372" w:type="pct"/>
                <w:gridSpan w:val="4"/>
                <w:vMerge/>
              </w:tcPr>
            </w:tcPrChange>
          </w:tcPr>
          <w:p w14:paraId="6569A149"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377" w:author="David Owen" w:date="2019-07-24T15:13:00Z">
              <w:tcPr>
                <w:tcW w:w="893" w:type="pct"/>
                <w:gridSpan w:val="4"/>
              </w:tcPr>
            </w:tcPrChange>
          </w:tcPr>
          <w:p w14:paraId="205D6B7A" w14:textId="77777777" w:rsidR="00485A78" w:rsidRDefault="00485A78" w:rsidP="00485A78">
            <w:pPr>
              <w:pStyle w:val="NormalinTable"/>
            </w:pPr>
            <w:r>
              <w:t>2009 11 11 99</w:t>
            </w:r>
          </w:p>
        </w:tc>
        <w:tc>
          <w:tcPr>
            <w:tcW w:w="587" w:type="pct"/>
            <w:vMerge/>
            <w:tcPrChange w:id="1378" w:author="David Owen" w:date="2019-07-24T15:13:00Z">
              <w:tcPr>
                <w:tcW w:w="580" w:type="pct"/>
                <w:gridSpan w:val="4"/>
                <w:vMerge/>
              </w:tcPr>
            </w:tcPrChange>
          </w:tcPr>
          <w:p w14:paraId="3AF0E7C2"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379" w:author="David Owen" w:date="2019-07-24T15:13:00Z">
              <w:tcPr>
                <w:tcW w:w="846" w:type="pct"/>
                <w:gridSpan w:val="3"/>
                <w:vMerge/>
              </w:tcPr>
            </w:tcPrChange>
          </w:tcPr>
          <w:p w14:paraId="46F7DF68" w14:textId="77777777" w:rsidR="00485A78" w:rsidRDefault="00485A78" w:rsidP="00485A78">
            <w:pPr>
              <w:pStyle w:val="NormalinTable"/>
            </w:pPr>
          </w:p>
        </w:tc>
        <w:tc>
          <w:tcPr>
            <w:tcW w:w="543" w:type="pct"/>
            <w:vMerge/>
            <w:tcPrChange w:id="1380" w:author="David Owen" w:date="2019-07-24T15:13:00Z">
              <w:tcPr>
                <w:tcW w:w="1055" w:type="pct"/>
                <w:gridSpan w:val="6"/>
                <w:vMerge/>
              </w:tcPr>
            </w:tcPrChange>
          </w:tcPr>
          <w:p w14:paraId="2E428222"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381" w:author="David Owen" w:date="2019-07-24T15:13:00Z">
              <w:tcPr>
                <w:tcW w:w="525" w:type="pct"/>
                <w:gridSpan w:val="3"/>
                <w:vMerge/>
              </w:tcPr>
            </w:tcPrChange>
          </w:tcPr>
          <w:p w14:paraId="488714AA" w14:textId="77777777" w:rsidR="00485A78" w:rsidRDefault="00485A78" w:rsidP="00485A78">
            <w:pPr>
              <w:pStyle w:val="NormalinTable"/>
            </w:pPr>
          </w:p>
        </w:tc>
      </w:tr>
      <w:tr w:rsidR="00485A78" w14:paraId="17BC3003" w14:textId="77777777" w:rsidTr="00C53BA8">
        <w:tblPrEx>
          <w:tblW w:w="4936" w:type="pct"/>
          <w:tblInd w:w="384" w:type="dxa"/>
          <w:tblLook w:val="0220" w:firstRow="1" w:lastRow="0" w:firstColumn="0" w:lastColumn="0" w:noHBand="1" w:noVBand="0"/>
          <w:tblPrExChange w:id="1382" w:author="David Owen" w:date="2019-07-24T15:13:00Z">
            <w:tblPrEx>
              <w:tblW w:w="5000" w:type="pct"/>
              <w:tblInd w:w="269" w:type="dxa"/>
              <w:tblLook w:val="0220" w:firstRow="1" w:lastRow="0" w:firstColumn="0" w:lastColumn="0" w:noHBand="1" w:noVBand="0"/>
            </w:tblPrEx>
          </w:tblPrExChange>
        </w:tblPrEx>
        <w:trPr>
          <w:cantSplit/>
          <w:trPrChange w:id="1383"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384" w:author="David Owen" w:date="2019-07-24T15:13:00Z">
              <w:tcPr>
                <w:tcW w:w="664" w:type="pct"/>
                <w:gridSpan w:val="4"/>
                <w:vMerge/>
              </w:tcPr>
            </w:tcPrChange>
          </w:tcPr>
          <w:p w14:paraId="3EC78AAE" w14:textId="77777777" w:rsidR="00485A78" w:rsidRDefault="00485A78" w:rsidP="00485A78">
            <w:pPr>
              <w:pStyle w:val="NormalinTable"/>
            </w:pPr>
          </w:p>
        </w:tc>
        <w:tc>
          <w:tcPr>
            <w:tcW w:w="377" w:type="pct"/>
            <w:vMerge/>
            <w:tcPrChange w:id="1385" w:author="David Owen" w:date="2019-07-24T15:13:00Z">
              <w:tcPr>
                <w:tcW w:w="372" w:type="pct"/>
                <w:gridSpan w:val="4"/>
                <w:vMerge/>
              </w:tcPr>
            </w:tcPrChange>
          </w:tcPr>
          <w:p w14:paraId="082000E5"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386" w:author="David Owen" w:date="2019-07-24T15:13:00Z">
              <w:tcPr>
                <w:tcW w:w="893" w:type="pct"/>
                <w:gridSpan w:val="4"/>
              </w:tcPr>
            </w:tcPrChange>
          </w:tcPr>
          <w:p w14:paraId="4ECEFB4D" w14:textId="77777777" w:rsidR="00485A78" w:rsidRDefault="00485A78" w:rsidP="00485A78">
            <w:pPr>
              <w:pStyle w:val="NormalinTable"/>
            </w:pPr>
            <w:r>
              <w:t>2009 11 91</w:t>
            </w:r>
          </w:p>
        </w:tc>
        <w:tc>
          <w:tcPr>
            <w:tcW w:w="587" w:type="pct"/>
            <w:vMerge/>
            <w:tcPrChange w:id="1387" w:author="David Owen" w:date="2019-07-24T15:13:00Z">
              <w:tcPr>
                <w:tcW w:w="580" w:type="pct"/>
                <w:gridSpan w:val="4"/>
                <w:vMerge/>
              </w:tcPr>
            </w:tcPrChange>
          </w:tcPr>
          <w:p w14:paraId="758B95F5"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388" w:author="David Owen" w:date="2019-07-24T15:13:00Z">
              <w:tcPr>
                <w:tcW w:w="846" w:type="pct"/>
                <w:gridSpan w:val="3"/>
                <w:vMerge/>
              </w:tcPr>
            </w:tcPrChange>
          </w:tcPr>
          <w:p w14:paraId="0704C1CE" w14:textId="77777777" w:rsidR="00485A78" w:rsidRDefault="00485A78" w:rsidP="00485A78">
            <w:pPr>
              <w:pStyle w:val="NormalinTable"/>
            </w:pPr>
          </w:p>
        </w:tc>
        <w:tc>
          <w:tcPr>
            <w:tcW w:w="543" w:type="pct"/>
            <w:vMerge/>
            <w:tcPrChange w:id="1389" w:author="David Owen" w:date="2019-07-24T15:13:00Z">
              <w:tcPr>
                <w:tcW w:w="1055" w:type="pct"/>
                <w:gridSpan w:val="6"/>
                <w:vMerge/>
              </w:tcPr>
            </w:tcPrChange>
          </w:tcPr>
          <w:p w14:paraId="5C8BC198"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390" w:author="David Owen" w:date="2019-07-24T15:13:00Z">
              <w:tcPr>
                <w:tcW w:w="525" w:type="pct"/>
                <w:gridSpan w:val="3"/>
                <w:vMerge/>
              </w:tcPr>
            </w:tcPrChange>
          </w:tcPr>
          <w:p w14:paraId="788EC22D" w14:textId="77777777" w:rsidR="00485A78" w:rsidRDefault="00485A78" w:rsidP="00485A78">
            <w:pPr>
              <w:pStyle w:val="NormalinTable"/>
            </w:pPr>
          </w:p>
        </w:tc>
      </w:tr>
      <w:tr w:rsidR="00485A78" w14:paraId="58D7A512" w14:textId="77777777" w:rsidTr="00C53BA8">
        <w:tblPrEx>
          <w:tblW w:w="4936" w:type="pct"/>
          <w:tblInd w:w="384" w:type="dxa"/>
          <w:tblLook w:val="0220" w:firstRow="1" w:lastRow="0" w:firstColumn="0" w:lastColumn="0" w:noHBand="1" w:noVBand="0"/>
          <w:tblPrExChange w:id="1391" w:author="David Owen" w:date="2019-07-24T15:13:00Z">
            <w:tblPrEx>
              <w:tblW w:w="5000" w:type="pct"/>
              <w:tblInd w:w="269" w:type="dxa"/>
              <w:tblLook w:val="0220" w:firstRow="1" w:lastRow="0" w:firstColumn="0" w:lastColumn="0" w:noHBand="1" w:noVBand="0"/>
            </w:tblPrEx>
          </w:tblPrExChange>
        </w:tblPrEx>
        <w:trPr>
          <w:cantSplit/>
          <w:trPrChange w:id="1392"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393" w:author="David Owen" w:date="2019-07-24T15:13:00Z">
              <w:tcPr>
                <w:tcW w:w="664" w:type="pct"/>
                <w:gridSpan w:val="4"/>
                <w:vMerge/>
              </w:tcPr>
            </w:tcPrChange>
          </w:tcPr>
          <w:p w14:paraId="298A99B7" w14:textId="77777777" w:rsidR="00485A78" w:rsidRDefault="00485A78" w:rsidP="00485A78">
            <w:pPr>
              <w:pStyle w:val="NormalinTable"/>
            </w:pPr>
          </w:p>
        </w:tc>
        <w:tc>
          <w:tcPr>
            <w:tcW w:w="377" w:type="pct"/>
            <w:vMerge/>
            <w:tcPrChange w:id="1394" w:author="David Owen" w:date="2019-07-24T15:13:00Z">
              <w:tcPr>
                <w:tcW w:w="372" w:type="pct"/>
                <w:gridSpan w:val="4"/>
                <w:vMerge/>
              </w:tcPr>
            </w:tcPrChange>
          </w:tcPr>
          <w:p w14:paraId="4537C4E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395" w:author="David Owen" w:date="2019-07-24T15:13:00Z">
              <w:tcPr>
                <w:tcW w:w="893" w:type="pct"/>
                <w:gridSpan w:val="4"/>
              </w:tcPr>
            </w:tcPrChange>
          </w:tcPr>
          <w:p w14:paraId="078A3122" w14:textId="77777777" w:rsidR="00485A78" w:rsidRDefault="00485A78" w:rsidP="00485A78">
            <w:pPr>
              <w:pStyle w:val="NormalinTable"/>
            </w:pPr>
            <w:r>
              <w:t>2009 19 11 29</w:t>
            </w:r>
          </w:p>
        </w:tc>
        <w:tc>
          <w:tcPr>
            <w:tcW w:w="587" w:type="pct"/>
            <w:vMerge/>
            <w:tcPrChange w:id="1396" w:author="David Owen" w:date="2019-07-24T15:13:00Z">
              <w:tcPr>
                <w:tcW w:w="580" w:type="pct"/>
                <w:gridSpan w:val="4"/>
                <w:vMerge/>
              </w:tcPr>
            </w:tcPrChange>
          </w:tcPr>
          <w:p w14:paraId="5B8B9CF2"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397" w:author="David Owen" w:date="2019-07-24T15:13:00Z">
              <w:tcPr>
                <w:tcW w:w="846" w:type="pct"/>
                <w:gridSpan w:val="3"/>
                <w:vMerge/>
              </w:tcPr>
            </w:tcPrChange>
          </w:tcPr>
          <w:p w14:paraId="1610E794" w14:textId="77777777" w:rsidR="00485A78" w:rsidRDefault="00485A78" w:rsidP="00485A78">
            <w:pPr>
              <w:pStyle w:val="NormalinTable"/>
            </w:pPr>
          </w:p>
        </w:tc>
        <w:tc>
          <w:tcPr>
            <w:tcW w:w="543" w:type="pct"/>
            <w:vMerge/>
            <w:tcPrChange w:id="1398" w:author="David Owen" w:date="2019-07-24T15:13:00Z">
              <w:tcPr>
                <w:tcW w:w="1055" w:type="pct"/>
                <w:gridSpan w:val="6"/>
                <w:vMerge/>
              </w:tcPr>
            </w:tcPrChange>
          </w:tcPr>
          <w:p w14:paraId="2190CF51"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399" w:author="David Owen" w:date="2019-07-24T15:13:00Z">
              <w:tcPr>
                <w:tcW w:w="525" w:type="pct"/>
                <w:gridSpan w:val="3"/>
                <w:vMerge/>
              </w:tcPr>
            </w:tcPrChange>
          </w:tcPr>
          <w:p w14:paraId="4B6E12E4" w14:textId="77777777" w:rsidR="00485A78" w:rsidRDefault="00485A78" w:rsidP="00485A78">
            <w:pPr>
              <w:pStyle w:val="NormalinTable"/>
            </w:pPr>
          </w:p>
        </w:tc>
      </w:tr>
      <w:tr w:rsidR="00485A78" w14:paraId="7787CBEC" w14:textId="77777777" w:rsidTr="00C53BA8">
        <w:tblPrEx>
          <w:tblW w:w="4936" w:type="pct"/>
          <w:tblInd w:w="384" w:type="dxa"/>
          <w:tblLook w:val="0220" w:firstRow="1" w:lastRow="0" w:firstColumn="0" w:lastColumn="0" w:noHBand="1" w:noVBand="0"/>
          <w:tblPrExChange w:id="1400" w:author="David Owen" w:date="2019-07-24T15:13:00Z">
            <w:tblPrEx>
              <w:tblW w:w="5000" w:type="pct"/>
              <w:tblInd w:w="269" w:type="dxa"/>
              <w:tblLook w:val="0220" w:firstRow="1" w:lastRow="0" w:firstColumn="0" w:lastColumn="0" w:noHBand="1" w:noVBand="0"/>
            </w:tblPrEx>
          </w:tblPrExChange>
        </w:tblPrEx>
        <w:trPr>
          <w:cantSplit/>
          <w:trPrChange w:id="1401"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402" w:author="David Owen" w:date="2019-07-24T15:13:00Z">
              <w:tcPr>
                <w:tcW w:w="664" w:type="pct"/>
                <w:gridSpan w:val="4"/>
                <w:vMerge/>
              </w:tcPr>
            </w:tcPrChange>
          </w:tcPr>
          <w:p w14:paraId="63E4811F" w14:textId="77777777" w:rsidR="00485A78" w:rsidRDefault="00485A78" w:rsidP="00485A78">
            <w:pPr>
              <w:pStyle w:val="NormalinTable"/>
            </w:pPr>
          </w:p>
        </w:tc>
        <w:tc>
          <w:tcPr>
            <w:tcW w:w="377" w:type="pct"/>
            <w:vMerge/>
            <w:tcPrChange w:id="1403" w:author="David Owen" w:date="2019-07-24T15:13:00Z">
              <w:tcPr>
                <w:tcW w:w="372" w:type="pct"/>
                <w:gridSpan w:val="4"/>
                <w:vMerge/>
              </w:tcPr>
            </w:tcPrChange>
          </w:tcPr>
          <w:p w14:paraId="503A7D71"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404" w:author="David Owen" w:date="2019-07-24T15:13:00Z">
              <w:tcPr>
                <w:tcW w:w="893" w:type="pct"/>
                <w:gridSpan w:val="4"/>
              </w:tcPr>
            </w:tcPrChange>
          </w:tcPr>
          <w:p w14:paraId="6EEB4991" w14:textId="77777777" w:rsidR="00485A78" w:rsidRDefault="00485A78" w:rsidP="00485A78">
            <w:pPr>
              <w:pStyle w:val="NormalinTable"/>
            </w:pPr>
            <w:r>
              <w:t>2009 19 11 39</w:t>
            </w:r>
          </w:p>
        </w:tc>
        <w:tc>
          <w:tcPr>
            <w:tcW w:w="587" w:type="pct"/>
            <w:vMerge/>
            <w:tcPrChange w:id="1405" w:author="David Owen" w:date="2019-07-24T15:13:00Z">
              <w:tcPr>
                <w:tcW w:w="580" w:type="pct"/>
                <w:gridSpan w:val="4"/>
                <w:vMerge/>
              </w:tcPr>
            </w:tcPrChange>
          </w:tcPr>
          <w:p w14:paraId="537220A2"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406" w:author="David Owen" w:date="2019-07-24T15:13:00Z">
              <w:tcPr>
                <w:tcW w:w="846" w:type="pct"/>
                <w:gridSpan w:val="3"/>
                <w:vMerge/>
              </w:tcPr>
            </w:tcPrChange>
          </w:tcPr>
          <w:p w14:paraId="5C5AC27D" w14:textId="77777777" w:rsidR="00485A78" w:rsidRDefault="00485A78" w:rsidP="00485A78">
            <w:pPr>
              <w:pStyle w:val="NormalinTable"/>
            </w:pPr>
          </w:p>
        </w:tc>
        <w:tc>
          <w:tcPr>
            <w:tcW w:w="543" w:type="pct"/>
            <w:vMerge/>
            <w:tcPrChange w:id="1407" w:author="David Owen" w:date="2019-07-24T15:13:00Z">
              <w:tcPr>
                <w:tcW w:w="1055" w:type="pct"/>
                <w:gridSpan w:val="6"/>
                <w:vMerge/>
              </w:tcPr>
            </w:tcPrChange>
          </w:tcPr>
          <w:p w14:paraId="20E414DF"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408" w:author="David Owen" w:date="2019-07-24T15:13:00Z">
              <w:tcPr>
                <w:tcW w:w="525" w:type="pct"/>
                <w:gridSpan w:val="3"/>
                <w:vMerge/>
              </w:tcPr>
            </w:tcPrChange>
          </w:tcPr>
          <w:p w14:paraId="69017238" w14:textId="77777777" w:rsidR="00485A78" w:rsidRDefault="00485A78" w:rsidP="00485A78">
            <w:pPr>
              <w:pStyle w:val="NormalinTable"/>
            </w:pPr>
          </w:p>
        </w:tc>
      </w:tr>
      <w:tr w:rsidR="00485A78" w14:paraId="19C71FB4" w14:textId="77777777" w:rsidTr="00C53BA8">
        <w:tblPrEx>
          <w:tblW w:w="4936" w:type="pct"/>
          <w:tblInd w:w="384" w:type="dxa"/>
          <w:tblLook w:val="0220" w:firstRow="1" w:lastRow="0" w:firstColumn="0" w:lastColumn="0" w:noHBand="1" w:noVBand="0"/>
          <w:tblPrExChange w:id="1409" w:author="David Owen" w:date="2019-07-24T15:13:00Z">
            <w:tblPrEx>
              <w:tblW w:w="5000" w:type="pct"/>
              <w:tblInd w:w="269" w:type="dxa"/>
              <w:tblLook w:val="0220" w:firstRow="1" w:lastRow="0" w:firstColumn="0" w:lastColumn="0" w:noHBand="1" w:noVBand="0"/>
            </w:tblPrEx>
          </w:tblPrExChange>
        </w:tblPrEx>
        <w:trPr>
          <w:cantSplit/>
          <w:trPrChange w:id="1410"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411" w:author="David Owen" w:date="2019-07-24T15:13:00Z">
              <w:tcPr>
                <w:tcW w:w="664" w:type="pct"/>
                <w:gridSpan w:val="4"/>
                <w:vMerge/>
              </w:tcPr>
            </w:tcPrChange>
          </w:tcPr>
          <w:p w14:paraId="2FA7070F" w14:textId="77777777" w:rsidR="00485A78" w:rsidRDefault="00485A78" w:rsidP="00485A78">
            <w:pPr>
              <w:pStyle w:val="NormalinTable"/>
            </w:pPr>
          </w:p>
        </w:tc>
        <w:tc>
          <w:tcPr>
            <w:tcW w:w="377" w:type="pct"/>
            <w:vMerge/>
            <w:tcPrChange w:id="1412" w:author="David Owen" w:date="2019-07-24T15:13:00Z">
              <w:tcPr>
                <w:tcW w:w="372" w:type="pct"/>
                <w:gridSpan w:val="4"/>
                <w:vMerge/>
              </w:tcPr>
            </w:tcPrChange>
          </w:tcPr>
          <w:p w14:paraId="35C69AB3"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413" w:author="David Owen" w:date="2019-07-24T15:13:00Z">
              <w:tcPr>
                <w:tcW w:w="893" w:type="pct"/>
                <w:gridSpan w:val="4"/>
              </w:tcPr>
            </w:tcPrChange>
          </w:tcPr>
          <w:p w14:paraId="1F298D1C" w14:textId="77777777" w:rsidR="00485A78" w:rsidRDefault="00485A78" w:rsidP="00485A78">
            <w:pPr>
              <w:pStyle w:val="NormalinTable"/>
            </w:pPr>
            <w:r>
              <w:t>2009 19 11 59</w:t>
            </w:r>
          </w:p>
        </w:tc>
        <w:tc>
          <w:tcPr>
            <w:tcW w:w="587" w:type="pct"/>
            <w:vMerge/>
            <w:tcPrChange w:id="1414" w:author="David Owen" w:date="2019-07-24T15:13:00Z">
              <w:tcPr>
                <w:tcW w:w="580" w:type="pct"/>
                <w:gridSpan w:val="4"/>
                <w:vMerge/>
              </w:tcPr>
            </w:tcPrChange>
          </w:tcPr>
          <w:p w14:paraId="18173AF9"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415" w:author="David Owen" w:date="2019-07-24T15:13:00Z">
              <w:tcPr>
                <w:tcW w:w="846" w:type="pct"/>
                <w:gridSpan w:val="3"/>
                <w:vMerge/>
              </w:tcPr>
            </w:tcPrChange>
          </w:tcPr>
          <w:p w14:paraId="4E3E2717" w14:textId="77777777" w:rsidR="00485A78" w:rsidRDefault="00485A78" w:rsidP="00485A78">
            <w:pPr>
              <w:pStyle w:val="NormalinTable"/>
            </w:pPr>
          </w:p>
        </w:tc>
        <w:tc>
          <w:tcPr>
            <w:tcW w:w="543" w:type="pct"/>
            <w:vMerge/>
            <w:tcPrChange w:id="1416" w:author="David Owen" w:date="2019-07-24T15:13:00Z">
              <w:tcPr>
                <w:tcW w:w="1055" w:type="pct"/>
                <w:gridSpan w:val="6"/>
                <w:vMerge/>
              </w:tcPr>
            </w:tcPrChange>
          </w:tcPr>
          <w:p w14:paraId="416E85E1"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417" w:author="David Owen" w:date="2019-07-24T15:13:00Z">
              <w:tcPr>
                <w:tcW w:w="525" w:type="pct"/>
                <w:gridSpan w:val="3"/>
                <w:vMerge/>
              </w:tcPr>
            </w:tcPrChange>
          </w:tcPr>
          <w:p w14:paraId="4812F17D" w14:textId="77777777" w:rsidR="00485A78" w:rsidRDefault="00485A78" w:rsidP="00485A78">
            <w:pPr>
              <w:pStyle w:val="NormalinTable"/>
            </w:pPr>
          </w:p>
        </w:tc>
      </w:tr>
      <w:tr w:rsidR="00485A78" w14:paraId="1516C9B3" w14:textId="77777777" w:rsidTr="00C53BA8">
        <w:tblPrEx>
          <w:tblW w:w="4936" w:type="pct"/>
          <w:tblInd w:w="384" w:type="dxa"/>
          <w:tblLook w:val="0220" w:firstRow="1" w:lastRow="0" w:firstColumn="0" w:lastColumn="0" w:noHBand="1" w:noVBand="0"/>
          <w:tblPrExChange w:id="1418" w:author="David Owen" w:date="2019-07-24T15:13:00Z">
            <w:tblPrEx>
              <w:tblW w:w="5000" w:type="pct"/>
              <w:tblInd w:w="269" w:type="dxa"/>
              <w:tblLook w:val="0220" w:firstRow="1" w:lastRow="0" w:firstColumn="0" w:lastColumn="0" w:noHBand="1" w:noVBand="0"/>
            </w:tblPrEx>
          </w:tblPrExChange>
        </w:tblPrEx>
        <w:trPr>
          <w:cantSplit/>
          <w:trPrChange w:id="1419"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420" w:author="David Owen" w:date="2019-07-24T15:13:00Z">
              <w:tcPr>
                <w:tcW w:w="664" w:type="pct"/>
                <w:gridSpan w:val="4"/>
                <w:vMerge/>
              </w:tcPr>
            </w:tcPrChange>
          </w:tcPr>
          <w:p w14:paraId="07180753" w14:textId="77777777" w:rsidR="00485A78" w:rsidRDefault="00485A78" w:rsidP="00485A78">
            <w:pPr>
              <w:pStyle w:val="NormalinTable"/>
            </w:pPr>
          </w:p>
        </w:tc>
        <w:tc>
          <w:tcPr>
            <w:tcW w:w="377" w:type="pct"/>
            <w:vMerge/>
            <w:tcPrChange w:id="1421" w:author="David Owen" w:date="2019-07-24T15:13:00Z">
              <w:tcPr>
                <w:tcW w:w="372" w:type="pct"/>
                <w:gridSpan w:val="4"/>
                <w:vMerge/>
              </w:tcPr>
            </w:tcPrChange>
          </w:tcPr>
          <w:p w14:paraId="3FDDA0D7"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422" w:author="David Owen" w:date="2019-07-24T15:13:00Z">
              <w:tcPr>
                <w:tcW w:w="893" w:type="pct"/>
                <w:gridSpan w:val="4"/>
              </w:tcPr>
            </w:tcPrChange>
          </w:tcPr>
          <w:p w14:paraId="34703FF5" w14:textId="77777777" w:rsidR="00485A78" w:rsidRDefault="00485A78" w:rsidP="00485A78">
            <w:pPr>
              <w:pStyle w:val="NormalinTable"/>
            </w:pPr>
            <w:r>
              <w:t>2009 19 11 79</w:t>
            </w:r>
          </w:p>
        </w:tc>
        <w:tc>
          <w:tcPr>
            <w:tcW w:w="587" w:type="pct"/>
            <w:vMerge/>
            <w:tcPrChange w:id="1423" w:author="David Owen" w:date="2019-07-24T15:13:00Z">
              <w:tcPr>
                <w:tcW w:w="580" w:type="pct"/>
                <w:gridSpan w:val="4"/>
                <w:vMerge/>
              </w:tcPr>
            </w:tcPrChange>
          </w:tcPr>
          <w:p w14:paraId="51526A67"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424" w:author="David Owen" w:date="2019-07-24T15:13:00Z">
              <w:tcPr>
                <w:tcW w:w="846" w:type="pct"/>
                <w:gridSpan w:val="3"/>
                <w:vMerge/>
              </w:tcPr>
            </w:tcPrChange>
          </w:tcPr>
          <w:p w14:paraId="61C8C76F" w14:textId="77777777" w:rsidR="00485A78" w:rsidRDefault="00485A78" w:rsidP="00485A78">
            <w:pPr>
              <w:pStyle w:val="NormalinTable"/>
            </w:pPr>
          </w:p>
        </w:tc>
        <w:tc>
          <w:tcPr>
            <w:tcW w:w="543" w:type="pct"/>
            <w:vMerge/>
            <w:tcPrChange w:id="1425" w:author="David Owen" w:date="2019-07-24T15:13:00Z">
              <w:tcPr>
                <w:tcW w:w="1055" w:type="pct"/>
                <w:gridSpan w:val="6"/>
                <w:vMerge/>
              </w:tcPr>
            </w:tcPrChange>
          </w:tcPr>
          <w:p w14:paraId="6E97DB3E"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426" w:author="David Owen" w:date="2019-07-24T15:13:00Z">
              <w:tcPr>
                <w:tcW w:w="525" w:type="pct"/>
                <w:gridSpan w:val="3"/>
                <w:vMerge/>
              </w:tcPr>
            </w:tcPrChange>
          </w:tcPr>
          <w:p w14:paraId="52C2C545" w14:textId="77777777" w:rsidR="00485A78" w:rsidRDefault="00485A78" w:rsidP="00485A78">
            <w:pPr>
              <w:pStyle w:val="NormalinTable"/>
            </w:pPr>
          </w:p>
        </w:tc>
      </w:tr>
      <w:tr w:rsidR="00485A78" w14:paraId="4C5BD24E" w14:textId="77777777" w:rsidTr="00C53BA8">
        <w:tblPrEx>
          <w:tblW w:w="4936" w:type="pct"/>
          <w:tblInd w:w="384" w:type="dxa"/>
          <w:tblLook w:val="0220" w:firstRow="1" w:lastRow="0" w:firstColumn="0" w:lastColumn="0" w:noHBand="1" w:noVBand="0"/>
          <w:tblPrExChange w:id="1427" w:author="David Owen" w:date="2019-07-24T15:13:00Z">
            <w:tblPrEx>
              <w:tblW w:w="5000" w:type="pct"/>
              <w:tblInd w:w="269" w:type="dxa"/>
              <w:tblLook w:val="0220" w:firstRow="1" w:lastRow="0" w:firstColumn="0" w:lastColumn="0" w:noHBand="1" w:noVBand="0"/>
            </w:tblPrEx>
          </w:tblPrExChange>
        </w:tblPrEx>
        <w:trPr>
          <w:cantSplit/>
          <w:trPrChange w:id="1428"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429" w:author="David Owen" w:date="2019-07-24T15:13:00Z">
              <w:tcPr>
                <w:tcW w:w="664" w:type="pct"/>
                <w:gridSpan w:val="4"/>
                <w:vMerge/>
              </w:tcPr>
            </w:tcPrChange>
          </w:tcPr>
          <w:p w14:paraId="2644A581" w14:textId="77777777" w:rsidR="00485A78" w:rsidRDefault="00485A78" w:rsidP="00485A78">
            <w:pPr>
              <w:pStyle w:val="NormalinTable"/>
            </w:pPr>
          </w:p>
        </w:tc>
        <w:tc>
          <w:tcPr>
            <w:tcW w:w="377" w:type="pct"/>
            <w:vMerge/>
            <w:tcPrChange w:id="1430" w:author="David Owen" w:date="2019-07-24T15:13:00Z">
              <w:tcPr>
                <w:tcW w:w="372" w:type="pct"/>
                <w:gridSpan w:val="4"/>
                <w:vMerge/>
              </w:tcPr>
            </w:tcPrChange>
          </w:tcPr>
          <w:p w14:paraId="328E18A9"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431" w:author="David Owen" w:date="2019-07-24T15:13:00Z">
              <w:tcPr>
                <w:tcW w:w="893" w:type="pct"/>
                <w:gridSpan w:val="4"/>
              </w:tcPr>
            </w:tcPrChange>
          </w:tcPr>
          <w:p w14:paraId="1054DA39" w14:textId="77777777" w:rsidR="00485A78" w:rsidRDefault="00485A78" w:rsidP="00485A78">
            <w:pPr>
              <w:pStyle w:val="NormalinTable"/>
            </w:pPr>
            <w:r>
              <w:t>2009 19 91</w:t>
            </w:r>
          </w:p>
        </w:tc>
        <w:tc>
          <w:tcPr>
            <w:tcW w:w="587" w:type="pct"/>
            <w:vMerge/>
            <w:tcPrChange w:id="1432" w:author="David Owen" w:date="2019-07-24T15:13:00Z">
              <w:tcPr>
                <w:tcW w:w="580" w:type="pct"/>
                <w:gridSpan w:val="4"/>
                <w:vMerge/>
              </w:tcPr>
            </w:tcPrChange>
          </w:tcPr>
          <w:p w14:paraId="2244737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433" w:author="David Owen" w:date="2019-07-24T15:13:00Z">
              <w:tcPr>
                <w:tcW w:w="846" w:type="pct"/>
                <w:gridSpan w:val="3"/>
                <w:vMerge/>
              </w:tcPr>
            </w:tcPrChange>
          </w:tcPr>
          <w:p w14:paraId="370F070E" w14:textId="77777777" w:rsidR="00485A78" w:rsidRDefault="00485A78" w:rsidP="00485A78">
            <w:pPr>
              <w:pStyle w:val="NormalinTable"/>
            </w:pPr>
          </w:p>
        </w:tc>
        <w:tc>
          <w:tcPr>
            <w:tcW w:w="543" w:type="pct"/>
            <w:vMerge/>
            <w:tcPrChange w:id="1434" w:author="David Owen" w:date="2019-07-24T15:13:00Z">
              <w:tcPr>
                <w:tcW w:w="1055" w:type="pct"/>
                <w:gridSpan w:val="6"/>
                <w:vMerge/>
              </w:tcPr>
            </w:tcPrChange>
          </w:tcPr>
          <w:p w14:paraId="568E87F7"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435" w:author="David Owen" w:date="2019-07-24T15:13:00Z">
              <w:tcPr>
                <w:tcW w:w="525" w:type="pct"/>
                <w:gridSpan w:val="3"/>
                <w:vMerge/>
              </w:tcPr>
            </w:tcPrChange>
          </w:tcPr>
          <w:p w14:paraId="3502ED71" w14:textId="77777777" w:rsidR="00485A78" w:rsidRDefault="00485A78" w:rsidP="00485A78">
            <w:pPr>
              <w:pStyle w:val="NormalinTable"/>
            </w:pPr>
          </w:p>
        </w:tc>
      </w:tr>
      <w:tr w:rsidR="00485A78" w14:paraId="1B9BC1C7" w14:textId="77777777" w:rsidTr="00C53BA8">
        <w:tblPrEx>
          <w:tblW w:w="4936" w:type="pct"/>
          <w:tblInd w:w="384" w:type="dxa"/>
          <w:tblLook w:val="0220" w:firstRow="1" w:lastRow="0" w:firstColumn="0" w:lastColumn="0" w:noHBand="1" w:noVBand="0"/>
          <w:tblPrExChange w:id="1436" w:author="David Owen" w:date="2019-07-24T15:13:00Z">
            <w:tblPrEx>
              <w:tblW w:w="5000" w:type="pct"/>
              <w:tblInd w:w="269" w:type="dxa"/>
              <w:tblLook w:val="0220" w:firstRow="1" w:lastRow="0" w:firstColumn="0" w:lastColumn="0" w:noHBand="1" w:noVBand="0"/>
            </w:tblPrEx>
          </w:tblPrExChange>
        </w:tblPrEx>
        <w:trPr>
          <w:cantSplit/>
          <w:trPrChange w:id="1437"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438" w:author="David Owen" w:date="2019-07-24T15:13:00Z">
              <w:tcPr>
                <w:tcW w:w="664" w:type="pct"/>
                <w:gridSpan w:val="4"/>
                <w:vMerge/>
              </w:tcPr>
            </w:tcPrChange>
          </w:tcPr>
          <w:p w14:paraId="799FD466" w14:textId="77777777" w:rsidR="00485A78" w:rsidRDefault="00485A78" w:rsidP="00485A78">
            <w:pPr>
              <w:pStyle w:val="NormalinTable"/>
            </w:pPr>
          </w:p>
        </w:tc>
        <w:tc>
          <w:tcPr>
            <w:tcW w:w="377" w:type="pct"/>
            <w:vMerge/>
            <w:tcPrChange w:id="1439" w:author="David Owen" w:date="2019-07-24T15:13:00Z">
              <w:tcPr>
                <w:tcW w:w="372" w:type="pct"/>
                <w:gridSpan w:val="4"/>
                <w:vMerge/>
              </w:tcPr>
            </w:tcPrChange>
          </w:tcPr>
          <w:p w14:paraId="03A433A3"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440" w:author="David Owen" w:date="2019-07-24T15:13:00Z">
              <w:tcPr>
                <w:tcW w:w="893" w:type="pct"/>
                <w:gridSpan w:val="4"/>
              </w:tcPr>
            </w:tcPrChange>
          </w:tcPr>
          <w:p w14:paraId="4D5D9AF4" w14:textId="77777777" w:rsidR="00485A78" w:rsidRDefault="00485A78" w:rsidP="00485A78">
            <w:pPr>
              <w:pStyle w:val="NormalinTable"/>
            </w:pPr>
            <w:r>
              <w:t>2009 29 11 19</w:t>
            </w:r>
          </w:p>
        </w:tc>
        <w:tc>
          <w:tcPr>
            <w:tcW w:w="587" w:type="pct"/>
            <w:vMerge/>
            <w:tcPrChange w:id="1441" w:author="David Owen" w:date="2019-07-24T15:13:00Z">
              <w:tcPr>
                <w:tcW w:w="580" w:type="pct"/>
                <w:gridSpan w:val="4"/>
                <w:vMerge/>
              </w:tcPr>
            </w:tcPrChange>
          </w:tcPr>
          <w:p w14:paraId="1B0E58F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442" w:author="David Owen" w:date="2019-07-24T15:13:00Z">
              <w:tcPr>
                <w:tcW w:w="846" w:type="pct"/>
                <w:gridSpan w:val="3"/>
                <w:vMerge/>
              </w:tcPr>
            </w:tcPrChange>
          </w:tcPr>
          <w:p w14:paraId="10779270" w14:textId="77777777" w:rsidR="00485A78" w:rsidRDefault="00485A78" w:rsidP="00485A78">
            <w:pPr>
              <w:pStyle w:val="NormalinTable"/>
            </w:pPr>
          </w:p>
        </w:tc>
        <w:tc>
          <w:tcPr>
            <w:tcW w:w="543" w:type="pct"/>
            <w:vMerge/>
            <w:tcPrChange w:id="1443" w:author="David Owen" w:date="2019-07-24T15:13:00Z">
              <w:tcPr>
                <w:tcW w:w="1055" w:type="pct"/>
                <w:gridSpan w:val="6"/>
                <w:vMerge/>
              </w:tcPr>
            </w:tcPrChange>
          </w:tcPr>
          <w:p w14:paraId="5639879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444" w:author="David Owen" w:date="2019-07-24T15:13:00Z">
              <w:tcPr>
                <w:tcW w:w="525" w:type="pct"/>
                <w:gridSpan w:val="3"/>
                <w:vMerge/>
              </w:tcPr>
            </w:tcPrChange>
          </w:tcPr>
          <w:p w14:paraId="78136878" w14:textId="77777777" w:rsidR="00485A78" w:rsidRDefault="00485A78" w:rsidP="00485A78">
            <w:pPr>
              <w:pStyle w:val="NormalinTable"/>
            </w:pPr>
          </w:p>
        </w:tc>
      </w:tr>
      <w:tr w:rsidR="00485A78" w14:paraId="72F5A28C" w14:textId="77777777" w:rsidTr="00C53BA8">
        <w:tblPrEx>
          <w:tblW w:w="4936" w:type="pct"/>
          <w:tblInd w:w="384" w:type="dxa"/>
          <w:tblLook w:val="0220" w:firstRow="1" w:lastRow="0" w:firstColumn="0" w:lastColumn="0" w:noHBand="1" w:noVBand="0"/>
          <w:tblPrExChange w:id="1445" w:author="David Owen" w:date="2019-07-24T15:13:00Z">
            <w:tblPrEx>
              <w:tblW w:w="5000" w:type="pct"/>
              <w:tblInd w:w="269" w:type="dxa"/>
              <w:tblLook w:val="0220" w:firstRow="1" w:lastRow="0" w:firstColumn="0" w:lastColumn="0" w:noHBand="1" w:noVBand="0"/>
            </w:tblPrEx>
          </w:tblPrExChange>
        </w:tblPrEx>
        <w:trPr>
          <w:cantSplit/>
          <w:trPrChange w:id="1446"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447" w:author="David Owen" w:date="2019-07-24T15:13:00Z">
              <w:tcPr>
                <w:tcW w:w="664" w:type="pct"/>
                <w:gridSpan w:val="4"/>
                <w:vMerge/>
              </w:tcPr>
            </w:tcPrChange>
          </w:tcPr>
          <w:p w14:paraId="41659E46" w14:textId="77777777" w:rsidR="00485A78" w:rsidRDefault="00485A78" w:rsidP="00485A78">
            <w:pPr>
              <w:pStyle w:val="NormalinTable"/>
            </w:pPr>
          </w:p>
        </w:tc>
        <w:tc>
          <w:tcPr>
            <w:tcW w:w="377" w:type="pct"/>
            <w:vMerge/>
            <w:tcPrChange w:id="1448" w:author="David Owen" w:date="2019-07-24T15:13:00Z">
              <w:tcPr>
                <w:tcW w:w="372" w:type="pct"/>
                <w:gridSpan w:val="4"/>
                <w:vMerge/>
              </w:tcPr>
            </w:tcPrChange>
          </w:tcPr>
          <w:p w14:paraId="7275B8FF"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449" w:author="David Owen" w:date="2019-07-24T15:13:00Z">
              <w:tcPr>
                <w:tcW w:w="893" w:type="pct"/>
                <w:gridSpan w:val="4"/>
              </w:tcPr>
            </w:tcPrChange>
          </w:tcPr>
          <w:p w14:paraId="2946F91D" w14:textId="77777777" w:rsidR="00485A78" w:rsidRDefault="00485A78" w:rsidP="00485A78">
            <w:pPr>
              <w:pStyle w:val="NormalinTable"/>
            </w:pPr>
            <w:r>
              <w:t>2009 29 11 99</w:t>
            </w:r>
          </w:p>
        </w:tc>
        <w:tc>
          <w:tcPr>
            <w:tcW w:w="587" w:type="pct"/>
            <w:vMerge/>
            <w:tcPrChange w:id="1450" w:author="David Owen" w:date="2019-07-24T15:13:00Z">
              <w:tcPr>
                <w:tcW w:w="580" w:type="pct"/>
                <w:gridSpan w:val="4"/>
                <w:vMerge/>
              </w:tcPr>
            </w:tcPrChange>
          </w:tcPr>
          <w:p w14:paraId="22CF855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451" w:author="David Owen" w:date="2019-07-24T15:13:00Z">
              <w:tcPr>
                <w:tcW w:w="846" w:type="pct"/>
                <w:gridSpan w:val="3"/>
                <w:vMerge/>
              </w:tcPr>
            </w:tcPrChange>
          </w:tcPr>
          <w:p w14:paraId="0E3BDA44" w14:textId="77777777" w:rsidR="00485A78" w:rsidRDefault="00485A78" w:rsidP="00485A78">
            <w:pPr>
              <w:pStyle w:val="NormalinTable"/>
            </w:pPr>
          </w:p>
        </w:tc>
        <w:tc>
          <w:tcPr>
            <w:tcW w:w="543" w:type="pct"/>
            <w:vMerge/>
            <w:tcPrChange w:id="1452" w:author="David Owen" w:date="2019-07-24T15:13:00Z">
              <w:tcPr>
                <w:tcW w:w="1055" w:type="pct"/>
                <w:gridSpan w:val="6"/>
                <w:vMerge/>
              </w:tcPr>
            </w:tcPrChange>
          </w:tcPr>
          <w:p w14:paraId="29310CE4"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453" w:author="David Owen" w:date="2019-07-24T15:13:00Z">
              <w:tcPr>
                <w:tcW w:w="525" w:type="pct"/>
                <w:gridSpan w:val="3"/>
                <w:vMerge/>
              </w:tcPr>
            </w:tcPrChange>
          </w:tcPr>
          <w:p w14:paraId="59C8446B" w14:textId="77777777" w:rsidR="00485A78" w:rsidRDefault="00485A78" w:rsidP="00485A78">
            <w:pPr>
              <w:pStyle w:val="NormalinTable"/>
            </w:pPr>
          </w:p>
        </w:tc>
      </w:tr>
      <w:tr w:rsidR="00485A78" w14:paraId="77887F8C" w14:textId="77777777" w:rsidTr="00C53BA8">
        <w:tblPrEx>
          <w:tblW w:w="4936" w:type="pct"/>
          <w:tblInd w:w="384" w:type="dxa"/>
          <w:tblLook w:val="0220" w:firstRow="1" w:lastRow="0" w:firstColumn="0" w:lastColumn="0" w:noHBand="1" w:noVBand="0"/>
          <w:tblPrExChange w:id="1454" w:author="David Owen" w:date="2019-07-24T15:13:00Z">
            <w:tblPrEx>
              <w:tblW w:w="5000" w:type="pct"/>
              <w:tblInd w:w="269" w:type="dxa"/>
              <w:tblLook w:val="0220" w:firstRow="1" w:lastRow="0" w:firstColumn="0" w:lastColumn="0" w:noHBand="1" w:noVBand="0"/>
            </w:tblPrEx>
          </w:tblPrExChange>
        </w:tblPrEx>
        <w:trPr>
          <w:cantSplit/>
          <w:trPrChange w:id="1455"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456" w:author="David Owen" w:date="2019-07-24T15:13:00Z">
              <w:tcPr>
                <w:tcW w:w="664" w:type="pct"/>
                <w:gridSpan w:val="4"/>
                <w:vMerge/>
              </w:tcPr>
            </w:tcPrChange>
          </w:tcPr>
          <w:p w14:paraId="5469C15B" w14:textId="77777777" w:rsidR="00485A78" w:rsidRDefault="00485A78" w:rsidP="00485A78">
            <w:pPr>
              <w:pStyle w:val="NormalinTable"/>
            </w:pPr>
          </w:p>
        </w:tc>
        <w:tc>
          <w:tcPr>
            <w:tcW w:w="377" w:type="pct"/>
            <w:vMerge/>
            <w:tcPrChange w:id="1457" w:author="David Owen" w:date="2019-07-24T15:13:00Z">
              <w:tcPr>
                <w:tcW w:w="372" w:type="pct"/>
                <w:gridSpan w:val="4"/>
                <w:vMerge/>
              </w:tcPr>
            </w:tcPrChange>
          </w:tcPr>
          <w:p w14:paraId="782B9A7E"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458" w:author="David Owen" w:date="2019-07-24T15:13:00Z">
              <w:tcPr>
                <w:tcW w:w="893" w:type="pct"/>
                <w:gridSpan w:val="4"/>
              </w:tcPr>
            </w:tcPrChange>
          </w:tcPr>
          <w:p w14:paraId="3BD2DD31" w14:textId="77777777" w:rsidR="00485A78" w:rsidRDefault="00485A78" w:rsidP="00485A78">
            <w:pPr>
              <w:pStyle w:val="NormalinTable"/>
            </w:pPr>
            <w:r>
              <w:t>2009 29 91</w:t>
            </w:r>
          </w:p>
        </w:tc>
        <w:tc>
          <w:tcPr>
            <w:tcW w:w="587" w:type="pct"/>
            <w:vMerge/>
            <w:tcPrChange w:id="1459" w:author="David Owen" w:date="2019-07-24T15:13:00Z">
              <w:tcPr>
                <w:tcW w:w="580" w:type="pct"/>
                <w:gridSpan w:val="4"/>
                <w:vMerge/>
              </w:tcPr>
            </w:tcPrChange>
          </w:tcPr>
          <w:p w14:paraId="237C7FBD"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460" w:author="David Owen" w:date="2019-07-24T15:13:00Z">
              <w:tcPr>
                <w:tcW w:w="846" w:type="pct"/>
                <w:gridSpan w:val="3"/>
                <w:vMerge/>
              </w:tcPr>
            </w:tcPrChange>
          </w:tcPr>
          <w:p w14:paraId="7A3D2E74" w14:textId="77777777" w:rsidR="00485A78" w:rsidRDefault="00485A78" w:rsidP="00485A78">
            <w:pPr>
              <w:pStyle w:val="NormalinTable"/>
            </w:pPr>
          </w:p>
        </w:tc>
        <w:tc>
          <w:tcPr>
            <w:tcW w:w="543" w:type="pct"/>
            <w:vMerge/>
            <w:tcPrChange w:id="1461" w:author="David Owen" w:date="2019-07-24T15:13:00Z">
              <w:tcPr>
                <w:tcW w:w="1055" w:type="pct"/>
                <w:gridSpan w:val="6"/>
                <w:vMerge/>
              </w:tcPr>
            </w:tcPrChange>
          </w:tcPr>
          <w:p w14:paraId="182C0C35"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462" w:author="David Owen" w:date="2019-07-24T15:13:00Z">
              <w:tcPr>
                <w:tcW w:w="525" w:type="pct"/>
                <w:gridSpan w:val="3"/>
                <w:vMerge/>
              </w:tcPr>
            </w:tcPrChange>
          </w:tcPr>
          <w:p w14:paraId="6CDD0EAA" w14:textId="77777777" w:rsidR="00485A78" w:rsidRDefault="00485A78" w:rsidP="00485A78">
            <w:pPr>
              <w:pStyle w:val="NormalinTable"/>
            </w:pPr>
          </w:p>
        </w:tc>
      </w:tr>
      <w:tr w:rsidR="00485A78" w14:paraId="4E870891" w14:textId="77777777" w:rsidTr="00C53BA8">
        <w:tblPrEx>
          <w:tblW w:w="4936" w:type="pct"/>
          <w:tblInd w:w="384" w:type="dxa"/>
          <w:tblLook w:val="0220" w:firstRow="1" w:lastRow="0" w:firstColumn="0" w:lastColumn="0" w:noHBand="1" w:noVBand="0"/>
          <w:tblPrExChange w:id="1463" w:author="David Owen" w:date="2019-07-24T15:13:00Z">
            <w:tblPrEx>
              <w:tblW w:w="5000" w:type="pct"/>
              <w:tblInd w:w="269" w:type="dxa"/>
              <w:tblLook w:val="0220" w:firstRow="1" w:lastRow="0" w:firstColumn="0" w:lastColumn="0" w:noHBand="1" w:noVBand="0"/>
            </w:tblPrEx>
          </w:tblPrExChange>
        </w:tblPrEx>
        <w:trPr>
          <w:cantSplit/>
          <w:trPrChange w:id="1464"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465" w:author="David Owen" w:date="2019-07-24T15:13:00Z">
              <w:tcPr>
                <w:tcW w:w="664" w:type="pct"/>
                <w:gridSpan w:val="4"/>
                <w:vMerge/>
              </w:tcPr>
            </w:tcPrChange>
          </w:tcPr>
          <w:p w14:paraId="4A921E5C" w14:textId="77777777" w:rsidR="00485A78" w:rsidRDefault="00485A78" w:rsidP="00485A78">
            <w:pPr>
              <w:pStyle w:val="NormalinTable"/>
            </w:pPr>
          </w:p>
        </w:tc>
        <w:tc>
          <w:tcPr>
            <w:tcW w:w="377" w:type="pct"/>
            <w:vMerge/>
            <w:tcPrChange w:id="1466" w:author="David Owen" w:date="2019-07-24T15:13:00Z">
              <w:tcPr>
                <w:tcW w:w="372" w:type="pct"/>
                <w:gridSpan w:val="4"/>
                <w:vMerge/>
              </w:tcPr>
            </w:tcPrChange>
          </w:tcPr>
          <w:p w14:paraId="62A39D0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467" w:author="David Owen" w:date="2019-07-24T15:13:00Z">
              <w:tcPr>
                <w:tcW w:w="893" w:type="pct"/>
                <w:gridSpan w:val="4"/>
              </w:tcPr>
            </w:tcPrChange>
          </w:tcPr>
          <w:p w14:paraId="39CC7EDF" w14:textId="77777777" w:rsidR="00485A78" w:rsidRDefault="00485A78" w:rsidP="00485A78">
            <w:pPr>
              <w:pStyle w:val="NormalinTable"/>
            </w:pPr>
            <w:r>
              <w:t>2009 39 11 19</w:t>
            </w:r>
          </w:p>
        </w:tc>
        <w:tc>
          <w:tcPr>
            <w:tcW w:w="587" w:type="pct"/>
            <w:vMerge/>
            <w:tcPrChange w:id="1468" w:author="David Owen" w:date="2019-07-24T15:13:00Z">
              <w:tcPr>
                <w:tcW w:w="580" w:type="pct"/>
                <w:gridSpan w:val="4"/>
                <w:vMerge/>
              </w:tcPr>
            </w:tcPrChange>
          </w:tcPr>
          <w:p w14:paraId="752BFC9D"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469" w:author="David Owen" w:date="2019-07-24T15:13:00Z">
              <w:tcPr>
                <w:tcW w:w="846" w:type="pct"/>
                <w:gridSpan w:val="3"/>
                <w:vMerge/>
              </w:tcPr>
            </w:tcPrChange>
          </w:tcPr>
          <w:p w14:paraId="3386F771" w14:textId="77777777" w:rsidR="00485A78" w:rsidRDefault="00485A78" w:rsidP="00485A78">
            <w:pPr>
              <w:pStyle w:val="NormalinTable"/>
            </w:pPr>
          </w:p>
        </w:tc>
        <w:tc>
          <w:tcPr>
            <w:tcW w:w="543" w:type="pct"/>
            <w:vMerge/>
            <w:tcPrChange w:id="1470" w:author="David Owen" w:date="2019-07-24T15:13:00Z">
              <w:tcPr>
                <w:tcW w:w="1055" w:type="pct"/>
                <w:gridSpan w:val="6"/>
                <w:vMerge/>
              </w:tcPr>
            </w:tcPrChange>
          </w:tcPr>
          <w:p w14:paraId="5BCF6CCF"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471" w:author="David Owen" w:date="2019-07-24T15:13:00Z">
              <w:tcPr>
                <w:tcW w:w="525" w:type="pct"/>
                <w:gridSpan w:val="3"/>
                <w:vMerge/>
              </w:tcPr>
            </w:tcPrChange>
          </w:tcPr>
          <w:p w14:paraId="3F8E3B55" w14:textId="77777777" w:rsidR="00485A78" w:rsidRDefault="00485A78" w:rsidP="00485A78">
            <w:pPr>
              <w:pStyle w:val="NormalinTable"/>
            </w:pPr>
          </w:p>
        </w:tc>
      </w:tr>
      <w:tr w:rsidR="00485A78" w14:paraId="208AB976" w14:textId="77777777" w:rsidTr="00C53BA8">
        <w:tblPrEx>
          <w:tblW w:w="4936" w:type="pct"/>
          <w:tblInd w:w="384" w:type="dxa"/>
          <w:tblLook w:val="0220" w:firstRow="1" w:lastRow="0" w:firstColumn="0" w:lastColumn="0" w:noHBand="1" w:noVBand="0"/>
          <w:tblPrExChange w:id="1472" w:author="David Owen" w:date="2019-07-24T15:13:00Z">
            <w:tblPrEx>
              <w:tblW w:w="5000" w:type="pct"/>
              <w:tblInd w:w="269" w:type="dxa"/>
              <w:tblLook w:val="0220" w:firstRow="1" w:lastRow="0" w:firstColumn="0" w:lastColumn="0" w:noHBand="1" w:noVBand="0"/>
            </w:tblPrEx>
          </w:tblPrExChange>
        </w:tblPrEx>
        <w:trPr>
          <w:cantSplit/>
          <w:trPrChange w:id="1473"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474" w:author="David Owen" w:date="2019-07-24T15:13:00Z">
              <w:tcPr>
                <w:tcW w:w="664" w:type="pct"/>
                <w:gridSpan w:val="4"/>
                <w:vMerge/>
              </w:tcPr>
            </w:tcPrChange>
          </w:tcPr>
          <w:p w14:paraId="2D60709A" w14:textId="77777777" w:rsidR="00485A78" w:rsidRDefault="00485A78" w:rsidP="00485A78">
            <w:pPr>
              <w:pStyle w:val="NormalinTable"/>
            </w:pPr>
          </w:p>
        </w:tc>
        <w:tc>
          <w:tcPr>
            <w:tcW w:w="377" w:type="pct"/>
            <w:vMerge/>
            <w:tcPrChange w:id="1475" w:author="David Owen" w:date="2019-07-24T15:13:00Z">
              <w:tcPr>
                <w:tcW w:w="372" w:type="pct"/>
                <w:gridSpan w:val="4"/>
                <w:vMerge/>
              </w:tcPr>
            </w:tcPrChange>
          </w:tcPr>
          <w:p w14:paraId="67CC9A30"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476" w:author="David Owen" w:date="2019-07-24T15:13:00Z">
              <w:tcPr>
                <w:tcW w:w="893" w:type="pct"/>
                <w:gridSpan w:val="4"/>
              </w:tcPr>
            </w:tcPrChange>
          </w:tcPr>
          <w:p w14:paraId="2F43FFE6" w14:textId="77777777" w:rsidR="00485A78" w:rsidRDefault="00485A78" w:rsidP="00485A78">
            <w:pPr>
              <w:pStyle w:val="NormalinTable"/>
            </w:pPr>
            <w:r>
              <w:t>2009 39 11 99</w:t>
            </w:r>
          </w:p>
        </w:tc>
        <w:tc>
          <w:tcPr>
            <w:tcW w:w="587" w:type="pct"/>
            <w:vMerge/>
            <w:tcPrChange w:id="1477" w:author="David Owen" w:date="2019-07-24T15:13:00Z">
              <w:tcPr>
                <w:tcW w:w="580" w:type="pct"/>
                <w:gridSpan w:val="4"/>
                <w:vMerge/>
              </w:tcPr>
            </w:tcPrChange>
          </w:tcPr>
          <w:p w14:paraId="5EBCF9F0"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478" w:author="David Owen" w:date="2019-07-24T15:13:00Z">
              <w:tcPr>
                <w:tcW w:w="846" w:type="pct"/>
                <w:gridSpan w:val="3"/>
                <w:vMerge/>
              </w:tcPr>
            </w:tcPrChange>
          </w:tcPr>
          <w:p w14:paraId="12CD4ECC" w14:textId="77777777" w:rsidR="00485A78" w:rsidRDefault="00485A78" w:rsidP="00485A78">
            <w:pPr>
              <w:pStyle w:val="NormalinTable"/>
            </w:pPr>
          </w:p>
        </w:tc>
        <w:tc>
          <w:tcPr>
            <w:tcW w:w="543" w:type="pct"/>
            <w:vMerge/>
            <w:tcPrChange w:id="1479" w:author="David Owen" w:date="2019-07-24T15:13:00Z">
              <w:tcPr>
                <w:tcW w:w="1055" w:type="pct"/>
                <w:gridSpan w:val="6"/>
                <w:vMerge/>
              </w:tcPr>
            </w:tcPrChange>
          </w:tcPr>
          <w:p w14:paraId="69549D15"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480" w:author="David Owen" w:date="2019-07-24T15:13:00Z">
              <w:tcPr>
                <w:tcW w:w="525" w:type="pct"/>
                <w:gridSpan w:val="3"/>
                <w:vMerge/>
              </w:tcPr>
            </w:tcPrChange>
          </w:tcPr>
          <w:p w14:paraId="6E1B1893" w14:textId="77777777" w:rsidR="00485A78" w:rsidRDefault="00485A78" w:rsidP="00485A78">
            <w:pPr>
              <w:pStyle w:val="NormalinTable"/>
            </w:pPr>
          </w:p>
        </w:tc>
      </w:tr>
      <w:tr w:rsidR="00485A78" w14:paraId="6016460D" w14:textId="77777777" w:rsidTr="00C53BA8">
        <w:tblPrEx>
          <w:tblW w:w="4936" w:type="pct"/>
          <w:tblInd w:w="384" w:type="dxa"/>
          <w:tblLook w:val="0220" w:firstRow="1" w:lastRow="0" w:firstColumn="0" w:lastColumn="0" w:noHBand="1" w:noVBand="0"/>
          <w:tblPrExChange w:id="1481" w:author="David Owen" w:date="2019-07-24T15:13:00Z">
            <w:tblPrEx>
              <w:tblW w:w="5000" w:type="pct"/>
              <w:tblInd w:w="269" w:type="dxa"/>
              <w:tblLook w:val="0220" w:firstRow="1" w:lastRow="0" w:firstColumn="0" w:lastColumn="0" w:noHBand="1" w:noVBand="0"/>
            </w:tblPrEx>
          </w:tblPrExChange>
        </w:tblPrEx>
        <w:trPr>
          <w:cantSplit/>
          <w:trPrChange w:id="1482"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483" w:author="David Owen" w:date="2019-07-24T15:13:00Z">
              <w:tcPr>
                <w:tcW w:w="664" w:type="pct"/>
                <w:gridSpan w:val="4"/>
                <w:vMerge/>
              </w:tcPr>
            </w:tcPrChange>
          </w:tcPr>
          <w:p w14:paraId="04F9B9AA" w14:textId="77777777" w:rsidR="00485A78" w:rsidRDefault="00485A78" w:rsidP="00485A78">
            <w:pPr>
              <w:pStyle w:val="NormalinTable"/>
            </w:pPr>
          </w:p>
        </w:tc>
        <w:tc>
          <w:tcPr>
            <w:tcW w:w="377" w:type="pct"/>
            <w:vMerge/>
            <w:tcPrChange w:id="1484" w:author="David Owen" w:date="2019-07-24T15:13:00Z">
              <w:tcPr>
                <w:tcW w:w="372" w:type="pct"/>
                <w:gridSpan w:val="4"/>
                <w:vMerge/>
              </w:tcPr>
            </w:tcPrChange>
          </w:tcPr>
          <w:p w14:paraId="7B546168"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485" w:author="David Owen" w:date="2019-07-24T15:13:00Z">
              <w:tcPr>
                <w:tcW w:w="893" w:type="pct"/>
                <w:gridSpan w:val="4"/>
              </w:tcPr>
            </w:tcPrChange>
          </w:tcPr>
          <w:p w14:paraId="6F29CAE4" w14:textId="77777777" w:rsidR="00485A78" w:rsidRDefault="00485A78" w:rsidP="00485A78">
            <w:pPr>
              <w:pStyle w:val="NormalinTable"/>
            </w:pPr>
            <w:r>
              <w:t>2009 39 51</w:t>
            </w:r>
          </w:p>
        </w:tc>
        <w:tc>
          <w:tcPr>
            <w:tcW w:w="587" w:type="pct"/>
            <w:vMerge/>
            <w:tcPrChange w:id="1486" w:author="David Owen" w:date="2019-07-24T15:13:00Z">
              <w:tcPr>
                <w:tcW w:w="580" w:type="pct"/>
                <w:gridSpan w:val="4"/>
                <w:vMerge/>
              </w:tcPr>
            </w:tcPrChange>
          </w:tcPr>
          <w:p w14:paraId="31596D43"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487" w:author="David Owen" w:date="2019-07-24T15:13:00Z">
              <w:tcPr>
                <w:tcW w:w="846" w:type="pct"/>
                <w:gridSpan w:val="3"/>
                <w:vMerge/>
              </w:tcPr>
            </w:tcPrChange>
          </w:tcPr>
          <w:p w14:paraId="4EC1747D" w14:textId="77777777" w:rsidR="00485A78" w:rsidRDefault="00485A78" w:rsidP="00485A78">
            <w:pPr>
              <w:pStyle w:val="NormalinTable"/>
            </w:pPr>
          </w:p>
        </w:tc>
        <w:tc>
          <w:tcPr>
            <w:tcW w:w="543" w:type="pct"/>
            <w:vMerge/>
            <w:tcPrChange w:id="1488" w:author="David Owen" w:date="2019-07-24T15:13:00Z">
              <w:tcPr>
                <w:tcW w:w="1055" w:type="pct"/>
                <w:gridSpan w:val="6"/>
                <w:vMerge/>
              </w:tcPr>
            </w:tcPrChange>
          </w:tcPr>
          <w:p w14:paraId="6E9EAE62"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489" w:author="David Owen" w:date="2019-07-24T15:13:00Z">
              <w:tcPr>
                <w:tcW w:w="525" w:type="pct"/>
                <w:gridSpan w:val="3"/>
                <w:vMerge/>
              </w:tcPr>
            </w:tcPrChange>
          </w:tcPr>
          <w:p w14:paraId="5894D0AC" w14:textId="77777777" w:rsidR="00485A78" w:rsidRDefault="00485A78" w:rsidP="00485A78">
            <w:pPr>
              <w:pStyle w:val="NormalinTable"/>
            </w:pPr>
          </w:p>
        </w:tc>
      </w:tr>
      <w:tr w:rsidR="00485A78" w14:paraId="5E383528" w14:textId="77777777" w:rsidTr="00C53BA8">
        <w:tblPrEx>
          <w:tblW w:w="4936" w:type="pct"/>
          <w:tblInd w:w="384" w:type="dxa"/>
          <w:tblLook w:val="0220" w:firstRow="1" w:lastRow="0" w:firstColumn="0" w:lastColumn="0" w:noHBand="1" w:noVBand="0"/>
          <w:tblPrExChange w:id="1490" w:author="David Owen" w:date="2019-07-24T15:13:00Z">
            <w:tblPrEx>
              <w:tblW w:w="5000" w:type="pct"/>
              <w:tblInd w:w="269" w:type="dxa"/>
              <w:tblLook w:val="0220" w:firstRow="1" w:lastRow="0" w:firstColumn="0" w:lastColumn="0" w:noHBand="1" w:noVBand="0"/>
            </w:tblPrEx>
          </w:tblPrExChange>
        </w:tblPrEx>
        <w:trPr>
          <w:cantSplit/>
          <w:trPrChange w:id="1491"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492" w:author="David Owen" w:date="2019-07-24T15:13:00Z">
              <w:tcPr>
                <w:tcW w:w="664" w:type="pct"/>
                <w:gridSpan w:val="4"/>
                <w:vMerge/>
              </w:tcPr>
            </w:tcPrChange>
          </w:tcPr>
          <w:p w14:paraId="518A4C52" w14:textId="77777777" w:rsidR="00485A78" w:rsidRDefault="00485A78" w:rsidP="00485A78">
            <w:pPr>
              <w:pStyle w:val="NormalinTable"/>
            </w:pPr>
          </w:p>
        </w:tc>
        <w:tc>
          <w:tcPr>
            <w:tcW w:w="377" w:type="pct"/>
            <w:vMerge/>
            <w:tcPrChange w:id="1493" w:author="David Owen" w:date="2019-07-24T15:13:00Z">
              <w:tcPr>
                <w:tcW w:w="372" w:type="pct"/>
                <w:gridSpan w:val="4"/>
                <w:vMerge/>
              </w:tcPr>
            </w:tcPrChange>
          </w:tcPr>
          <w:p w14:paraId="419EB95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494" w:author="David Owen" w:date="2019-07-24T15:13:00Z">
              <w:tcPr>
                <w:tcW w:w="893" w:type="pct"/>
                <w:gridSpan w:val="4"/>
              </w:tcPr>
            </w:tcPrChange>
          </w:tcPr>
          <w:p w14:paraId="0138E007" w14:textId="77777777" w:rsidR="00485A78" w:rsidRDefault="00485A78" w:rsidP="00485A78">
            <w:pPr>
              <w:pStyle w:val="NormalinTable"/>
            </w:pPr>
            <w:r>
              <w:t>2009 39 91</w:t>
            </w:r>
          </w:p>
        </w:tc>
        <w:tc>
          <w:tcPr>
            <w:tcW w:w="587" w:type="pct"/>
            <w:vMerge/>
            <w:tcPrChange w:id="1495" w:author="David Owen" w:date="2019-07-24T15:13:00Z">
              <w:tcPr>
                <w:tcW w:w="580" w:type="pct"/>
                <w:gridSpan w:val="4"/>
                <w:vMerge/>
              </w:tcPr>
            </w:tcPrChange>
          </w:tcPr>
          <w:p w14:paraId="7DF72077"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496" w:author="David Owen" w:date="2019-07-24T15:13:00Z">
              <w:tcPr>
                <w:tcW w:w="846" w:type="pct"/>
                <w:gridSpan w:val="3"/>
                <w:vMerge/>
              </w:tcPr>
            </w:tcPrChange>
          </w:tcPr>
          <w:p w14:paraId="0CA570B8" w14:textId="77777777" w:rsidR="00485A78" w:rsidRDefault="00485A78" w:rsidP="00485A78">
            <w:pPr>
              <w:pStyle w:val="NormalinTable"/>
            </w:pPr>
          </w:p>
        </w:tc>
        <w:tc>
          <w:tcPr>
            <w:tcW w:w="543" w:type="pct"/>
            <w:vMerge/>
            <w:tcPrChange w:id="1497" w:author="David Owen" w:date="2019-07-24T15:13:00Z">
              <w:tcPr>
                <w:tcW w:w="1055" w:type="pct"/>
                <w:gridSpan w:val="6"/>
                <w:vMerge/>
              </w:tcPr>
            </w:tcPrChange>
          </w:tcPr>
          <w:p w14:paraId="41E1E8AF"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498" w:author="David Owen" w:date="2019-07-24T15:13:00Z">
              <w:tcPr>
                <w:tcW w:w="525" w:type="pct"/>
                <w:gridSpan w:val="3"/>
                <w:vMerge/>
              </w:tcPr>
            </w:tcPrChange>
          </w:tcPr>
          <w:p w14:paraId="12A85100" w14:textId="77777777" w:rsidR="00485A78" w:rsidRDefault="00485A78" w:rsidP="00485A78">
            <w:pPr>
              <w:pStyle w:val="NormalinTable"/>
            </w:pPr>
          </w:p>
        </w:tc>
      </w:tr>
      <w:tr w:rsidR="00485A78" w14:paraId="62C259A6" w14:textId="77777777" w:rsidTr="00C53BA8">
        <w:tblPrEx>
          <w:tblW w:w="4936" w:type="pct"/>
          <w:tblInd w:w="384" w:type="dxa"/>
          <w:tblLook w:val="0220" w:firstRow="1" w:lastRow="0" w:firstColumn="0" w:lastColumn="0" w:noHBand="1" w:noVBand="0"/>
          <w:tblPrExChange w:id="1499" w:author="David Owen" w:date="2019-07-24T15:13:00Z">
            <w:tblPrEx>
              <w:tblW w:w="5000" w:type="pct"/>
              <w:tblInd w:w="269" w:type="dxa"/>
              <w:tblLook w:val="0220" w:firstRow="1" w:lastRow="0" w:firstColumn="0" w:lastColumn="0" w:noHBand="1" w:noVBand="0"/>
            </w:tblPrEx>
          </w:tblPrExChange>
        </w:tblPrEx>
        <w:trPr>
          <w:cantSplit/>
          <w:trPrChange w:id="1500"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501" w:author="David Owen" w:date="2019-07-24T15:13:00Z">
              <w:tcPr>
                <w:tcW w:w="664" w:type="pct"/>
                <w:gridSpan w:val="4"/>
                <w:vMerge/>
              </w:tcPr>
            </w:tcPrChange>
          </w:tcPr>
          <w:p w14:paraId="2D5C164D" w14:textId="77777777" w:rsidR="00485A78" w:rsidRDefault="00485A78" w:rsidP="00485A78">
            <w:pPr>
              <w:pStyle w:val="NormalinTable"/>
            </w:pPr>
          </w:p>
        </w:tc>
        <w:tc>
          <w:tcPr>
            <w:tcW w:w="377" w:type="pct"/>
            <w:vMerge/>
            <w:tcPrChange w:id="1502" w:author="David Owen" w:date="2019-07-24T15:13:00Z">
              <w:tcPr>
                <w:tcW w:w="372" w:type="pct"/>
                <w:gridSpan w:val="4"/>
                <w:vMerge/>
              </w:tcPr>
            </w:tcPrChange>
          </w:tcPr>
          <w:p w14:paraId="40D0487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503" w:author="David Owen" w:date="2019-07-24T15:13:00Z">
              <w:tcPr>
                <w:tcW w:w="893" w:type="pct"/>
                <w:gridSpan w:val="4"/>
              </w:tcPr>
            </w:tcPrChange>
          </w:tcPr>
          <w:p w14:paraId="1179A5F3" w14:textId="77777777" w:rsidR="00485A78" w:rsidRDefault="00485A78" w:rsidP="00485A78">
            <w:pPr>
              <w:pStyle w:val="NormalinTable"/>
            </w:pPr>
            <w:r>
              <w:t>2009 49 11 19</w:t>
            </w:r>
          </w:p>
        </w:tc>
        <w:tc>
          <w:tcPr>
            <w:tcW w:w="587" w:type="pct"/>
            <w:vMerge/>
            <w:tcPrChange w:id="1504" w:author="David Owen" w:date="2019-07-24T15:13:00Z">
              <w:tcPr>
                <w:tcW w:w="580" w:type="pct"/>
                <w:gridSpan w:val="4"/>
                <w:vMerge/>
              </w:tcPr>
            </w:tcPrChange>
          </w:tcPr>
          <w:p w14:paraId="02E01A25"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505" w:author="David Owen" w:date="2019-07-24T15:13:00Z">
              <w:tcPr>
                <w:tcW w:w="846" w:type="pct"/>
                <w:gridSpan w:val="3"/>
                <w:vMerge/>
              </w:tcPr>
            </w:tcPrChange>
          </w:tcPr>
          <w:p w14:paraId="6A57C020" w14:textId="77777777" w:rsidR="00485A78" w:rsidRDefault="00485A78" w:rsidP="00485A78">
            <w:pPr>
              <w:pStyle w:val="NormalinTable"/>
            </w:pPr>
          </w:p>
        </w:tc>
        <w:tc>
          <w:tcPr>
            <w:tcW w:w="543" w:type="pct"/>
            <w:vMerge/>
            <w:tcPrChange w:id="1506" w:author="David Owen" w:date="2019-07-24T15:13:00Z">
              <w:tcPr>
                <w:tcW w:w="1055" w:type="pct"/>
                <w:gridSpan w:val="6"/>
                <w:vMerge/>
              </w:tcPr>
            </w:tcPrChange>
          </w:tcPr>
          <w:p w14:paraId="43727EC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507" w:author="David Owen" w:date="2019-07-24T15:13:00Z">
              <w:tcPr>
                <w:tcW w:w="525" w:type="pct"/>
                <w:gridSpan w:val="3"/>
                <w:vMerge/>
              </w:tcPr>
            </w:tcPrChange>
          </w:tcPr>
          <w:p w14:paraId="1A770332" w14:textId="77777777" w:rsidR="00485A78" w:rsidRDefault="00485A78" w:rsidP="00485A78">
            <w:pPr>
              <w:pStyle w:val="NormalinTable"/>
            </w:pPr>
          </w:p>
        </w:tc>
      </w:tr>
      <w:tr w:rsidR="00485A78" w14:paraId="35896F0B" w14:textId="77777777" w:rsidTr="00C53BA8">
        <w:tblPrEx>
          <w:tblW w:w="4936" w:type="pct"/>
          <w:tblInd w:w="384" w:type="dxa"/>
          <w:tblLook w:val="0220" w:firstRow="1" w:lastRow="0" w:firstColumn="0" w:lastColumn="0" w:noHBand="1" w:noVBand="0"/>
          <w:tblPrExChange w:id="1508" w:author="David Owen" w:date="2019-07-24T15:13:00Z">
            <w:tblPrEx>
              <w:tblW w:w="5000" w:type="pct"/>
              <w:tblInd w:w="269" w:type="dxa"/>
              <w:tblLook w:val="0220" w:firstRow="1" w:lastRow="0" w:firstColumn="0" w:lastColumn="0" w:noHBand="1" w:noVBand="0"/>
            </w:tblPrEx>
          </w:tblPrExChange>
        </w:tblPrEx>
        <w:trPr>
          <w:cantSplit/>
          <w:trPrChange w:id="1509"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510" w:author="David Owen" w:date="2019-07-24T15:13:00Z">
              <w:tcPr>
                <w:tcW w:w="664" w:type="pct"/>
                <w:gridSpan w:val="4"/>
                <w:vMerge/>
              </w:tcPr>
            </w:tcPrChange>
          </w:tcPr>
          <w:p w14:paraId="54F60FE4" w14:textId="77777777" w:rsidR="00485A78" w:rsidRDefault="00485A78" w:rsidP="00485A78">
            <w:pPr>
              <w:pStyle w:val="NormalinTable"/>
            </w:pPr>
          </w:p>
        </w:tc>
        <w:tc>
          <w:tcPr>
            <w:tcW w:w="377" w:type="pct"/>
            <w:vMerge/>
            <w:tcPrChange w:id="1511" w:author="David Owen" w:date="2019-07-24T15:13:00Z">
              <w:tcPr>
                <w:tcW w:w="372" w:type="pct"/>
                <w:gridSpan w:val="4"/>
                <w:vMerge/>
              </w:tcPr>
            </w:tcPrChange>
          </w:tcPr>
          <w:p w14:paraId="7ECC8ED1"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512" w:author="David Owen" w:date="2019-07-24T15:13:00Z">
              <w:tcPr>
                <w:tcW w:w="893" w:type="pct"/>
                <w:gridSpan w:val="4"/>
              </w:tcPr>
            </w:tcPrChange>
          </w:tcPr>
          <w:p w14:paraId="088FE4D6" w14:textId="77777777" w:rsidR="00485A78" w:rsidRDefault="00485A78" w:rsidP="00485A78">
            <w:pPr>
              <w:pStyle w:val="NormalinTable"/>
            </w:pPr>
            <w:r>
              <w:t>2009 49 11 99</w:t>
            </w:r>
          </w:p>
        </w:tc>
        <w:tc>
          <w:tcPr>
            <w:tcW w:w="587" w:type="pct"/>
            <w:vMerge/>
            <w:tcPrChange w:id="1513" w:author="David Owen" w:date="2019-07-24T15:13:00Z">
              <w:tcPr>
                <w:tcW w:w="580" w:type="pct"/>
                <w:gridSpan w:val="4"/>
                <w:vMerge/>
              </w:tcPr>
            </w:tcPrChange>
          </w:tcPr>
          <w:p w14:paraId="134A916E"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514" w:author="David Owen" w:date="2019-07-24T15:13:00Z">
              <w:tcPr>
                <w:tcW w:w="846" w:type="pct"/>
                <w:gridSpan w:val="3"/>
                <w:vMerge/>
              </w:tcPr>
            </w:tcPrChange>
          </w:tcPr>
          <w:p w14:paraId="2EB9D878" w14:textId="77777777" w:rsidR="00485A78" w:rsidRDefault="00485A78" w:rsidP="00485A78">
            <w:pPr>
              <w:pStyle w:val="NormalinTable"/>
            </w:pPr>
          </w:p>
        </w:tc>
        <w:tc>
          <w:tcPr>
            <w:tcW w:w="543" w:type="pct"/>
            <w:vMerge/>
            <w:tcPrChange w:id="1515" w:author="David Owen" w:date="2019-07-24T15:13:00Z">
              <w:tcPr>
                <w:tcW w:w="1055" w:type="pct"/>
                <w:gridSpan w:val="6"/>
                <w:vMerge/>
              </w:tcPr>
            </w:tcPrChange>
          </w:tcPr>
          <w:p w14:paraId="2AB22D37"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516" w:author="David Owen" w:date="2019-07-24T15:13:00Z">
              <w:tcPr>
                <w:tcW w:w="525" w:type="pct"/>
                <w:gridSpan w:val="3"/>
                <w:vMerge/>
              </w:tcPr>
            </w:tcPrChange>
          </w:tcPr>
          <w:p w14:paraId="107D649C" w14:textId="77777777" w:rsidR="00485A78" w:rsidRDefault="00485A78" w:rsidP="00485A78">
            <w:pPr>
              <w:pStyle w:val="NormalinTable"/>
            </w:pPr>
          </w:p>
        </w:tc>
      </w:tr>
      <w:tr w:rsidR="00485A78" w14:paraId="62542CA1" w14:textId="77777777" w:rsidTr="00C53BA8">
        <w:tblPrEx>
          <w:tblW w:w="4936" w:type="pct"/>
          <w:tblInd w:w="384" w:type="dxa"/>
          <w:tblLook w:val="0220" w:firstRow="1" w:lastRow="0" w:firstColumn="0" w:lastColumn="0" w:noHBand="1" w:noVBand="0"/>
          <w:tblPrExChange w:id="1517" w:author="David Owen" w:date="2019-07-24T15:13:00Z">
            <w:tblPrEx>
              <w:tblW w:w="5000" w:type="pct"/>
              <w:tblInd w:w="269" w:type="dxa"/>
              <w:tblLook w:val="0220" w:firstRow="1" w:lastRow="0" w:firstColumn="0" w:lastColumn="0" w:noHBand="1" w:noVBand="0"/>
            </w:tblPrEx>
          </w:tblPrExChange>
        </w:tblPrEx>
        <w:trPr>
          <w:cantSplit/>
          <w:trPrChange w:id="1518"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519" w:author="David Owen" w:date="2019-07-24T15:13:00Z">
              <w:tcPr>
                <w:tcW w:w="664" w:type="pct"/>
                <w:gridSpan w:val="4"/>
                <w:vMerge/>
              </w:tcPr>
            </w:tcPrChange>
          </w:tcPr>
          <w:p w14:paraId="7475BF93" w14:textId="77777777" w:rsidR="00485A78" w:rsidRDefault="00485A78" w:rsidP="00485A78">
            <w:pPr>
              <w:pStyle w:val="NormalinTable"/>
            </w:pPr>
          </w:p>
        </w:tc>
        <w:tc>
          <w:tcPr>
            <w:tcW w:w="377" w:type="pct"/>
            <w:vMerge/>
            <w:tcPrChange w:id="1520" w:author="David Owen" w:date="2019-07-24T15:13:00Z">
              <w:tcPr>
                <w:tcW w:w="372" w:type="pct"/>
                <w:gridSpan w:val="4"/>
                <w:vMerge/>
              </w:tcPr>
            </w:tcPrChange>
          </w:tcPr>
          <w:p w14:paraId="64436EA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521" w:author="David Owen" w:date="2019-07-24T15:13:00Z">
              <w:tcPr>
                <w:tcW w:w="893" w:type="pct"/>
                <w:gridSpan w:val="4"/>
              </w:tcPr>
            </w:tcPrChange>
          </w:tcPr>
          <w:p w14:paraId="09F8C713" w14:textId="77777777" w:rsidR="00485A78" w:rsidRDefault="00485A78" w:rsidP="00485A78">
            <w:pPr>
              <w:pStyle w:val="NormalinTable"/>
            </w:pPr>
            <w:r>
              <w:t>2009 49 91</w:t>
            </w:r>
          </w:p>
        </w:tc>
        <w:tc>
          <w:tcPr>
            <w:tcW w:w="587" w:type="pct"/>
            <w:vMerge/>
            <w:tcPrChange w:id="1522" w:author="David Owen" w:date="2019-07-24T15:13:00Z">
              <w:tcPr>
                <w:tcW w:w="580" w:type="pct"/>
                <w:gridSpan w:val="4"/>
                <w:vMerge/>
              </w:tcPr>
            </w:tcPrChange>
          </w:tcPr>
          <w:p w14:paraId="27F9E58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523" w:author="David Owen" w:date="2019-07-24T15:13:00Z">
              <w:tcPr>
                <w:tcW w:w="846" w:type="pct"/>
                <w:gridSpan w:val="3"/>
                <w:vMerge/>
              </w:tcPr>
            </w:tcPrChange>
          </w:tcPr>
          <w:p w14:paraId="38E7BD78" w14:textId="77777777" w:rsidR="00485A78" w:rsidRDefault="00485A78" w:rsidP="00485A78">
            <w:pPr>
              <w:pStyle w:val="NormalinTable"/>
            </w:pPr>
          </w:p>
        </w:tc>
        <w:tc>
          <w:tcPr>
            <w:tcW w:w="543" w:type="pct"/>
            <w:vMerge/>
            <w:tcPrChange w:id="1524" w:author="David Owen" w:date="2019-07-24T15:13:00Z">
              <w:tcPr>
                <w:tcW w:w="1055" w:type="pct"/>
                <w:gridSpan w:val="6"/>
                <w:vMerge/>
              </w:tcPr>
            </w:tcPrChange>
          </w:tcPr>
          <w:p w14:paraId="2D5C725F"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525" w:author="David Owen" w:date="2019-07-24T15:13:00Z">
              <w:tcPr>
                <w:tcW w:w="525" w:type="pct"/>
                <w:gridSpan w:val="3"/>
                <w:vMerge/>
              </w:tcPr>
            </w:tcPrChange>
          </w:tcPr>
          <w:p w14:paraId="4E9C6ED1" w14:textId="77777777" w:rsidR="00485A78" w:rsidRDefault="00485A78" w:rsidP="00485A78">
            <w:pPr>
              <w:pStyle w:val="NormalinTable"/>
            </w:pPr>
          </w:p>
        </w:tc>
      </w:tr>
      <w:tr w:rsidR="00485A78" w14:paraId="7579F343" w14:textId="77777777" w:rsidTr="00C53BA8">
        <w:tblPrEx>
          <w:tblW w:w="4936" w:type="pct"/>
          <w:tblInd w:w="384" w:type="dxa"/>
          <w:tblLook w:val="0220" w:firstRow="1" w:lastRow="0" w:firstColumn="0" w:lastColumn="0" w:noHBand="1" w:noVBand="0"/>
          <w:tblPrExChange w:id="1526" w:author="David Owen" w:date="2019-07-24T15:13:00Z">
            <w:tblPrEx>
              <w:tblW w:w="5000" w:type="pct"/>
              <w:tblInd w:w="269" w:type="dxa"/>
              <w:tblLook w:val="0220" w:firstRow="1" w:lastRow="0" w:firstColumn="0" w:lastColumn="0" w:noHBand="1" w:noVBand="0"/>
            </w:tblPrEx>
          </w:tblPrExChange>
        </w:tblPrEx>
        <w:trPr>
          <w:cantSplit/>
          <w:trPrChange w:id="1527"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528" w:author="David Owen" w:date="2019-07-24T15:13:00Z">
              <w:tcPr>
                <w:tcW w:w="664" w:type="pct"/>
                <w:gridSpan w:val="4"/>
                <w:vMerge/>
              </w:tcPr>
            </w:tcPrChange>
          </w:tcPr>
          <w:p w14:paraId="5240FB1F" w14:textId="77777777" w:rsidR="00485A78" w:rsidRDefault="00485A78" w:rsidP="00485A78">
            <w:pPr>
              <w:pStyle w:val="NormalinTable"/>
            </w:pPr>
          </w:p>
        </w:tc>
        <w:tc>
          <w:tcPr>
            <w:tcW w:w="377" w:type="pct"/>
            <w:vMerge/>
            <w:tcPrChange w:id="1529" w:author="David Owen" w:date="2019-07-24T15:13:00Z">
              <w:tcPr>
                <w:tcW w:w="372" w:type="pct"/>
                <w:gridSpan w:val="4"/>
                <w:vMerge/>
              </w:tcPr>
            </w:tcPrChange>
          </w:tcPr>
          <w:p w14:paraId="21EEBDE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530" w:author="David Owen" w:date="2019-07-24T15:13:00Z">
              <w:tcPr>
                <w:tcW w:w="893" w:type="pct"/>
                <w:gridSpan w:val="4"/>
              </w:tcPr>
            </w:tcPrChange>
          </w:tcPr>
          <w:p w14:paraId="5EF871D4" w14:textId="77777777" w:rsidR="00485A78" w:rsidRDefault="00485A78" w:rsidP="00485A78">
            <w:pPr>
              <w:pStyle w:val="NormalinTable"/>
            </w:pPr>
            <w:r>
              <w:t>2009 81 11 90</w:t>
            </w:r>
          </w:p>
        </w:tc>
        <w:tc>
          <w:tcPr>
            <w:tcW w:w="587" w:type="pct"/>
            <w:vMerge/>
            <w:tcPrChange w:id="1531" w:author="David Owen" w:date="2019-07-24T15:13:00Z">
              <w:tcPr>
                <w:tcW w:w="580" w:type="pct"/>
                <w:gridSpan w:val="4"/>
                <w:vMerge/>
              </w:tcPr>
            </w:tcPrChange>
          </w:tcPr>
          <w:p w14:paraId="7C33B837"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532" w:author="David Owen" w:date="2019-07-24T15:13:00Z">
              <w:tcPr>
                <w:tcW w:w="846" w:type="pct"/>
                <w:gridSpan w:val="3"/>
                <w:vMerge/>
              </w:tcPr>
            </w:tcPrChange>
          </w:tcPr>
          <w:p w14:paraId="672F0CE4" w14:textId="77777777" w:rsidR="00485A78" w:rsidRDefault="00485A78" w:rsidP="00485A78">
            <w:pPr>
              <w:pStyle w:val="NormalinTable"/>
            </w:pPr>
          </w:p>
        </w:tc>
        <w:tc>
          <w:tcPr>
            <w:tcW w:w="543" w:type="pct"/>
            <w:vMerge/>
            <w:tcPrChange w:id="1533" w:author="David Owen" w:date="2019-07-24T15:13:00Z">
              <w:tcPr>
                <w:tcW w:w="1055" w:type="pct"/>
                <w:gridSpan w:val="6"/>
                <w:vMerge/>
              </w:tcPr>
            </w:tcPrChange>
          </w:tcPr>
          <w:p w14:paraId="130E6AD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534" w:author="David Owen" w:date="2019-07-24T15:13:00Z">
              <w:tcPr>
                <w:tcW w:w="525" w:type="pct"/>
                <w:gridSpan w:val="3"/>
                <w:vMerge/>
              </w:tcPr>
            </w:tcPrChange>
          </w:tcPr>
          <w:p w14:paraId="2B264035" w14:textId="77777777" w:rsidR="00485A78" w:rsidRDefault="00485A78" w:rsidP="00485A78">
            <w:pPr>
              <w:pStyle w:val="NormalinTable"/>
            </w:pPr>
          </w:p>
        </w:tc>
      </w:tr>
      <w:tr w:rsidR="00485A78" w14:paraId="565F196B" w14:textId="77777777" w:rsidTr="00C53BA8">
        <w:tblPrEx>
          <w:tblW w:w="4936" w:type="pct"/>
          <w:tblInd w:w="384" w:type="dxa"/>
          <w:tblLook w:val="0220" w:firstRow="1" w:lastRow="0" w:firstColumn="0" w:lastColumn="0" w:noHBand="1" w:noVBand="0"/>
          <w:tblPrExChange w:id="1535" w:author="David Owen" w:date="2019-07-24T15:13:00Z">
            <w:tblPrEx>
              <w:tblW w:w="5000" w:type="pct"/>
              <w:tblInd w:w="269" w:type="dxa"/>
              <w:tblLook w:val="0220" w:firstRow="1" w:lastRow="0" w:firstColumn="0" w:lastColumn="0" w:noHBand="1" w:noVBand="0"/>
            </w:tblPrEx>
          </w:tblPrExChange>
        </w:tblPrEx>
        <w:trPr>
          <w:cantSplit/>
          <w:trPrChange w:id="1536"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537" w:author="David Owen" w:date="2019-07-24T15:13:00Z">
              <w:tcPr>
                <w:tcW w:w="664" w:type="pct"/>
                <w:gridSpan w:val="4"/>
                <w:vMerge/>
              </w:tcPr>
            </w:tcPrChange>
          </w:tcPr>
          <w:p w14:paraId="62765284" w14:textId="77777777" w:rsidR="00485A78" w:rsidRDefault="00485A78" w:rsidP="00485A78">
            <w:pPr>
              <w:pStyle w:val="NormalinTable"/>
            </w:pPr>
          </w:p>
        </w:tc>
        <w:tc>
          <w:tcPr>
            <w:tcW w:w="377" w:type="pct"/>
            <w:vMerge/>
            <w:tcPrChange w:id="1538" w:author="David Owen" w:date="2019-07-24T15:13:00Z">
              <w:tcPr>
                <w:tcW w:w="372" w:type="pct"/>
                <w:gridSpan w:val="4"/>
                <w:vMerge/>
              </w:tcPr>
            </w:tcPrChange>
          </w:tcPr>
          <w:p w14:paraId="7048717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539" w:author="David Owen" w:date="2019-07-24T15:13:00Z">
              <w:tcPr>
                <w:tcW w:w="893" w:type="pct"/>
                <w:gridSpan w:val="4"/>
              </w:tcPr>
            </w:tcPrChange>
          </w:tcPr>
          <w:p w14:paraId="26369297" w14:textId="77777777" w:rsidR="00485A78" w:rsidRDefault="00485A78" w:rsidP="00485A78">
            <w:pPr>
              <w:pStyle w:val="NormalinTable"/>
            </w:pPr>
            <w:r>
              <w:t>2009 81 51</w:t>
            </w:r>
          </w:p>
        </w:tc>
        <w:tc>
          <w:tcPr>
            <w:tcW w:w="587" w:type="pct"/>
            <w:vMerge/>
            <w:tcPrChange w:id="1540" w:author="David Owen" w:date="2019-07-24T15:13:00Z">
              <w:tcPr>
                <w:tcW w:w="580" w:type="pct"/>
                <w:gridSpan w:val="4"/>
                <w:vMerge/>
              </w:tcPr>
            </w:tcPrChange>
          </w:tcPr>
          <w:p w14:paraId="16A27E1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541" w:author="David Owen" w:date="2019-07-24T15:13:00Z">
              <w:tcPr>
                <w:tcW w:w="846" w:type="pct"/>
                <w:gridSpan w:val="3"/>
                <w:vMerge/>
              </w:tcPr>
            </w:tcPrChange>
          </w:tcPr>
          <w:p w14:paraId="72CC7DB7" w14:textId="77777777" w:rsidR="00485A78" w:rsidRDefault="00485A78" w:rsidP="00485A78">
            <w:pPr>
              <w:pStyle w:val="NormalinTable"/>
            </w:pPr>
          </w:p>
        </w:tc>
        <w:tc>
          <w:tcPr>
            <w:tcW w:w="543" w:type="pct"/>
            <w:vMerge/>
            <w:tcPrChange w:id="1542" w:author="David Owen" w:date="2019-07-24T15:13:00Z">
              <w:tcPr>
                <w:tcW w:w="1055" w:type="pct"/>
                <w:gridSpan w:val="6"/>
                <w:vMerge/>
              </w:tcPr>
            </w:tcPrChange>
          </w:tcPr>
          <w:p w14:paraId="29FFC041"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543" w:author="David Owen" w:date="2019-07-24T15:13:00Z">
              <w:tcPr>
                <w:tcW w:w="525" w:type="pct"/>
                <w:gridSpan w:val="3"/>
                <w:vMerge/>
              </w:tcPr>
            </w:tcPrChange>
          </w:tcPr>
          <w:p w14:paraId="537F514F" w14:textId="77777777" w:rsidR="00485A78" w:rsidRDefault="00485A78" w:rsidP="00485A78">
            <w:pPr>
              <w:pStyle w:val="NormalinTable"/>
            </w:pPr>
          </w:p>
        </w:tc>
      </w:tr>
      <w:tr w:rsidR="00485A78" w14:paraId="3FCD6955" w14:textId="77777777" w:rsidTr="00C53BA8">
        <w:tblPrEx>
          <w:tblW w:w="4936" w:type="pct"/>
          <w:tblInd w:w="384" w:type="dxa"/>
          <w:tblLook w:val="0220" w:firstRow="1" w:lastRow="0" w:firstColumn="0" w:lastColumn="0" w:noHBand="1" w:noVBand="0"/>
          <w:tblPrExChange w:id="1544" w:author="David Owen" w:date="2019-07-24T15:13:00Z">
            <w:tblPrEx>
              <w:tblW w:w="5000" w:type="pct"/>
              <w:tblInd w:w="269" w:type="dxa"/>
              <w:tblLook w:val="0220" w:firstRow="1" w:lastRow="0" w:firstColumn="0" w:lastColumn="0" w:noHBand="1" w:noVBand="0"/>
            </w:tblPrEx>
          </w:tblPrExChange>
        </w:tblPrEx>
        <w:trPr>
          <w:cantSplit/>
          <w:trPrChange w:id="1545"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546" w:author="David Owen" w:date="2019-07-24T15:13:00Z">
              <w:tcPr>
                <w:tcW w:w="664" w:type="pct"/>
                <w:gridSpan w:val="4"/>
                <w:vMerge/>
              </w:tcPr>
            </w:tcPrChange>
          </w:tcPr>
          <w:p w14:paraId="195EEFEC" w14:textId="77777777" w:rsidR="00485A78" w:rsidRDefault="00485A78" w:rsidP="00485A78">
            <w:pPr>
              <w:pStyle w:val="NormalinTable"/>
            </w:pPr>
          </w:p>
        </w:tc>
        <w:tc>
          <w:tcPr>
            <w:tcW w:w="377" w:type="pct"/>
            <w:vMerge/>
            <w:tcPrChange w:id="1547" w:author="David Owen" w:date="2019-07-24T15:13:00Z">
              <w:tcPr>
                <w:tcW w:w="372" w:type="pct"/>
                <w:gridSpan w:val="4"/>
                <w:vMerge/>
              </w:tcPr>
            </w:tcPrChange>
          </w:tcPr>
          <w:p w14:paraId="6A26E03D"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548" w:author="David Owen" w:date="2019-07-24T15:13:00Z">
              <w:tcPr>
                <w:tcW w:w="893" w:type="pct"/>
                <w:gridSpan w:val="4"/>
              </w:tcPr>
            </w:tcPrChange>
          </w:tcPr>
          <w:p w14:paraId="70756424" w14:textId="77777777" w:rsidR="00485A78" w:rsidRDefault="00485A78" w:rsidP="00485A78">
            <w:pPr>
              <w:pStyle w:val="NormalinTable"/>
            </w:pPr>
            <w:r>
              <w:t>2009 89 11 19</w:t>
            </w:r>
          </w:p>
        </w:tc>
        <w:tc>
          <w:tcPr>
            <w:tcW w:w="587" w:type="pct"/>
            <w:vMerge/>
            <w:tcPrChange w:id="1549" w:author="David Owen" w:date="2019-07-24T15:13:00Z">
              <w:tcPr>
                <w:tcW w:w="580" w:type="pct"/>
                <w:gridSpan w:val="4"/>
                <w:vMerge/>
              </w:tcPr>
            </w:tcPrChange>
          </w:tcPr>
          <w:p w14:paraId="628FAD11"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550" w:author="David Owen" w:date="2019-07-24T15:13:00Z">
              <w:tcPr>
                <w:tcW w:w="846" w:type="pct"/>
                <w:gridSpan w:val="3"/>
                <w:vMerge/>
              </w:tcPr>
            </w:tcPrChange>
          </w:tcPr>
          <w:p w14:paraId="3CEF45E9" w14:textId="77777777" w:rsidR="00485A78" w:rsidRDefault="00485A78" w:rsidP="00485A78">
            <w:pPr>
              <w:pStyle w:val="NormalinTable"/>
            </w:pPr>
          </w:p>
        </w:tc>
        <w:tc>
          <w:tcPr>
            <w:tcW w:w="543" w:type="pct"/>
            <w:vMerge/>
            <w:tcPrChange w:id="1551" w:author="David Owen" w:date="2019-07-24T15:13:00Z">
              <w:tcPr>
                <w:tcW w:w="1055" w:type="pct"/>
                <w:gridSpan w:val="6"/>
                <w:vMerge/>
              </w:tcPr>
            </w:tcPrChange>
          </w:tcPr>
          <w:p w14:paraId="4259C23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552" w:author="David Owen" w:date="2019-07-24T15:13:00Z">
              <w:tcPr>
                <w:tcW w:w="525" w:type="pct"/>
                <w:gridSpan w:val="3"/>
                <w:vMerge/>
              </w:tcPr>
            </w:tcPrChange>
          </w:tcPr>
          <w:p w14:paraId="087D08F6" w14:textId="77777777" w:rsidR="00485A78" w:rsidRDefault="00485A78" w:rsidP="00485A78">
            <w:pPr>
              <w:pStyle w:val="NormalinTable"/>
            </w:pPr>
          </w:p>
        </w:tc>
      </w:tr>
      <w:tr w:rsidR="00485A78" w14:paraId="6434341E" w14:textId="77777777" w:rsidTr="00C53BA8">
        <w:tblPrEx>
          <w:tblW w:w="4936" w:type="pct"/>
          <w:tblInd w:w="384" w:type="dxa"/>
          <w:tblLook w:val="0220" w:firstRow="1" w:lastRow="0" w:firstColumn="0" w:lastColumn="0" w:noHBand="1" w:noVBand="0"/>
          <w:tblPrExChange w:id="1553" w:author="David Owen" w:date="2019-07-24T15:13:00Z">
            <w:tblPrEx>
              <w:tblW w:w="5000" w:type="pct"/>
              <w:tblInd w:w="269" w:type="dxa"/>
              <w:tblLook w:val="0220" w:firstRow="1" w:lastRow="0" w:firstColumn="0" w:lastColumn="0" w:noHBand="1" w:noVBand="0"/>
            </w:tblPrEx>
          </w:tblPrExChange>
        </w:tblPrEx>
        <w:trPr>
          <w:cantSplit/>
          <w:trPrChange w:id="1554"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555" w:author="David Owen" w:date="2019-07-24T15:13:00Z">
              <w:tcPr>
                <w:tcW w:w="664" w:type="pct"/>
                <w:gridSpan w:val="4"/>
                <w:vMerge/>
              </w:tcPr>
            </w:tcPrChange>
          </w:tcPr>
          <w:p w14:paraId="464EC2E9" w14:textId="77777777" w:rsidR="00485A78" w:rsidRDefault="00485A78" w:rsidP="00485A78">
            <w:pPr>
              <w:pStyle w:val="NormalinTable"/>
            </w:pPr>
          </w:p>
        </w:tc>
        <w:tc>
          <w:tcPr>
            <w:tcW w:w="377" w:type="pct"/>
            <w:vMerge/>
            <w:tcPrChange w:id="1556" w:author="David Owen" w:date="2019-07-24T15:13:00Z">
              <w:tcPr>
                <w:tcW w:w="372" w:type="pct"/>
                <w:gridSpan w:val="4"/>
                <w:vMerge/>
              </w:tcPr>
            </w:tcPrChange>
          </w:tcPr>
          <w:p w14:paraId="56984719"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557" w:author="David Owen" w:date="2019-07-24T15:13:00Z">
              <w:tcPr>
                <w:tcW w:w="893" w:type="pct"/>
                <w:gridSpan w:val="4"/>
              </w:tcPr>
            </w:tcPrChange>
          </w:tcPr>
          <w:p w14:paraId="2AEC7DD9" w14:textId="77777777" w:rsidR="00485A78" w:rsidRDefault="00485A78" w:rsidP="00485A78">
            <w:pPr>
              <w:pStyle w:val="NormalinTable"/>
            </w:pPr>
            <w:r>
              <w:t>2009 89 11 99</w:t>
            </w:r>
          </w:p>
        </w:tc>
        <w:tc>
          <w:tcPr>
            <w:tcW w:w="587" w:type="pct"/>
            <w:vMerge/>
            <w:tcPrChange w:id="1558" w:author="David Owen" w:date="2019-07-24T15:13:00Z">
              <w:tcPr>
                <w:tcW w:w="580" w:type="pct"/>
                <w:gridSpan w:val="4"/>
                <w:vMerge/>
              </w:tcPr>
            </w:tcPrChange>
          </w:tcPr>
          <w:p w14:paraId="4DA4B9A9"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559" w:author="David Owen" w:date="2019-07-24T15:13:00Z">
              <w:tcPr>
                <w:tcW w:w="846" w:type="pct"/>
                <w:gridSpan w:val="3"/>
                <w:vMerge/>
              </w:tcPr>
            </w:tcPrChange>
          </w:tcPr>
          <w:p w14:paraId="43735B57" w14:textId="77777777" w:rsidR="00485A78" w:rsidRDefault="00485A78" w:rsidP="00485A78">
            <w:pPr>
              <w:pStyle w:val="NormalinTable"/>
            </w:pPr>
          </w:p>
        </w:tc>
        <w:tc>
          <w:tcPr>
            <w:tcW w:w="543" w:type="pct"/>
            <w:vMerge/>
            <w:tcPrChange w:id="1560" w:author="David Owen" w:date="2019-07-24T15:13:00Z">
              <w:tcPr>
                <w:tcW w:w="1055" w:type="pct"/>
                <w:gridSpan w:val="6"/>
                <w:vMerge/>
              </w:tcPr>
            </w:tcPrChange>
          </w:tcPr>
          <w:p w14:paraId="3B83F55E"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561" w:author="David Owen" w:date="2019-07-24T15:13:00Z">
              <w:tcPr>
                <w:tcW w:w="525" w:type="pct"/>
                <w:gridSpan w:val="3"/>
                <w:vMerge/>
              </w:tcPr>
            </w:tcPrChange>
          </w:tcPr>
          <w:p w14:paraId="5068EC0B" w14:textId="77777777" w:rsidR="00485A78" w:rsidRDefault="00485A78" w:rsidP="00485A78">
            <w:pPr>
              <w:pStyle w:val="NormalinTable"/>
            </w:pPr>
          </w:p>
        </w:tc>
      </w:tr>
      <w:tr w:rsidR="00485A78" w14:paraId="6F6680E8" w14:textId="77777777" w:rsidTr="00C53BA8">
        <w:tblPrEx>
          <w:tblW w:w="4936" w:type="pct"/>
          <w:tblInd w:w="384" w:type="dxa"/>
          <w:tblLook w:val="0220" w:firstRow="1" w:lastRow="0" w:firstColumn="0" w:lastColumn="0" w:noHBand="1" w:noVBand="0"/>
          <w:tblPrExChange w:id="1562" w:author="David Owen" w:date="2019-07-24T15:13:00Z">
            <w:tblPrEx>
              <w:tblW w:w="5000" w:type="pct"/>
              <w:tblInd w:w="269" w:type="dxa"/>
              <w:tblLook w:val="0220" w:firstRow="1" w:lastRow="0" w:firstColumn="0" w:lastColumn="0" w:noHBand="1" w:noVBand="0"/>
            </w:tblPrEx>
          </w:tblPrExChange>
        </w:tblPrEx>
        <w:trPr>
          <w:cantSplit/>
          <w:trPrChange w:id="1563"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564" w:author="David Owen" w:date="2019-07-24T15:13:00Z">
              <w:tcPr>
                <w:tcW w:w="664" w:type="pct"/>
                <w:gridSpan w:val="4"/>
                <w:vMerge/>
              </w:tcPr>
            </w:tcPrChange>
          </w:tcPr>
          <w:p w14:paraId="41C03FBC" w14:textId="77777777" w:rsidR="00485A78" w:rsidRDefault="00485A78" w:rsidP="00485A78">
            <w:pPr>
              <w:pStyle w:val="NormalinTable"/>
            </w:pPr>
          </w:p>
        </w:tc>
        <w:tc>
          <w:tcPr>
            <w:tcW w:w="377" w:type="pct"/>
            <w:vMerge/>
            <w:tcPrChange w:id="1565" w:author="David Owen" w:date="2019-07-24T15:13:00Z">
              <w:tcPr>
                <w:tcW w:w="372" w:type="pct"/>
                <w:gridSpan w:val="4"/>
                <w:vMerge/>
              </w:tcPr>
            </w:tcPrChange>
          </w:tcPr>
          <w:p w14:paraId="0759EB2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566" w:author="David Owen" w:date="2019-07-24T15:13:00Z">
              <w:tcPr>
                <w:tcW w:w="893" w:type="pct"/>
                <w:gridSpan w:val="4"/>
              </w:tcPr>
            </w:tcPrChange>
          </w:tcPr>
          <w:p w14:paraId="1F9F51E6" w14:textId="77777777" w:rsidR="00485A78" w:rsidRDefault="00485A78" w:rsidP="00485A78">
            <w:pPr>
              <w:pStyle w:val="NormalinTable"/>
            </w:pPr>
            <w:r>
              <w:t>2009 89 35 29</w:t>
            </w:r>
          </w:p>
        </w:tc>
        <w:tc>
          <w:tcPr>
            <w:tcW w:w="587" w:type="pct"/>
            <w:vMerge/>
            <w:tcPrChange w:id="1567" w:author="David Owen" w:date="2019-07-24T15:13:00Z">
              <w:tcPr>
                <w:tcW w:w="580" w:type="pct"/>
                <w:gridSpan w:val="4"/>
                <w:vMerge/>
              </w:tcPr>
            </w:tcPrChange>
          </w:tcPr>
          <w:p w14:paraId="3E159B67"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568" w:author="David Owen" w:date="2019-07-24T15:13:00Z">
              <w:tcPr>
                <w:tcW w:w="846" w:type="pct"/>
                <w:gridSpan w:val="3"/>
                <w:vMerge/>
              </w:tcPr>
            </w:tcPrChange>
          </w:tcPr>
          <w:p w14:paraId="5DF796C2" w14:textId="77777777" w:rsidR="00485A78" w:rsidRDefault="00485A78" w:rsidP="00485A78">
            <w:pPr>
              <w:pStyle w:val="NormalinTable"/>
            </w:pPr>
          </w:p>
        </w:tc>
        <w:tc>
          <w:tcPr>
            <w:tcW w:w="543" w:type="pct"/>
            <w:vMerge/>
            <w:tcPrChange w:id="1569" w:author="David Owen" w:date="2019-07-24T15:13:00Z">
              <w:tcPr>
                <w:tcW w:w="1055" w:type="pct"/>
                <w:gridSpan w:val="6"/>
                <w:vMerge/>
              </w:tcPr>
            </w:tcPrChange>
          </w:tcPr>
          <w:p w14:paraId="7E5F703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570" w:author="David Owen" w:date="2019-07-24T15:13:00Z">
              <w:tcPr>
                <w:tcW w:w="525" w:type="pct"/>
                <w:gridSpan w:val="3"/>
                <w:vMerge/>
              </w:tcPr>
            </w:tcPrChange>
          </w:tcPr>
          <w:p w14:paraId="2E618CE2" w14:textId="77777777" w:rsidR="00485A78" w:rsidRDefault="00485A78" w:rsidP="00485A78">
            <w:pPr>
              <w:pStyle w:val="NormalinTable"/>
            </w:pPr>
          </w:p>
        </w:tc>
      </w:tr>
      <w:tr w:rsidR="00485A78" w14:paraId="7BFE2657" w14:textId="77777777" w:rsidTr="00C53BA8">
        <w:tblPrEx>
          <w:tblW w:w="4936" w:type="pct"/>
          <w:tblInd w:w="384" w:type="dxa"/>
          <w:tblLook w:val="0220" w:firstRow="1" w:lastRow="0" w:firstColumn="0" w:lastColumn="0" w:noHBand="1" w:noVBand="0"/>
          <w:tblPrExChange w:id="1571" w:author="David Owen" w:date="2019-07-24T15:13:00Z">
            <w:tblPrEx>
              <w:tblW w:w="5000" w:type="pct"/>
              <w:tblInd w:w="269" w:type="dxa"/>
              <w:tblLook w:val="0220" w:firstRow="1" w:lastRow="0" w:firstColumn="0" w:lastColumn="0" w:noHBand="1" w:noVBand="0"/>
            </w:tblPrEx>
          </w:tblPrExChange>
        </w:tblPrEx>
        <w:trPr>
          <w:cantSplit/>
          <w:trPrChange w:id="1572"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573" w:author="David Owen" w:date="2019-07-24T15:13:00Z">
              <w:tcPr>
                <w:tcW w:w="664" w:type="pct"/>
                <w:gridSpan w:val="4"/>
                <w:vMerge/>
              </w:tcPr>
            </w:tcPrChange>
          </w:tcPr>
          <w:p w14:paraId="4A6C3712" w14:textId="77777777" w:rsidR="00485A78" w:rsidRDefault="00485A78" w:rsidP="00485A78">
            <w:pPr>
              <w:pStyle w:val="NormalinTable"/>
            </w:pPr>
          </w:p>
        </w:tc>
        <w:tc>
          <w:tcPr>
            <w:tcW w:w="377" w:type="pct"/>
            <w:vMerge/>
            <w:tcPrChange w:id="1574" w:author="David Owen" w:date="2019-07-24T15:13:00Z">
              <w:tcPr>
                <w:tcW w:w="372" w:type="pct"/>
                <w:gridSpan w:val="4"/>
                <w:vMerge/>
              </w:tcPr>
            </w:tcPrChange>
          </w:tcPr>
          <w:p w14:paraId="348991DE"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575" w:author="David Owen" w:date="2019-07-24T15:13:00Z">
              <w:tcPr>
                <w:tcW w:w="893" w:type="pct"/>
                <w:gridSpan w:val="4"/>
              </w:tcPr>
            </w:tcPrChange>
          </w:tcPr>
          <w:p w14:paraId="1CADD3CF" w14:textId="77777777" w:rsidR="00485A78" w:rsidRDefault="00485A78" w:rsidP="00485A78">
            <w:pPr>
              <w:pStyle w:val="NormalinTable"/>
            </w:pPr>
            <w:r>
              <w:t>2009 89 35 39</w:t>
            </w:r>
          </w:p>
        </w:tc>
        <w:tc>
          <w:tcPr>
            <w:tcW w:w="587" w:type="pct"/>
            <w:vMerge/>
            <w:tcPrChange w:id="1576" w:author="David Owen" w:date="2019-07-24T15:13:00Z">
              <w:tcPr>
                <w:tcW w:w="580" w:type="pct"/>
                <w:gridSpan w:val="4"/>
                <w:vMerge/>
              </w:tcPr>
            </w:tcPrChange>
          </w:tcPr>
          <w:p w14:paraId="53A35DB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577" w:author="David Owen" w:date="2019-07-24T15:13:00Z">
              <w:tcPr>
                <w:tcW w:w="846" w:type="pct"/>
                <w:gridSpan w:val="3"/>
                <w:vMerge/>
              </w:tcPr>
            </w:tcPrChange>
          </w:tcPr>
          <w:p w14:paraId="3D4F84E2" w14:textId="77777777" w:rsidR="00485A78" w:rsidRDefault="00485A78" w:rsidP="00485A78">
            <w:pPr>
              <w:pStyle w:val="NormalinTable"/>
            </w:pPr>
          </w:p>
        </w:tc>
        <w:tc>
          <w:tcPr>
            <w:tcW w:w="543" w:type="pct"/>
            <w:vMerge/>
            <w:tcPrChange w:id="1578" w:author="David Owen" w:date="2019-07-24T15:13:00Z">
              <w:tcPr>
                <w:tcW w:w="1055" w:type="pct"/>
                <w:gridSpan w:val="6"/>
                <w:vMerge/>
              </w:tcPr>
            </w:tcPrChange>
          </w:tcPr>
          <w:p w14:paraId="2EA9A38D"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579" w:author="David Owen" w:date="2019-07-24T15:13:00Z">
              <w:tcPr>
                <w:tcW w:w="525" w:type="pct"/>
                <w:gridSpan w:val="3"/>
                <w:vMerge/>
              </w:tcPr>
            </w:tcPrChange>
          </w:tcPr>
          <w:p w14:paraId="3CF41CB5" w14:textId="77777777" w:rsidR="00485A78" w:rsidRDefault="00485A78" w:rsidP="00485A78">
            <w:pPr>
              <w:pStyle w:val="NormalinTable"/>
            </w:pPr>
          </w:p>
        </w:tc>
      </w:tr>
      <w:tr w:rsidR="00485A78" w14:paraId="4611A2FF" w14:textId="77777777" w:rsidTr="00C53BA8">
        <w:tblPrEx>
          <w:tblW w:w="4936" w:type="pct"/>
          <w:tblInd w:w="384" w:type="dxa"/>
          <w:tblLook w:val="0220" w:firstRow="1" w:lastRow="0" w:firstColumn="0" w:lastColumn="0" w:noHBand="1" w:noVBand="0"/>
          <w:tblPrExChange w:id="1580" w:author="David Owen" w:date="2019-07-24T15:13:00Z">
            <w:tblPrEx>
              <w:tblW w:w="5000" w:type="pct"/>
              <w:tblInd w:w="269" w:type="dxa"/>
              <w:tblLook w:val="0220" w:firstRow="1" w:lastRow="0" w:firstColumn="0" w:lastColumn="0" w:noHBand="1" w:noVBand="0"/>
            </w:tblPrEx>
          </w:tblPrExChange>
        </w:tblPrEx>
        <w:trPr>
          <w:cantSplit/>
          <w:trPrChange w:id="1581"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582" w:author="David Owen" w:date="2019-07-24T15:13:00Z">
              <w:tcPr>
                <w:tcW w:w="664" w:type="pct"/>
                <w:gridSpan w:val="4"/>
                <w:vMerge/>
              </w:tcPr>
            </w:tcPrChange>
          </w:tcPr>
          <w:p w14:paraId="6011C898" w14:textId="77777777" w:rsidR="00485A78" w:rsidRDefault="00485A78" w:rsidP="00485A78">
            <w:pPr>
              <w:pStyle w:val="NormalinTable"/>
            </w:pPr>
          </w:p>
        </w:tc>
        <w:tc>
          <w:tcPr>
            <w:tcW w:w="377" w:type="pct"/>
            <w:vMerge/>
            <w:tcPrChange w:id="1583" w:author="David Owen" w:date="2019-07-24T15:13:00Z">
              <w:tcPr>
                <w:tcW w:w="372" w:type="pct"/>
                <w:gridSpan w:val="4"/>
                <w:vMerge/>
              </w:tcPr>
            </w:tcPrChange>
          </w:tcPr>
          <w:p w14:paraId="25496C20"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584" w:author="David Owen" w:date="2019-07-24T15:13:00Z">
              <w:tcPr>
                <w:tcW w:w="893" w:type="pct"/>
                <w:gridSpan w:val="4"/>
              </w:tcPr>
            </w:tcPrChange>
          </w:tcPr>
          <w:p w14:paraId="0CC5D99A" w14:textId="77777777" w:rsidR="00485A78" w:rsidRDefault="00485A78" w:rsidP="00485A78">
            <w:pPr>
              <w:pStyle w:val="NormalinTable"/>
            </w:pPr>
            <w:r>
              <w:t>2009 89 35 45</w:t>
            </w:r>
          </w:p>
        </w:tc>
        <w:tc>
          <w:tcPr>
            <w:tcW w:w="587" w:type="pct"/>
            <w:vMerge/>
            <w:tcPrChange w:id="1585" w:author="David Owen" w:date="2019-07-24T15:13:00Z">
              <w:tcPr>
                <w:tcW w:w="580" w:type="pct"/>
                <w:gridSpan w:val="4"/>
                <w:vMerge/>
              </w:tcPr>
            </w:tcPrChange>
          </w:tcPr>
          <w:p w14:paraId="1D39917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586" w:author="David Owen" w:date="2019-07-24T15:13:00Z">
              <w:tcPr>
                <w:tcW w:w="846" w:type="pct"/>
                <w:gridSpan w:val="3"/>
                <w:vMerge/>
              </w:tcPr>
            </w:tcPrChange>
          </w:tcPr>
          <w:p w14:paraId="448EFFCA" w14:textId="77777777" w:rsidR="00485A78" w:rsidRDefault="00485A78" w:rsidP="00485A78">
            <w:pPr>
              <w:pStyle w:val="NormalinTable"/>
            </w:pPr>
          </w:p>
        </w:tc>
        <w:tc>
          <w:tcPr>
            <w:tcW w:w="543" w:type="pct"/>
            <w:vMerge/>
            <w:tcPrChange w:id="1587" w:author="David Owen" w:date="2019-07-24T15:13:00Z">
              <w:tcPr>
                <w:tcW w:w="1055" w:type="pct"/>
                <w:gridSpan w:val="6"/>
                <w:vMerge/>
              </w:tcPr>
            </w:tcPrChange>
          </w:tcPr>
          <w:p w14:paraId="3CF7B5A2"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588" w:author="David Owen" w:date="2019-07-24T15:13:00Z">
              <w:tcPr>
                <w:tcW w:w="525" w:type="pct"/>
                <w:gridSpan w:val="3"/>
                <w:vMerge/>
              </w:tcPr>
            </w:tcPrChange>
          </w:tcPr>
          <w:p w14:paraId="05FFEC1C" w14:textId="77777777" w:rsidR="00485A78" w:rsidRDefault="00485A78" w:rsidP="00485A78">
            <w:pPr>
              <w:pStyle w:val="NormalinTable"/>
            </w:pPr>
          </w:p>
        </w:tc>
      </w:tr>
      <w:tr w:rsidR="00485A78" w14:paraId="4C9228B4" w14:textId="77777777" w:rsidTr="00C53BA8">
        <w:tblPrEx>
          <w:tblW w:w="4936" w:type="pct"/>
          <w:tblInd w:w="384" w:type="dxa"/>
          <w:tblLook w:val="0220" w:firstRow="1" w:lastRow="0" w:firstColumn="0" w:lastColumn="0" w:noHBand="1" w:noVBand="0"/>
          <w:tblPrExChange w:id="1589" w:author="David Owen" w:date="2019-07-24T15:13:00Z">
            <w:tblPrEx>
              <w:tblW w:w="5000" w:type="pct"/>
              <w:tblInd w:w="269" w:type="dxa"/>
              <w:tblLook w:val="0220" w:firstRow="1" w:lastRow="0" w:firstColumn="0" w:lastColumn="0" w:noHBand="1" w:noVBand="0"/>
            </w:tblPrEx>
          </w:tblPrExChange>
        </w:tblPrEx>
        <w:trPr>
          <w:cantSplit/>
          <w:trPrChange w:id="1590"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591" w:author="David Owen" w:date="2019-07-24T15:13:00Z">
              <w:tcPr>
                <w:tcW w:w="664" w:type="pct"/>
                <w:gridSpan w:val="4"/>
                <w:vMerge/>
              </w:tcPr>
            </w:tcPrChange>
          </w:tcPr>
          <w:p w14:paraId="2DA6ECA6" w14:textId="77777777" w:rsidR="00485A78" w:rsidRDefault="00485A78" w:rsidP="00485A78">
            <w:pPr>
              <w:pStyle w:val="NormalinTable"/>
            </w:pPr>
          </w:p>
        </w:tc>
        <w:tc>
          <w:tcPr>
            <w:tcW w:w="377" w:type="pct"/>
            <w:vMerge/>
            <w:tcPrChange w:id="1592" w:author="David Owen" w:date="2019-07-24T15:13:00Z">
              <w:tcPr>
                <w:tcW w:w="372" w:type="pct"/>
                <w:gridSpan w:val="4"/>
                <w:vMerge/>
              </w:tcPr>
            </w:tcPrChange>
          </w:tcPr>
          <w:p w14:paraId="77D1783D"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593" w:author="David Owen" w:date="2019-07-24T15:13:00Z">
              <w:tcPr>
                <w:tcW w:w="893" w:type="pct"/>
                <w:gridSpan w:val="4"/>
              </w:tcPr>
            </w:tcPrChange>
          </w:tcPr>
          <w:p w14:paraId="39FEB77E" w14:textId="77777777" w:rsidR="00485A78" w:rsidRDefault="00485A78" w:rsidP="00485A78">
            <w:pPr>
              <w:pStyle w:val="NormalinTable"/>
            </w:pPr>
            <w:r>
              <w:t>2009 89 35 49</w:t>
            </w:r>
          </w:p>
        </w:tc>
        <w:tc>
          <w:tcPr>
            <w:tcW w:w="587" w:type="pct"/>
            <w:vMerge/>
            <w:tcPrChange w:id="1594" w:author="David Owen" w:date="2019-07-24T15:13:00Z">
              <w:tcPr>
                <w:tcW w:w="580" w:type="pct"/>
                <w:gridSpan w:val="4"/>
                <w:vMerge/>
              </w:tcPr>
            </w:tcPrChange>
          </w:tcPr>
          <w:p w14:paraId="7BD23602"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595" w:author="David Owen" w:date="2019-07-24T15:13:00Z">
              <w:tcPr>
                <w:tcW w:w="846" w:type="pct"/>
                <w:gridSpan w:val="3"/>
                <w:vMerge/>
              </w:tcPr>
            </w:tcPrChange>
          </w:tcPr>
          <w:p w14:paraId="4A6EF7BE" w14:textId="77777777" w:rsidR="00485A78" w:rsidRDefault="00485A78" w:rsidP="00485A78">
            <w:pPr>
              <w:pStyle w:val="NormalinTable"/>
            </w:pPr>
          </w:p>
        </w:tc>
        <w:tc>
          <w:tcPr>
            <w:tcW w:w="543" w:type="pct"/>
            <w:vMerge/>
            <w:tcPrChange w:id="1596" w:author="David Owen" w:date="2019-07-24T15:13:00Z">
              <w:tcPr>
                <w:tcW w:w="1055" w:type="pct"/>
                <w:gridSpan w:val="6"/>
                <w:vMerge/>
              </w:tcPr>
            </w:tcPrChange>
          </w:tcPr>
          <w:p w14:paraId="1E23082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597" w:author="David Owen" w:date="2019-07-24T15:13:00Z">
              <w:tcPr>
                <w:tcW w:w="525" w:type="pct"/>
                <w:gridSpan w:val="3"/>
                <w:vMerge/>
              </w:tcPr>
            </w:tcPrChange>
          </w:tcPr>
          <w:p w14:paraId="40FD32C9" w14:textId="77777777" w:rsidR="00485A78" w:rsidRDefault="00485A78" w:rsidP="00485A78">
            <w:pPr>
              <w:pStyle w:val="NormalinTable"/>
            </w:pPr>
          </w:p>
        </w:tc>
      </w:tr>
      <w:tr w:rsidR="00485A78" w14:paraId="12265504" w14:textId="77777777" w:rsidTr="00C53BA8">
        <w:tblPrEx>
          <w:tblW w:w="4936" w:type="pct"/>
          <w:tblInd w:w="384" w:type="dxa"/>
          <w:tblLook w:val="0220" w:firstRow="1" w:lastRow="0" w:firstColumn="0" w:lastColumn="0" w:noHBand="1" w:noVBand="0"/>
          <w:tblPrExChange w:id="1598" w:author="David Owen" w:date="2019-07-24T15:13:00Z">
            <w:tblPrEx>
              <w:tblW w:w="5000" w:type="pct"/>
              <w:tblInd w:w="269" w:type="dxa"/>
              <w:tblLook w:val="0220" w:firstRow="1" w:lastRow="0" w:firstColumn="0" w:lastColumn="0" w:noHBand="1" w:noVBand="0"/>
            </w:tblPrEx>
          </w:tblPrExChange>
        </w:tblPrEx>
        <w:trPr>
          <w:cantSplit/>
          <w:trPrChange w:id="1599"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600" w:author="David Owen" w:date="2019-07-24T15:13:00Z">
              <w:tcPr>
                <w:tcW w:w="664" w:type="pct"/>
                <w:gridSpan w:val="4"/>
                <w:vMerge/>
              </w:tcPr>
            </w:tcPrChange>
          </w:tcPr>
          <w:p w14:paraId="1E305982" w14:textId="77777777" w:rsidR="00485A78" w:rsidRDefault="00485A78" w:rsidP="00485A78">
            <w:pPr>
              <w:pStyle w:val="NormalinTable"/>
            </w:pPr>
          </w:p>
        </w:tc>
        <w:tc>
          <w:tcPr>
            <w:tcW w:w="377" w:type="pct"/>
            <w:vMerge/>
            <w:tcPrChange w:id="1601" w:author="David Owen" w:date="2019-07-24T15:13:00Z">
              <w:tcPr>
                <w:tcW w:w="372" w:type="pct"/>
                <w:gridSpan w:val="4"/>
                <w:vMerge/>
              </w:tcPr>
            </w:tcPrChange>
          </w:tcPr>
          <w:p w14:paraId="3FE69B15"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602" w:author="David Owen" w:date="2019-07-24T15:13:00Z">
              <w:tcPr>
                <w:tcW w:w="893" w:type="pct"/>
                <w:gridSpan w:val="4"/>
              </w:tcPr>
            </w:tcPrChange>
          </w:tcPr>
          <w:p w14:paraId="0CD839B7" w14:textId="77777777" w:rsidR="00485A78" w:rsidRDefault="00485A78" w:rsidP="00485A78">
            <w:pPr>
              <w:pStyle w:val="NormalinTable"/>
            </w:pPr>
            <w:r>
              <w:t>2009 89 35 59</w:t>
            </w:r>
          </w:p>
        </w:tc>
        <w:tc>
          <w:tcPr>
            <w:tcW w:w="587" w:type="pct"/>
            <w:vMerge/>
            <w:tcPrChange w:id="1603" w:author="David Owen" w:date="2019-07-24T15:13:00Z">
              <w:tcPr>
                <w:tcW w:w="580" w:type="pct"/>
                <w:gridSpan w:val="4"/>
                <w:vMerge/>
              </w:tcPr>
            </w:tcPrChange>
          </w:tcPr>
          <w:p w14:paraId="5E2AE71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604" w:author="David Owen" w:date="2019-07-24T15:13:00Z">
              <w:tcPr>
                <w:tcW w:w="846" w:type="pct"/>
                <w:gridSpan w:val="3"/>
                <w:vMerge/>
              </w:tcPr>
            </w:tcPrChange>
          </w:tcPr>
          <w:p w14:paraId="2EF02D61" w14:textId="77777777" w:rsidR="00485A78" w:rsidRDefault="00485A78" w:rsidP="00485A78">
            <w:pPr>
              <w:pStyle w:val="NormalinTable"/>
            </w:pPr>
          </w:p>
        </w:tc>
        <w:tc>
          <w:tcPr>
            <w:tcW w:w="543" w:type="pct"/>
            <w:vMerge/>
            <w:tcPrChange w:id="1605" w:author="David Owen" w:date="2019-07-24T15:13:00Z">
              <w:tcPr>
                <w:tcW w:w="1055" w:type="pct"/>
                <w:gridSpan w:val="6"/>
                <w:vMerge/>
              </w:tcPr>
            </w:tcPrChange>
          </w:tcPr>
          <w:p w14:paraId="4F09BBC7"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606" w:author="David Owen" w:date="2019-07-24T15:13:00Z">
              <w:tcPr>
                <w:tcW w:w="525" w:type="pct"/>
                <w:gridSpan w:val="3"/>
                <w:vMerge/>
              </w:tcPr>
            </w:tcPrChange>
          </w:tcPr>
          <w:p w14:paraId="43759D74" w14:textId="77777777" w:rsidR="00485A78" w:rsidRDefault="00485A78" w:rsidP="00485A78">
            <w:pPr>
              <w:pStyle w:val="NormalinTable"/>
            </w:pPr>
          </w:p>
        </w:tc>
      </w:tr>
      <w:tr w:rsidR="00485A78" w14:paraId="63875737" w14:textId="77777777" w:rsidTr="00C53BA8">
        <w:tblPrEx>
          <w:tblW w:w="4936" w:type="pct"/>
          <w:tblInd w:w="384" w:type="dxa"/>
          <w:tblLook w:val="0220" w:firstRow="1" w:lastRow="0" w:firstColumn="0" w:lastColumn="0" w:noHBand="1" w:noVBand="0"/>
          <w:tblPrExChange w:id="1607" w:author="David Owen" w:date="2019-07-24T15:13:00Z">
            <w:tblPrEx>
              <w:tblW w:w="5000" w:type="pct"/>
              <w:tblInd w:w="269" w:type="dxa"/>
              <w:tblLook w:val="0220" w:firstRow="1" w:lastRow="0" w:firstColumn="0" w:lastColumn="0" w:noHBand="1" w:noVBand="0"/>
            </w:tblPrEx>
          </w:tblPrExChange>
        </w:tblPrEx>
        <w:trPr>
          <w:cantSplit/>
          <w:trPrChange w:id="1608"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609" w:author="David Owen" w:date="2019-07-24T15:13:00Z">
              <w:tcPr>
                <w:tcW w:w="664" w:type="pct"/>
                <w:gridSpan w:val="4"/>
                <w:vMerge/>
              </w:tcPr>
            </w:tcPrChange>
          </w:tcPr>
          <w:p w14:paraId="6398472E" w14:textId="77777777" w:rsidR="00485A78" w:rsidRDefault="00485A78" w:rsidP="00485A78">
            <w:pPr>
              <w:pStyle w:val="NormalinTable"/>
            </w:pPr>
          </w:p>
        </w:tc>
        <w:tc>
          <w:tcPr>
            <w:tcW w:w="377" w:type="pct"/>
            <w:vMerge/>
            <w:tcPrChange w:id="1610" w:author="David Owen" w:date="2019-07-24T15:13:00Z">
              <w:tcPr>
                <w:tcW w:w="372" w:type="pct"/>
                <w:gridSpan w:val="4"/>
                <w:vMerge/>
              </w:tcPr>
            </w:tcPrChange>
          </w:tcPr>
          <w:p w14:paraId="63EF898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611" w:author="David Owen" w:date="2019-07-24T15:13:00Z">
              <w:tcPr>
                <w:tcW w:w="893" w:type="pct"/>
                <w:gridSpan w:val="4"/>
              </w:tcPr>
            </w:tcPrChange>
          </w:tcPr>
          <w:p w14:paraId="777CB7E4" w14:textId="77777777" w:rsidR="00485A78" w:rsidRDefault="00485A78" w:rsidP="00485A78">
            <w:pPr>
              <w:pStyle w:val="NormalinTable"/>
            </w:pPr>
            <w:r>
              <w:t>2009 89 35 79</w:t>
            </w:r>
          </w:p>
        </w:tc>
        <w:tc>
          <w:tcPr>
            <w:tcW w:w="587" w:type="pct"/>
            <w:vMerge/>
            <w:tcPrChange w:id="1612" w:author="David Owen" w:date="2019-07-24T15:13:00Z">
              <w:tcPr>
                <w:tcW w:w="580" w:type="pct"/>
                <w:gridSpan w:val="4"/>
                <w:vMerge/>
              </w:tcPr>
            </w:tcPrChange>
          </w:tcPr>
          <w:p w14:paraId="06A7A59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613" w:author="David Owen" w:date="2019-07-24T15:13:00Z">
              <w:tcPr>
                <w:tcW w:w="846" w:type="pct"/>
                <w:gridSpan w:val="3"/>
                <w:vMerge/>
              </w:tcPr>
            </w:tcPrChange>
          </w:tcPr>
          <w:p w14:paraId="6888136D" w14:textId="77777777" w:rsidR="00485A78" w:rsidRDefault="00485A78" w:rsidP="00485A78">
            <w:pPr>
              <w:pStyle w:val="NormalinTable"/>
            </w:pPr>
          </w:p>
        </w:tc>
        <w:tc>
          <w:tcPr>
            <w:tcW w:w="543" w:type="pct"/>
            <w:vMerge/>
            <w:tcPrChange w:id="1614" w:author="David Owen" w:date="2019-07-24T15:13:00Z">
              <w:tcPr>
                <w:tcW w:w="1055" w:type="pct"/>
                <w:gridSpan w:val="6"/>
                <w:vMerge/>
              </w:tcPr>
            </w:tcPrChange>
          </w:tcPr>
          <w:p w14:paraId="475E35AF"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615" w:author="David Owen" w:date="2019-07-24T15:13:00Z">
              <w:tcPr>
                <w:tcW w:w="525" w:type="pct"/>
                <w:gridSpan w:val="3"/>
                <w:vMerge/>
              </w:tcPr>
            </w:tcPrChange>
          </w:tcPr>
          <w:p w14:paraId="043E426F" w14:textId="77777777" w:rsidR="00485A78" w:rsidRDefault="00485A78" w:rsidP="00485A78">
            <w:pPr>
              <w:pStyle w:val="NormalinTable"/>
            </w:pPr>
          </w:p>
        </w:tc>
      </w:tr>
      <w:tr w:rsidR="00485A78" w14:paraId="1CF1343A" w14:textId="77777777" w:rsidTr="00C53BA8">
        <w:tblPrEx>
          <w:tblW w:w="4936" w:type="pct"/>
          <w:tblInd w:w="384" w:type="dxa"/>
          <w:tblLook w:val="0220" w:firstRow="1" w:lastRow="0" w:firstColumn="0" w:lastColumn="0" w:noHBand="1" w:noVBand="0"/>
          <w:tblPrExChange w:id="1616" w:author="David Owen" w:date="2019-07-24T15:13:00Z">
            <w:tblPrEx>
              <w:tblW w:w="5000" w:type="pct"/>
              <w:tblInd w:w="269" w:type="dxa"/>
              <w:tblLook w:val="0220" w:firstRow="1" w:lastRow="0" w:firstColumn="0" w:lastColumn="0" w:noHBand="1" w:noVBand="0"/>
            </w:tblPrEx>
          </w:tblPrExChange>
        </w:tblPrEx>
        <w:trPr>
          <w:cantSplit/>
          <w:trPrChange w:id="1617"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618" w:author="David Owen" w:date="2019-07-24T15:13:00Z">
              <w:tcPr>
                <w:tcW w:w="664" w:type="pct"/>
                <w:gridSpan w:val="4"/>
                <w:vMerge/>
              </w:tcPr>
            </w:tcPrChange>
          </w:tcPr>
          <w:p w14:paraId="5A29D057" w14:textId="77777777" w:rsidR="00485A78" w:rsidRDefault="00485A78" w:rsidP="00485A78">
            <w:pPr>
              <w:pStyle w:val="NormalinTable"/>
            </w:pPr>
          </w:p>
        </w:tc>
        <w:tc>
          <w:tcPr>
            <w:tcW w:w="377" w:type="pct"/>
            <w:vMerge/>
            <w:tcPrChange w:id="1619" w:author="David Owen" w:date="2019-07-24T15:13:00Z">
              <w:tcPr>
                <w:tcW w:w="372" w:type="pct"/>
                <w:gridSpan w:val="4"/>
                <w:vMerge/>
              </w:tcPr>
            </w:tcPrChange>
          </w:tcPr>
          <w:p w14:paraId="112A8102"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620" w:author="David Owen" w:date="2019-07-24T15:13:00Z">
              <w:tcPr>
                <w:tcW w:w="893" w:type="pct"/>
                <w:gridSpan w:val="4"/>
              </w:tcPr>
            </w:tcPrChange>
          </w:tcPr>
          <w:p w14:paraId="26A3F6AE" w14:textId="77777777" w:rsidR="00485A78" w:rsidRDefault="00485A78" w:rsidP="00485A78">
            <w:pPr>
              <w:pStyle w:val="NormalinTable"/>
            </w:pPr>
            <w:r>
              <w:t>2009 89 61</w:t>
            </w:r>
          </w:p>
        </w:tc>
        <w:tc>
          <w:tcPr>
            <w:tcW w:w="587" w:type="pct"/>
            <w:vMerge/>
            <w:tcPrChange w:id="1621" w:author="David Owen" w:date="2019-07-24T15:13:00Z">
              <w:tcPr>
                <w:tcW w:w="580" w:type="pct"/>
                <w:gridSpan w:val="4"/>
                <w:vMerge/>
              </w:tcPr>
            </w:tcPrChange>
          </w:tcPr>
          <w:p w14:paraId="7B3B3997"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622" w:author="David Owen" w:date="2019-07-24T15:13:00Z">
              <w:tcPr>
                <w:tcW w:w="846" w:type="pct"/>
                <w:gridSpan w:val="3"/>
                <w:vMerge/>
              </w:tcPr>
            </w:tcPrChange>
          </w:tcPr>
          <w:p w14:paraId="2A1D4187" w14:textId="77777777" w:rsidR="00485A78" w:rsidRDefault="00485A78" w:rsidP="00485A78">
            <w:pPr>
              <w:pStyle w:val="NormalinTable"/>
            </w:pPr>
          </w:p>
        </w:tc>
        <w:tc>
          <w:tcPr>
            <w:tcW w:w="543" w:type="pct"/>
            <w:vMerge/>
            <w:tcPrChange w:id="1623" w:author="David Owen" w:date="2019-07-24T15:13:00Z">
              <w:tcPr>
                <w:tcW w:w="1055" w:type="pct"/>
                <w:gridSpan w:val="6"/>
                <w:vMerge/>
              </w:tcPr>
            </w:tcPrChange>
          </w:tcPr>
          <w:p w14:paraId="3F67B2A2"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624" w:author="David Owen" w:date="2019-07-24T15:13:00Z">
              <w:tcPr>
                <w:tcW w:w="525" w:type="pct"/>
                <w:gridSpan w:val="3"/>
                <w:vMerge/>
              </w:tcPr>
            </w:tcPrChange>
          </w:tcPr>
          <w:p w14:paraId="083CBB7C" w14:textId="77777777" w:rsidR="00485A78" w:rsidRDefault="00485A78" w:rsidP="00485A78">
            <w:pPr>
              <w:pStyle w:val="NormalinTable"/>
            </w:pPr>
          </w:p>
        </w:tc>
      </w:tr>
      <w:tr w:rsidR="00485A78" w14:paraId="36E2ED8B" w14:textId="77777777" w:rsidTr="00C53BA8">
        <w:tblPrEx>
          <w:tblW w:w="4936" w:type="pct"/>
          <w:tblInd w:w="384" w:type="dxa"/>
          <w:tblLook w:val="0220" w:firstRow="1" w:lastRow="0" w:firstColumn="0" w:lastColumn="0" w:noHBand="1" w:noVBand="0"/>
          <w:tblPrExChange w:id="1625" w:author="David Owen" w:date="2019-07-24T15:13:00Z">
            <w:tblPrEx>
              <w:tblW w:w="5000" w:type="pct"/>
              <w:tblInd w:w="269" w:type="dxa"/>
              <w:tblLook w:val="0220" w:firstRow="1" w:lastRow="0" w:firstColumn="0" w:lastColumn="0" w:noHBand="1" w:noVBand="0"/>
            </w:tblPrEx>
          </w:tblPrExChange>
        </w:tblPrEx>
        <w:trPr>
          <w:cantSplit/>
          <w:trPrChange w:id="1626"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627" w:author="David Owen" w:date="2019-07-24T15:13:00Z">
              <w:tcPr>
                <w:tcW w:w="664" w:type="pct"/>
                <w:gridSpan w:val="4"/>
                <w:vMerge/>
              </w:tcPr>
            </w:tcPrChange>
          </w:tcPr>
          <w:p w14:paraId="6C6D670A" w14:textId="77777777" w:rsidR="00485A78" w:rsidRDefault="00485A78" w:rsidP="00485A78">
            <w:pPr>
              <w:pStyle w:val="NormalinTable"/>
            </w:pPr>
          </w:p>
        </w:tc>
        <w:tc>
          <w:tcPr>
            <w:tcW w:w="377" w:type="pct"/>
            <w:vMerge/>
            <w:tcPrChange w:id="1628" w:author="David Owen" w:date="2019-07-24T15:13:00Z">
              <w:tcPr>
                <w:tcW w:w="372" w:type="pct"/>
                <w:gridSpan w:val="4"/>
                <w:vMerge/>
              </w:tcPr>
            </w:tcPrChange>
          </w:tcPr>
          <w:p w14:paraId="3C16DFE5"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629" w:author="David Owen" w:date="2019-07-24T15:13:00Z">
              <w:tcPr>
                <w:tcW w:w="893" w:type="pct"/>
                <w:gridSpan w:val="4"/>
              </w:tcPr>
            </w:tcPrChange>
          </w:tcPr>
          <w:p w14:paraId="5498385F" w14:textId="77777777" w:rsidR="00485A78" w:rsidRDefault="00485A78" w:rsidP="00485A78">
            <w:pPr>
              <w:pStyle w:val="NormalinTable"/>
            </w:pPr>
            <w:r>
              <w:t>2009 89 86</w:t>
            </w:r>
          </w:p>
        </w:tc>
        <w:tc>
          <w:tcPr>
            <w:tcW w:w="587" w:type="pct"/>
            <w:vMerge/>
            <w:tcPrChange w:id="1630" w:author="David Owen" w:date="2019-07-24T15:13:00Z">
              <w:tcPr>
                <w:tcW w:w="580" w:type="pct"/>
                <w:gridSpan w:val="4"/>
                <w:vMerge/>
              </w:tcPr>
            </w:tcPrChange>
          </w:tcPr>
          <w:p w14:paraId="6EB768B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631" w:author="David Owen" w:date="2019-07-24T15:13:00Z">
              <w:tcPr>
                <w:tcW w:w="846" w:type="pct"/>
                <w:gridSpan w:val="3"/>
                <w:vMerge/>
              </w:tcPr>
            </w:tcPrChange>
          </w:tcPr>
          <w:p w14:paraId="0D39AE12" w14:textId="77777777" w:rsidR="00485A78" w:rsidRDefault="00485A78" w:rsidP="00485A78">
            <w:pPr>
              <w:pStyle w:val="NormalinTable"/>
            </w:pPr>
          </w:p>
        </w:tc>
        <w:tc>
          <w:tcPr>
            <w:tcW w:w="543" w:type="pct"/>
            <w:vMerge/>
            <w:tcPrChange w:id="1632" w:author="David Owen" w:date="2019-07-24T15:13:00Z">
              <w:tcPr>
                <w:tcW w:w="1055" w:type="pct"/>
                <w:gridSpan w:val="6"/>
                <w:vMerge/>
              </w:tcPr>
            </w:tcPrChange>
          </w:tcPr>
          <w:p w14:paraId="78D79DCF"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633" w:author="David Owen" w:date="2019-07-24T15:13:00Z">
              <w:tcPr>
                <w:tcW w:w="525" w:type="pct"/>
                <w:gridSpan w:val="3"/>
                <w:vMerge/>
              </w:tcPr>
            </w:tcPrChange>
          </w:tcPr>
          <w:p w14:paraId="02CE1406" w14:textId="77777777" w:rsidR="00485A78" w:rsidRDefault="00485A78" w:rsidP="00485A78">
            <w:pPr>
              <w:pStyle w:val="NormalinTable"/>
            </w:pPr>
          </w:p>
        </w:tc>
      </w:tr>
      <w:tr w:rsidR="00485A78" w14:paraId="128F5383" w14:textId="77777777" w:rsidTr="00C53BA8">
        <w:tblPrEx>
          <w:tblW w:w="4936" w:type="pct"/>
          <w:tblInd w:w="384" w:type="dxa"/>
          <w:tblLook w:val="0220" w:firstRow="1" w:lastRow="0" w:firstColumn="0" w:lastColumn="0" w:noHBand="1" w:noVBand="0"/>
          <w:tblPrExChange w:id="1634" w:author="David Owen" w:date="2019-07-24T15:13:00Z">
            <w:tblPrEx>
              <w:tblW w:w="5000" w:type="pct"/>
              <w:tblInd w:w="269" w:type="dxa"/>
              <w:tblLook w:val="0220" w:firstRow="1" w:lastRow="0" w:firstColumn="0" w:lastColumn="0" w:noHBand="1" w:noVBand="0"/>
            </w:tblPrEx>
          </w:tblPrExChange>
        </w:tblPrEx>
        <w:trPr>
          <w:cantSplit/>
          <w:trPrChange w:id="1635"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636" w:author="David Owen" w:date="2019-07-24T15:13:00Z">
              <w:tcPr>
                <w:tcW w:w="664" w:type="pct"/>
                <w:gridSpan w:val="4"/>
                <w:vMerge/>
              </w:tcPr>
            </w:tcPrChange>
          </w:tcPr>
          <w:p w14:paraId="3ABFAC4A" w14:textId="77777777" w:rsidR="00485A78" w:rsidRDefault="00485A78" w:rsidP="00485A78">
            <w:pPr>
              <w:pStyle w:val="NormalinTable"/>
            </w:pPr>
          </w:p>
        </w:tc>
        <w:tc>
          <w:tcPr>
            <w:tcW w:w="377" w:type="pct"/>
            <w:vMerge/>
            <w:tcPrChange w:id="1637" w:author="David Owen" w:date="2019-07-24T15:13:00Z">
              <w:tcPr>
                <w:tcW w:w="372" w:type="pct"/>
                <w:gridSpan w:val="4"/>
                <w:vMerge/>
              </w:tcPr>
            </w:tcPrChange>
          </w:tcPr>
          <w:p w14:paraId="6641659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638" w:author="David Owen" w:date="2019-07-24T15:13:00Z">
              <w:tcPr>
                <w:tcW w:w="893" w:type="pct"/>
                <w:gridSpan w:val="4"/>
              </w:tcPr>
            </w:tcPrChange>
          </w:tcPr>
          <w:p w14:paraId="75E3B329" w14:textId="77777777" w:rsidR="00485A78" w:rsidRDefault="00485A78" w:rsidP="00485A78">
            <w:pPr>
              <w:pStyle w:val="NormalinTable"/>
            </w:pPr>
            <w:r>
              <w:t>2009 90 11 90</w:t>
            </w:r>
          </w:p>
        </w:tc>
        <w:tc>
          <w:tcPr>
            <w:tcW w:w="587" w:type="pct"/>
            <w:vMerge/>
            <w:tcPrChange w:id="1639" w:author="David Owen" w:date="2019-07-24T15:13:00Z">
              <w:tcPr>
                <w:tcW w:w="580" w:type="pct"/>
                <w:gridSpan w:val="4"/>
                <w:vMerge/>
              </w:tcPr>
            </w:tcPrChange>
          </w:tcPr>
          <w:p w14:paraId="3B5D3384"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640" w:author="David Owen" w:date="2019-07-24T15:13:00Z">
              <w:tcPr>
                <w:tcW w:w="846" w:type="pct"/>
                <w:gridSpan w:val="3"/>
                <w:vMerge/>
              </w:tcPr>
            </w:tcPrChange>
          </w:tcPr>
          <w:p w14:paraId="018E201B" w14:textId="77777777" w:rsidR="00485A78" w:rsidRDefault="00485A78" w:rsidP="00485A78">
            <w:pPr>
              <w:pStyle w:val="NormalinTable"/>
            </w:pPr>
          </w:p>
        </w:tc>
        <w:tc>
          <w:tcPr>
            <w:tcW w:w="543" w:type="pct"/>
            <w:vMerge/>
            <w:tcPrChange w:id="1641" w:author="David Owen" w:date="2019-07-24T15:13:00Z">
              <w:tcPr>
                <w:tcW w:w="1055" w:type="pct"/>
                <w:gridSpan w:val="6"/>
                <w:vMerge/>
              </w:tcPr>
            </w:tcPrChange>
          </w:tcPr>
          <w:p w14:paraId="4472546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642" w:author="David Owen" w:date="2019-07-24T15:13:00Z">
              <w:tcPr>
                <w:tcW w:w="525" w:type="pct"/>
                <w:gridSpan w:val="3"/>
                <w:vMerge/>
              </w:tcPr>
            </w:tcPrChange>
          </w:tcPr>
          <w:p w14:paraId="711D77F1" w14:textId="77777777" w:rsidR="00485A78" w:rsidRDefault="00485A78" w:rsidP="00485A78">
            <w:pPr>
              <w:pStyle w:val="NormalinTable"/>
            </w:pPr>
          </w:p>
        </w:tc>
      </w:tr>
      <w:tr w:rsidR="00485A78" w14:paraId="6F6EE55B" w14:textId="77777777" w:rsidTr="00C53BA8">
        <w:tblPrEx>
          <w:tblW w:w="4936" w:type="pct"/>
          <w:tblInd w:w="384" w:type="dxa"/>
          <w:tblLook w:val="0220" w:firstRow="1" w:lastRow="0" w:firstColumn="0" w:lastColumn="0" w:noHBand="1" w:noVBand="0"/>
          <w:tblPrExChange w:id="1643" w:author="David Owen" w:date="2019-07-24T15:13:00Z">
            <w:tblPrEx>
              <w:tblW w:w="5000" w:type="pct"/>
              <w:tblInd w:w="269" w:type="dxa"/>
              <w:tblLook w:val="0220" w:firstRow="1" w:lastRow="0" w:firstColumn="0" w:lastColumn="0" w:noHBand="1" w:noVBand="0"/>
            </w:tblPrEx>
          </w:tblPrExChange>
        </w:tblPrEx>
        <w:trPr>
          <w:cantSplit/>
          <w:trPrChange w:id="1644"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645" w:author="David Owen" w:date="2019-07-24T15:13:00Z">
              <w:tcPr>
                <w:tcW w:w="664" w:type="pct"/>
                <w:gridSpan w:val="4"/>
                <w:vMerge/>
              </w:tcPr>
            </w:tcPrChange>
          </w:tcPr>
          <w:p w14:paraId="1F837EEA" w14:textId="77777777" w:rsidR="00485A78" w:rsidRDefault="00485A78" w:rsidP="00485A78">
            <w:pPr>
              <w:pStyle w:val="NormalinTable"/>
            </w:pPr>
          </w:p>
        </w:tc>
        <w:tc>
          <w:tcPr>
            <w:tcW w:w="377" w:type="pct"/>
            <w:vMerge/>
            <w:tcPrChange w:id="1646" w:author="David Owen" w:date="2019-07-24T15:13:00Z">
              <w:tcPr>
                <w:tcW w:w="372" w:type="pct"/>
                <w:gridSpan w:val="4"/>
                <w:vMerge/>
              </w:tcPr>
            </w:tcPrChange>
          </w:tcPr>
          <w:p w14:paraId="12A8A4F0"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647" w:author="David Owen" w:date="2019-07-24T15:13:00Z">
              <w:tcPr>
                <w:tcW w:w="893" w:type="pct"/>
                <w:gridSpan w:val="4"/>
              </w:tcPr>
            </w:tcPrChange>
          </w:tcPr>
          <w:p w14:paraId="6ACC3B10" w14:textId="77777777" w:rsidR="00485A78" w:rsidRDefault="00485A78" w:rsidP="00485A78">
            <w:pPr>
              <w:pStyle w:val="NormalinTable"/>
            </w:pPr>
            <w:r>
              <w:t>2009 90 21 19</w:t>
            </w:r>
          </w:p>
        </w:tc>
        <w:tc>
          <w:tcPr>
            <w:tcW w:w="587" w:type="pct"/>
            <w:vMerge/>
            <w:tcPrChange w:id="1648" w:author="David Owen" w:date="2019-07-24T15:13:00Z">
              <w:tcPr>
                <w:tcW w:w="580" w:type="pct"/>
                <w:gridSpan w:val="4"/>
                <w:vMerge/>
              </w:tcPr>
            </w:tcPrChange>
          </w:tcPr>
          <w:p w14:paraId="3802D7A3"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649" w:author="David Owen" w:date="2019-07-24T15:13:00Z">
              <w:tcPr>
                <w:tcW w:w="846" w:type="pct"/>
                <w:gridSpan w:val="3"/>
                <w:vMerge/>
              </w:tcPr>
            </w:tcPrChange>
          </w:tcPr>
          <w:p w14:paraId="601767BF" w14:textId="77777777" w:rsidR="00485A78" w:rsidRDefault="00485A78" w:rsidP="00485A78">
            <w:pPr>
              <w:pStyle w:val="NormalinTable"/>
            </w:pPr>
          </w:p>
        </w:tc>
        <w:tc>
          <w:tcPr>
            <w:tcW w:w="543" w:type="pct"/>
            <w:vMerge/>
            <w:tcPrChange w:id="1650" w:author="David Owen" w:date="2019-07-24T15:13:00Z">
              <w:tcPr>
                <w:tcW w:w="1055" w:type="pct"/>
                <w:gridSpan w:val="6"/>
                <w:vMerge/>
              </w:tcPr>
            </w:tcPrChange>
          </w:tcPr>
          <w:p w14:paraId="7CF3FAED"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651" w:author="David Owen" w:date="2019-07-24T15:13:00Z">
              <w:tcPr>
                <w:tcW w:w="525" w:type="pct"/>
                <w:gridSpan w:val="3"/>
                <w:vMerge/>
              </w:tcPr>
            </w:tcPrChange>
          </w:tcPr>
          <w:p w14:paraId="36EE4F8F" w14:textId="77777777" w:rsidR="00485A78" w:rsidRDefault="00485A78" w:rsidP="00485A78">
            <w:pPr>
              <w:pStyle w:val="NormalinTable"/>
            </w:pPr>
          </w:p>
        </w:tc>
      </w:tr>
      <w:tr w:rsidR="00485A78" w14:paraId="14E23370" w14:textId="77777777" w:rsidTr="00C53BA8">
        <w:tblPrEx>
          <w:tblW w:w="4936" w:type="pct"/>
          <w:tblInd w:w="384" w:type="dxa"/>
          <w:tblLook w:val="0220" w:firstRow="1" w:lastRow="0" w:firstColumn="0" w:lastColumn="0" w:noHBand="1" w:noVBand="0"/>
          <w:tblPrExChange w:id="1652" w:author="David Owen" w:date="2019-07-24T15:13:00Z">
            <w:tblPrEx>
              <w:tblW w:w="5000" w:type="pct"/>
              <w:tblInd w:w="269" w:type="dxa"/>
              <w:tblLook w:val="0220" w:firstRow="1" w:lastRow="0" w:firstColumn="0" w:lastColumn="0" w:noHBand="1" w:noVBand="0"/>
            </w:tblPrEx>
          </w:tblPrExChange>
        </w:tblPrEx>
        <w:trPr>
          <w:cantSplit/>
          <w:trPrChange w:id="1653"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654" w:author="David Owen" w:date="2019-07-24T15:13:00Z">
              <w:tcPr>
                <w:tcW w:w="664" w:type="pct"/>
                <w:gridSpan w:val="4"/>
                <w:vMerge/>
              </w:tcPr>
            </w:tcPrChange>
          </w:tcPr>
          <w:p w14:paraId="0C61CE0C" w14:textId="77777777" w:rsidR="00485A78" w:rsidRDefault="00485A78" w:rsidP="00485A78">
            <w:pPr>
              <w:pStyle w:val="NormalinTable"/>
            </w:pPr>
          </w:p>
        </w:tc>
        <w:tc>
          <w:tcPr>
            <w:tcW w:w="377" w:type="pct"/>
            <w:vMerge/>
            <w:tcPrChange w:id="1655" w:author="David Owen" w:date="2019-07-24T15:13:00Z">
              <w:tcPr>
                <w:tcW w:w="372" w:type="pct"/>
                <w:gridSpan w:val="4"/>
                <w:vMerge/>
              </w:tcPr>
            </w:tcPrChange>
          </w:tcPr>
          <w:p w14:paraId="1F2A4AC0"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656" w:author="David Owen" w:date="2019-07-24T15:13:00Z">
              <w:tcPr>
                <w:tcW w:w="893" w:type="pct"/>
                <w:gridSpan w:val="4"/>
              </w:tcPr>
            </w:tcPrChange>
          </w:tcPr>
          <w:p w14:paraId="3482578E" w14:textId="77777777" w:rsidR="00485A78" w:rsidRDefault="00485A78" w:rsidP="00485A78">
            <w:pPr>
              <w:pStyle w:val="NormalinTable"/>
            </w:pPr>
            <w:r>
              <w:t>2009 90 21 99</w:t>
            </w:r>
          </w:p>
        </w:tc>
        <w:tc>
          <w:tcPr>
            <w:tcW w:w="587" w:type="pct"/>
            <w:vMerge/>
            <w:tcPrChange w:id="1657" w:author="David Owen" w:date="2019-07-24T15:13:00Z">
              <w:tcPr>
                <w:tcW w:w="580" w:type="pct"/>
                <w:gridSpan w:val="4"/>
                <w:vMerge/>
              </w:tcPr>
            </w:tcPrChange>
          </w:tcPr>
          <w:p w14:paraId="0765B815"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658" w:author="David Owen" w:date="2019-07-24T15:13:00Z">
              <w:tcPr>
                <w:tcW w:w="846" w:type="pct"/>
                <w:gridSpan w:val="3"/>
                <w:vMerge/>
              </w:tcPr>
            </w:tcPrChange>
          </w:tcPr>
          <w:p w14:paraId="6453BAC5" w14:textId="77777777" w:rsidR="00485A78" w:rsidRDefault="00485A78" w:rsidP="00485A78">
            <w:pPr>
              <w:pStyle w:val="NormalinTable"/>
            </w:pPr>
          </w:p>
        </w:tc>
        <w:tc>
          <w:tcPr>
            <w:tcW w:w="543" w:type="pct"/>
            <w:vMerge/>
            <w:tcPrChange w:id="1659" w:author="David Owen" w:date="2019-07-24T15:13:00Z">
              <w:tcPr>
                <w:tcW w:w="1055" w:type="pct"/>
                <w:gridSpan w:val="6"/>
                <w:vMerge/>
              </w:tcPr>
            </w:tcPrChange>
          </w:tcPr>
          <w:p w14:paraId="7B30F9C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660" w:author="David Owen" w:date="2019-07-24T15:13:00Z">
              <w:tcPr>
                <w:tcW w:w="525" w:type="pct"/>
                <w:gridSpan w:val="3"/>
                <w:vMerge/>
              </w:tcPr>
            </w:tcPrChange>
          </w:tcPr>
          <w:p w14:paraId="20EBE5F9" w14:textId="77777777" w:rsidR="00485A78" w:rsidRDefault="00485A78" w:rsidP="00485A78">
            <w:pPr>
              <w:pStyle w:val="NormalinTable"/>
            </w:pPr>
          </w:p>
        </w:tc>
      </w:tr>
      <w:tr w:rsidR="00485A78" w14:paraId="5DCCC2C6" w14:textId="77777777" w:rsidTr="00C53BA8">
        <w:tblPrEx>
          <w:tblW w:w="4936" w:type="pct"/>
          <w:tblInd w:w="384" w:type="dxa"/>
          <w:tblLook w:val="0220" w:firstRow="1" w:lastRow="0" w:firstColumn="0" w:lastColumn="0" w:noHBand="1" w:noVBand="0"/>
          <w:tblPrExChange w:id="1661" w:author="David Owen" w:date="2019-07-24T15:13:00Z">
            <w:tblPrEx>
              <w:tblW w:w="5000" w:type="pct"/>
              <w:tblInd w:w="269" w:type="dxa"/>
              <w:tblLook w:val="0220" w:firstRow="1" w:lastRow="0" w:firstColumn="0" w:lastColumn="0" w:noHBand="1" w:noVBand="0"/>
            </w:tblPrEx>
          </w:tblPrExChange>
        </w:tblPrEx>
        <w:trPr>
          <w:cantSplit/>
          <w:trPrChange w:id="1662"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663" w:author="David Owen" w:date="2019-07-24T15:13:00Z">
              <w:tcPr>
                <w:tcW w:w="664" w:type="pct"/>
                <w:gridSpan w:val="4"/>
                <w:vMerge/>
              </w:tcPr>
            </w:tcPrChange>
          </w:tcPr>
          <w:p w14:paraId="44DC0915" w14:textId="77777777" w:rsidR="00485A78" w:rsidRDefault="00485A78" w:rsidP="00485A78">
            <w:pPr>
              <w:pStyle w:val="NormalinTable"/>
            </w:pPr>
          </w:p>
        </w:tc>
        <w:tc>
          <w:tcPr>
            <w:tcW w:w="377" w:type="pct"/>
            <w:vMerge/>
            <w:tcPrChange w:id="1664" w:author="David Owen" w:date="2019-07-24T15:13:00Z">
              <w:tcPr>
                <w:tcW w:w="372" w:type="pct"/>
                <w:gridSpan w:val="4"/>
                <w:vMerge/>
              </w:tcPr>
            </w:tcPrChange>
          </w:tcPr>
          <w:p w14:paraId="485549B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665" w:author="David Owen" w:date="2019-07-24T15:13:00Z">
              <w:tcPr>
                <w:tcW w:w="893" w:type="pct"/>
                <w:gridSpan w:val="4"/>
              </w:tcPr>
            </w:tcPrChange>
          </w:tcPr>
          <w:p w14:paraId="0AF9B837" w14:textId="77777777" w:rsidR="00485A78" w:rsidRDefault="00485A78" w:rsidP="00485A78">
            <w:pPr>
              <w:pStyle w:val="NormalinTable"/>
            </w:pPr>
            <w:r>
              <w:t>2009 90 31</w:t>
            </w:r>
          </w:p>
        </w:tc>
        <w:tc>
          <w:tcPr>
            <w:tcW w:w="587" w:type="pct"/>
            <w:vMerge/>
            <w:tcPrChange w:id="1666" w:author="David Owen" w:date="2019-07-24T15:13:00Z">
              <w:tcPr>
                <w:tcW w:w="580" w:type="pct"/>
                <w:gridSpan w:val="4"/>
                <w:vMerge/>
              </w:tcPr>
            </w:tcPrChange>
          </w:tcPr>
          <w:p w14:paraId="291CDB71"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667" w:author="David Owen" w:date="2019-07-24T15:13:00Z">
              <w:tcPr>
                <w:tcW w:w="846" w:type="pct"/>
                <w:gridSpan w:val="3"/>
                <w:vMerge/>
              </w:tcPr>
            </w:tcPrChange>
          </w:tcPr>
          <w:p w14:paraId="531B4023" w14:textId="77777777" w:rsidR="00485A78" w:rsidRDefault="00485A78" w:rsidP="00485A78">
            <w:pPr>
              <w:pStyle w:val="NormalinTable"/>
            </w:pPr>
          </w:p>
        </w:tc>
        <w:tc>
          <w:tcPr>
            <w:tcW w:w="543" w:type="pct"/>
            <w:vMerge/>
            <w:tcPrChange w:id="1668" w:author="David Owen" w:date="2019-07-24T15:13:00Z">
              <w:tcPr>
                <w:tcW w:w="1055" w:type="pct"/>
                <w:gridSpan w:val="6"/>
                <w:vMerge/>
              </w:tcPr>
            </w:tcPrChange>
          </w:tcPr>
          <w:p w14:paraId="5778607F"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669" w:author="David Owen" w:date="2019-07-24T15:13:00Z">
              <w:tcPr>
                <w:tcW w:w="525" w:type="pct"/>
                <w:gridSpan w:val="3"/>
                <w:vMerge/>
              </w:tcPr>
            </w:tcPrChange>
          </w:tcPr>
          <w:p w14:paraId="401AC38D" w14:textId="77777777" w:rsidR="00485A78" w:rsidRDefault="00485A78" w:rsidP="00485A78">
            <w:pPr>
              <w:pStyle w:val="NormalinTable"/>
            </w:pPr>
          </w:p>
        </w:tc>
      </w:tr>
      <w:tr w:rsidR="00485A78" w14:paraId="4DED91EF" w14:textId="77777777" w:rsidTr="00C53BA8">
        <w:tblPrEx>
          <w:tblW w:w="4936" w:type="pct"/>
          <w:tblInd w:w="384" w:type="dxa"/>
          <w:tblLook w:val="0220" w:firstRow="1" w:lastRow="0" w:firstColumn="0" w:lastColumn="0" w:noHBand="1" w:noVBand="0"/>
          <w:tblPrExChange w:id="1670" w:author="David Owen" w:date="2019-07-24T15:13:00Z">
            <w:tblPrEx>
              <w:tblW w:w="5000" w:type="pct"/>
              <w:tblInd w:w="269" w:type="dxa"/>
              <w:tblLook w:val="0220" w:firstRow="1" w:lastRow="0" w:firstColumn="0" w:lastColumn="0" w:noHBand="1" w:noVBand="0"/>
            </w:tblPrEx>
          </w:tblPrExChange>
        </w:tblPrEx>
        <w:trPr>
          <w:cantSplit/>
          <w:trPrChange w:id="1671"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672" w:author="David Owen" w:date="2019-07-24T15:13:00Z">
              <w:tcPr>
                <w:tcW w:w="664" w:type="pct"/>
                <w:gridSpan w:val="4"/>
                <w:vMerge/>
              </w:tcPr>
            </w:tcPrChange>
          </w:tcPr>
          <w:p w14:paraId="13591BDF" w14:textId="77777777" w:rsidR="00485A78" w:rsidRDefault="00485A78" w:rsidP="00485A78">
            <w:pPr>
              <w:pStyle w:val="NormalinTable"/>
            </w:pPr>
          </w:p>
        </w:tc>
        <w:tc>
          <w:tcPr>
            <w:tcW w:w="377" w:type="pct"/>
            <w:vMerge/>
            <w:tcPrChange w:id="1673" w:author="David Owen" w:date="2019-07-24T15:13:00Z">
              <w:tcPr>
                <w:tcW w:w="372" w:type="pct"/>
                <w:gridSpan w:val="4"/>
                <w:vMerge/>
              </w:tcPr>
            </w:tcPrChange>
          </w:tcPr>
          <w:p w14:paraId="5C8EE9BD"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674" w:author="David Owen" w:date="2019-07-24T15:13:00Z">
              <w:tcPr>
                <w:tcW w:w="893" w:type="pct"/>
                <w:gridSpan w:val="4"/>
              </w:tcPr>
            </w:tcPrChange>
          </w:tcPr>
          <w:p w14:paraId="71A9EC8C" w14:textId="77777777" w:rsidR="00485A78" w:rsidRDefault="00485A78" w:rsidP="00485A78">
            <w:pPr>
              <w:pStyle w:val="NormalinTable"/>
            </w:pPr>
            <w:r>
              <w:t>2009 90 71</w:t>
            </w:r>
          </w:p>
        </w:tc>
        <w:tc>
          <w:tcPr>
            <w:tcW w:w="587" w:type="pct"/>
            <w:vMerge/>
            <w:tcPrChange w:id="1675" w:author="David Owen" w:date="2019-07-24T15:13:00Z">
              <w:tcPr>
                <w:tcW w:w="580" w:type="pct"/>
                <w:gridSpan w:val="4"/>
                <w:vMerge/>
              </w:tcPr>
            </w:tcPrChange>
          </w:tcPr>
          <w:p w14:paraId="1EE49E7D"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676" w:author="David Owen" w:date="2019-07-24T15:13:00Z">
              <w:tcPr>
                <w:tcW w:w="846" w:type="pct"/>
                <w:gridSpan w:val="3"/>
                <w:vMerge/>
              </w:tcPr>
            </w:tcPrChange>
          </w:tcPr>
          <w:p w14:paraId="43A0DCFA" w14:textId="77777777" w:rsidR="00485A78" w:rsidRDefault="00485A78" w:rsidP="00485A78">
            <w:pPr>
              <w:pStyle w:val="NormalinTable"/>
            </w:pPr>
          </w:p>
        </w:tc>
        <w:tc>
          <w:tcPr>
            <w:tcW w:w="543" w:type="pct"/>
            <w:vMerge/>
            <w:tcPrChange w:id="1677" w:author="David Owen" w:date="2019-07-24T15:13:00Z">
              <w:tcPr>
                <w:tcW w:w="1055" w:type="pct"/>
                <w:gridSpan w:val="6"/>
                <w:vMerge/>
              </w:tcPr>
            </w:tcPrChange>
          </w:tcPr>
          <w:p w14:paraId="0D4A4C2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678" w:author="David Owen" w:date="2019-07-24T15:13:00Z">
              <w:tcPr>
                <w:tcW w:w="525" w:type="pct"/>
                <w:gridSpan w:val="3"/>
                <w:vMerge/>
              </w:tcPr>
            </w:tcPrChange>
          </w:tcPr>
          <w:p w14:paraId="7658F64B" w14:textId="77777777" w:rsidR="00485A78" w:rsidRDefault="00485A78" w:rsidP="00485A78">
            <w:pPr>
              <w:pStyle w:val="NormalinTable"/>
            </w:pPr>
          </w:p>
        </w:tc>
      </w:tr>
      <w:tr w:rsidR="00485A78" w14:paraId="542B46AA" w14:textId="77777777" w:rsidTr="00C53BA8">
        <w:tblPrEx>
          <w:tblW w:w="4936" w:type="pct"/>
          <w:tblInd w:w="384" w:type="dxa"/>
          <w:tblLook w:val="0220" w:firstRow="1" w:lastRow="0" w:firstColumn="0" w:lastColumn="0" w:noHBand="1" w:noVBand="0"/>
          <w:tblPrExChange w:id="1679" w:author="David Owen" w:date="2019-07-24T15:13:00Z">
            <w:tblPrEx>
              <w:tblW w:w="5000" w:type="pct"/>
              <w:tblInd w:w="269" w:type="dxa"/>
              <w:tblLook w:val="0220" w:firstRow="1" w:lastRow="0" w:firstColumn="0" w:lastColumn="0" w:noHBand="1" w:noVBand="0"/>
            </w:tblPrEx>
          </w:tblPrExChange>
        </w:tblPrEx>
        <w:trPr>
          <w:cantSplit/>
          <w:trPrChange w:id="1680"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681" w:author="David Owen" w:date="2019-07-24T15:13:00Z">
              <w:tcPr>
                <w:tcW w:w="664" w:type="pct"/>
                <w:gridSpan w:val="4"/>
                <w:vMerge/>
              </w:tcPr>
            </w:tcPrChange>
          </w:tcPr>
          <w:p w14:paraId="2E044CE0" w14:textId="77777777" w:rsidR="00485A78" w:rsidRDefault="00485A78" w:rsidP="00485A78">
            <w:pPr>
              <w:pStyle w:val="NormalinTable"/>
            </w:pPr>
          </w:p>
        </w:tc>
        <w:tc>
          <w:tcPr>
            <w:tcW w:w="377" w:type="pct"/>
            <w:vMerge/>
            <w:tcPrChange w:id="1682" w:author="David Owen" w:date="2019-07-24T15:13:00Z">
              <w:tcPr>
                <w:tcW w:w="372" w:type="pct"/>
                <w:gridSpan w:val="4"/>
                <w:vMerge/>
              </w:tcPr>
            </w:tcPrChange>
          </w:tcPr>
          <w:p w14:paraId="7605F90D"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683" w:author="David Owen" w:date="2019-07-24T15:13:00Z">
              <w:tcPr>
                <w:tcW w:w="893" w:type="pct"/>
                <w:gridSpan w:val="4"/>
              </w:tcPr>
            </w:tcPrChange>
          </w:tcPr>
          <w:p w14:paraId="5E305318" w14:textId="77777777" w:rsidR="00485A78" w:rsidRDefault="00485A78" w:rsidP="00485A78">
            <w:pPr>
              <w:pStyle w:val="NormalinTable"/>
            </w:pPr>
            <w:r>
              <w:t>2009 90 94</w:t>
            </w:r>
          </w:p>
        </w:tc>
        <w:tc>
          <w:tcPr>
            <w:tcW w:w="587" w:type="pct"/>
            <w:vMerge/>
            <w:tcPrChange w:id="1684" w:author="David Owen" w:date="2019-07-24T15:13:00Z">
              <w:tcPr>
                <w:tcW w:w="580" w:type="pct"/>
                <w:gridSpan w:val="4"/>
                <w:vMerge/>
              </w:tcPr>
            </w:tcPrChange>
          </w:tcPr>
          <w:p w14:paraId="7EF0A4C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685" w:author="David Owen" w:date="2019-07-24T15:13:00Z">
              <w:tcPr>
                <w:tcW w:w="846" w:type="pct"/>
                <w:gridSpan w:val="3"/>
                <w:vMerge/>
              </w:tcPr>
            </w:tcPrChange>
          </w:tcPr>
          <w:p w14:paraId="70EF0138" w14:textId="77777777" w:rsidR="00485A78" w:rsidRDefault="00485A78" w:rsidP="00485A78">
            <w:pPr>
              <w:pStyle w:val="NormalinTable"/>
            </w:pPr>
          </w:p>
        </w:tc>
        <w:tc>
          <w:tcPr>
            <w:tcW w:w="543" w:type="pct"/>
            <w:vMerge/>
            <w:tcPrChange w:id="1686" w:author="David Owen" w:date="2019-07-24T15:13:00Z">
              <w:tcPr>
                <w:tcW w:w="1055" w:type="pct"/>
                <w:gridSpan w:val="6"/>
                <w:vMerge/>
              </w:tcPr>
            </w:tcPrChange>
          </w:tcPr>
          <w:p w14:paraId="1C0EBCC1"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687" w:author="David Owen" w:date="2019-07-24T15:13:00Z">
              <w:tcPr>
                <w:tcW w:w="525" w:type="pct"/>
                <w:gridSpan w:val="3"/>
                <w:vMerge/>
              </w:tcPr>
            </w:tcPrChange>
          </w:tcPr>
          <w:p w14:paraId="7C6BF1E1" w14:textId="77777777" w:rsidR="00485A78" w:rsidRDefault="00485A78" w:rsidP="00485A78">
            <w:pPr>
              <w:pStyle w:val="NormalinTable"/>
            </w:pPr>
          </w:p>
        </w:tc>
      </w:tr>
      <w:tr w:rsidR="00485A78" w14:paraId="534E4EB4" w14:textId="77777777" w:rsidTr="00C53BA8">
        <w:tblPrEx>
          <w:tblW w:w="4936" w:type="pct"/>
          <w:tblInd w:w="384" w:type="dxa"/>
          <w:tblLook w:val="0220" w:firstRow="1" w:lastRow="0" w:firstColumn="0" w:lastColumn="0" w:noHBand="1" w:noVBand="0"/>
          <w:tblPrExChange w:id="1688" w:author="David Owen" w:date="2019-07-24T15:13:00Z">
            <w:tblPrEx>
              <w:tblW w:w="5000" w:type="pct"/>
              <w:tblInd w:w="269" w:type="dxa"/>
              <w:tblLook w:val="0220" w:firstRow="1" w:lastRow="0" w:firstColumn="0" w:lastColumn="0" w:noHBand="1" w:noVBand="0"/>
            </w:tblPrEx>
          </w:tblPrExChange>
        </w:tblPrEx>
        <w:trPr>
          <w:cantSplit/>
          <w:trPrChange w:id="1689"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690" w:author="David Owen" w:date="2019-07-24T15:13:00Z">
              <w:tcPr>
                <w:tcW w:w="664" w:type="pct"/>
                <w:gridSpan w:val="4"/>
                <w:vMerge/>
              </w:tcPr>
            </w:tcPrChange>
          </w:tcPr>
          <w:p w14:paraId="1B42C067" w14:textId="77777777" w:rsidR="00485A78" w:rsidRDefault="00485A78" w:rsidP="00485A78">
            <w:pPr>
              <w:pStyle w:val="NormalinTable"/>
            </w:pPr>
          </w:p>
        </w:tc>
        <w:tc>
          <w:tcPr>
            <w:tcW w:w="377" w:type="pct"/>
            <w:vMerge/>
            <w:tcPrChange w:id="1691" w:author="David Owen" w:date="2019-07-24T15:13:00Z">
              <w:tcPr>
                <w:tcW w:w="372" w:type="pct"/>
                <w:gridSpan w:val="4"/>
                <w:vMerge/>
              </w:tcPr>
            </w:tcPrChange>
          </w:tcPr>
          <w:p w14:paraId="6ADBDE52"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692" w:author="David Owen" w:date="2019-07-24T15:13:00Z">
              <w:tcPr>
                <w:tcW w:w="893" w:type="pct"/>
                <w:gridSpan w:val="4"/>
              </w:tcPr>
            </w:tcPrChange>
          </w:tcPr>
          <w:p w14:paraId="0FECE4C1" w14:textId="77777777" w:rsidR="00485A78" w:rsidRDefault="00485A78" w:rsidP="00485A78">
            <w:pPr>
              <w:pStyle w:val="NormalinTable"/>
            </w:pPr>
            <w:r>
              <w:t>2101 12 98 92</w:t>
            </w:r>
          </w:p>
        </w:tc>
        <w:tc>
          <w:tcPr>
            <w:tcW w:w="587" w:type="pct"/>
            <w:vMerge/>
            <w:tcPrChange w:id="1693" w:author="David Owen" w:date="2019-07-24T15:13:00Z">
              <w:tcPr>
                <w:tcW w:w="580" w:type="pct"/>
                <w:gridSpan w:val="4"/>
                <w:vMerge/>
              </w:tcPr>
            </w:tcPrChange>
          </w:tcPr>
          <w:p w14:paraId="0E10886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694" w:author="David Owen" w:date="2019-07-24T15:13:00Z">
              <w:tcPr>
                <w:tcW w:w="846" w:type="pct"/>
                <w:gridSpan w:val="3"/>
                <w:vMerge/>
              </w:tcPr>
            </w:tcPrChange>
          </w:tcPr>
          <w:p w14:paraId="2B4E5594" w14:textId="77777777" w:rsidR="00485A78" w:rsidRDefault="00485A78" w:rsidP="00485A78">
            <w:pPr>
              <w:pStyle w:val="NormalinTable"/>
            </w:pPr>
          </w:p>
        </w:tc>
        <w:tc>
          <w:tcPr>
            <w:tcW w:w="543" w:type="pct"/>
            <w:vMerge/>
            <w:tcPrChange w:id="1695" w:author="David Owen" w:date="2019-07-24T15:13:00Z">
              <w:tcPr>
                <w:tcW w:w="1055" w:type="pct"/>
                <w:gridSpan w:val="6"/>
                <w:vMerge/>
              </w:tcPr>
            </w:tcPrChange>
          </w:tcPr>
          <w:p w14:paraId="7735C709"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696" w:author="David Owen" w:date="2019-07-24T15:13:00Z">
              <w:tcPr>
                <w:tcW w:w="525" w:type="pct"/>
                <w:gridSpan w:val="3"/>
                <w:vMerge/>
              </w:tcPr>
            </w:tcPrChange>
          </w:tcPr>
          <w:p w14:paraId="65218DEB" w14:textId="77777777" w:rsidR="00485A78" w:rsidRDefault="00485A78" w:rsidP="00485A78">
            <w:pPr>
              <w:pStyle w:val="NormalinTable"/>
            </w:pPr>
          </w:p>
        </w:tc>
      </w:tr>
      <w:tr w:rsidR="00485A78" w14:paraId="35D71F2A" w14:textId="77777777" w:rsidTr="00C53BA8">
        <w:tblPrEx>
          <w:tblW w:w="4936" w:type="pct"/>
          <w:tblInd w:w="384" w:type="dxa"/>
          <w:tblLook w:val="0220" w:firstRow="1" w:lastRow="0" w:firstColumn="0" w:lastColumn="0" w:noHBand="1" w:noVBand="0"/>
          <w:tblPrExChange w:id="1697" w:author="David Owen" w:date="2019-07-24T15:13:00Z">
            <w:tblPrEx>
              <w:tblW w:w="5000" w:type="pct"/>
              <w:tblInd w:w="269" w:type="dxa"/>
              <w:tblLook w:val="0220" w:firstRow="1" w:lastRow="0" w:firstColumn="0" w:lastColumn="0" w:noHBand="1" w:noVBand="0"/>
            </w:tblPrEx>
          </w:tblPrExChange>
        </w:tblPrEx>
        <w:trPr>
          <w:cantSplit/>
          <w:trPrChange w:id="1698"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699" w:author="David Owen" w:date="2019-07-24T15:13:00Z">
              <w:tcPr>
                <w:tcW w:w="664" w:type="pct"/>
                <w:gridSpan w:val="4"/>
                <w:vMerge/>
              </w:tcPr>
            </w:tcPrChange>
          </w:tcPr>
          <w:p w14:paraId="7E2E4387" w14:textId="77777777" w:rsidR="00485A78" w:rsidRDefault="00485A78" w:rsidP="00485A78">
            <w:pPr>
              <w:pStyle w:val="NormalinTable"/>
            </w:pPr>
          </w:p>
        </w:tc>
        <w:tc>
          <w:tcPr>
            <w:tcW w:w="377" w:type="pct"/>
            <w:vMerge/>
            <w:tcPrChange w:id="1700" w:author="David Owen" w:date="2019-07-24T15:13:00Z">
              <w:tcPr>
                <w:tcW w:w="372" w:type="pct"/>
                <w:gridSpan w:val="4"/>
                <w:vMerge/>
              </w:tcPr>
            </w:tcPrChange>
          </w:tcPr>
          <w:p w14:paraId="4FE180B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701" w:author="David Owen" w:date="2019-07-24T15:13:00Z">
              <w:tcPr>
                <w:tcW w:w="893" w:type="pct"/>
                <w:gridSpan w:val="4"/>
              </w:tcPr>
            </w:tcPrChange>
          </w:tcPr>
          <w:p w14:paraId="1913AAE6" w14:textId="77777777" w:rsidR="00485A78" w:rsidRDefault="00485A78" w:rsidP="00485A78">
            <w:pPr>
              <w:pStyle w:val="NormalinTable"/>
            </w:pPr>
            <w:r>
              <w:t>2101 20 98 85</w:t>
            </w:r>
          </w:p>
        </w:tc>
        <w:tc>
          <w:tcPr>
            <w:tcW w:w="587" w:type="pct"/>
            <w:vMerge/>
            <w:tcPrChange w:id="1702" w:author="David Owen" w:date="2019-07-24T15:13:00Z">
              <w:tcPr>
                <w:tcW w:w="580" w:type="pct"/>
                <w:gridSpan w:val="4"/>
                <w:vMerge/>
              </w:tcPr>
            </w:tcPrChange>
          </w:tcPr>
          <w:p w14:paraId="228FF8C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703" w:author="David Owen" w:date="2019-07-24T15:13:00Z">
              <w:tcPr>
                <w:tcW w:w="846" w:type="pct"/>
                <w:gridSpan w:val="3"/>
                <w:vMerge/>
              </w:tcPr>
            </w:tcPrChange>
          </w:tcPr>
          <w:p w14:paraId="08486947" w14:textId="77777777" w:rsidR="00485A78" w:rsidRDefault="00485A78" w:rsidP="00485A78">
            <w:pPr>
              <w:pStyle w:val="NormalinTable"/>
            </w:pPr>
          </w:p>
        </w:tc>
        <w:tc>
          <w:tcPr>
            <w:tcW w:w="543" w:type="pct"/>
            <w:vMerge/>
            <w:tcPrChange w:id="1704" w:author="David Owen" w:date="2019-07-24T15:13:00Z">
              <w:tcPr>
                <w:tcW w:w="1055" w:type="pct"/>
                <w:gridSpan w:val="6"/>
                <w:vMerge/>
              </w:tcPr>
            </w:tcPrChange>
          </w:tcPr>
          <w:p w14:paraId="5CFB80FD"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705" w:author="David Owen" w:date="2019-07-24T15:13:00Z">
              <w:tcPr>
                <w:tcW w:w="525" w:type="pct"/>
                <w:gridSpan w:val="3"/>
                <w:vMerge/>
              </w:tcPr>
            </w:tcPrChange>
          </w:tcPr>
          <w:p w14:paraId="37904C97" w14:textId="77777777" w:rsidR="00485A78" w:rsidRDefault="00485A78" w:rsidP="00485A78">
            <w:pPr>
              <w:pStyle w:val="NormalinTable"/>
            </w:pPr>
          </w:p>
        </w:tc>
      </w:tr>
      <w:tr w:rsidR="00485A78" w14:paraId="708D3AFC" w14:textId="77777777" w:rsidTr="00C53BA8">
        <w:tblPrEx>
          <w:tblW w:w="4936" w:type="pct"/>
          <w:tblInd w:w="384" w:type="dxa"/>
          <w:tblLook w:val="0220" w:firstRow="1" w:lastRow="0" w:firstColumn="0" w:lastColumn="0" w:noHBand="1" w:noVBand="0"/>
          <w:tblPrExChange w:id="1706" w:author="David Owen" w:date="2019-07-24T15:13:00Z">
            <w:tblPrEx>
              <w:tblW w:w="5000" w:type="pct"/>
              <w:tblInd w:w="269" w:type="dxa"/>
              <w:tblLook w:val="0220" w:firstRow="1" w:lastRow="0" w:firstColumn="0" w:lastColumn="0" w:noHBand="1" w:noVBand="0"/>
            </w:tblPrEx>
          </w:tblPrExChange>
        </w:tblPrEx>
        <w:trPr>
          <w:cantSplit/>
          <w:trPrChange w:id="1707"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708" w:author="David Owen" w:date="2019-07-24T15:13:00Z">
              <w:tcPr>
                <w:tcW w:w="664" w:type="pct"/>
                <w:gridSpan w:val="4"/>
                <w:vMerge/>
              </w:tcPr>
            </w:tcPrChange>
          </w:tcPr>
          <w:p w14:paraId="18D34DBA" w14:textId="77777777" w:rsidR="00485A78" w:rsidRDefault="00485A78" w:rsidP="00485A78">
            <w:pPr>
              <w:pStyle w:val="NormalinTable"/>
            </w:pPr>
          </w:p>
        </w:tc>
        <w:tc>
          <w:tcPr>
            <w:tcW w:w="377" w:type="pct"/>
            <w:vMerge/>
            <w:tcPrChange w:id="1709" w:author="David Owen" w:date="2019-07-24T15:13:00Z">
              <w:tcPr>
                <w:tcW w:w="372" w:type="pct"/>
                <w:gridSpan w:val="4"/>
                <w:vMerge/>
              </w:tcPr>
            </w:tcPrChange>
          </w:tcPr>
          <w:p w14:paraId="7D598646"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710" w:author="David Owen" w:date="2019-07-24T15:13:00Z">
              <w:tcPr>
                <w:tcW w:w="893" w:type="pct"/>
                <w:gridSpan w:val="4"/>
              </w:tcPr>
            </w:tcPrChange>
          </w:tcPr>
          <w:p w14:paraId="6E8123FD" w14:textId="77777777" w:rsidR="00485A78" w:rsidRDefault="00485A78" w:rsidP="00485A78">
            <w:pPr>
              <w:pStyle w:val="NormalinTable"/>
            </w:pPr>
            <w:r>
              <w:t>2106 90 98 26</w:t>
            </w:r>
          </w:p>
        </w:tc>
        <w:tc>
          <w:tcPr>
            <w:tcW w:w="587" w:type="pct"/>
            <w:vMerge/>
            <w:tcPrChange w:id="1711" w:author="David Owen" w:date="2019-07-24T15:13:00Z">
              <w:tcPr>
                <w:tcW w:w="580" w:type="pct"/>
                <w:gridSpan w:val="4"/>
                <w:vMerge/>
              </w:tcPr>
            </w:tcPrChange>
          </w:tcPr>
          <w:p w14:paraId="6B4E84C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712" w:author="David Owen" w:date="2019-07-24T15:13:00Z">
              <w:tcPr>
                <w:tcW w:w="846" w:type="pct"/>
                <w:gridSpan w:val="3"/>
                <w:vMerge/>
              </w:tcPr>
            </w:tcPrChange>
          </w:tcPr>
          <w:p w14:paraId="3E49182B" w14:textId="77777777" w:rsidR="00485A78" w:rsidRDefault="00485A78" w:rsidP="00485A78">
            <w:pPr>
              <w:pStyle w:val="NormalinTable"/>
            </w:pPr>
          </w:p>
        </w:tc>
        <w:tc>
          <w:tcPr>
            <w:tcW w:w="543" w:type="pct"/>
            <w:vMerge/>
            <w:tcPrChange w:id="1713" w:author="David Owen" w:date="2019-07-24T15:13:00Z">
              <w:tcPr>
                <w:tcW w:w="1055" w:type="pct"/>
                <w:gridSpan w:val="6"/>
                <w:vMerge/>
              </w:tcPr>
            </w:tcPrChange>
          </w:tcPr>
          <w:p w14:paraId="1530FAEC"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714" w:author="David Owen" w:date="2019-07-24T15:13:00Z">
              <w:tcPr>
                <w:tcW w:w="525" w:type="pct"/>
                <w:gridSpan w:val="3"/>
                <w:vMerge/>
              </w:tcPr>
            </w:tcPrChange>
          </w:tcPr>
          <w:p w14:paraId="1316E649" w14:textId="77777777" w:rsidR="00485A78" w:rsidRDefault="00485A78" w:rsidP="00485A78">
            <w:pPr>
              <w:pStyle w:val="NormalinTable"/>
            </w:pPr>
          </w:p>
        </w:tc>
      </w:tr>
      <w:tr w:rsidR="00485A78" w14:paraId="28F683E7" w14:textId="77777777" w:rsidTr="00C53BA8">
        <w:tblPrEx>
          <w:tblW w:w="4936" w:type="pct"/>
          <w:tblInd w:w="384" w:type="dxa"/>
          <w:tblLook w:val="0220" w:firstRow="1" w:lastRow="0" w:firstColumn="0" w:lastColumn="0" w:noHBand="1" w:noVBand="0"/>
          <w:tblPrExChange w:id="1715" w:author="David Owen" w:date="2019-07-24T15:13:00Z">
            <w:tblPrEx>
              <w:tblW w:w="5000" w:type="pct"/>
              <w:tblInd w:w="269" w:type="dxa"/>
              <w:tblLook w:val="0220" w:firstRow="1" w:lastRow="0" w:firstColumn="0" w:lastColumn="0" w:noHBand="1" w:noVBand="0"/>
            </w:tblPrEx>
          </w:tblPrExChange>
        </w:tblPrEx>
        <w:trPr>
          <w:cantSplit/>
          <w:trPrChange w:id="1716"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717" w:author="David Owen" w:date="2019-07-24T15:13:00Z">
              <w:tcPr>
                <w:tcW w:w="664" w:type="pct"/>
                <w:gridSpan w:val="4"/>
                <w:vMerge/>
              </w:tcPr>
            </w:tcPrChange>
          </w:tcPr>
          <w:p w14:paraId="751CC5C9" w14:textId="77777777" w:rsidR="00485A78" w:rsidRDefault="00485A78" w:rsidP="00485A78">
            <w:pPr>
              <w:pStyle w:val="NormalinTable"/>
            </w:pPr>
          </w:p>
        </w:tc>
        <w:tc>
          <w:tcPr>
            <w:tcW w:w="377" w:type="pct"/>
            <w:vMerge/>
            <w:tcPrChange w:id="1718" w:author="David Owen" w:date="2019-07-24T15:13:00Z">
              <w:tcPr>
                <w:tcW w:w="372" w:type="pct"/>
                <w:gridSpan w:val="4"/>
                <w:vMerge/>
              </w:tcPr>
            </w:tcPrChange>
          </w:tcPr>
          <w:p w14:paraId="6BDCB41E"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719" w:author="David Owen" w:date="2019-07-24T15:13:00Z">
              <w:tcPr>
                <w:tcW w:w="893" w:type="pct"/>
                <w:gridSpan w:val="4"/>
              </w:tcPr>
            </w:tcPrChange>
          </w:tcPr>
          <w:p w14:paraId="0CF6C5BB" w14:textId="77777777" w:rsidR="00485A78" w:rsidRDefault="00485A78" w:rsidP="00485A78">
            <w:pPr>
              <w:pStyle w:val="NormalinTable"/>
            </w:pPr>
            <w:r>
              <w:t>2106 90 98 33</w:t>
            </w:r>
          </w:p>
        </w:tc>
        <w:tc>
          <w:tcPr>
            <w:tcW w:w="587" w:type="pct"/>
            <w:vMerge/>
            <w:tcPrChange w:id="1720" w:author="David Owen" w:date="2019-07-24T15:13:00Z">
              <w:tcPr>
                <w:tcW w:w="580" w:type="pct"/>
                <w:gridSpan w:val="4"/>
                <w:vMerge/>
              </w:tcPr>
            </w:tcPrChange>
          </w:tcPr>
          <w:p w14:paraId="720C60E3"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721" w:author="David Owen" w:date="2019-07-24T15:13:00Z">
              <w:tcPr>
                <w:tcW w:w="846" w:type="pct"/>
                <w:gridSpan w:val="3"/>
                <w:vMerge/>
              </w:tcPr>
            </w:tcPrChange>
          </w:tcPr>
          <w:p w14:paraId="5FEDC904" w14:textId="77777777" w:rsidR="00485A78" w:rsidRDefault="00485A78" w:rsidP="00485A78">
            <w:pPr>
              <w:pStyle w:val="NormalinTable"/>
            </w:pPr>
          </w:p>
        </w:tc>
        <w:tc>
          <w:tcPr>
            <w:tcW w:w="543" w:type="pct"/>
            <w:vMerge/>
            <w:tcPrChange w:id="1722" w:author="David Owen" w:date="2019-07-24T15:13:00Z">
              <w:tcPr>
                <w:tcW w:w="1055" w:type="pct"/>
                <w:gridSpan w:val="6"/>
                <w:vMerge/>
              </w:tcPr>
            </w:tcPrChange>
          </w:tcPr>
          <w:p w14:paraId="404595A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723" w:author="David Owen" w:date="2019-07-24T15:13:00Z">
              <w:tcPr>
                <w:tcW w:w="525" w:type="pct"/>
                <w:gridSpan w:val="3"/>
                <w:vMerge/>
              </w:tcPr>
            </w:tcPrChange>
          </w:tcPr>
          <w:p w14:paraId="488B7439" w14:textId="77777777" w:rsidR="00485A78" w:rsidRDefault="00485A78" w:rsidP="00485A78">
            <w:pPr>
              <w:pStyle w:val="NormalinTable"/>
            </w:pPr>
          </w:p>
        </w:tc>
      </w:tr>
      <w:tr w:rsidR="00485A78" w14:paraId="3A791D02" w14:textId="77777777" w:rsidTr="00C53BA8">
        <w:tblPrEx>
          <w:tblW w:w="4936" w:type="pct"/>
          <w:tblInd w:w="384" w:type="dxa"/>
          <w:tblLook w:val="0220" w:firstRow="1" w:lastRow="0" w:firstColumn="0" w:lastColumn="0" w:noHBand="1" w:noVBand="0"/>
          <w:tblPrExChange w:id="1724" w:author="David Owen" w:date="2019-07-24T15:13:00Z">
            <w:tblPrEx>
              <w:tblW w:w="5000" w:type="pct"/>
              <w:tblInd w:w="269" w:type="dxa"/>
              <w:tblLook w:val="0220" w:firstRow="1" w:lastRow="0" w:firstColumn="0" w:lastColumn="0" w:noHBand="1" w:noVBand="0"/>
            </w:tblPrEx>
          </w:tblPrExChange>
        </w:tblPrEx>
        <w:trPr>
          <w:cantSplit/>
          <w:trPrChange w:id="1725"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726" w:author="David Owen" w:date="2019-07-24T15:13:00Z">
              <w:tcPr>
                <w:tcW w:w="664" w:type="pct"/>
                <w:gridSpan w:val="4"/>
                <w:vMerge/>
              </w:tcPr>
            </w:tcPrChange>
          </w:tcPr>
          <w:p w14:paraId="142EFC8D" w14:textId="77777777" w:rsidR="00485A78" w:rsidRDefault="00485A78" w:rsidP="00485A78">
            <w:pPr>
              <w:pStyle w:val="NormalinTable"/>
            </w:pPr>
          </w:p>
        </w:tc>
        <w:tc>
          <w:tcPr>
            <w:tcW w:w="377" w:type="pct"/>
            <w:vMerge/>
            <w:tcPrChange w:id="1727" w:author="David Owen" w:date="2019-07-24T15:13:00Z">
              <w:tcPr>
                <w:tcW w:w="372" w:type="pct"/>
                <w:gridSpan w:val="4"/>
                <w:vMerge/>
              </w:tcPr>
            </w:tcPrChange>
          </w:tcPr>
          <w:p w14:paraId="699B7993"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728" w:author="David Owen" w:date="2019-07-24T15:13:00Z">
              <w:tcPr>
                <w:tcW w:w="893" w:type="pct"/>
                <w:gridSpan w:val="4"/>
              </w:tcPr>
            </w:tcPrChange>
          </w:tcPr>
          <w:p w14:paraId="0C93D9C4" w14:textId="77777777" w:rsidR="00485A78" w:rsidRDefault="00485A78" w:rsidP="00485A78">
            <w:pPr>
              <w:pStyle w:val="NormalinTable"/>
            </w:pPr>
            <w:r>
              <w:t>2106 90 98 34</w:t>
            </w:r>
          </w:p>
        </w:tc>
        <w:tc>
          <w:tcPr>
            <w:tcW w:w="587" w:type="pct"/>
            <w:vMerge/>
            <w:tcPrChange w:id="1729" w:author="David Owen" w:date="2019-07-24T15:13:00Z">
              <w:tcPr>
                <w:tcW w:w="580" w:type="pct"/>
                <w:gridSpan w:val="4"/>
                <w:vMerge/>
              </w:tcPr>
            </w:tcPrChange>
          </w:tcPr>
          <w:p w14:paraId="1F15F41F"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730" w:author="David Owen" w:date="2019-07-24T15:13:00Z">
              <w:tcPr>
                <w:tcW w:w="846" w:type="pct"/>
                <w:gridSpan w:val="3"/>
                <w:vMerge/>
              </w:tcPr>
            </w:tcPrChange>
          </w:tcPr>
          <w:p w14:paraId="2842FA6B" w14:textId="77777777" w:rsidR="00485A78" w:rsidRDefault="00485A78" w:rsidP="00485A78">
            <w:pPr>
              <w:pStyle w:val="NormalinTable"/>
            </w:pPr>
          </w:p>
        </w:tc>
        <w:tc>
          <w:tcPr>
            <w:tcW w:w="543" w:type="pct"/>
            <w:vMerge/>
            <w:tcPrChange w:id="1731" w:author="David Owen" w:date="2019-07-24T15:13:00Z">
              <w:tcPr>
                <w:tcW w:w="1055" w:type="pct"/>
                <w:gridSpan w:val="6"/>
                <w:vMerge/>
              </w:tcPr>
            </w:tcPrChange>
          </w:tcPr>
          <w:p w14:paraId="2C8D9458"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732" w:author="David Owen" w:date="2019-07-24T15:13:00Z">
              <w:tcPr>
                <w:tcW w:w="525" w:type="pct"/>
                <w:gridSpan w:val="3"/>
                <w:vMerge/>
              </w:tcPr>
            </w:tcPrChange>
          </w:tcPr>
          <w:p w14:paraId="4E80B3A8" w14:textId="77777777" w:rsidR="00485A78" w:rsidRDefault="00485A78" w:rsidP="00485A78">
            <w:pPr>
              <w:pStyle w:val="NormalinTable"/>
            </w:pPr>
          </w:p>
        </w:tc>
      </w:tr>
      <w:tr w:rsidR="00485A78" w14:paraId="64B4F8D4" w14:textId="77777777" w:rsidTr="00C53BA8">
        <w:tblPrEx>
          <w:tblW w:w="4936" w:type="pct"/>
          <w:tblInd w:w="384" w:type="dxa"/>
          <w:tblLook w:val="0220" w:firstRow="1" w:lastRow="0" w:firstColumn="0" w:lastColumn="0" w:noHBand="1" w:noVBand="0"/>
          <w:tblPrExChange w:id="1733" w:author="David Owen" w:date="2019-07-24T15:13:00Z">
            <w:tblPrEx>
              <w:tblW w:w="5000" w:type="pct"/>
              <w:tblInd w:w="269" w:type="dxa"/>
              <w:tblLook w:val="0220" w:firstRow="1" w:lastRow="0" w:firstColumn="0" w:lastColumn="0" w:noHBand="1" w:noVBand="0"/>
            </w:tblPrEx>
          </w:tblPrExChange>
        </w:tblPrEx>
        <w:trPr>
          <w:cantSplit/>
          <w:trPrChange w:id="1734"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735" w:author="David Owen" w:date="2019-07-24T15:13:00Z">
              <w:tcPr>
                <w:tcW w:w="664" w:type="pct"/>
                <w:gridSpan w:val="4"/>
                <w:vMerge/>
              </w:tcPr>
            </w:tcPrChange>
          </w:tcPr>
          <w:p w14:paraId="535A9B8F" w14:textId="77777777" w:rsidR="00485A78" w:rsidRDefault="00485A78" w:rsidP="00485A78">
            <w:pPr>
              <w:pStyle w:val="NormalinTable"/>
            </w:pPr>
          </w:p>
        </w:tc>
        <w:tc>
          <w:tcPr>
            <w:tcW w:w="377" w:type="pct"/>
            <w:vMerge/>
            <w:tcPrChange w:id="1736" w:author="David Owen" w:date="2019-07-24T15:13:00Z">
              <w:tcPr>
                <w:tcW w:w="372" w:type="pct"/>
                <w:gridSpan w:val="4"/>
                <w:vMerge/>
              </w:tcPr>
            </w:tcPrChange>
          </w:tcPr>
          <w:p w14:paraId="560EA1E0"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737" w:author="David Owen" w:date="2019-07-24T15:13:00Z">
              <w:tcPr>
                <w:tcW w:w="893" w:type="pct"/>
                <w:gridSpan w:val="4"/>
              </w:tcPr>
            </w:tcPrChange>
          </w:tcPr>
          <w:p w14:paraId="0A6501EB" w14:textId="77777777" w:rsidR="00485A78" w:rsidRDefault="00485A78" w:rsidP="00485A78">
            <w:pPr>
              <w:pStyle w:val="NormalinTable"/>
            </w:pPr>
            <w:r>
              <w:t>2106 90 98 38</w:t>
            </w:r>
          </w:p>
        </w:tc>
        <w:tc>
          <w:tcPr>
            <w:tcW w:w="587" w:type="pct"/>
            <w:vMerge/>
            <w:tcPrChange w:id="1738" w:author="David Owen" w:date="2019-07-24T15:13:00Z">
              <w:tcPr>
                <w:tcW w:w="580" w:type="pct"/>
                <w:gridSpan w:val="4"/>
                <w:vMerge/>
              </w:tcPr>
            </w:tcPrChange>
          </w:tcPr>
          <w:p w14:paraId="60074B4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739" w:author="David Owen" w:date="2019-07-24T15:13:00Z">
              <w:tcPr>
                <w:tcW w:w="846" w:type="pct"/>
                <w:gridSpan w:val="3"/>
                <w:vMerge/>
              </w:tcPr>
            </w:tcPrChange>
          </w:tcPr>
          <w:p w14:paraId="12E05B8F" w14:textId="77777777" w:rsidR="00485A78" w:rsidRDefault="00485A78" w:rsidP="00485A78">
            <w:pPr>
              <w:pStyle w:val="NormalinTable"/>
            </w:pPr>
          </w:p>
        </w:tc>
        <w:tc>
          <w:tcPr>
            <w:tcW w:w="543" w:type="pct"/>
            <w:vMerge/>
            <w:tcPrChange w:id="1740" w:author="David Owen" w:date="2019-07-24T15:13:00Z">
              <w:tcPr>
                <w:tcW w:w="1055" w:type="pct"/>
                <w:gridSpan w:val="6"/>
                <w:vMerge/>
              </w:tcPr>
            </w:tcPrChange>
          </w:tcPr>
          <w:p w14:paraId="44253239"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741" w:author="David Owen" w:date="2019-07-24T15:13:00Z">
              <w:tcPr>
                <w:tcW w:w="525" w:type="pct"/>
                <w:gridSpan w:val="3"/>
                <w:vMerge/>
              </w:tcPr>
            </w:tcPrChange>
          </w:tcPr>
          <w:p w14:paraId="6204942A" w14:textId="77777777" w:rsidR="00485A78" w:rsidRDefault="00485A78" w:rsidP="00485A78">
            <w:pPr>
              <w:pStyle w:val="NormalinTable"/>
            </w:pPr>
          </w:p>
        </w:tc>
      </w:tr>
      <w:tr w:rsidR="00485A78" w14:paraId="7563F6D6" w14:textId="77777777" w:rsidTr="00C53BA8">
        <w:tblPrEx>
          <w:tblW w:w="4936" w:type="pct"/>
          <w:tblInd w:w="384" w:type="dxa"/>
          <w:tblLook w:val="0220" w:firstRow="1" w:lastRow="0" w:firstColumn="0" w:lastColumn="0" w:noHBand="1" w:noVBand="0"/>
          <w:tblPrExChange w:id="1742" w:author="David Owen" w:date="2019-07-24T15:13:00Z">
            <w:tblPrEx>
              <w:tblW w:w="5000" w:type="pct"/>
              <w:tblInd w:w="269" w:type="dxa"/>
              <w:tblLook w:val="0220" w:firstRow="1" w:lastRow="0" w:firstColumn="0" w:lastColumn="0" w:noHBand="1" w:noVBand="0"/>
            </w:tblPrEx>
          </w:tblPrExChange>
        </w:tblPrEx>
        <w:trPr>
          <w:cantSplit/>
          <w:trPrChange w:id="1743"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744" w:author="David Owen" w:date="2019-07-24T15:13:00Z">
              <w:tcPr>
                <w:tcW w:w="664" w:type="pct"/>
                <w:gridSpan w:val="4"/>
                <w:vMerge/>
              </w:tcPr>
            </w:tcPrChange>
          </w:tcPr>
          <w:p w14:paraId="0DBADA99" w14:textId="77777777" w:rsidR="00485A78" w:rsidRDefault="00485A78" w:rsidP="00485A78">
            <w:pPr>
              <w:pStyle w:val="NormalinTable"/>
            </w:pPr>
          </w:p>
        </w:tc>
        <w:tc>
          <w:tcPr>
            <w:tcW w:w="377" w:type="pct"/>
            <w:vMerge/>
            <w:tcPrChange w:id="1745" w:author="David Owen" w:date="2019-07-24T15:13:00Z">
              <w:tcPr>
                <w:tcW w:w="372" w:type="pct"/>
                <w:gridSpan w:val="4"/>
                <w:vMerge/>
              </w:tcPr>
            </w:tcPrChange>
          </w:tcPr>
          <w:p w14:paraId="5460E38B"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746" w:author="David Owen" w:date="2019-07-24T15:13:00Z">
              <w:tcPr>
                <w:tcW w:w="893" w:type="pct"/>
                <w:gridSpan w:val="4"/>
              </w:tcPr>
            </w:tcPrChange>
          </w:tcPr>
          <w:p w14:paraId="24061BAC" w14:textId="77777777" w:rsidR="00485A78" w:rsidRDefault="00485A78" w:rsidP="00485A78">
            <w:pPr>
              <w:pStyle w:val="NormalinTable"/>
            </w:pPr>
            <w:r>
              <w:t>2106 90 98 53</w:t>
            </w:r>
          </w:p>
        </w:tc>
        <w:tc>
          <w:tcPr>
            <w:tcW w:w="587" w:type="pct"/>
            <w:vMerge/>
            <w:tcPrChange w:id="1747" w:author="David Owen" w:date="2019-07-24T15:13:00Z">
              <w:tcPr>
                <w:tcW w:w="580" w:type="pct"/>
                <w:gridSpan w:val="4"/>
                <w:vMerge/>
              </w:tcPr>
            </w:tcPrChange>
          </w:tcPr>
          <w:p w14:paraId="1960569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748" w:author="David Owen" w:date="2019-07-24T15:13:00Z">
              <w:tcPr>
                <w:tcW w:w="846" w:type="pct"/>
                <w:gridSpan w:val="3"/>
                <w:vMerge/>
              </w:tcPr>
            </w:tcPrChange>
          </w:tcPr>
          <w:p w14:paraId="1FE6FF81" w14:textId="77777777" w:rsidR="00485A78" w:rsidRDefault="00485A78" w:rsidP="00485A78">
            <w:pPr>
              <w:pStyle w:val="NormalinTable"/>
            </w:pPr>
          </w:p>
        </w:tc>
        <w:tc>
          <w:tcPr>
            <w:tcW w:w="543" w:type="pct"/>
            <w:vMerge/>
            <w:tcPrChange w:id="1749" w:author="David Owen" w:date="2019-07-24T15:13:00Z">
              <w:tcPr>
                <w:tcW w:w="1055" w:type="pct"/>
                <w:gridSpan w:val="6"/>
                <w:vMerge/>
              </w:tcPr>
            </w:tcPrChange>
          </w:tcPr>
          <w:p w14:paraId="7BE4BC1F"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750" w:author="David Owen" w:date="2019-07-24T15:13:00Z">
              <w:tcPr>
                <w:tcW w:w="525" w:type="pct"/>
                <w:gridSpan w:val="3"/>
                <w:vMerge/>
              </w:tcPr>
            </w:tcPrChange>
          </w:tcPr>
          <w:p w14:paraId="1111DD50" w14:textId="77777777" w:rsidR="00485A78" w:rsidRDefault="00485A78" w:rsidP="00485A78">
            <w:pPr>
              <w:pStyle w:val="NormalinTable"/>
            </w:pPr>
          </w:p>
        </w:tc>
      </w:tr>
      <w:tr w:rsidR="00485A78" w14:paraId="1C8D33AC" w14:textId="77777777" w:rsidTr="00C53BA8">
        <w:tblPrEx>
          <w:tblW w:w="4936" w:type="pct"/>
          <w:tblInd w:w="384" w:type="dxa"/>
          <w:tblLook w:val="0220" w:firstRow="1" w:lastRow="0" w:firstColumn="0" w:lastColumn="0" w:noHBand="1" w:noVBand="0"/>
          <w:tblPrExChange w:id="1751" w:author="David Owen" w:date="2019-07-24T15:13:00Z">
            <w:tblPrEx>
              <w:tblW w:w="5000" w:type="pct"/>
              <w:tblInd w:w="269" w:type="dxa"/>
              <w:tblLook w:val="0220" w:firstRow="1" w:lastRow="0" w:firstColumn="0" w:lastColumn="0" w:noHBand="1" w:noVBand="0"/>
            </w:tblPrEx>
          </w:tblPrExChange>
        </w:tblPrEx>
        <w:trPr>
          <w:cantSplit/>
          <w:trPrChange w:id="1752"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1753" w:author="David Owen" w:date="2019-07-24T15:13:00Z">
              <w:tcPr>
                <w:tcW w:w="664" w:type="pct"/>
                <w:gridSpan w:val="4"/>
                <w:vMerge/>
              </w:tcPr>
            </w:tcPrChange>
          </w:tcPr>
          <w:p w14:paraId="17017977" w14:textId="77777777" w:rsidR="00485A78" w:rsidRDefault="00485A78" w:rsidP="00485A78">
            <w:pPr>
              <w:pStyle w:val="NormalinTable"/>
            </w:pPr>
          </w:p>
        </w:tc>
        <w:tc>
          <w:tcPr>
            <w:tcW w:w="377" w:type="pct"/>
            <w:vMerge/>
            <w:tcPrChange w:id="1754" w:author="David Owen" w:date="2019-07-24T15:13:00Z">
              <w:tcPr>
                <w:tcW w:w="372" w:type="pct"/>
                <w:gridSpan w:val="4"/>
                <w:vMerge/>
              </w:tcPr>
            </w:tcPrChange>
          </w:tcPr>
          <w:p w14:paraId="2E9D7850"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PrChange w:id="1755" w:author="David Owen" w:date="2019-07-24T15:13:00Z">
              <w:tcPr>
                <w:tcW w:w="893" w:type="pct"/>
                <w:gridSpan w:val="4"/>
              </w:tcPr>
            </w:tcPrChange>
          </w:tcPr>
          <w:p w14:paraId="6A1D63BC" w14:textId="77777777" w:rsidR="00485A78" w:rsidRDefault="00485A78" w:rsidP="00485A78">
            <w:pPr>
              <w:pStyle w:val="NormalinTable"/>
            </w:pPr>
            <w:r>
              <w:t>2106 90 98 55</w:t>
            </w:r>
          </w:p>
        </w:tc>
        <w:tc>
          <w:tcPr>
            <w:tcW w:w="587" w:type="pct"/>
            <w:vMerge/>
            <w:tcPrChange w:id="1756" w:author="David Owen" w:date="2019-07-24T15:13:00Z">
              <w:tcPr>
                <w:tcW w:w="580" w:type="pct"/>
                <w:gridSpan w:val="4"/>
                <w:vMerge/>
              </w:tcPr>
            </w:tcPrChange>
          </w:tcPr>
          <w:p w14:paraId="048818DD"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PrChange w:id="1757" w:author="David Owen" w:date="2019-07-24T15:13:00Z">
              <w:tcPr>
                <w:tcW w:w="846" w:type="pct"/>
                <w:gridSpan w:val="3"/>
                <w:vMerge/>
              </w:tcPr>
            </w:tcPrChange>
          </w:tcPr>
          <w:p w14:paraId="742E8989" w14:textId="77777777" w:rsidR="00485A78" w:rsidRDefault="00485A78" w:rsidP="00485A78">
            <w:pPr>
              <w:pStyle w:val="NormalinTable"/>
            </w:pPr>
          </w:p>
        </w:tc>
        <w:tc>
          <w:tcPr>
            <w:tcW w:w="543" w:type="pct"/>
            <w:vMerge/>
            <w:tcPrChange w:id="1758" w:author="David Owen" w:date="2019-07-24T15:13:00Z">
              <w:tcPr>
                <w:tcW w:w="1055" w:type="pct"/>
                <w:gridSpan w:val="6"/>
                <w:vMerge/>
              </w:tcPr>
            </w:tcPrChange>
          </w:tcPr>
          <w:p w14:paraId="385F2FE7"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PrChange w:id="1759" w:author="David Owen" w:date="2019-07-24T15:13:00Z">
              <w:tcPr>
                <w:tcW w:w="525" w:type="pct"/>
                <w:gridSpan w:val="3"/>
                <w:vMerge/>
              </w:tcPr>
            </w:tcPrChange>
          </w:tcPr>
          <w:p w14:paraId="36BD7062" w14:textId="77777777" w:rsidR="00485A78" w:rsidRDefault="00485A78" w:rsidP="00485A78">
            <w:pPr>
              <w:pStyle w:val="NormalinTable"/>
            </w:pPr>
          </w:p>
        </w:tc>
      </w:tr>
      <w:tr w:rsidR="00C8561A" w14:paraId="5EAB1E0E" w14:textId="77777777" w:rsidTr="00C53BA8">
        <w:trPr>
          <w:cantSplit/>
        </w:trPr>
        <w:tc>
          <w:tcPr>
            <w:cnfStyle w:val="000010000000" w:firstRow="0" w:lastRow="0" w:firstColumn="0" w:lastColumn="0" w:oddVBand="1" w:evenVBand="0" w:oddHBand="0" w:evenHBand="0" w:firstRowFirstColumn="0" w:firstRowLastColumn="0" w:lastRowFirstColumn="0" w:lastRowLastColumn="0"/>
            <w:tcW w:w="672" w:type="pct"/>
            <w:vMerge/>
            <w:tcBorders>
              <w:bottom w:val="single" w:sz="12" w:space="0" w:color="auto"/>
            </w:tcBorders>
          </w:tcPr>
          <w:p w14:paraId="70041FAE" w14:textId="77777777" w:rsidR="00485A78" w:rsidRDefault="00485A78" w:rsidP="00485A78">
            <w:pPr>
              <w:pStyle w:val="NormalinTable"/>
            </w:pPr>
          </w:p>
        </w:tc>
        <w:tc>
          <w:tcPr>
            <w:tcW w:w="377" w:type="pct"/>
            <w:vMerge/>
            <w:tcBorders>
              <w:bottom w:val="single" w:sz="12" w:space="0" w:color="auto"/>
            </w:tcBorders>
          </w:tcPr>
          <w:p w14:paraId="69403A03"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4" w:type="pct"/>
            <w:tcBorders>
              <w:bottom w:val="single" w:sz="12" w:space="0" w:color="auto"/>
            </w:tcBorders>
          </w:tcPr>
          <w:p w14:paraId="5FFE8331" w14:textId="77777777" w:rsidR="00485A78" w:rsidRDefault="00485A78" w:rsidP="00485A78">
            <w:pPr>
              <w:pStyle w:val="NormalinTable"/>
            </w:pPr>
            <w:r>
              <w:t>3302 10 29</w:t>
            </w:r>
          </w:p>
        </w:tc>
        <w:tc>
          <w:tcPr>
            <w:tcW w:w="587" w:type="pct"/>
            <w:vMerge/>
            <w:tcBorders>
              <w:bottom w:val="single" w:sz="12" w:space="0" w:color="auto"/>
            </w:tcBorders>
          </w:tcPr>
          <w:p w14:paraId="41FBE38A"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4" w:type="pct"/>
            <w:vMerge/>
            <w:tcBorders>
              <w:bottom w:val="single" w:sz="12" w:space="0" w:color="auto"/>
            </w:tcBorders>
          </w:tcPr>
          <w:p w14:paraId="7754FED2" w14:textId="77777777" w:rsidR="00485A78" w:rsidRDefault="00485A78" w:rsidP="00485A78">
            <w:pPr>
              <w:pStyle w:val="NormalinTable"/>
            </w:pPr>
          </w:p>
        </w:tc>
        <w:tc>
          <w:tcPr>
            <w:tcW w:w="543" w:type="pct"/>
            <w:vMerge/>
            <w:tcBorders>
              <w:bottom w:val="single" w:sz="12" w:space="0" w:color="auto"/>
            </w:tcBorders>
          </w:tcPr>
          <w:p w14:paraId="12C0A864" w14:textId="77777777" w:rsidR="00485A78" w:rsidRDefault="00485A78" w:rsidP="00485A7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3" w:type="pct"/>
            <w:vMerge/>
            <w:tcBorders>
              <w:bottom w:val="single" w:sz="12" w:space="0" w:color="auto"/>
            </w:tcBorders>
          </w:tcPr>
          <w:p w14:paraId="0408BF9A" w14:textId="77777777" w:rsidR="00485A78" w:rsidRDefault="00485A78" w:rsidP="00485A78">
            <w:pPr>
              <w:pStyle w:val="NormalinTable"/>
            </w:pPr>
          </w:p>
        </w:tc>
      </w:tr>
      <w:tr w:rsidR="001302CC" w14:paraId="685192F5" w14:textId="77777777" w:rsidTr="00C8561A">
        <w:trPr>
          <w:cantSplit/>
          <w:ins w:id="1760" w:author="David Owen" w:date="2019-07-24T15:01:00Z"/>
        </w:trPr>
        <w:tc>
          <w:tcPr>
            <w:cnfStyle w:val="000010000000" w:firstRow="0" w:lastRow="0" w:firstColumn="0" w:lastColumn="0" w:oddVBand="1" w:evenVBand="0" w:oddHBand="0" w:evenHBand="0" w:firstRowFirstColumn="0" w:firstRowLastColumn="0" w:lastRowFirstColumn="0" w:lastRowLastColumn="0"/>
            <w:tcW w:w="5000" w:type="pct"/>
            <w:gridSpan w:val="7"/>
            <w:tcBorders>
              <w:top w:val="single" w:sz="12" w:space="0" w:color="000000" w:themeColor="background1" w:themeShade="00"/>
            </w:tcBorders>
          </w:tcPr>
          <w:p w14:paraId="6A8AC26C" w14:textId="3A6A4DB4" w:rsidR="001302CC" w:rsidRPr="0088362B" w:rsidRDefault="001302CC">
            <w:pPr>
              <w:pStyle w:val="NormalinTable"/>
              <w:jc w:val="center"/>
              <w:rPr>
                <w:ins w:id="1761" w:author="David Owen" w:date="2019-07-24T15:01:00Z"/>
                <w:b/>
                <w:bCs w:val="0"/>
                <w:rPrChange w:id="1762" w:author="David Owen" w:date="2019-07-24T15:01:00Z">
                  <w:rPr>
                    <w:ins w:id="1763" w:author="David Owen" w:date="2019-07-24T15:01:00Z"/>
                  </w:rPr>
                </w:rPrChange>
              </w:rPr>
              <w:pPrChange w:id="1764" w:author="David Owen" w:date="2019-07-24T15:01:00Z">
                <w:pPr>
                  <w:pStyle w:val="NormalinTable"/>
                </w:pPr>
              </w:pPrChange>
            </w:pPr>
            <w:ins w:id="1765" w:author="Owen, David (Trade)" w:date="2019-07-24T15:01:00Z">
              <w:r w:rsidRPr="0088362B">
                <w:rPr>
                  <w:b/>
                  <w:bCs w:val="0"/>
                  <w:rPrChange w:id="1766" w:author="David Owen" w:date="2019-07-24T15:01:00Z">
                    <w:rPr/>
                  </w:rPrChange>
                </w:rPr>
                <w:t>PART C: Applicable to goods originating in Costa Rica</w:t>
              </w:r>
            </w:ins>
          </w:p>
        </w:tc>
      </w:tr>
      <w:tr w:rsidR="001B493F" w14:paraId="4F856415" w14:textId="77777777" w:rsidTr="00C53BA8">
        <w:trPr>
          <w:cantSplit/>
          <w:ins w:id="1767"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685665FC" w14:textId="77777777" w:rsidR="001302CC" w:rsidRDefault="001302CC" w:rsidP="001302CC">
            <w:pPr>
              <w:pStyle w:val="NormalinTable"/>
              <w:rPr>
                <w:ins w:id="1768" w:author="David Owen" w:date="2019-07-23T17:20:00Z"/>
              </w:rPr>
            </w:pPr>
            <w:ins w:id="1769" w:author="David Owen" w:date="2019-07-23T17:20:00Z">
              <w:r>
                <w:rPr>
                  <w:b/>
                </w:rPr>
                <w:t>097017</w:t>
              </w:r>
            </w:ins>
          </w:p>
        </w:tc>
        <w:tc>
          <w:tcPr>
            <w:tcW w:w="377" w:type="pct"/>
            <w:tcBorders>
              <w:top w:val="single" w:sz="12" w:space="0" w:color="000000" w:themeColor="background1" w:themeShade="00"/>
            </w:tcBorders>
          </w:tcPr>
          <w:p w14:paraId="55935068"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770" w:author="David Owen" w:date="2019-07-23T17:20:00Z"/>
              </w:rPr>
            </w:pPr>
            <w:ins w:id="1771"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0F809A26" w14:textId="77777777" w:rsidR="001302CC" w:rsidRDefault="001302CC" w:rsidP="001302CC">
            <w:pPr>
              <w:pStyle w:val="NormalinTable"/>
              <w:rPr>
                <w:ins w:id="1772" w:author="David Owen" w:date="2019-07-23T17:20:00Z"/>
              </w:rPr>
            </w:pPr>
            <w:ins w:id="1773" w:author="David Owen" w:date="2019-07-23T17:20:00Z">
              <w:r>
                <w:t>6103 43 00</w:t>
              </w:r>
            </w:ins>
          </w:p>
        </w:tc>
        <w:tc>
          <w:tcPr>
            <w:tcW w:w="587" w:type="pct"/>
            <w:tcBorders>
              <w:top w:val="single" w:sz="12" w:space="0" w:color="000000" w:themeColor="background1" w:themeShade="00"/>
              <w:right w:val="single" w:sz="6" w:space="0" w:color="auto"/>
            </w:tcBorders>
          </w:tcPr>
          <w:p w14:paraId="53A65AA7"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774" w:author="David Owen" w:date="2019-07-23T17:20:00Z"/>
              </w:rPr>
            </w:pPr>
            <w:ins w:id="1775"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2FF09102" w14:textId="2D3CF8ED" w:rsidR="001302CC" w:rsidRDefault="001302CC" w:rsidP="001302CC">
            <w:pPr>
              <w:pStyle w:val="NormalinTable"/>
              <w:rPr>
                <w:ins w:id="1776" w:author="David Owen" w:date="2019-07-23T17:20:00Z"/>
              </w:rPr>
            </w:pPr>
            <w:ins w:id="1777" w:author="Owen, David (Trade)" w:date="2019-07-24T13:57:00Z">
              <w:r>
                <w:rPr>
                  <w:color w:val="000000"/>
                  <w:szCs w:val="16"/>
                </w:rPr>
                <w:t xml:space="preserve"> 39,498 p/st </w:t>
              </w:r>
            </w:ins>
            <w:ins w:id="1778" w:author="David Owen" w:date="2019-07-24T10:53:00Z">
              <w:del w:id="1779" w:author="Owen, David (Trade)" w:date="2019-07-24T13:57:00Z">
                <w:r w:rsidDel="002C6132">
                  <w:delText>39.498</w:delText>
                </w:r>
              </w:del>
            </w:ins>
            <w:ins w:id="1780" w:author="David Owen" w:date="2019-07-23T17:20:00Z">
              <w:del w:id="1781" w:author="Owen, David (Trade)" w:date="2019-07-24T13:57:00Z">
                <w:r w:rsidDel="002C6132">
                  <w:delText xml:space="preserve"> p/st</w:delText>
                </w:r>
              </w:del>
            </w:ins>
          </w:p>
        </w:tc>
        <w:tc>
          <w:tcPr>
            <w:tcW w:w="543" w:type="pct"/>
            <w:tcBorders>
              <w:top w:val="single" w:sz="12" w:space="0" w:color="000000" w:themeColor="background1" w:themeShade="00"/>
              <w:left w:val="single" w:sz="6" w:space="0" w:color="auto"/>
            </w:tcBorders>
          </w:tcPr>
          <w:p w14:paraId="3AF7D97C"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782" w:author="David Owen" w:date="2019-07-23T17:20:00Z"/>
              </w:rPr>
            </w:pPr>
            <w:ins w:id="1783"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515F4921" w14:textId="77777777" w:rsidR="001302CC" w:rsidRDefault="001302CC" w:rsidP="001302CC">
            <w:pPr>
              <w:pStyle w:val="NormalinTable"/>
              <w:rPr>
                <w:ins w:id="1784" w:author="David Owen" w:date="2019-07-23T17:20:00Z"/>
              </w:rPr>
            </w:pPr>
            <w:ins w:id="1785" w:author="David Owen" w:date="2019-07-23T17:20:00Z">
              <w:r>
                <w:t>31/12</w:t>
              </w:r>
            </w:ins>
          </w:p>
        </w:tc>
      </w:tr>
      <w:tr w:rsidR="001B493F" w14:paraId="280C2BCC" w14:textId="77777777" w:rsidTr="00C53BA8">
        <w:trPr>
          <w:cantSplit/>
          <w:ins w:id="1786"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4B5D6573" w14:textId="77777777" w:rsidR="001302CC" w:rsidRDefault="001302CC" w:rsidP="001302CC">
            <w:pPr>
              <w:pStyle w:val="NormalinTable"/>
              <w:rPr>
                <w:ins w:id="1787" w:author="David Owen" w:date="2019-07-23T17:20:00Z"/>
              </w:rPr>
            </w:pPr>
            <w:ins w:id="1788" w:author="David Owen" w:date="2019-07-23T17:20:00Z">
              <w:r>
                <w:rPr>
                  <w:b/>
                </w:rPr>
                <w:t>097018</w:t>
              </w:r>
            </w:ins>
          </w:p>
        </w:tc>
        <w:tc>
          <w:tcPr>
            <w:tcW w:w="377" w:type="pct"/>
            <w:tcBorders>
              <w:top w:val="single" w:sz="12" w:space="0" w:color="000000" w:themeColor="background1" w:themeShade="00"/>
            </w:tcBorders>
          </w:tcPr>
          <w:p w14:paraId="5909D53A"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789" w:author="David Owen" w:date="2019-07-23T17:20:00Z"/>
              </w:rPr>
            </w:pPr>
            <w:ins w:id="1790"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6945F3D9" w14:textId="77777777" w:rsidR="001302CC" w:rsidRDefault="001302CC" w:rsidP="001302CC">
            <w:pPr>
              <w:pStyle w:val="NormalinTable"/>
              <w:rPr>
                <w:ins w:id="1791" w:author="David Owen" w:date="2019-07-23T17:20:00Z"/>
              </w:rPr>
            </w:pPr>
            <w:ins w:id="1792" w:author="David Owen" w:date="2019-07-23T17:20:00Z">
              <w:r>
                <w:t>6105 10 00</w:t>
              </w:r>
            </w:ins>
          </w:p>
        </w:tc>
        <w:tc>
          <w:tcPr>
            <w:tcW w:w="587" w:type="pct"/>
            <w:tcBorders>
              <w:top w:val="single" w:sz="12" w:space="0" w:color="000000" w:themeColor="background1" w:themeShade="00"/>
              <w:right w:val="single" w:sz="6" w:space="0" w:color="auto"/>
            </w:tcBorders>
          </w:tcPr>
          <w:p w14:paraId="3BA8CD9C"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793" w:author="David Owen" w:date="2019-07-23T17:20:00Z"/>
              </w:rPr>
            </w:pPr>
            <w:ins w:id="1794"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55E4A439" w14:textId="39E62598" w:rsidR="001302CC" w:rsidRDefault="001302CC" w:rsidP="001302CC">
            <w:pPr>
              <w:pStyle w:val="NormalinTable"/>
              <w:rPr>
                <w:ins w:id="1795" w:author="David Owen" w:date="2019-07-23T17:20:00Z"/>
              </w:rPr>
            </w:pPr>
            <w:ins w:id="1796" w:author="Owen, David (Trade)" w:date="2019-07-24T13:57:00Z">
              <w:r>
                <w:rPr>
                  <w:color w:val="000000"/>
                  <w:szCs w:val="16"/>
                </w:rPr>
                <w:t xml:space="preserve"> 118,494 p/st </w:t>
              </w:r>
            </w:ins>
            <w:ins w:id="1797" w:author="David Owen" w:date="2019-07-23T17:20:00Z">
              <w:del w:id="1798" w:author="Owen, David (Trade)" w:date="2019-07-24T13:57:00Z">
                <w:r w:rsidDel="002C6132">
                  <w:delText>1 p/st</w:delText>
                </w:r>
              </w:del>
            </w:ins>
          </w:p>
        </w:tc>
        <w:tc>
          <w:tcPr>
            <w:tcW w:w="543" w:type="pct"/>
            <w:tcBorders>
              <w:top w:val="single" w:sz="12" w:space="0" w:color="000000" w:themeColor="background1" w:themeShade="00"/>
              <w:left w:val="single" w:sz="6" w:space="0" w:color="auto"/>
            </w:tcBorders>
          </w:tcPr>
          <w:p w14:paraId="3F7D14A5"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799" w:author="David Owen" w:date="2019-07-23T17:20:00Z"/>
              </w:rPr>
            </w:pPr>
            <w:ins w:id="1800"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3C8DD409" w14:textId="77777777" w:rsidR="001302CC" w:rsidRDefault="001302CC" w:rsidP="001302CC">
            <w:pPr>
              <w:pStyle w:val="NormalinTable"/>
              <w:rPr>
                <w:ins w:id="1801" w:author="David Owen" w:date="2019-07-23T17:20:00Z"/>
              </w:rPr>
            </w:pPr>
            <w:ins w:id="1802" w:author="David Owen" w:date="2019-07-23T17:20:00Z">
              <w:r>
                <w:t>31/12</w:t>
              </w:r>
            </w:ins>
          </w:p>
        </w:tc>
      </w:tr>
      <w:tr w:rsidR="001B493F" w14:paraId="318EA7C8" w14:textId="77777777" w:rsidTr="00C53BA8">
        <w:trPr>
          <w:cantSplit/>
          <w:ins w:id="1803"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75F8F25E" w14:textId="77777777" w:rsidR="001302CC" w:rsidRDefault="001302CC" w:rsidP="001302CC">
            <w:pPr>
              <w:pStyle w:val="NormalinTable"/>
              <w:rPr>
                <w:ins w:id="1804" w:author="David Owen" w:date="2019-07-23T17:20:00Z"/>
              </w:rPr>
            </w:pPr>
            <w:ins w:id="1805" w:author="David Owen" w:date="2019-07-23T17:20:00Z">
              <w:r>
                <w:rPr>
                  <w:b/>
                </w:rPr>
                <w:t>097019</w:t>
              </w:r>
            </w:ins>
          </w:p>
        </w:tc>
        <w:tc>
          <w:tcPr>
            <w:tcW w:w="377" w:type="pct"/>
            <w:tcBorders>
              <w:top w:val="single" w:sz="12" w:space="0" w:color="000000" w:themeColor="background1" w:themeShade="00"/>
            </w:tcBorders>
          </w:tcPr>
          <w:p w14:paraId="6A77085E"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806" w:author="David Owen" w:date="2019-07-23T17:20:00Z"/>
              </w:rPr>
            </w:pPr>
            <w:ins w:id="1807"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7388E0AD" w14:textId="77777777" w:rsidR="001302CC" w:rsidRDefault="001302CC" w:rsidP="001302CC">
            <w:pPr>
              <w:pStyle w:val="NormalinTable"/>
              <w:rPr>
                <w:ins w:id="1808" w:author="David Owen" w:date="2019-07-23T17:20:00Z"/>
              </w:rPr>
            </w:pPr>
            <w:ins w:id="1809" w:author="David Owen" w:date="2019-07-23T17:20:00Z">
              <w:r>
                <w:t>6105 90 00</w:t>
              </w:r>
            </w:ins>
          </w:p>
        </w:tc>
        <w:tc>
          <w:tcPr>
            <w:tcW w:w="587" w:type="pct"/>
            <w:tcBorders>
              <w:top w:val="single" w:sz="12" w:space="0" w:color="000000" w:themeColor="background1" w:themeShade="00"/>
              <w:right w:val="single" w:sz="6" w:space="0" w:color="auto"/>
            </w:tcBorders>
          </w:tcPr>
          <w:p w14:paraId="65204794"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810" w:author="David Owen" w:date="2019-07-23T17:20:00Z"/>
              </w:rPr>
            </w:pPr>
            <w:ins w:id="1811"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2266E6FD" w14:textId="37B75FFB" w:rsidR="001302CC" w:rsidRDefault="001302CC" w:rsidP="001302CC">
            <w:pPr>
              <w:pStyle w:val="NormalinTable"/>
              <w:rPr>
                <w:ins w:id="1812" w:author="David Owen" w:date="2019-07-23T17:20:00Z"/>
              </w:rPr>
            </w:pPr>
            <w:ins w:id="1813" w:author="Owen, David (Trade)" w:date="2019-07-24T13:57:00Z">
              <w:r>
                <w:rPr>
                  <w:color w:val="000000"/>
                  <w:szCs w:val="16"/>
                </w:rPr>
                <w:t xml:space="preserve"> 23,699 p/st </w:t>
              </w:r>
            </w:ins>
            <w:ins w:id="1814" w:author="David Owen" w:date="2019-07-23T17:20:00Z">
              <w:del w:id="1815" w:author="Owen, David (Trade)" w:date="2019-07-24T13:57:00Z">
                <w:r w:rsidDel="002C6132">
                  <w:delText>1 p/st</w:delText>
                </w:r>
              </w:del>
            </w:ins>
          </w:p>
        </w:tc>
        <w:tc>
          <w:tcPr>
            <w:tcW w:w="543" w:type="pct"/>
            <w:tcBorders>
              <w:top w:val="single" w:sz="12" w:space="0" w:color="000000" w:themeColor="background1" w:themeShade="00"/>
              <w:left w:val="single" w:sz="6" w:space="0" w:color="auto"/>
            </w:tcBorders>
          </w:tcPr>
          <w:p w14:paraId="60B832CD"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816" w:author="David Owen" w:date="2019-07-23T17:20:00Z"/>
              </w:rPr>
            </w:pPr>
            <w:ins w:id="1817"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1581D9D6" w14:textId="77777777" w:rsidR="001302CC" w:rsidRDefault="001302CC" w:rsidP="001302CC">
            <w:pPr>
              <w:pStyle w:val="NormalinTable"/>
              <w:rPr>
                <w:ins w:id="1818" w:author="David Owen" w:date="2019-07-23T17:20:00Z"/>
              </w:rPr>
            </w:pPr>
            <w:ins w:id="1819" w:author="David Owen" w:date="2019-07-23T17:20:00Z">
              <w:r>
                <w:t>31/12</w:t>
              </w:r>
            </w:ins>
          </w:p>
        </w:tc>
      </w:tr>
      <w:tr w:rsidR="001B493F" w14:paraId="09FF7B0E" w14:textId="77777777" w:rsidTr="00C53BA8">
        <w:trPr>
          <w:cantSplit/>
          <w:ins w:id="1820"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48C7709B" w14:textId="77777777" w:rsidR="001302CC" w:rsidRDefault="001302CC" w:rsidP="001302CC">
            <w:pPr>
              <w:pStyle w:val="NormalinTable"/>
              <w:rPr>
                <w:ins w:id="1821" w:author="David Owen" w:date="2019-07-23T17:20:00Z"/>
              </w:rPr>
            </w:pPr>
            <w:ins w:id="1822" w:author="David Owen" w:date="2019-07-23T17:20:00Z">
              <w:r>
                <w:rPr>
                  <w:b/>
                </w:rPr>
                <w:t>097020</w:t>
              </w:r>
            </w:ins>
          </w:p>
        </w:tc>
        <w:tc>
          <w:tcPr>
            <w:tcW w:w="377" w:type="pct"/>
            <w:tcBorders>
              <w:top w:val="single" w:sz="12" w:space="0" w:color="000000" w:themeColor="background1" w:themeShade="00"/>
            </w:tcBorders>
          </w:tcPr>
          <w:p w14:paraId="2637D90E"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823" w:author="David Owen" w:date="2019-07-23T17:20:00Z"/>
              </w:rPr>
            </w:pPr>
            <w:ins w:id="1824"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478EB365" w14:textId="77777777" w:rsidR="001302CC" w:rsidRDefault="001302CC" w:rsidP="001302CC">
            <w:pPr>
              <w:pStyle w:val="NormalinTable"/>
              <w:rPr>
                <w:ins w:id="1825" w:author="David Owen" w:date="2019-07-23T17:20:00Z"/>
              </w:rPr>
            </w:pPr>
            <w:ins w:id="1826" w:author="David Owen" w:date="2019-07-23T17:20:00Z">
              <w:r>
                <w:t>6106 10 00</w:t>
              </w:r>
            </w:ins>
          </w:p>
        </w:tc>
        <w:tc>
          <w:tcPr>
            <w:tcW w:w="587" w:type="pct"/>
            <w:tcBorders>
              <w:top w:val="single" w:sz="12" w:space="0" w:color="000000" w:themeColor="background1" w:themeShade="00"/>
              <w:right w:val="single" w:sz="6" w:space="0" w:color="auto"/>
            </w:tcBorders>
          </w:tcPr>
          <w:p w14:paraId="48850434"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827" w:author="David Owen" w:date="2019-07-23T17:20:00Z"/>
              </w:rPr>
            </w:pPr>
            <w:ins w:id="1828"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31FF28EA" w14:textId="78E2041A" w:rsidR="001302CC" w:rsidRDefault="001302CC" w:rsidP="001302CC">
            <w:pPr>
              <w:pStyle w:val="NormalinTable"/>
              <w:rPr>
                <w:ins w:id="1829" w:author="David Owen" w:date="2019-07-23T17:20:00Z"/>
              </w:rPr>
            </w:pPr>
            <w:ins w:id="1830" w:author="Owen, David (Trade)" w:date="2019-07-24T13:57:00Z">
              <w:r>
                <w:rPr>
                  <w:color w:val="000000"/>
                  <w:szCs w:val="16"/>
                </w:rPr>
                <w:t xml:space="preserve"> 88,870 p/st </w:t>
              </w:r>
            </w:ins>
            <w:ins w:id="1831" w:author="David Owen" w:date="2019-07-23T17:20:00Z">
              <w:del w:id="1832" w:author="Owen, David (Trade)" w:date="2019-07-24T13:57:00Z">
                <w:r w:rsidDel="002C6132">
                  <w:delText>1 p/st</w:delText>
                </w:r>
              </w:del>
            </w:ins>
          </w:p>
        </w:tc>
        <w:tc>
          <w:tcPr>
            <w:tcW w:w="543" w:type="pct"/>
            <w:tcBorders>
              <w:top w:val="single" w:sz="12" w:space="0" w:color="000000" w:themeColor="background1" w:themeShade="00"/>
              <w:left w:val="single" w:sz="6" w:space="0" w:color="auto"/>
            </w:tcBorders>
          </w:tcPr>
          <w:p w14:paraId="24D173AC"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833" w:author="David Owen" w:date="2019-07-23T17:20:00Z"/>
              </w:rPr>
            </w:pPr>
            <w:ins w:id="1834"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124F5F16" w14:textId="77777777" w:rsidR="001302CC" w:rsidRDefault="001302CC" w:rsidP="001302CC">
            <w:pPr>
              <w:pStyle w:val="NormalinTable"/>
              <w:rPr>
                <w:ins w:id="1835" w:author="David Owen" w:date="2019-07-23T17:20:00Z"/>
              </w:rPr>
            </w:pPr>
            <w:ins w:id="1836" w:author="David Owen" w:date="2019-07-23T17:20:00Z">
              <w:r>
                <w:t>31/12</w:t>
              </w:r>
            </w:ins>
          </w:p>
        </w:tc>
      </w:tr>
      <w:tr w:rsidR="001B493F" w14:paraId="459C33E8" w14:textId="77777777" w:rsidTr="00C53BA8">
        <w:trPr>
          <w:cantSplit/>
          <w:ins w:id="1837"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29207412" w14:textId="77777777" w:rsidR="001302CC" w:rsidRDefault="001302CC" w:rsidP="001302CC">
            <w:pPr>
              <w:pStyle w:val="NormalinTable"/>
              <w:rPr>
                <w:ins w:id="1838" w:author="David Owen" w:date="2019-07-23T17:20:00Z"/>
              </w:rPr>
            </w:pPr>
            <w:ins w:id="1839" w:author="David Owen" w:date="2019-07-23T17:20:00Z">
              <w:r>
                <w:rPr>
                  <w:b/>
                </w:rPr>
                <w:t>097021</w:t>
              </w:r>
            </w:ins>
          </w:p>
        </w:tc>
        <w:tc>
          <w:tcPr>
            <w:tcW w:w="377" w:type="pct"/>
            <w:tcBorders>
              <w:top w:val="single" w:sz="12" w:space="0" w:color="000000" w:themeColor="background1" w:themeShade="00"/>
            </w:tcBorders>
          </w:tcPr>
          <w:p w14:paraId="5D11A1EA"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840" w:author="David Owen" w:date="2019-07-23T17:20:00Z"/>
              </w:rPr>
            </w:pPr>
            <w:ins w:id="1841"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087D83E0" w14:textId="77777777" w:rsidR="001302CC" w:rsidRDefault="001302CC" w:rsidP="001302CC">
            <w:pPr>
              <w:pStyle w:val="NormalinTable"/>
              <w:rPr>
                <w:ins w:id="1842" w:author="David Owen" w:date="2019-07-23T17:20:00Z"/>
              </w:rPr>
            </w:pPr>
            <w:ins w:id="1843" w:author="David Owen" w:date="2019-07-23T17:20:00Z">
              <w:r>
                <w:t>6107 11 00</w:t>
              </w:r>
            </w:ins>
          </w:p>
        </w:tc>
        <w:tc>
          <w:tcPr>
            <w:tcW w:w="587" w:type="pct"/>
            <w:tcBorders>
              <w:top w:val="single" w:sz="12" w:space="0" w:color="000000" w:themeColor="background1" w:themeShade="00"/>
              <w:right w:val="single" w:sz="6" w:space="0" w:color="auto"/>
            </w:tcBorders>
          </w:tcPr>
          <w:p w14:paraId="5238D123"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844" w:author="David Owen" w:date="2019-07-23T17:20:00Z"/>
              </w:rPr>
            </w:pPr>
            <w:ins w:id="1845"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68BBFE5C" w14:textId="338234B5" w:rsidR="001302CC" w:rsidRDefault="001302CC" w:rsidP="001302CC">
            <w:pPr>
              <w:pStyle w:val="NormalinTable"/>
              <w:rPr>
                <w:ins w:id="1846" w:author="David Owen" w:date="2019-07-23T17:20:00Z"/>
              </w:rPr>
            </w:pPr>
            <w:ins w:id="1847" w:author="Owen, David (Trade)" w:date="2019-07-24T13:57:00Z">
              <w:r>
                <w:rPr>
                  <w:color w:val="000000"/>
                  <w:szCs w:val="16"/>
                </w:rPr>
                <w:t xml:space="preserve"> 46,410 p/st </w:t>
              </w:r>
            </w:ins>
            <w:ins w:id="1848" w:author="David Owen" w:date="2019-07-23T17:20:00Z">
              <w:del w:id="1849" w:author="Owen, David (Trade)" w:date="2019-07-24T13:57:00Z">
                <w:r w:rsidDel="002C6132">
                  <w:delText>1 p/st</w:delText>
                </w:r>
              </w:del>
            </w:ins>
          </w:p>
        </w:tc>
        <w:tc>
          <w:tcPr>
            <w:tcW w:w="543" w:type="pct"/>
            <w:tcBorders>
              <w:top w:val="single" w:sz="12" w:space="0" w:color="000000" w:themeColor="background1" w:themeShade="00"/>
              <w:left w:val="single" w:sz="6" w:space="0" w:color="auto"/>
            </w:tcBorders>
          </w:tcPr>
          <w:p w14:paraId="0F19F6AD"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850" w:author="David Owen" w:date="2019-07-23T17:20:00Z"/>
              </w:rPr>
            </w:pPr>
            <w:ins w:id="1851"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721909DC" w14:textId="77777777" w:rsidR="001302CC" w:rsidRDefault="001302CC" w:rsidP="001302CC">
            <w:pPr>
              <w:pStyle w:val="NormalinTable"/>
              <w:rPr>
                <w:ins w:id="1852" w:author="David Owen" w:date="2019-07-23T17:20:00Z"/>
              </w:rPr>
            </w:pPr>
            <w:ins w:id="1853" w:author="David Owen" w:date="2019-07-23T17:20:00Z">
              <w:r>
                <w:t>31/12</w:t>
              </w:r>
            </w:ins>
          </w:p>
        </w:tc>
      </w:tr>
      <w:tr w:rsidR="00EA0237" w14:paraId="74638C28" w14:textId="77777777" w:rsidTr="00C53BA8">
        <w:trPr>
          <w:cantSplit/>
          <w:ins w:id="1854"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14803635" w14:textId="77777777" w:rsidR="001302CC" w:rsidRDefault="001302CC" w:rsidP="001302CC">
            <w:pPr>
              <w:pStyle w:val="NormalinTable"/>
              <w:rPr>
                <w:ins w:id="1855" w:author="David Owen" w:date="2019-07-23T17:20:00Z"/>
              </w:rPr>
            </w:pPr>
            <w:ins w:id="1856" w:author="David Owen" w:date="2019-07-23T17:20:00Z">
              <w:r>
                <w:rPr>
                  <w:b/>
                </w:rPr>
                <w:t>097022</w:t>
              </w:r>
            </w:ins>
          </w:p>
        </w:tc>
        <w:tc>
          <w:tcPr>
            <w:tcW w:w="377" w:type="pct"/>
            <w:tcBorders>
              <w:top w:val="single" w:sz="12" w:space="0" w:color="000000" w:themeColor="background1" w:themeShade="00"/>
            </w:tcBorders>
          </w:tcPr>
          <w:p w14:paraId="15AC4A73"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857" w:author="David Owen" w:date="2019-07-23T17:20:00Z"/>
              </w:rPr>
            </w:pPr>
            <w:ins w:id="1858"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0DB0E44A" w14:textId="77777777" w:rsidR="001302CC" w:rsidRDefault="001302CC" w:rsidP="001302CC">
            <w:pPr>
              <w:pStyle w:val="NormalinTable"/>
              <w:rPr>
                <w:ins w:id="1859" w:author="David Owen" w:date="2019-07-23T17:20:00Z"/>
              </w:rPr>
            </w:pPr>
            <w:ins w:id="1860" w:author="David Owen" w:date="2019-07-23T17:20:00Z">
              <w:r>
                <w:t>6107 19 00</w:t>
              </w:r>
            </w:ins>
          </w:p>
        </w:tc>
        <w:tc>
          <w:tcPr>
            <w:tcW w:w="587" w:type="pct"/>
            <w:tcBorders>
              <w:top w:val="single" w:sz="12" w:space="0" w:color="000000" w:themeColor="background1" w:themeShade="00"/>
              <w:right w:val="single" w:sz="6" w:space="0" w:color="auto"/>
            </w:tcBorders>
          </w:tcPr>
          <w:p w14:paraId="56329B6F"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861" w:author="David Owen" w:date="2019-07-23T17:20:00Z"/>
              </w:rPr>
            </w:pPr>
            <w:ins w:id="1862"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6E81E623" w14:textId="431E9A55" w:rsidR="001302CC" w:rsidRDefault="001302CC" w:rsidP="001302CC">
            <w:pPr>
              <w:pStyle w:val="NormalinTable"/>
              <w:rPr>
                <w:ins w:id="1863" w:author="David Owen" w:date="2019-07-23T17:20:00Z"/>
              </w:rPr>
            </w:pPr>
            <w:ins w:id="1864" w:author="Owen, David (Trade)" w:date="2019-07-24T13:57:00Z">
              <w:r>
                <w:rPr>
                  <w:color w:val="000000"/>
                  <w:szCs w:val="16"/>
                </w:rPr>
                <w:t xml:space="preserve"> 13,824 p/st </w:t>
              </w:r>
            </w:ins>
            <w:ins w:id="1865" w:author="David Owen" w:date="2019-07-23T17:20:00Z">
              <w:del w:id="1866" w:author="Owen, David (Trade)" w:date="2019-07-24T13:57:00Z">
                <w:r w:rsidDel="002C6132">
                  <w:delText>1 p/st</w:delText>
                </w:r>
              </w:del>
            </w:ins>
          </w:p>
        </w:tc>
        <w:tc>
          <w:tcPr>
            <w:tcW w:w="543" w:type="pct"/>
            <w:tcBorders>
              <w:top w:val="single" w:sz="12" w:space="0" w:color="000000" w:themeColor="background1" w:themeShade="00"/>
              <w:left w:val="single" w:sz="6" w:space="0" w:color="auto"/>
            </w:tcBorders>
          </w:tcPr>
          <w:p w14:paraId="0866AD60"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867" w:author="David Owen" w:date="2019-07-23T17:20:00Z"/>
              </w:rPr>
            </w:pPr>
            <w:ins w:id="1868"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6615FBA3" w14:textId="77777777" w:rsidR="001302CC" w:rsidRDefault="001302CC" w:rsidP="001302CC">
            <w:pPr>
              <w:pStyle w:val="NormalinTable"/>
              <w:rPr>
                <w:ins w:id="1869" w:author="David Owen" w:date="2019-07-23T17:20:00Z"/>
              </w:rPr>
            </w:pPr>
            <w:ins w:id="1870" w:author="David Owen" w:date="2019-07-23T17:20:00Z">
              <w:r>
                <w:t>31/12</w:t>
              </w:r>
            </w:ins>
          </w:p>
        </w:tc>
      </w:tr>
      <w:tr w:rsidR="001B493F" w14:paraId="573361BE" w14:textId="77777777" w:rsidTr="00C53BA8">
        <w:trPr>
          <w:cantSplit/>
          <w:ins w:id="1871"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2A04C29C" w14:textId="77777777" w:rsidR="001302CC" w:rsidRDefault="001302CC" w:rsidP="001302CC">
            <w:pPr>
              <w:pStyle w:val="NormalinTable"/>
              <w:rPr>
                <w:ins w:id="1872" w:author="David Owen" w:date="2019-07-23T17:20:00Z"/>
              </w:rPr>
            </w:pPr>
            <w:ins w:id="1873" w:author="David Owen" w:date="2019-07-23T17:20:00Z">
              <w:r>
                <w:rPr>
                  <w:b/>
                </w:rPr>
                <w:t>097023</w:t>
              </w:r>
            </w:ins>
          </w:p>
        </w:tc>
        <w:tc>
          <w:tcPr>
            <w:tcW w:w="377" w:type="pct"/>
            <w:tcBorders>
              <w:top w:val="single" w:sz="12" w:space="0" w:color="000000" w:themeColor="background1" w:themeShade="00"/>
            </w:tcBorders>
          </w:tcPr>
          <w:p w14:paraId="13AA99B1"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874" w:author="David Owen" w:date="2019-07-23T17:20:00Z"/>
              </w:rPr>
            </w:pPr>
            <w:ins w:id="1875"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12D6C590" w14:textId="77777777" w:rsidR="001302CC" w:rsidRDefault="001302CC" w:rsidP="001302CC">
            <w:pPr>
              <w:pStyle w:val="NormalinTable"/>
              <w:rPr>
                <w:ins w:id="1876" w:author="David Owen" w:date="2019-07-23T17:20:00Z"/>
              </w:rPr>
            </w:pPr>
            <w:ins w:id="1877" w:author="David Owen" w:date="2019-07-23T17:20:00Z">
              <w:r>
                <w:t>6108 21 00</w:t>
              </w:r>
            </w:ins>
          </w:p>
        </w:tc>
        <w:tc>
          <w:tcPr>
            <w:tcW w:w="587" w:type="pct"/>
            <w:tcBorders>
              <w:top w:val="single" w:sz="12" w:space="0" w:color="000000" w:themeColor="background1" w:themeShade="00"/>
              <w:right w:val="single" w:sz="6" w:space="0" w:color="auto"/>
            </w:tcBorders>
          </w:tcPr>
          <w:p w14:paraId="5465E9DF"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878" w:author="David Owen" w:date="2019-07-23T17:20:00Z"/>
              </w:rPr>
            </w:pPr>
            <w:ins w:id="1879"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64C9F191" w14:textId="721D193E" w:rsidR="001302CC" w:rsidRDefault="001302CC" w:rsidP="001302CC">
            <w:pPr>
              <w:pStyle w:val="NormalinTable"/>
              <w:rPr>
                <w:ins w:id="1880" w:author="David Owen" w:date="2019-07-23T17:20:00Z"/>
              </w:rPr>
            </w:pPr>
            <w:ins w:id="1881" w:author="Owen, David (Trade)" w:date="2019-07-24T13:57:00Z">
              <w:r>
                <w:rPr>
                  <w:color w:val="000000"/>
                  <w:szCs w:val="16"/>
                </w:rPr>
                <w:t xml:space="preserve"> 9,282 p/st </w:t>
              </w:r>
            </w:ins>
            <w:ins w:id="1882" w:author="David Owen" w:date="2019-07-23T17:20:00Z">
              <w:del w:id="1883" w:author="Owen, David (Trade)" w:date="2019-07-24T13:57:00Z">
                <w:r w:rsidDel="002C6132">
                  <w:delText>1 p/st</w:delText>
                </w:r>
              </w:del>
            </w:ins>
          </w:p>
        </w:tc>
        <w:tc>
          <w:tcPr>
            <w:tcW w:w="543" w:type="pct"/>
            <w:tcBorders>
              <w:top w:val="single" w:sz="12" w:space="0" w:color="000000" w:themeColor="background1" w:themeShade="00"/>
              <w:left w:val="single" w:sz="6" w:space="0" w:color="auto"/>
            </w:tcBorders>
          </w:tcPr>
          <w:p w14:paraId="3245348C"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884" w:author="David Owen" w:date="2019-07-23T17:20:00Z"/>
              </w:rPr>
            </w:pPr>
            <w:ins w:id="1885"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23FDB5C7" w14:textId="77777777" w:rsidR="001302CC" w:rsidRDefault="001302CC" w:rsidP="001302CC">
            <w:pPr>
              <w:pStyle w:val="NormalinTable"/>
              <w:rPr>
                <w:ins w:id="1886" w:author="David Owen" w:date="2019-07-23T17:20:00Z"/>
              </w:rPr>
            </w:pPr>
            <w:ins w:id="1887" w:author="David Owen" w:date="2019-07-23T17:20:00Z">
              <w:r>
                <w:t>31/12</w:t>
              </w:r>
            </w:ins>
          </w:p>
        </w:tc>
      </w:tr>
      <w:tr w:rsidR="00EA0237" w14:paraId="1DAD7952" w14:textId="77777777" w:rsidTr="00C53BA8">
        <w:trPr>
          <w:cantSplit/>
          <w:ins w:id="1888"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693996AE" w14:textId="77777777" w:rsidR="001302CC" w:rsidRDefault="001302CC" w:rsidP="001302CC">
            <w:pPr>
              <w:pStyle w:val="NormalinTable"/>
              <w:rPr>
                <w:ins w:id="1889" w:author="David Owen" w:date="2019-07-23T17:20:00Z"/>
              </w:rPr>
            </w:pPr>
            <w:ins w:id="1890" w:author="David Owen" w:date="2019-07-23T17:20:00Z">
              <w:r>
                <w:rPr>
                  <w:b/>
                </w:rPr>
                <w:t>097024</w:t>
              </w:r>
            </w:ins>
          </w:p>
        </w:tc>
        <w:tc>
          <w:tcPr>
            <w:tcW w:w="377" w:type="pct"/>
            <w:tcBorders>
              <w:top w:val="single" w:sz="12" w:space="0" w:color="000000" w:themeColor="background1" w:themeShade="00"/>
            </w:tcBorders>
          </w:tcPr>
          <w:p w14:paraId="61567730"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891" w:author="David Owen" w:date="2019-07-23T17:20:00Z"/>
              </w:rPr>
            </w:pPr>
            <w:ins w:id="1892"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4D274E71" w14:textId="77777777" w:rsidR="001302CC" w:rsidRDefault="001302CC" w:rsidP="001302CC">
            <w:pPr>
              <w:pStyle w:val="NormalinTable"/>
              <w:rPr>
                <w:ins w:id="1893" w:author="David Owen" w:date="2019-07-23T17:20:00Z"/>
              </w:rPr>
            </w:pPr>
            <w:ins w:id="1894" w:author="David Owen" w:date="2019-07-23T17:20:00Z">
              <w:r>
                <w:t>6108 22 00</w:t>
              </w:r>
            </w:ins>
          </w:p>
        </w:tc>
        <w:tc>
          <w:tcPr>
            <w:tcW w:w="587" w:type="pct"/>
            <w:tcBorders>
              <w:top w:val="single" w:sz="12" w:space="0" w:color="000000" w:themeColor="background1" w:themeShade="00"/>
              <w:right w:val="single" w:sz="6" w:space="0" w:color="auto"/>
            </w:tcBorders>
          </w:tcPr>
          <w:p w14:paraId="77F9355D"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895" w:author="David Owen" w:date="2019-07-23T17:20:00Z"/>
              </w:rPr>
            </w:pPr>
            <w:ins w:id="1896"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2E813BB4" w14:textId="7C71558D" w:rsidR="001302CC" w:rsidRDefault="001302CC" w:rsidP="001302CC">
            <w:pPr>
              <w:pStyle w:val="NormalinTable"/>
              <w:rPr>
                <w:ins w:id="1897" w:author="David Owen" w:date="2019-07-23T17:20:00Z"/>
              </w:rPr>
            </w:pPr>
            <w:ins w:id="1898" w:author="Owen, David (Trade)" w:date="2019-07-24T13:57:00Z">
              <w:r>
                <w:rPr>
                  <w:color w:val="000000"/>
                  <w:szCs w:val="16"/>
                </w:rPr>
                <w:t xml:space="preserve"> 4,937 p/st </w:t>
              </w:r>
            </w:ins>
            <w:ins w:id="1899" w:author="David Owen" w:date="2019-07-23T17:20:00Z">
              <w:del w:id="1900" w:author="Owen, David (Trade)" w:date="2019-07-24T13:57:00Z">
                <w:r w:rsidDel="002C6132">
                  <w:delText>1 p/st</w:delText>
                </w:r>
              </w:del>
            </w:ins>
          </w:p>
        </w:tc>
        <w:tc>
          <w:tcPr>
            <w:tcW w:w="543" w:type="pct"/>
            <w:tcBorders>
              <w:top w:val="single" w:sz="12" w:space="0" w:color="000000" w:themeColor="background1" w:themeShade="00"/>
              <w:left w:val="single" w:sz="6" w:space="0" w:color="auto"/>
            </w:tcBorders>
          </w:tcPr>
          <w:p w14:paraId="2EDC393D"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901" w:author="David Owen" w:date="2019-07-23T17:20:00Z"/>
              </w:rPr>
            </w:pPr>
            <w:ins w:id="1902"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518CB2A0" w14:textId="77777777" w:rsidR="001302CC" w:rsidRDefault="001302CC" w:rsidP="001302CC">
            <w:pPr>
              <w:pStyle w:val="NormalinTable"/>
              <w:rPr>
                <w:ins w:id="1903" w:author="David Owen" w:date="2019-07-23T17:20:00Z"/>
              </w:rPr>
            </w:pPr>
            <w:ins w:id="1904" w:author="David Owen" w:date="2019-07-23T17:20:00Z">
              <w:r>
                <w:t>31/12</w:t>
              </w:r>
            </w:ins>
          </w:p>
        </w:tc>
      </w:tr>
      <w:tr w:rsidR="001B493F" w14:paraId="47CEBD73" w14:textId="77777777" w:rsidTr="00C53BA8">
        <w:trPr>
          <w:cantSplit/>
          <w:ins w:id="1905"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2314066C" w14:textId="77777777" w:rsidR="001302CC" w:rsidRDefault="001302CC" w:rsidP="001302CC">
            <w:pPr>
              <w:pStyle w:val="NormalinTable"/>
              <w:rPr>
                <w:ins w:id="1906" w:author="David Owen" w:date="2019-07-23T17:20:00Z"/>
              </w:rPr>
            </w:pPr>
            <w:ins w:id="1907" w:author="David Owen" w:date="2019-07-23T17:20:00Z">
              <w:r>
                <w:rPr>
                  <w:b/>
                </w:rPr>
                <w:t>097025</w:t>
              </w:r>
            </w:ins>
          </w:p>
        </w:tc>
        <w:tc>
          <w:tcPr>
            <w:tcW w:w="377" w:type="pct"/>
            <w:tcBorders>
              <w:top w:val="single" w:sz="12" w:space="0" w:color="000000" w:themeColor="background1" w:themeShade="00"/>
            </w:tcBorders>
          </w:tcPr>
          <w:p w14:paraId="52472996"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908" w:author="David Owen" w:date="2019-07-23T17:20:00Z"/>
              </w:rPr>
            </w:pPr>
            <w:ins w:id="1909"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0F133CDB" w14:textId="77777777" w:rsidR="001302CC" w:rsidRDefault="001302CC" w:rsidP="001302CC">
            <w:pPr>
              <w:pStyle w:val="NormalinTable"/>
              <w:rPr>
                <w:ins w:id="1910" w:author="David Owen" w:date="2019-07-23T17:20:00Z"/>
              </w:rPr>
            </w:pPr>
            <w:ins w:id="1911" w:author="David Owen" w:date="2019-07-23T17:20:00Z">
              <w:r>
                <w:t>6109 10 00</w:t>
              </w:r>
            </w:ins>
          </w:p>
        </w:tc>
        <w:tc>
          <w:tcPr>
            <w:tcW w:w="587" w:type="pct"/>
            <w:tcBorders>
              <w:top w:val="single" w:sz="12" w:space="0" w:color="000000" w:themeColor="background1" w:themeShade="00"/>
              <w:right w:val="single" w:sz="6" w:space="0" w:color="auto"/>
            </w:tcBorders>
          </w:tcPr>
          <w:p w14:paraId="70125D78"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912" w:author="David Owen" w:date="2019-07-23T17:20:00Z"/>
              </w:rPr>
            </w:pPr>
            <w:ins w:id="1913"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0B98C27A" w14:textId="54FA6C57" w:rsidR="001302CC" w:rsidRDefault="001302CC" w:rsidP="001302CC">
            <w:pPr>
              <w:pStyle w:val="NormalinTable"/>
              <w:rPr>
                <w:ins w:id="1914" w:author="David Owen" w:date="2019-07-23T17:20:00Z"/>
              </w:rPr>
            </w:pPr>
            <w:ins w:id="1915" w:author="Owen, David (Trade)" w:date="2019-07-24T13:57:00Z">
              <w:r>
                <w:rPr>
                  <w:color w:val="000000"/>
                  <w:szCs w:val="16"/>
                </w:rPr>
                <w:t xml:space="preserve"> 367,331 p/st </w:t>
              </w:r>
            </w:ins>
            <w:ins w:id="1916" w:author="David Owen" w:date="2019-07-23T17:20:00Z">
              <w:del w:id="1917" w:author="Owen, David (Trade)" w:date="2019-07-24T13:57:00Z">
                <w:r w:rsidDel="002C6132">
                  <w:delText>1 p/st</w:delText>
                </w:r>
              </w:del>
            </w:ins>
          </w:p>
        </w:tc>
        <w:tc>
          <w:tcPr>
            <w:tcW w:w="543" w:type="pct"/>
            <w:tcBorders>
              <w:top w:val="single" w:sz="12" w:space="0" w:color="000000" w:themeColor="background1" w:themeShade="00"/>
              <w:left w:val="single" w:sz="6" w:space="0" w:color="auto"/>
            </w:tcBorders>
          </w:tcPr>
          <w:p w14:paraId="7E697BC9"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918" w:author="David Owen" w:date="2019-07-23T17:20:00Z"/>
              </w:rPr>
            </w:pPr>
            <w:ins w:id="1919"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2FBEDA70" w14:textId="77777777" w:rsidR="001302CC" w:rsidRDefault="001302CC" w:rsidP="001302CC">
            <w:pPr>
              <w:pStyle w:val="NormalinTable"/>
              <w:rPr>
                <w:ins w:id="1920" w:author="David Owen" w:date="2019-07-23T17:20:00Z"/>
              </w:rPr>
            </w:pPr>
            <w:ins w:id="1921" w:author="David Owen" w:date="2019-07-23T17:20:00Z">
              <w:r>
                <w:t>31/12</w:t>
              </w:r>
            </w:ins>
          </w:p>
        </w:tc>
      </w:tr>
      <w:tr w:rsidR="00EA0237" w14:paraId="6327AF60" w14:textId="77777777" w:rsidTr="00C53BA8">
        <w:trPr>
          <w:cantSplit/>
          <w:ins w:id="1922"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6146B88C" w14:textId="77777777" w:rsidR="001302CC" w:rsidRDefault="001302CC" w:rsidP="001302CC">
            <w:pPr>
              <w:pStyle w:val="NormalinTable"/>
              <w:rPr>
                <w:ins w:id="1923" w:author="David Owen" w:date="2019-07-23T17:20:00Z"/>
              </w:rPr>
            </w:pPr>
            <w:ins w:id="1924" w:author="David Owen" w:date="2019-07-23T17:20:00Z">
              <w:r>
                <w:rPr>
                  <w:b/>
                </w:rPr>
                <w:t>097026</w:t>
              </w:r>
            </w:ins>
          </w:p>
        </w:tc>
        <w:tc>
          <w:tcPr>
            <w:tcW w:w="377" w:type="pct"/>
            <w:tcBorders>
              <w:top w:val="single" w:sz="12" w:space="0" w:color="000000" w:themeColor="background1" w:themeShade="00"/>
            </w:tcBorders>
          </w:tcPr>
          <w:p w14:paraId="7122AF8B"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925" w:author="David Owen" w:date="2019-07-23T17:20:00Z"/>
              </w:rPr>
            </w:pPr>
            <w:ins w:id="1926"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5AB55BC9" w14:textId="77777777" w:rsidR="001302CC" w:rsidRDefault="001302CC" w:rsidP="001302CC">
            <w:pPr>
              <w:pStyle w:val="NormalinTable"/>
              <w:rPr>
                <w:ins w:id="1927" w:author="David Owen" w:date="2019-07-23T17:20:00Z"/>
              </w:rPr>
            </w:pPr>
            <w:ins w:id="1928" w:author="David Owen" w:date="2019-07-23T17:20:00Z">
              <w:r>
                <w:t>6111 20 00</w:t>
              </w:r>
            </w:ins>
          </w:p>
        </w:tc>
        <w:tc>
          <w:tcPr>
            <w:tcW w:w="587" w:type="pct"/>
            <w:tcBorders>
              <w:top w:val="single" w:sz="12" w:space="0" w:color="000000" w:themeColor="background1" w:themeShade="00"/>
              <w:right w:val="single" w:sz="6" w:space="0" w:color="auto"/>
            </w:tcBorders>
          </w:tcPr>
          <w:p w14:paraId="7A8F0442"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929" w:author="David Owen" w:date="2019-07-23T17:20:00Z"/>
              </w:rPr>
            </w:pPr>
            <w:ins w:id="1930"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5BA35ACD" w14:textId="78A9548F" w:rsidR="001302CC" w:rsidRDefault="001302CC" w:rsidP="001302CC">
            <w:pPr>
              <w:pStyle w:val="NormalinTable"/>
              <w:rPr>
                <w:ins w:id="1931" w:author="David Owen" w:date="2019-07-23T17:20:00Z"/>
              </w:rPr>
            </w:pPr>
            <w:ins w:id="1932" w:author="Owen, David (Trade)" w:date="2019-07-24T13:57:00Z">
              <w:r>
                <w:rPr>
                  <w:color w:val="000000"/>
                  <w:szCs w:val="16"/>
                </w:rPr>
                <w:t xml:space="preserve"> 39,498 p/st </w:t>
              </w:r>
            </w:ins>
            <w:ins w:id="1933" w:author="David Owen" w:date="2019-07-23T17:20:00Z">
              <w:del w:id="1934" w:author="Owen, David (Trade)" w:date="2019-07-24T13:57:00Z">
                <w:r w:rsidDel="002C6132">
                  <w:delText>1 pa</w:delText>
                </w:r>
              </w:del>
            </w:ins>
          </w:p>
        </w:tc>
        <w:tc>
          <w:tcPr>
            <w:tcW w:w="543" w:type="pct"/>
            <w:tcBorders>
              <w:top w:val="single" w:sz="12" w:space="0" w:color="000000" w:themeColor="background1" w:themeShade="00"/>
              <w:left w:val="single" w:sz="6" w:space="0" w:color="auto"/>
            </w:tcBorders>
          </w:tcPr>
          <w:p w14:paraId="24DF4A02"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935" w:author="David Owen" w:date="2019-07-23T17:20:00Z"/>
              </w:rPr>
            </w:pPr>
            <w:ins w:id="1936"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2526F8E8" w14:textId="77777777" w:rsidR="001302CC" w:rsidRDefault="001302CC" w:rsidP="001302CC">
            <w:pPr>
              <w:pStyle w:val="NormalinTable"/>
              <w:rPr>
                <w:ins w:id="1937" w:author="David Owen" w:date="2019-07-23T17:20:00Z"/>
              </w:rPr>
            </w:pPr>
            <w:ins w:id="1938" w:author="David Owen" w:date="2019-07-23T17:20:00Z">
              <w:r>
                <w:t>31/12</w:t>
              </w:r>
            </w:ins>
          </w:p>
        </w:tc>
      </w:tr>
      <w:tr w:rsidR="001B493F" w14:paraId="4CCCAC1E" w14:textId="77777777" w:rsidTr="00C53BA8">
        <w:trPr>
          <w:cantSplit/>
          <w:ins w:id="1939"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047FE094" w14:textId="77777777" w:rsidR="001302CC" w:rsidRDefault="001302CC" w:rsidP="001302CC">
            <w:pPr>
              <w:pStyle w:val="NormalinTable"/>
              <w:rPr>
                <w:ins w:id="1940" w:author="David Owen" w:date="2019-07-23T17:20:00Z"/>
              </w:rPr>
            </w:pPr>
            <w:ins w:id="1941" w:author="David Owen" w:date="2019-07-23T17:20:00Z">
              <w:r>
                <w:rPr>
                  <w:b/>
                </w:rPr>
                <w:t>097027</w:t>
              </w:r>
            </w:ins>
          </w:p>
        </w:tc>
        <w:tc>
          <w:tcPr>
            <w:tcW w:w="377" w:type="pct"/>
            <w:tcBorders>
              <w:top w:val="single" w:sz="12" w:space="0" w:color="000000" w:themeColor="background1" w:themeShade="00"/>
            </w:tcBorders>
          </w:tcPr>
          <w:p w14:paraId="38D7340E"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942" w:author="David Owen" w:date="2019-07-23T17:20:00Z"/>
              </w:rPr>
            </w:pPr>
            <w:ins w:id="1943"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32F4CFF5" w14:textId="77777777" w:rsidR="001302CC" w:rsidRDefault="001302CC" w:rsidP="001302CC">
            <w:pPr>
              <w:pStyle w:val="NormalinTable"/>
              <w:rPr>
                <w:ins w:id="1944" w:author="David Owen" w:date="2019-07-23T17:20:00Z"/>
              </w:rPr>
            </w:pPr>
            <w:ins w:id="1945" w:author="David Owen" w:date="2019-07-23T17:20:00Z">
              <w:r>
                <w:t>6112 41 00</w:t>
              </w:r>
            </w:ins>
          </w:p>
        </w:tc>
        <w:tc>
          <w:tcPr>
            <w:tcW w:w="587" w:type="pct"/>
            <w:tcBorders>
              <w:top w:val="single" w:sz="12" w:space="0" w:color="000000" w:themeColor="background1" w:themeShade="00"/>
              <w:right w:val="single" w:sz="6" w:space="0" w:color="auto"/>
            </w:tcBorders>
          </w:tcPr>
          <w:p w14:paraId="74DABFCB"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946" w:author="David Owen" w:date="2019-07-23T17:20:00Z"/>
              </w:rPr>
            </w:pPr>
            <w:ins w:id="1947"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06FCCE21" w14:textId="7D168866" w:rsidR="001302CC" w:rsidRDefault="001302CC" w:rsidP="001302CC">
            <w:pPr>
              <w:pStyle w:val="NormalinTable"/>
              <w:rPr>
                <w:ins w:id="1948" w:author="David Owen" w:date="2019-07-23T17:20:00Z"/>
              </w:rPr>
            </w:pPr>
            <w:ins w:id="1949" w:author="Owen, David (Trade)" w:date="2019-07-24T13:57:00Z">
              <w:r>
                <w:rPr>
                  <w:color w:val="000000"/>
                  <w:szCs w:val="16"/>
                </w:rPr>
                <w:t xml:space="preserve"> 9,875 p/st </w:t>
              </w:r>
            </w:ins>
            <w:ins w:id="1950" w:author="David Owen" w:date="2019-07-23T17:20:00Z">
              <w:del w:id="1951" w:author="Owen, David (Trade)" w:date="2019-07-24T13:57:00Z">
                <w:r w:rsidDel="002C6132">
                  <w:delText>1 p/st</w:delText>
                </w:r>
              </w:del>
            </w:ins>
          </w:p>
        </w:tc>
        <w:tc>
          <w:tcPr>
            <w:tcW w:w="543" w:type="pct"/>
            <w:tcBorders>
              <w:top w:val="single" w:sz="12" w:space="0" w:color="000000" w:themeColor="background1" w:themeShade="00"/>
              <w:left w:val="single" w:sz="6" w:space="0" w:color="auto"/>
            </w:tcBorders>
          </w:tcPr>
          <w:p w14:paraId="2B7C7360"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952" w:author="David Owen" w:date="2019-07-23T17:20:00Z"/>
              </w:rPr>
            </w:pPr>
            <w:ins w:id="1953"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6062E3DE" w14:textId="77777777" w:rsidR="001302CC" w:rsidRDefault="001302CC" w:rsidP="001302CC">
            <w:pPr>
              <w:pStyle w:val="NormalinTable"/>
              <w:rPr>
                <w:ins w:id="1954" w:author="David Owen" w:date="2019-07-23T17:20:00Z"/>
              </w:rPr>
            </w:pPr>
            <w:ins w:id="1955" w:author="David Owen" w:date="2019-07-23T17:20:00Z">
              <w:r>
                <w:t>31/12</w:t>
              </w:r>
            </w:ins>
          </w:p>
        </w:tc>
      </w:tr>
      <w:tr w:rsidR="001B493F" w14:paraId="31E536DB" w14:textId="77777777" w:rsidTr="00C53BA8">
        <w:trPr>
          <w:cantSplit/>
          <w:ins w:id="1956"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62F3C706" w14:textId="77777777" w:rsidR="001302CC" w:rsidRDefault="001302CC" w:rsidP="001302CC">
            <w:pPr>
              <w:pStyle w:val="NormalinTable"/>
              <w:rPr>
                <w:ins w:id="1957" w:author="David Owen" w:date="2019-07-23T17:20:00Z"/>
              </w:rPr>
            </w:pPr>
            <w:ins w:id="1958" w:author="David Owen" w:date="2019-07-23T17:20:00Z">
              <w:r>
                <w:rPr>
                  <w:b/>
                </w:rPr>
                <w:t>097028</w:t>
              </w:r>
            </w:ins>
          </w:p>
        </w:tc>
        <w:tc>
          <w:tcPr>
            <w:tcW w:w="377" w:type="pct"/>
            <w:tcBorders>
              <w:top w:val="single" w:sz="12" w:space="0" w:color="000000" w:themeColor="background1" w:themeShade="00"/>
            </w:tcBorders>
          </w:tcPr>
          <w:p w14:paraId="3D272000"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959" w:author="David Owen" w:date="2019-07-23T17:20:00Z"/>
              </w:rPr>
            </w:pPr>
            <w:ins w:id="1960"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21036C47" w14:textId="77777777" w:rsidR="001302CC" w:rsidRDefault="001302CC" w:rsidP="001302CC">
            <w:pPr>
              <w:pStyle w:val="NormalinTable"/>
              <w:rPr>
                <w:ins w:id="1961" w:author="David Owen" w:date="2019-07-23T17:20:00Z"/>
              </w:rPr>
            </w:pPr>
            <w:ins w:id="1962" w:author="David Owen" w:date="2019-07-23T17:20:00Z">
              <w:r>
                <w:t>6114 30 00</w:t>
              </w:r>
            </w:ins>
          </w:p>
        </w:tc>
        <w:tc>
          <w:tcPr>
            <w:tcW w:w="587" w:type="pct"/>
            <w:tcBorders>
              <w:top w:val="single" w:sz="12" w:space="0" w:color="000000" w:themeColor="background1" w:themeShade="00"/>
              <w:right w:val="single" w:sz="6" w:space="0" w:color="auto"/>
            </w:tcBorders>
          </w:tcPr>
          <w:p w14:paraId="1B5DB630"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963" w:author="David Owen" w:date="2019-07-23T17:20:00Z"/>
              </w:rPr>
            </w:pPr>
            <w:ins w:id="1964"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75231378" w14:textId="78B09E45" w:rsidR="001302CC" w:rsidRDefault="001302CC" w:rsidP="001302CC">
            <w:pPr>
              <w:pStyle w:val="NormalinTable"/>
              <w:rPr>
                <w:ins w:id="1965" w:author="David Owen" w:date="2019-07-23T17:20:00Z"/>
              </w:rPr>
            </w:pPr>
            <w:ins w:id="1966" w:author="Owen, David (Trade)" w:date="2019-07-24T13:57:00Z">
              <w:r>
                <w:rPr>
                  <w:color w:val="000000"/>
                  <w:szCs w:val="16"/>
                </w:rPr>
                <w:t xml:space="preserve"> 5,925 p/st </w:t>
              </w:r>
            </w:ins>
            <w:ins w:id="1967" w:author="David Owen" w:date="2019-07-23T17:20:00Z">
              <w:del w:id="1968" w:author="Owen, David (Trade)" w:date="2019-07-24T13:57:00Z">
                <w:r w:rsidDel="002C6132">
                  <w:delText>1 p/st</w:delText>
                </w:r>
              </w:del>
            </w:ins>
          </w:p>
        </w:tc>
        <w:tc>
          <w:tcPr>
            <w:tcW w:w="543" w:type="pct"/>
            <w:tcBorders>
              <w:top w:val="single" w:sz="12" w:space="0" w:color="000000" w:themeColor="background1" w:themeShade="00"/>
              <w:left w:val="single" w:sz="6" w:space="0" w:color="auto"/>
            </w:tcBorders>
          </w:tcPr>
          <w:p w14:paraId="5DAEE019"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969" w:author="David Owen" w:date="2019-07-23T17:20:00Z"/>
              </w:rPr>
            </w:pPr>
            <w:ins w:id="1970"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18D80284" w14:textId="77777777" w:rsidR="001302CC" w:rsidRDefault="001302CC" w:rsidP="001302CC">
            <w:pPr>
              <w:pStyle w:val="NormalinTable"/>
              <w:rPr>
                <w:ins w:id="1971" w:author="David Owen" w:date="2019-07-23T17:20:00Z"/>
              </w:rPr>
            </w:pPr>
            <w:ins w:id="1972" w:author="David Owen" w:date="2019-07-23T17:20:00Z">
              <w:r>
                <w:t>31/12</w:t>
              </w:r>
            </w:ins>
          </w:p>
        </w:tc>
      </w:tr>
      <w:tr w:rsidR="001302CC" w14:paraId="6F0A2284" w14:textId="77777777" w:rsidTr="00C53BA8">
        <w:tblPrEx>
          <w:tblW w:w="4936" w:type="pct"/>
          <w:tblInd w:w="384" w:type="dxa"/>
          <w:tblLook w:val="0220" w:firstRow="1" w:lastRow="0" w:firstColumn="0" w:lastColumn="0" w:noHBand="1" w:noVBand="0"/>
          <w:tblPrExChange w:id="1973" w:author="David Owen" w:date="2019-07-24T15:13:00Z">
            <w:tblPrEx>
              <w:tblW w:w="5000" w:type="pct"/>
              <w:tblInd w:w="269" w:type="dxa"/>
              <w:tblLook w:val="0220" w:firstRow="1" w:lastRow="0" w:firstColumn="0" w:lastColumn="0" w:noHBand="1" w:noVBand="0"/>
            </w:tblPrEx>
          </w:tblPrExChange>
        </w:tblPrEx>
        <w:trPr>
          <w:cantSplit/>
          <w:ins w:id="1974" w:author="David Owen" w:date="2019-07-23T17:20:00Z"/>
          <w:trPrChange w:id="1975"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1976" w:author="David Owen" w:date="2019-07-24T15:13:00Z">
              <w:tcPr>
                <w:tcW w:w="664" w:type="pct"/>
                <w:gridSpan w:val="4"/>
                <w:tcBorders>
                  <w:top w:val="single" w:sz="12" w:space="0" w:color="000000" w:themeColor="background1" w:themeShade="00"/>
                </w:tcBorders>
              </w:tcPr>
            </w:tcPrChange>
          </w:tcPr>
          <w:p w14:paraId="41762C2D" w14:textId="77777777" w:rsidR="001302CC" w:rsidRDefault="001302CC" w:rsidP="001302CC">
            <w:pPr>
              <w:pStyle w:val="NormalinTable"/>
              <w:rPr>
                <w:ins w:id="1977" w:author="David Owen" w:date="2019-07-23T17:20:00Z"/>
              </w:rPr>
            </w:pPr>
            <w:ins w:id="1978" w:author="David Owen" w:date="2019-07-23T17:20:00Z">
              <w:r>
                <w:rPr>
                  <w:b/>
                </w:rPr>
                <w:t>097029</w:t>
              </w:r>
            </w:ins>
          </w:p>
        </w:tc>
        <w:tc>
          <w:tcPr>
            <w:tcW w:w="377" w:type="pct"/>
            <w:tcBorders>
              <w:top w:val="single" w:sz="12" w:space="0" w:color="000000" w:themeColor="background1" w:themeShade="00"/>
            </w:tcBorders>
            <w:tcPrChange w:id="1979" w:author="David Owen" w:date="2019-07-24T15:13:00Z">
              <w:tcPr>
                <w:tcW w:w="372" w:type="pct"/>
                <w:gridSpan w:val="4"/>
                <w:tcBorders>
                  <w:top w:val="single" w:sz="12" w:space="0" w:color="000000" w:themeColor="background1" w:themeShade="00"/>
                </w:tcBorders>
              </w:tcPr>
            </w:tcPrChange>
          </w:tcPr>
          <w:p w14:paraId="6D899229"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980" w:author="David Owen" w:date="2019-07-23T17:20:00Z"/>
              </w:rPr>
            </w:pPr>
            <w:ins w:id="1981"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1982" w:author="David Owen" w:date="2019-07-24T15:13:00Z">
              <w:tcPr>
                <w:tcW w:w="893" w:type="pct"/>
                <w:gridSpan w:val="4"/>
                <w:tcBorders>
                  <w:top w:val="single" w:sz="12" w:space="0" w:color="000000" w:themeColor="background1" w:themeShade="00"/>
                </w:tcBorders>
              </w:tcPr>
            </w:tcPrChange>
          </w:tcPr>
          <w:p w14:paraId="51B92A9A" w14:textId="77777777" w:rsidR="001302CC" w:rsidRDefault="001302CC" w:rsidP="001302CC">
            <w:pPr>
              <w:pStyle w:val="NormalinTable"/>
              <w:rPr>
                <w:ins w:id="1983" w:author="David Owen" w:date="2019-07-23T17:20:00Z"/>
              </w:rPr>
            </w:pPr>
            <w:ins w:id="1984" w:author="David Owen" w:date="2019-07-23T17:20:00Z">
              <w:r>
                <w:t>6115 00 00</w:t>
              </w:r>
            </w:ins>
          </w:p>
        </w:tc>
        <w:tc>
          <w:tcPr>
            <w:tcW w:w="587" w:type="pct"/>
            <w:tcBorders>
              <w:top w:val="single" w:sz="12" w:space="0" w:color="000000" w:themeColor="background1" w:themeShade="00"/>
              <w:right w:val="single" w:sz="6" w:space="0" w:color="auto"/>
            </w:tcBorders>
            <w:tcPrChange w:id="1985" w:author="David Owen" w:date="2019-07-24T15:13:00Z">
              <w:tcPr>
                <w:tcW w:w="580" w:type="pct"/>
                <w:gridSpan w:val="4"/>
                <w:tcBorders>
                  <w:top w:val="single" w:sz="12" w:space="0" w:color="000000" w:themeColor="background1" w:themeShade="00"/>
                  <w:right w:val="single" w:sz="6" w:space="0" w:color="auto"/>
                </w:tcBorders>
              </w:tcPr>
            </w:tcPrChange>
          </w:tcPr>
          <w:p w14:paraId="47A42B97"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986" w:author="David Owen" w:date="2019-07-23T17:20:00Z"/>
              </w:rPr>
            </w:pPr>
            <w:ins w:id="1987"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tcPrChange w:id="1988" w:author="David Owen" w:date="2019-07-24T15:13:00Z">
              <w:tcPr>
                <w:tcW w:w="846" w:type="pct"/>
                <w:gridSpan w:val="3"/>
                <w:tcBorders>
                  <w:top w:val="single" w:sz="12" w:space="0" w:color="auto"/>
                  <w:left w:val="single" w:sz="6" w:space="0" w:color="auto"/>
                  <w:bottom w:val="single" w:sz="12" w:space="0" w:color="auto"/>
                  <w:right w:val="single" w:sz="6" w:space="0" w:color="auto"/>
                </w:tcBorders>
              </w:tcPr>
            </w:tcPrChange>
          </w:tcPr>
          <w:p w14:paraId="00290AF0" w14:textId="0A318909" w:rsidR="001302CC" w:rsidRDefault="001302CC" w:rsidP="001302CC">
            <w:pPr>
              <w:pStyle w:val="NormalinTable"/>
              <w:rPr>
                <w:ins w:id="1989" w:author="David Owen" w:date="2019-07-23T17:20:00Z"/>
              </w:rPr>
            </w:pPr>
            <w:ins w:id="1990" w:author="Owen, David (Trade)" w:date="2019-07-23T17:21:00Z">
              <w:r>
                <w:t>544, 800 pairs</w:t>
              </w:r>
            </w:ins>
            <w:ins w:id="1991" w:author="David Owen" w:date="2019-07-23T17:20:00Z">
              <w:del w:id="1992" w:author="Owen, David (Trade)" w:date="2019-07-23T17:21:00Z">
                <w:r w:rsidDel="002D1B4C">
                  <w:delText>1 pa</w:delText>
                </w:r>
              </w:del>
            </w:ins>
          </w:p>
        </w:tc>
        <w:tc>
          <w:tcPr>
            <w:tcW w:w="543" w:type="pct"/>
            <w:tcBorders>
              <w:top w:val="single" w:sz="12" w:space="0" w:color="000000" w:themeColor="background1" w:themeShade="00"/>
              <w:left w:val="single" w:sz="6" w:space="0" w:color="auto"/>
            </w:tcBorders>
            <w:tcPrChange w:id="1993" w:author="David Owen" w:date="2019-07-24T15:13:00Z">
              <w:tcPr>
                <w:tcW w:w="1055" w:type="pct"/>
                <w:gridSpan w:val="6"/>
                <w:tcBorders>
                  <w:top w:val="single" w:sz="12" w:space="0" w:color="000000" w:themeColor="background1" w:themeShade="00"/>
                  <w:left w:val="single" w:sz="6" w:space="0" w:color="auto"/>
                </w:tcBorders>
              </w:tcPr>
            </w:tcPrChange>
          </w:tcPr>
          <w:p w14:paraId="41954CD0"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1994" w:author="David Owen" w:date="2019-07-23T17:20:00Z"/>
              </w:rPr>
            </w:pPr>
            <w:ins w:id="1995"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1996" w:author="David Owen" w:date="2019-07-24T15:13:00Z">
              <w:tcPr>
                <w:tcW w:w="525" w:type="pct"/>
                <w:gridSpan w:val="3"/>
                <w:tcBorders>
                  <w:top w:val="single" w:sz="12" w:space="0" w:color="000000" w:themeColor="background1" w:themeShade="00"/>
                </w:tcBorders>
              </w:tcPr>
            </w:tcPrChange>
          </w:tcPr>
          <w:p w14:paraId="17B0A72D" w14:textId="77777777" w:rsidR="001302CC" w:rsidRDefault="001302CC" w:rsidP="001302CC">
            <w:pPr>
              <w:pStyle w:val="NormalinTable"/>
              <w:rPr>
                <w:ins w:id="1997" w:author="David Owen" w:date="2019-07-23T17:20:00Z"/>
              </w:rPr>
            </w:pPr>
            <w:ins w:id="1998" w:author="David Owen" w:date="2019-07-23T17:20:00Z">
              <w:r>
                <w:t>31/12</w:t>
              </w:r>
            </w:ins>
          </w:p>
        </w:tc>
      </w:tr>
      <w:tr w:rsidR="001B493F" w14:paraId="467E52DD" w14:textId="77777777" w:rsidTr="00C53BA8">
        <w:trPr>
          <w:cantSplit/>
          <w:ins w:id="1999"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72DB127E" w14:textId="77777777" w:rsidR="001302CC" w:rsidRDefault="001302CC" w:rsidP="001302CC">
            <w:pPr>
              <w:pStyle w:val="NormalinTable"/>
              <w:rPr>
                <w:ins w:id="2000" w:author="David Owen" w:date="2019-07-23T17:20:00Z"/>
              </w:rPr>
            </w:pPr>
            <w:ins w:id="2001" w:author="David Owen" w:date="2019-07-23T17:20:00Z">
              <w:r>
                <w:rPr>
                  <w:b/>
                </w:rPr>
                <w:t>097030</w:t>
              </w:r>
            </w:ins>
          </w:p>
        </w:tc>
        <w:tc>
          <w:tcPr>
            <w:tcW w:w="377" w:type="pct"/>
            <w:tcBorders>
              <w:top w:val="single" w:sz="12" w:space="0" w:color="000000" w:themeColor="background1" w:themeShade="00"/>
            </w:tcBorders>
          </w:tcPr>
          <w:p w14:paraId="59616561"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02" w:author="David Owen" w:date="2019-07-23T17:20:00Z"/>
              </w:rPr>
            </w:pPr>
            <w:ins w:id="2003"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087B32F4" w14:textId="77777777" w:rsidR="001302CC" w:rsidRDefault="001302CC" w:rsidP="001302CC">
            <w:pPr>
              <w:pStyle w:val="NormalinTable"/>
              <w:rPr>
                <w:ins w:id="2004" w:author="David Owen" w:date="2019-07-23T17:20:00Z"/>
              </w:rPr>
            </w:pPr>
            <w:ins w:id="2005" w:author="David Owen" w:date="2019-07-23T17:20:00Z">
              <w:r>
                <w:t>6117 80 00</w:t>
              </w:r>
            </w:ins>
          </w:p>
        </w:tc>
        <w:tc>
          <w:tcPr>
            <w:tcW w:w="587" w:type="pct"/>
            <w:tcBorders>
              <w:top w:val="single" w:sz="12" w:space="0" w:color="000000" w:themeColor="background1" w:themeShade="00"/>
              <w:right w:val="single" w:sz="6" w:space="0" w:color="auto"/>
            </w:tcBorders>
          </w:tcPr>
          <w:p w14:paraId="795E5FA7"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06" w:author="David Owen" w:date="2019-07-23T17:20:00Z"/>
              </w:rPr>
            </w:pPr>
            <w:ins w:id="2007"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34887F88" w14:textId="4B84FF5D" w:rsidR="001302CC" w:rsidRDefault="001302CC" w:rsidP="001302CC">
            <w:pPr>
              <w:pStyle w:val="NormalinTable"/>
              <w:rPr>
                <w:ins w:id="2008" w:author="David Owen" w:date="2019-07-23T17:20:00Z"/>
              </w:rPr>
            </w:pPr>
            <w:ins w:id="2009" w:author="Owen, David (Trade)" w:date="2019-07-24T14:10:00Z">
              <w:r>
                <w:rPr>
                  <w:color w:val="000000"/>
                  <w:szCs w:val="16"/>
                </w:rPr>
                <w:t xml:space="preserve"> 3,950 p/st </w:t>
              </w:r>
            </w:ins>
          </w:p>
        </w:tc>
        <w:tc>
          <w:tcPr>
            <w:tcW w:w="543" w:type="pct"/>
            <w:tcBorders>
              <w:top w:val="single" w:sz="12" w:space="0" w:color="000000" w:themeColor="background1" w:themeShade="00"/>
              <w:left w:val="single" w:sz="6" w:space="0" w:color="auto"/>
            </w:tcBorders>
          </w:tcPr>
          <w:p w14:paraId="7391539A"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10" w:author="David Owen" w:date="2019-07-23T17:20:00Z"/>
              </w:rPr>
            </w:pPr>
            <w:ins w:id="2011"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29413AED" w14:textId="77777777" w:rsidR="001302CC" w:rsidRDefault="001302CC" w:rsidP="001302CC">
            <w:pPr>
              <w:pStyle w:val="NormalinTable"/>
              <w:rPr>
                <w:ins w:id="2012" w:author="David Owen" w:date="2019-07-23T17:20:00Z"/>
              </w:rPr>
            </w:pPr>
            <w:ins w:id="2013" w:author="David Owen" w:date="2019-07-23T17:20:00Z">
              <w:r>
                <w:t>31/12</w:t>
              </w:r>
            </w:ins>
          </w:p>
        </w:tc>
      </w:tr>
      <w:tr w:rsidR="00EA0237" w14:paraId="0CADC0C4" w14:textId="77777777" w:rsidTr="00C53BA8">
        <w:trPr>
          <w:cantSplit/>
          <w:ins w:id="2014"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773DCE09" w14:textId="77777777" w:rsidR="001302CC" w:rsidRDefault="001302CC" w:rsidP="001302CC">
            <w:pPr>
              <w:pStyle w:val="NormalinTable"/>
              <w:rPr>
                <w:ins w:id="2015" w:author="David Owen" w:date="2019-07-23T17:20:00Z"/>
              </w:rPr>
            </w:pPr>
            <w:ins w:id="2016" w:author="David Owen" w:date="2019-07-23T17:20:00Z">
              <w:r>
                <w:rPr>
                  <w:b/>
                </w:rPr>
                <w:t>097031</w:t>
              </w:r>
            </w:ins>
          </w:p>
        </w:tc>
        <w:tc>
          <w:tcPr>
            <w:tcW w:w="377" w:type="pct"/>
            <w:tcBorders>
              <w:top w:val="single" w:sz="12" w:space="0" w:color="000000" w:themeColor="background1" w:themeShade="00"/>
            </w:tcBorders>
          </w:tcPr>
          <w:p w14:paraId="191622BD"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17" w:author="David Owen" w:date="2019-07-23T17:20:00Z"/>
              </w:rPr>
            </w:pPr>
            <w:ins w:id="2018"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013F5CB1" w14:textId="77777777" w:rsidR="001302CC" w:rsidRDefault="001302CC" w:rsidP="001302CC">
            <w:pPr>
              <w:pStyle w:val="NormalinTable"/>
              <w:rPr>
                <w:ins w:id="2019" w:author="David Owen" w:date="2019-07-23T17:20:00Z"/>
              </w:rPr>
            </w:pPr>
            <w:ins w:id="2020" w:author="David Owen" w:date="2019-07-23T17:20:00Z">
              <w:r>
                <w:t>6201 13 00</w:t>
              </w:r>
            </w:ins>
          </w:p>
        </w:tc>
        <w:tc>
          <w:tcPr>
            <w:tcW w:w="587" w:type="pct"/>
            <w:tcBorders>
              <w:top w:val="single" w:sz="12" w:space="0" w:color="000000" w:themeColor="background1" w:themeShade="00"/>
              <w:right w:val="single" w:sz="6" w:space="0" w:color="auto"/>
            </w:tcBorders>
          </w:tcPr>
          <w:p w14:paraId="76D3B655"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21" w:author="David Owen" w:date="2019-07-23T17:20:00Z"/>
              </w:rPr>
            </w:pPr>
            <w:ins w:id="2022"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3306D863" w14:textId="48457983" w:rsidR="001302CC" w:rsidRDefault="001302CC" w:rsidP="001302CC">
            <w:pPr>
              <w:pStyle w:val="NormalinTable"/>
              <w:rPr>
                <w:ins w:id="2023" w:author="David Owen" w:date="2019-07-23T17:20:00Z"/>
              </w:rPr>
            </w:pPr>
            <w:ins w:id="2024" w:author="Owen, David (Trade)" w:date="2019-07-24T14:10:00Z">
              <w:r>
                <w:rPr>
                  <w:color w:val="000000"/>
                  <w:szCs w:val="16"/>
                </w:rPr>
                <w:t xml:space="preserve"> 1,580 p/st </w:t>
              </w:r>
            </w:ins>
          </w:p>
        </w:tc>
        <w:tc>
          <w:tcPr>
            <w:tcW w:w="543" w:type="pct"/>
            <w:tcBorders>
              <w:top w:val="single" w:sz="12" w:space="0" w:color="000000" w:themeColor="background1" w:themeShade="00"/>
              <w:left w:val="single" w:sz="6" w:space="0" w:color="auto"/>
            </w:tcBorders>
          </w:tcPr>
          <w:p w14:paraId="28A81692"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25" w:author="David Owen" w:date="2019-07-23T17:20:00Z"/>
              </w:rPr>
            </w:pPr>
            <w:ins w:id="2026"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5376B940" w14:textId="77777777" w:rsidR="001302CC" w:rsidRDefault="001302CC" w:rsidP="001302CC">
            <w:pPr>
              <w:pStyle w:val="NormalinTable"/>
              <w:rPr>
                <w:ins w:id="2027" w:author="David Owen" w:date="2019-07-23T17:20:00Z"/>
              </w:rPr>
            </w:pPr>
            <w:ins w:id="2028" w:author="David Owen" w:date="2019-07-23T17:20:00Z">
              <w:r>
                <w:t>31/12</w:t>
              </w:r>
            </w:ins>
          </w:p>
        </w:tc>
      </w:tr>
      <w:tr w:rsidR="00EA0237" w14:paraId="49B2E85F" w14:textId="77777777" w:rsidTr="00C53BA8">
        <w:trPr>
          <w:cantSplit/>
          <w:ins w:id="2029"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00C8E3FE" w14:textId="77777777" w:rsidR="001302CC" w:rsidRDefault="001302CC" w:rsidP="001302CC">
            <w:pPr>
              <w:pStyle w:val="NormalinTable"/>
              <w:rPr>
                <w:ins w:id="2030" w:author="David Owen" w:date="2019-07-23T17:20:00Z"/>
              </w:rPr>
            </w:pPr>
            <w:ins w:id="2031" w:author="David Owen" w:date="2019-07-23T17:20:00Z">
              <w:r>
                <w:rPr>
                  <w:b/>
                </w:rPr>
                <w:t>097032</w:t>
              </w:r>
            </w:ins>
          </w:p>
        </w:tc>
        <w:tc>
          <w:tcPr>
            <w:tcW w:w="377" w:type="pct"/>
            <w:tcBorders>
              <w:top w:val="single" w:sz="12" w:space="0" w:color="000000" w:themeColor="background1" w:themeShade="00"/>
            </w:tcBorders>
          </w:tcPr>
          <w:p w14:paraId="35DF3102"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32" w:author="David Owen" w:date="2019-07-23T17:20:00Z"/>
              </w:rPr>
            </w:pPr>
            <w:ins w:id="2033"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4E67FA3C" w14:textId="77777777" w:rsidR="001302CC" w:rsidRDefault="001302CC" w:rsidP="001302CC">
            <w:pPr>
              <w:pStyle w:val="NormalinTable"/>
              <w:rPr>
                <w:ins w:id="2034" w:author="David Owen" w:date="2019-07-23T17:20:00Z"/>
              </w:rPr>
            </w:pPr>
            <w:ins w:id="2035" w:author="David Owen" w:date="2019-07-23T17:20:00Z">
              <w:r>
                <w:t>6202 13 00</w:t>
              </w:r>
            </w:ins>
          </w:p>
        </w:tc>
        <w:tc>
          <w:tcPr>
            <w:tcW w:w="587" w:type="pct"/>
            <w:tcBorders>
              <w:top w:val="single" w:sz="12" w:space="0" w:color="000000" w:themeColor="background1" w:themeShade="00"/>
              <w:right w:val="single" w:sz="6" w:space="0" w:color="auto"/>
            </w:tcBorders>
          </w:tcPr>
          <w:p w14:paraId="05F7B34E"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36" w:author="David Owen" w:date="2019-07-23T17:20:00Z"/>
              </w:rPr>
            </w:pPr>
            <w:ins w:id="2037"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0AA67335" w14:textId="2C53718E" w:rsidR="001302CC" w:rsidRDefault="001302CC" w:rsidP="001302CC">
            <w:pPr>
              <w:pStyle w:val="NormalinTable"/>
              <w:rPr>
                <w:ins w:id="2038" w:author="David Owen" w:date="2019-07-23T17:20:00Z"/>
              </w:rPr>
            </w:pPr>
            <w:ins w:id="2039" w:author="Owen, David (Trade)" w:date="2019-07-24T14:10:00Z">
              <w:r>
                <w:rPr>
                  <w:color w:val="000000"/>
                  <w:szCs w:val="16"/>
                </w:rPr>
                <w:t xml:space="preserve"> 2,962 p/st </w:t>
              </w:r>
            </w:ins>
          </w:p>
        </w:tc>
        <w:tc>
          <w:tcPr>
            <w:tcW w:w="543" w:type="pct"/>
            <w:tcBorders>
              <w:top w:val="single" w:sz="12" w:space="0" w:color="000000" w:themeColor="background1" w:themeShade="00"/>
              <w:left w:val="single" w:sz="6" w:space="0" w:color="auto"/>
            </w:tcBorders>
          </w:tcPr>
          <w:p w14:paraId="2E9E70C0"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40" w:author="David Owen" w:date="2019-07-23T17:20:00Z"/>
              </w:rPr>
            </w:pPr>
            <w:ins w:id="2041"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0F584DF2" w14:textId="77777777" w:rsidR="001302CC" w:rsidRDefault="001302CC" w:rsidP="001302CC">
            <w:pPr>
              <w:pStyle w:val="NormalinTable"/>
              <w:rPr>
                <w:ins w:id="2042" w:author="David Owen" w:date="2019-07-23T17:20:00Z"/>
              </w:rPr>
            </w:pPr>
            <w:ins w:id="2043" w:author="David Owen" w:date="2019-07-23T17:20:00Z">
              <w:r>
                <w:t>31/12</w:t>
              </w:r>
            </w:ins>
          </w:p>
        </w:tc>
      </w:tr>
      <w:tr w:rsidR="00EA0237" w14:paraId="5324CCC2" w14:textId="77777777" w:rsidTr="00C53BA8">
        <w:trPr>
          <w:cantSplit/>
          <w:ins w:id="2044"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6F896BD6" w14:textId="77777777" w:rsidR="001302CC" w:rsidRDefault="001302CC" w:rsidP="001302CC">
            <w:pPr>
              <w:pStyle w:val="NormalinTable"/>
              <w:rPr>
                <w:ins w:id="2045" w:author="David Owen" w:date="2019-07-23T17:20:00Z"/>
              </w:rPr>
            </w:pPr>
            <w:ins w:id="2046" w:author="David Owen" w:date="2019-07-23T17:20:00Z">
              <w:r>
                <w:rPr>
                  <w:b/>
                </w:rPr>
                <w:t>097033</w:t>
              </w:r>
            </w:ins>
          </w:p>
        </w:tc>
        <w:tc>
          <w:tcPr>
            <w:tcW w:w="377" w:type="pct"/>
            <w:tcBorders>
              <w:top w:val="single" w:sz="12" w:space="0" w:color="000000" w:themeColor="background1" w:themeShade="00"/>
            </w:tcBorders>
          </w:tcPr>
          <w:p w14:paraId="05FADD18"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47" w:author="David Owen" w:date="2019-07-23T17:20:00Z"/>
              </w:rPr>
            </w:pPr>
            <w:ins w:id="2048"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04008803" w14:textId="77777777" w:rsidR="001302CC" w:rsidRDefault="001302CC" w:rsidP="001302CC">
            <w:pPr>
              <w:pStyle w:val="NormalinTable"/>
              <w:rPr>
                <w:ins w:id="2049" w:author="David Owen" w:date="2019-07-23T17:20:00Z"/>
              </w:rPr>
            </w:pPr>
            <w:ins w:id="2050" w:author="David Owen" w:date="2019-07-23T17:20:00Z">
              <w:r>
                <w:t>6203 11 00</w:t>
              </w:r>
            </w:ins>
          </w:p>
        </w:tc>
        <w:tc>
          <w:tcPr>
            <w:tcW w:w="587" w:type="pct"/>
            <w:tcBorders>
              <w:top w:val="single" w:sz="12" w:space="0" w:color="000000" w:themeColor="background1" w:themeShade="00"/>
              <w:right w:val="single" w:sz="6" w:space="0" w:color="auto"/>
            </w:tcBorders>
          </w:tcPr>
          <w:p w14:paraId="236E8799"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51" w:author="David Owen" w:date="2019-07-23T17:20:00Z"/>
              </w:rPr>
            </w:pPr>
            <w:ins w:id="2052"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6254CE60" w14:textId="18381BB2" w:rsidR="001302CC" w:rsidRDefault="001302CC" w:rsidP="001302CC">
            <w:pPr>
              <w:pStyle w:val="NormalinTable"/>
              <w:rPr>
                <w:ins w:id="2053" w:author="David Owen" w:date="2019-07-23T17:20:00Z"/>
              </w:rPr>
            </w:pPr>
            <w:ins w:id="2054" w:author="Owen, David (Trade)" w:date="2019-07-24T14:10:00Z">
              <w:r>
                <w:rPr>
                  <w:color w:val="000000"/>
                  <w:szCs w:val="16"/>
                </w:rPr>
                <w:t xml:space="preserve"> 69,122 p/st </w:t>
              </w:r>
            </w:ins>
          </w:p>
        </w:tc>
        <w:tc>
          <w:tcPr>
            <w:tcW w:w="543" w:type="pct"/>
            <w:tcBorders>
              <w:top w:val="single" w:sz="12" w:space="0" w:color="000000" w:themeColor="background1" w:themeShade="00"/>
              <w:left w:val="single" w:sz="6" w:space="0" w:color="auto"/>
            </w:tcBorders>
          </w:tcPr>
          <w:p w14:paraId="6A7E11E3"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55" w:author="David Owen" w:date="2019-07-23T17:20:00Z"/>
              </w:rPr>
            </w:pPr>
            <w:ins w:id="2056"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01812994" w14:textId="77777777" w:rsidR="001302CC" w:rsidRDefault="001302CC" w:rsidP="001302CC">
            <w:pPr>
              <w:pStyle w:val="NormalinTable"/>
              <w:rPr>
                <w:ins w:id="2057" w:author="David Owen" w:date="2019-07-23T17:20:00Z"/>
              </w:rPr>
            </w:pPr>
            <w:ins w:id="2058" w:author="David Owen" w:date="2019-07-23T17:20:00Z">
              <w:r>
                <w:t>31/12</w:t>
              </w:r>
            </w:ins>
          </w:p>
        </w:tc>
      </w:tr>
      <w:tr w:rsidR="00EA0237" w14:paraId="03F6B177" w14:textId="77777777" w:rsidTr="00C53BA8">
        <w:trPr>
          <w:cantSplit/>
          <w:ins w:id="2059"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45D01EF2" w14:textId="77777777" w:rsidR="001302CC" w:rsidRDefault="001302CC" w:rsidP="001302CC">
            <w:pPr>
              <w:pStyle w:val="NormalinTable"/>
              <w:rPr>
                <w:ins w:id="2060" w:author="David Owen" w:date="2019-07-23T17:20:00Z"/>
              </w:rPr>
            </w:pPr>
            <w:ins w:id="2061" w:author="David Owen" w:date="2019-07-23T17:20:00Z">
              <w:r>
                <w:rPr>
                  <w:b/>
                </w:rPr>
                <w:t>097034</w:t>
              </w:r>
            </w:ins>
          </w:p>
        </w:tc>
        <w:tc>
          <w:tcPr>
            <w:tcW w:w="377" w:type="pct"/>
            <w:tcBorders>
              <w:top w:val="single" w:sz="12" w:space="0" w:color="000000" w:themeColor="background1" w:themeShade="00"/>
            </w:tcBorders>
          </w:tcPr>
          <w:p w14:paraId="5C400181"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62" w:author="David Owen" w:date="2019-07-23T17:20:00Z"/>
              </w:rPr>
            </w:pPr>
            <w:ins w:id="2063"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1E8698AB" w14:textId="77777777" w:rsidR="001302CC" w:rsidRDefault="001302CC" w:rsidP="001302CC">
            <w:pPr>
              <w:pStyle w:val="NormalinTable"/>
              <w:rPr>
                <w:ins w:id="2064" w:author="David Owen" w:date="2019-07-23T17:20:00Z"/>
              </w:rPr>
            </w:pPr>
            <w:ins w:id="2065" w:author="David Owen" w:date="2019-07-23T17:20:00Z">
              <w:r>
                <w:t>6203 12 00</w:t>
              </w:r>
            </w:ins>
          </w:p>
        </w:tc>
        <w:tc>
          <w:tcPr>
            <w:tcW w:w="587" w:type="pct"/>
            <w:tcBorders>
              <w:top w:val="single" w:sz="12" w:space="0" w:color="000000" w:themeColor="background1" w:themeShade="00"/>
              <w:right w:val="single" w:sz="6" w:space="0" w:color="auto"/>
            </w:tcBorders>
          </w:tcPr>
          <w:p w14:paraId="2C9B93B1"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66" w:author="David Owen" w:date="2019-07-23T17:20:00Z"/>
              </w:rPr>
            </w:pPr>
            <w:ins w:id="2067"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677DB049" w14:textId="3B8B3D9A" w:rsidR="001302CC" w:rsidRDefault="001302CC" w:rsidP="001302CC">
            <w:pPr>
              <w:pStyle w:val="NormalinTable"/>
              <w:rPr>
                <w:ins w:id="2068" w:author="David Owen" w:date="2019-07-23T17:20:00Z"/>
              </w:rPr>
            </w:pPr>
            <w:ins w:id="2069" w:author="Owen, David (Trade)" w:date="2019-07-24T14:10:00Z">
              <w:r>
                <w:rPr>
                  <w:color w:val="000000"/>
                  <w:szCs w:val="16"/>
                </w:rPr>
                <w:t xml:space="preserve"> 69,122 p/st </w:t>
              </w:r>
            </w:ins>
          </w:p>
        </w:tc>
        <w:tc>
          <w:tcPr>
            <w:tcW w:w="543" w:type="pct"/>
            <w:tcBorders>
              <w:top w:val="single" w:sz="12" w:space="0" w:color="000000" w:themeColor="background1" w:themeShade="00"/>
              <w:left w:val="single" w:sz="6" w:space="0" w:color="auto"/>
            </w:tcBorders>
          </w:tcPr>
          <w:p w14:paraId="5BE0C931"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70" w:author="David Owen" w:date="2019-07-23T17:20:00Z"/>
              </w:rPr>
            </w:pPr>
            <w:ins w:id="2071"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5993537C" w14:textId="77777777" w:rsidR="001302CC" w:rsidRDefault="001302CC" w:rsidP="001302CC">
            <w:pPr>
              <w:pStyle w:val="NormalinTable"/>
              <w:rPr>
                <w:ins w:id="2072" w:author="David Owen" w:date="2019-07-23T17:20:00Z"/>
              </w:rPr>
            </w:pPr>
            <w:ins w:id="2073" w:author="David Owen" w:date="2019-07-23T17:20:00Z">
              <w:r>
                <w:t>31/12</w:t>
              </w:r>
            </w:ins>
          </w:p>
        </w:tc>
      </w:tr>
      <w:tr w:rsidR="00EA0237" w14:paraId="1C5835FE" w14:textId="77777777" w:rsidTr="00C53BA8">
        <w:trPr>
          <w:cantSplit/>
          <w:ins w:id="2074"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2A02C78C" w14:textId="77777777" w:rsidR="001302CC" w:rsidRDefault="001302CC" w:rsidP="001302CC">
            <w:pPr>
              <w:pStyle w:val="NormalinTable"/>
              <w:rPr>
                <w:ins w:id="2075" w:author="David Owen" w:date="2019-07-23T17:20:00Z"/>
              </w:rPr>
            </w:pPr>
            <w:ins w:id="2076" w:author="David Owen" w:date="2019-07-23T17:20:00Z">
              <w:r>
                <w:rPr>
                  <w:b/>
                </w:rPr>
                <w:t>097035</w:t>
              </w:r>
            </w:ins>
          </w:p>
        </w:tc>
        <w:tc>
          <w:tcPr>
            <w:tcW w:w="377" w:type="pct"/>
            <w:tcBorders>
              <w:top w:val="single" w:sz="12" w:space="0" w:color="000000" w:themeColor="background1" w:themeShade="00"/>
            </w:tcBorders>
          </w:tcPr>
          <w:p w14:paraId="47AE0ADE"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77" w:author="David Owen" w:date="2019-07-23T17:20:00Z"/>
              </w:rPr>
            </w:pPr>
            <w:ins w:id="2078"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7AE3CBA6" w14:textId="77777777" w:rsidR="001302CC" w:rsidRDefault="001302CC" w:rsidP="001302CC">
            <w:pPr>
              <w:pStyle w:val="NormalinTable"/>
              <w:rPr>
                <w:ins w:id="2079" w:author="David Owen" w:date="2019-07-23T17:20:00Z"/>
              </w:rPr>
            </w:pPr>
            <w:ins w:id="2080" w:author="David Owen" w:date="2019-07-23T17:20:00Z">
              <w:r>
                <w:t>6203 31 00</w:t>
              </w:r>
            </w:ins>
          </w:p>
        </w:tc>
        <w:tc>
          <w:tcPr>
            <w:tcW w:w="587" w:type="pct"/>
            <w:tcBorders>
              <w:top w:val="single" w:sz="12" w:space="0" w:color="000000" w:themeColor="background1" w:themeShade="00"/>
              <w:right w:val="single" w:sz="6" w:space="0" w:color="auto"/>
            </w:tcBorders>
          </w:tcPr>
          <w:p w14:paraId="100899D1"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81" w:author="David Owen" w:date="2019-07-23T17:20:00Z"/>
              </w:rPr>
            </w:pPr>
            <w:ins w:id="2082"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350199CE" w14:textId="67C710CA" w:rsidR="001302CC" w:rsidRDefault="001302CC" w:rsidP="001302CC">
            <w:pPr>
              <w:pStyle w:val="NormalinTable"/>
              <w:rPr>
                <w:ins w:id="2083" w:author="David Owen" w:date="2019-07-23T17:20:00Z"/>
              </w:rPr>
            </w:pPr>
            <w:ins w:id="2084" w:author="Owen, David (Trade)" w:date="2019-07-24T14:10:00Z">
              <w:r>
                <w:rPr>
                  <w:color w:val="000000"/>
                  <w:szCs w:val="16"/>
                </w:rPr>
                <w:t xml:space="preserve"> 34,561 p/st </w:t>
              </w:r>
            </w:ins>
          </w:p>
        </w:tc>
        <w:tc>
          <w:tcPr>
            <w:tcW w:w="543" w:type="pct"/>
            <w:tcBorders>
              <w:top w:val="single" w:sz="12" w:space="0" w:color="000000" w:themeColor="background1" w:themeShade="00"/>
              <w:left w:val="single" w:sz="6" w:space="0" w:color="auto"/>
            </w:tcBorders>
          </w:tcPr>
          <w:p w14:paraId="19763421"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85" w:author="David Owen" w:date="2019-07-23T17:20:00Z"/>
              </w:rPr>
            </w:pPr>
            <w:ins w:id="2086"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66BA839E" w14:textId="77777777" w:rsidR="001302CC" w:rsidRDefault="001302CC" w:rsidP="001302CC">
            <w:pPr>
              <w:pStyle w:val="NormalinTable"/>
              <w:rPr>
                <w:ins w:id="2087" w:author="David Owen" w:date="2019-07-23T17:20:00Z"/>
              </w:rPr>
            </w:pPr>
            <w:ins w:id="2088" w:author="David Owen" w:date="2019-07-23T17:20:00Z">
              <w:r>
                <w:t>31/12</w:t>
              </w:r>
            </w:ins>
          </w:p>
        </w:tc>
      </w:tr>
      <w:tr w:rsidR="00EA0237" w14:paraId="43A42BE2" w14:textId="77777777" w:rsidTr="00C53BA8">
        <w:trPr>
          <w:cantSplit/>
          <w:ins w:id="2089"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7F1C12D5" w14:textId="77777777" w:rsidR="001302CC" w:rsidRDefault="001302CC" w:rsidP="001302CC">
            <w:pPr>
              <w:pStyle w:val="NormalinTable"/>
              <w:rPr>
                <w:ins w:id="2090" w:author="David Owen" w:date="2019-07-23T17:20:00Z"/>
              </w:rPr>
            </w:pPr>
            <w:ins w:id="2091" w:author="David Owen" w:date="2019-07-23T17:20:00Z">
              <w:r>
                <w:rPr>
                  <w:b/>
                </w:rPr>
                <w:t>097036</w:t>
              </w:r>
            </w:ins>
          </w:p>
        </w:tc>
        <w:tc>
          <w:tcPr>
            <w:tcW w:w="377" w:type="pct"/>
            <w:tcBorders>
              <w:top w:val="single" w:sz="12" w:space="0" w:color="000000" w:themeColor="background1" w:themeShade="00"/>
            </w:tcBorders>
          </w:tcPr>
          <w:p w14:paraId="730B731B"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92" w:author="David Owen" w:date="2019-07-23T17:20:00Z"/>
              </w:rPr>
            </w:pPr>
            <w:ins w:id="2093"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194BCB39" w14:textId="77777777" w:rsidR="001302CC" w:rsidRDefault="001302CC" w:rsidP="001302CC">
            <w:pPr>
              <w:pStyle w:val="NormalinTable"/>
              <w:rPr>
                <w:ins w:id="2094" w:author="David Owen" w:date="2019-07-23T17:20:00Z"/>
              </w:rPr>
            </w:pPr>
            <w:ins w:id="2095" w:author="David Owen" w:date="2019-07-23T17:20:00Z">
              <w:r>
                <w:t>6203 33 00</w:t>
              </w:r>
            </w:ins>
          </w:p>
        </w:tc>
        <w:tc>
          <w:tcPr>
            <w:tcW w:w="587" w:type="pct"/>
            <w:tcBorders>
              <w:top w:val="single" w:sz="12" w:space="0" w:color="000000" w:themeColor="background1" w:themeShade="00"/>
              <w:right w:val="single" w:sz="6" w:space="0" w:color="auto"/>
            </w:tcBorders>
          </w:tcPr>
          <w:p w14:paraId="0BBFF94A"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096" w:author="David Owen" w:date="2019-07-23T17:20:00Z"/>
              </w:rPr>
            </w:pPr>
            <w:ins w:id="2097"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5ECB4C78" w14:textId="5ADBF909" w:rsidR="001302CC" w:rsidRDefault="001302CC" w:rsidP="001302CC">
            <w:pPr>
              <w:pStyle w:val="NormalinTable"/>
              <w:rPr>
                <w:ins w:id="2098" w:author="David Owen" w:date="2019-07-23T17:20:00Z"/>
              </w:rPr>
            </w:pPr>
            <w:ins w:id="2099" w:author="Owen, David (Trade)" w:date="2019-07-24T14:10:00Z">
              <w:r>
                <w:rPr>
                  <w:color w:val="000000"/>
                  <w:szCs w:val="16"/>
                </w:rPr>
                <w:t xml:space="preserve"> 52,335 p/st </w:t>
              </w:r>
            </w:ins>
          </w:p>
        </w:tc>
        <w:tc>
          <w:tcPr>
            <w:tcW w:w="543" w:type="pct"/>
            <w:tcBorders>
              <w:top w:val="single" w:sz="12" w:space="0" w:color="000000" w:themeColor="background1" w:themeShade="00"/>
              <w:left w:val="single" w:sz="6" w:space="0" w:color="auto"/>
            </w:tcBorders>
          </w:tcPr>
          <w:p w14:paraId="38418776"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00" w:author="David Owen" w:date="2019-07-23T17:20:00Z"/>
              </w:rPr>
            </w:pPr>
            <w:ins w:id="2101"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44F69AF9" w14:textId="77777777" w:rsidR="001302CC" w:rsidRDefault="001302CC" w:rsidP="001302CC">
            <w:pPr>
              <w:pStyle w:val="NormalinTable"/>
              <w:rPr>
                <w:ins w:id="2102" w:author="David Owen" w:date="2019-07-23T17:20:00Z"/>
              </w:rPr>
            </w:pPr>
            <w:ins w:id="2103" w:author="David Owen" w:date="2019-07-23T17:20:00Z">
              <w:r>
                <w:t>31/12</w:t>
              </w:r>
            </w:ins>
          </w:p>
        </w:tc>
      </w:tr>
      <w:tr w:rsidR="00EA0237" w14:paraId="4953B65F" w14:textId="77777777" w:rsidTr="00C53BA8">
        <w:trPr>
          <w:cantSplit/>
          <w:ins w:id="2104"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0C344663" w14:textId="77777777" w:rsidR="001302CC" w:rsidRDefault="001302CC" w:rsidP="001302CC">
            <w:pPr>
              <w:pStyle w:val="NormalinTable"/>
              <w:rPr>
                <w:ins w:id="2105" w:author="David Owen" w:date="2019-07-23T17:20:00Z"/>
              </w:rPr>
            </w:pPr>
            <w:ins w:id="2106" w:author="David Owen" w:date="2019-07-23T17:20:00Z">
              <w:r>
                <w:rPr>
                  <w:b/>
                </w:rPr>
                <w:t>097037</w:t>
              </w:r>
            </w:ins>
          </w:p>
        </w:tc>
        <w:tc>
          <w:tcPr>
            <w:tcW w:w="377" w:type="pct"/>
            <w:tcBorders>
              <w:top w:val="single" w:sz="12" w:space="0" w:color="000000" w:themeColor="background1" w:themeShade="00"/>
            </w:tcBorders>
          </w:tcPr>
          <w:p w14:paraId="4C7CE9CE"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07" w:author="David Owen" w:date="2019-07-23T17:20:00Z"/>
              </w:rPr>
            </w:pPr>
            <w:ins w:id="2108"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6F225342" w14:textId="77777777" w:rsidR="001302CC" w:rsidRDefault="001302CC" w:rsidP="001302CC">
            <w:pPr>
              <w:pStyle w:val="NormalinTable"/>
              <w:rPr>
                <w:ins w:id="2109" w:author="David Owen" w:date="2019-07-23T17:20:00Z"/>
              </w:rPr>
            </w:pPr>
            <w:ins w:id="2110" w:author="David Owen" w:date="2019-07-23T17:20:00Z">
              <w:r>
                <w:t>6203 41 00</w:t>
              </w:r>
            </w:ins>
          </w:p>
        </w:tc>
        <w:tc>
          <w:tcPr>
            <w:tcW w:w="587" w:type="pct"/>
            <w:tcBorders>
              <w:top w:val="single" w:sz="12" w:space="0" w:color="000000" w:themeColor="background1" w:themeShade="00"/>
              <w:right w:val="single" w:sz="6" w:space="0" w:color="auto"/>
            </w:tcBorders>
          </w:tcPr>
          <w:p w14:paraId="12E0F980"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11" w:author="David Owen" w:date="2019-07-23T17:20:00Z"/>
              </w:rPr>
            </w:pPr>
            <w:ins w:id="2112"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5BD053FA" w14:textId="43EDBE70" w:rsidR="001302CC" w:rsidRDefault="001302CC" w:rsidP="001302CC">
            <w:pPr>
              <w:pStyle w:val="NormalinTable"/>
              <w:rPr>
                <w:ins w:id="2113" w:author="David Owen" w:date="2019-07-23T17:20:00Z"/>
              </w:rPr>
            </w:pPr>
            <w:ins w:id="2114" w:author="Owen, David (Trade)" w:date="2019-07-24T14:10:00Z">
              <w:r>
                <w:rPr>
                  <w:color w:val="000000"/>
                  <w:szCs w:val="16"/>
                </w:rPr>
                <w:t xml:space="preserve"> 98,745 p/st </w:t>
              </w:r>
            </w:ins>
          </w:p>
        </w:tc>
        <w:tc>
          <w:tcPr>
            <w:tcW w:w="543" w:type="pct"/>
            <w:tcBorders>
              <w:top w:val="single" w:sz="12" w:space="0" w:color="000000" w:themeColor="background1" w:themeShade="00"/>
              <w:left w:val="single" w:sz="6" w:space="0" w:color="auto"/>
            </w:tcBorders>
          </w:tcPr>
          <w:p w14:paraId="62328BAA"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15" w:author="David Owen" w:date="2019-07-23T17:20:00Z"/>
              </w:rPr>
            </w:pPr>
            <w:ins w:id="2116"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4824DD89" w14:textId="77777777" w:rsidR="001302CC" w:rsidRDefault="001302CC" w:rsidP="001302CC">
            <w:pPr>
              <w:pStyle w:val="NormalinTable"/>
              <w:rPr>
                <w:ins w:id="2117" w:author="David Owen" w:date="2019-07-23T17:20:00Z"/>
              </w:rPr>
            </w:pPr>
            <w:ins w:id="2118" w:author="David Owen" w:date="2019-07-23T17:20:00Z">
              <w:r>
                <w:t>31/12</w:t>
              </w:r>
            </w:ins>
          </w:p>
        </w:tc>
      </w:tr>
      <w:tr w:rsidR="00EA0237" w14:paraId="371808AF" w14:textId="77777777" w:rsidTr="00C53BA8">
        <w:trPr>
          <w:cantSplit/>
          <w:ins w:id="2119"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2B88400B" w14:textId="77777777" w:rsidR="001302CC" w:rsidRDefault="001302CC" w:rsidP="001302CC">
            <w:pPr>
              <w:pStyle w:val="NormalinTable"/>
              <w:rPr>
                <w:ins w:id="2120" w:author="David Owen" w:date="2019-07-23T17:20:00Z"/>
              </w:rPr>
            </w:pPr>
            <w:ins w:id="2121" w:author="David Owen" w:date="2019-07-23T17:20:00Z">
              <w:r>
                <w:rPr>
                  <w:b/>
                </w:rPr>
                <w:t>097038</w:t>
              </w:r>
            </w:ins>
          </w:p>
        </w:tc>
        <w:tc>
          <w:tcPr>
            <w:tcW w:w="377" w:type="pct"/>
            <w:tcBorders>
              <w:top w:val="single" w:sz="12" w:space="0" w:color="000000" w:themeColor="background1" w:themeShade="00"/>
            </w:tcBorders>
          </w:tcPr>
          <w:p w14:paraId="250D9E32"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22" w:author="David Owen" w:date="2019-07-23T17:20:00Z"/>
              </w:rPr>
            </w:pPr>
            <w:ins w:id="2123"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167AA07C" w14:textId="77777777" w:rsidR="001302CC" w:rsidRDefault="001302CC" w:rsidP="001302CC">
            <w:pPr>
              <w:pStyle w:val="NormalinTable"/>
              <w:rPr>
                <w:ins w:id="2124" w:author="David Owen" w:date="2019-07-23T17:20:00Z"/>
              </w:rPr>
            </w:pPr>
            <w:ins w:id="2125" w:author="David Owen" w:date="2019-07-23T17:20:00Z">
              <w:r>
                <w:t>6203 43 00</w:t>
              </w:r>
            </w:ins>
          </w:p>
        </w:tc>
        <w:tc>
          <w:tcPr>
            <w:tcW w:w="587" w:type="pct"/>
            <w:tcBorders>
              <w:top w:val="single" w:sz="12" w:space="0" w:color="000000" w:themeColor="background1" w:themeShade="00"/>
              <w:right w:val="single" w:sz="6" w:space="0" w:color="auto"/>
            </w:tcBorders>
          </w:tcPr>
          <w:p w14:paraId="796B70FD"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26" w:author="David Owen" w:date="2019-07-23T17:20:00Z"/>
              </w:rPr>
            </w:pPr>
            <w:ins w:id="2127"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29DA7FBD" w14:textId="12AFA54F" w:rsidR="001302CC" w:rsidRDefault="001302CC" w:rsidP="001302CC">
            <w:pPr>
              <w:pStyle w:val="NormalinTable"/>
              <w:rPr>
                <w:ins w:id="2128" w:author="David Owen" w:date="2019-07-23T17:20:00Z"/>
              </w:rPr>
            </w:pPr>
            <w:ins w:id="2129" w:author="Owen, David (Trade)" w:date="2019-07-24T14:10:00Z">
              <w:r>
                <w:rPr>
                  <w:color w:val="000000"/>
                  <w:szCs w:val="16"/>
                </w:rPr>
                <w:t xml:space="preserve"> 102,695 p/st </w:t>
              </w:r>
            </w:ins>
          </w:p>
        </w:tc>
        <w:tc>
          <w:tcPr>
            <w:tcW w:w="543" w:type="pct"/>
            <w:tcBorders>
              <w:top w:val="single" w:sz="12" w:space="0" w:color="000000" w:themeColor="background1" w:themeShade="00"/>
              <w:left w:val="single" w:sz="6" w:space="0" w:color="auto"/>
            </w:tcBorders>
          </w:tcPr>
          <w:p w14:paraId="3E6349CE"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30" w:author="David Owen" w:date="2019-07-23T17:20:00Z"/>
              </w:rPr>
            </w:pPr>
            <w:ins w:id="2131"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02133D01" w14:textId="77777777" w:rsidR="001302CC" w:rsidRDefault="001302CC" w:rsidP="001302CC">
            <w:pPr>
              <w:pStyle w:val="NormalinTable"/>
              <w:rPr>
                <w:ins w:id="2132" w:author="David Owen" w:date="2019-07-23T17:20:00Z"/>
              </w:rPr>
            </w:pPr>
            <w:ins w:id="2133" w:author="David Owen" w:date="2019-07-23T17:20:00Z">
              <w:r>
                <w:t>31/12</w:t>
              </w:r>
            </w:ins>
          </w:p>
        </w:tc>
      </w:tr>
      <w:tr w:rsidR="00EA0237" w14:paraId="50BFD32E" w14:textId="77777777" w:rsidTr="00C53BA8">
        <w:trPr>
          <w:cantSplit/>
          <w:ins w:id="2134"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3011F9B2" w14:textId="77777777" w:rsidR="001302CC" w:rsidRDefault="001302CC" w:rsidP="001302CC">
            <w:pPr>
              <w:pStyle w:val="NormalinTable"/>
              <w:rPr>
                <w:ins w:id="2135" w:author="David Owen" w:date="2019-07-23T17:20:00Z"/>
              </w:rPr>
            </w:pPr>
            <w:ins w:id="2136" w:author="David Owen" w:date="2019-07-23T17:20:00Z">
              <w:r>
                <w:rPr>
                  <w:b/>
                </w:rPr>
                <w:t>097039</w:t>
              </w:r>
            </w:ins>
          </w:p>
        </w:tc>
        <w:tc>
          <w:tcPr>
            <w:tcW w:w="377" w:type="pct"/>
            <w:tcBorders>
              <w:top w:val="single" w:sz="12" w:space="0" w:color="000000" w:themeColor="background1" w:themeShade="00"/>
            </w:tcBorders>
          </w:tcPr>
          <w:p w14:paraId="3CA4DD28"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37" w:author="David Owen" w:date="2019-07-23T17:20:00Z"/>
              </w:rPr>
            </w:pPr>
            <w:ins w:id="2138"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1BC529EA" w14:textId="77777777" w:rsidR="001302CC" w:rsidRDefault="001302CC" w:rsidP="001302CC">
            <w:pPr>
              <w:pStyle w:val="NormalinTable"/>
              <w:rPr>
                <w:ins w:id="2139" w:author="David Owen" w:date="2019-07-23T17:20:00Z"/>
              </w:rPr>
            </w:pPr>
            <w:ins w:id="2140" w:author="David Owen" w:date="2019-07-23T17:20:00Z">
              <w:r>
                <w:t>6204 31 00</w:t>
              </w:r>
            </w:ins>
          </w:p>
        </w:tc>
        <w:tc>
          <w:tcPr>
            <w:tcW w:w="587" w:type="pct"/>
            <w:tcBorders>
              <w:top w:val="single" w:sz="12" w:space="0" w:color="000000" w:themeColor="background1" w:themeShade="00"/>
              <w:right w:val="single" w:sz="6" w:space="0" w:color="auto"/>
            </w:tcBorders>
          </w:tcPr>
          <w:p w14:paraId="75E5BC70"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41" w:author="David Owen" w:date="2019-07-23T17:20:00Z"/>
              </w:rPr>
            </w:pPr>
            <w:ins w:id="2142"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097B0B01" w14:textId="77657A46" w:rsidR="001302CC" w:rsidRDefault="001302CC" w:rsidP="001302CC">
            <w:pPr>
              <w:pStyle w:val="NormalinTable"/>
              <w:rPr>
                <w:ins w:id="2143" w:author="David Owen" w:date="2019-07-23T17:20:00Z"/>
              </w:rPr>
            </w:pPr>
            <w:ins w:id="2144" w:author="Owen, David (Trade)" w:date="2019-07-24T14:10:00Z">
              <w:r>
                <w:rPr>
                  <w:color w:val="000000"/>
                  <w:szCs w:val="16"/>
                </w:rPr>
                <w:t xml:space="preserve"> 34,561 p/st </w:t>
              </w:r>
            </w:ins>
          </w:p>
        </w:tc>
        <w:tc>
          <w:tcPr>
            <w:tcW w:w="543" w:type="pct"/>
            <w:tcBorders>
              <w:top w:val="single" w:sz="12" w:space="0" w:color="000000" w:themeColor="background1" w:themeShade="00"/>
              <w:left w:val="single" w:sz="6" w:space="0" w:color="auto"/>
            </w:tcBorders>
          </w:tcPr>
          <w:p w14:paraId="5061D1A5"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45" w:author="David Owen" w:date="2019-07-23T17:20:00Z"/>
              </w:rPr>
            </w:pPr>
            <w:ins w:id="2146"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53B48E31" w14:textId="77777777" w:rsidR="001302CC" w:rsidRDefault="001302CC" w:rsidP="001302CC">
            <w:pPr>
              <w:pStyle w:val="NormalinTable"/>
              <w:rPr>
                <w:ins w:id="2147" w:author="David Owen" w:date="2019-07-23T17:20:00Z"/>
              </w:rPr>
            </w:pPr>
            <w:ins w:id="2148" w:author="David Owen" w:date="2019-07-23T17:20:00Z">
              <w:r>
                <w:t>31/12</w:t>
              </w:r>
            </w:ins>
          </w:p>
        </w:tc>
      </w:tr>
      <w:tr w:rsidR="00EA0237" w14:paraId="764C3FA1" w14:textId="77777777" w:rsidTr="00C53BA8">
        <w:trPr>
          <w:cantSplit/>
          <w:ins w:id="2149"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6A155C55" w14:textId="77777777" w:rsidR="001302CC" w:rsidRDefault="001302CC" w:rsidP="001302CC">
            <w:pPr>
              <w:pStyle w:val="NormalinTable"/>
              <w:rPr>
                <w:ins w:id="2150" w:author="David Owen" w:date="2019-07-23T17:20:00Z"/>
              </w:rPr>
            </w:pPr>
            <w:ins w:id="2151" w:author="David Owen" w:date="2019-07-23T17:20:00Z">
              <w:r>
                <w:rPr>
                  <w:b/>
                </w:rPr>
                <w:t>097040</w:t>
              </w:r>
            </w:ins>
          </w:p>
        </w:tc>
        <w:tc>
          <w:tcPr>
            <w:tcW w:w="377" w:type="pct"/>
            <w:tcBorders>
              <w:top w:val="single" w:sz="12" w:space="0" w:color="000000" w:themeColor="background1" w:themeShade="00"/>
            </w:tcBorders>
          </w:tcPr>
          <w:p w14:paraId="508413CD"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52" w:author="David Owen" w:date="2019-07-23T17:20:00Z"/>
              </w:rPr>
            </w:pPr>
            <w:ins w:id="2153"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75F88107" w14:textId="77777777" w:rsidR="001302CC" w:rsidRDefault="001302CC" w:rsidP="001302CC">
            <w:pPr>
              <w:pStyle w:val="NormalinTable"/>
              <w:rPr>
                <w:ins w:id="2154" w:author="David Owen" w:date="2019-07-23T17:20:00Z"/>
              </w:rPr>
            </w:pPr>
            <w:ins w:id="2155" w:author="David Owen" w:date="2019-07-23T17:20:00Z">
              <w:r>
                <w:t>6204 33 00</w:t>
              </w:r>
            </w:ins>
          </w:p>
        </w:tc>
        <w:tc>
          <w:tcPr>
            <w:tcW w:w="587" w:type="pct"/>
            <w:tcBorders>
              <w:top w:val="single" w:sz="12" w:space="0" w:color="000000" w:themeColor="background1" w:themeShade="00"/>
              <w:right w:val="single" w:sz="6" w:space="0" w:color="auto"/>
            </w:tcBorders>
          </w:tcPr>
          <w:p w14:paraId="597AD66A"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56" w:author="David Owen" w:date="2019-07-23T17:20:00Z"/>
              </w:rPr>
            </w:pPr>
            <w:ins w:id="2157"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58807780" w14:textId="0B10C093" w:rsidR="001302CC" w:rsidRDefault="001302CC" w:rsidP="001302CC">
            <w:pPr>
              <w:pStyle w:val="NormalinTable"/>
              <w:rPr>
                <w:ins w:id="2158" w:author="David Owen" w:date="2019-07-23T17:20:00Z"/>
              </w:rPr>
            </w:pPr>
            <w:ins w:id="2159" w:author="Owen, David (Trade)" w:date="2019-07-24T14:10:00Z">
              <w:r>
                <w:rPr>
                  <w:color w:val="000000"/>
                  <w:szCs w:val="16"/>
                </w:rPr>
                <w:t xml:space="preserve"> 32,586 p/st </w:t>
              </w:r>
            </w:ins>
          </w:p>
        </w:tc>
        <w:tc>
          <w:tcPr>
            <w:tcW w:w="543" w:type="pct"/>
            <w:tcBorders>
              <w:top w:val="single" w:sz="12" w:space="0" w:color="000000" w:themeColor="background1" w:themeShade="00"/>
              <w:left w:val="single" w:sz="6" w:space="0" w:color="auto"/>
            </w:tcBorders>
          </w:tcPr>
          <w:p w14:paraId="53753EEB"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60" w:author="David Owen" w:date="2019-07-23T17:20:00Z"/>
              </w:rPr>
            </w:pPr>
            <w:ins w:id="2161"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53FB99E8" w14:textId="77777777" w:rsidR="001302CC" w:rsidRDefault="001302CC" w:rsidP="001302CC">
            <w:pPr>
              <w:pStyle w:val="NormalinTable"/>
              <w:rPr>
                <w:ins w:id="2162" w:author="David Owen" w:date="2019-07-23T17:20:00Z"/>
              </w:rPr>
            </w:pPr>
            <w:ins w:id="2163" w:author="David Owen" w:date="2019-07-23T17:20:00Z">
              <w:r>
                <w:t>31/12</w:t>
              </w:r>
            </w:ins>
          </w:p>
        </w:tc>
      </w:tr>
      <w:tr w:rsidR="00EA0237" w14:paraId="77217567" w14:textId="77777777" w:rsidTr="00C53BA8">
        <w:trPr>
          <w:cantSplit/>
          <w:ins w:id="2164"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66320856" w14:textId="77777777" w:rsidR="001302CC" w:rsidRDefault="001302CC" w:rsidP="001302CC">
            <w:pPr>
              <w:pStyle w:val="NormalinTable"/>
              <w:rPr>
                <w:ins w:id="2165" w:author="David Owen" w:date="2019-07-23T17:20:00Z"/>
              </w:rPr>
            </w:pPr>
            <w:ins w:id="2166" w:author="David Owen" w:date="2019-07-23T17:20:00Z">
              <w:r>
                <w:rPr>
                  <w:b/>
                </w:rPr>
                <w:t>097041</w:t>
              </w:r>
            </w:ins>
          </w:p>
        </w:tc>
        <w:tc>
          <w:tcPr>
            <w:tcW w:w="377" w:type="pct"/>
            <w:tcBorders>
              <w:top w:val="single" w:sz="12" w:space="0" w:color="000000" w:themeColor="background1" w:themeShade="00"/>
            </w:tcBorders>
          </w:tcPr>
          <w:p w14:paraId="2876A708"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67" w:author="David Owen" w:date="2019-07-23T17:20:00Z"/>
              </w:rPr>
            </w:pPr>
            <w:ins w:id="2168"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6AF2A4F0" w14:textId="77777777" w:rsidR="001302CC" w:rsidRDefault="001302CC" w:rsidP="001302CC">
            <w:pPr>
              <w:pStyle w:val="NormalinTable"/>
              <w:rPr>
                <w:ins w:id="2169" w:author="David Owen" w:date="2019-07-23T17:20:00Z"/>
              </w:rPr>
            </w:pPr>
            <w:ins w:id="2170" w:author="David Owen" w:date="2019-07-23T17:20:00Z">
              <w:r>
                <w:t>6204 53 00</w:t>
              </w:r>
            </w:ins>
          </w:p>
        </w:tc>
        <w:tc>
          <w:tcPr>
            <w:tcW w:w="587" w:type="pct"/>
            <w:tcBorders>
              <w:top w:val="single" w:sz="12" w:space="0" w:color="000000" w:themeColor="background1" w:themeShade="00"/>
              <w:right w:val="single" w:sz="6" w:space="0" w:color="auto"/>
            </w:tcBorders>
          </w:tcPr>
          <w:p w14:paraId="79AE6C84"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71" w:author="David Owen" w:date="2019-07-23T17:20:00Z"/>
              </w:rPr>
            </w:pPr>
            <w:ins w:id="2172"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3386025C" w14:textId="1CB885AC" w:rsidR="001302CC" w:rsidRDefault="001302CC" w:rsidP="001302CC">
            <w:pPr>
              <w:pStyle w:val="NormalinTable"/>
              <w:rPr>
                <w:ins w:id="2173" w:author="David Owen" w:date="2019-07-23T17:20:00Z"/>
              </w:rPr>
            </w:pPr>
            <w:ins w:id="2174" w:author="Owen, David (Trade)" w:date="2019-07-24T14:10:00Z">
              <w:r>
                <w:rPr>
                  <w:color w:val="000000"/>
                  <w:szCs w:val="16"/>
                </w:rPr>
                <w:t xml:space="preserve"> 5,925 p/st </w:t>
              </w:r>
            </w:ins>
          </w:p>
        </w:tc>
        <w:tc>
          <w:tcPr>
            <w:tcW w:w="543" w:type="pct"/>
            <w:tcBorders>
              <w:top w:val="single" w:sz="12" w:space="0" w:color="000000" w:themeColor="background1" w:themeShade="00"/>
              <w:left w:val="single" w:sz="6" w:space="0" w:color="auto"/>
            </w:tcBorders>
          </w:tcPr>
          <w:p w14:paraId="37154762"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75" w:author="David Owen" w:date="2019-07-23T17:20:00Z"/>
              </w:rPr>
            </w:pPr>
            <w:ins w:id="2176"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46604AC6" w14:textId="77777777" w:rsidR="001302CC" w:rsidRDefault="001302CC" w:rsidP="001302CC">
            <w:pPr>
              <w:pStyle w:val="NormalinTable"/>
              <w:rPr>
                <w:ins w:id="2177" w:author="David Owen" w:date="2019-07-23T17:20:00Z"/>
              </w:rPr>
            </w:pPr>
            <w:ins w:id="2178" w:author="David Owen" w:date="2019-07-23T17:20:00Z">
              <w:r>
                <w:t>31/12</w:t>
              </w:r>
            </w:ins>
          </w:p>
        </w:tc>
      </w:tr>
      <w:tr w:rsidR="00EA0237" w14:paraId="4A239E86" w14:textId="77777777" w:rsidTr="00C53BA8">
        <w:trPr>
          <w:cantSplit/>
          <w:ins w:id="2179"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59A1EAB3" w14:textId="77777777" w:rsidR="001302CC" w:rsidRDefault="001302CC" w:rsidP="001302CC">
            <w:pPr>
              <w:pStyle w:val="NormalinTable"/>
              <w:rPr>
                <w:ins w:id="2180" w:author="David Owen" w:date="2019-07-23T17:20:00Z"/>
              </w:rPr>
            </w:pPr>
            <w:ins w:id="2181" w:author="David Owen" w:date="2019-07-23T17:20:00Z">
              <w:r>
                <w:rPr>
                  <w:b/>
                </w:rPr>
                <w:t>097042</w:t>
              </w:r>
            </w:ins>
          </w:p>
        </w:tc>
        <w:tc>
          <w:tcPr>
            <w:tcW w:w="377" w:type="pct"/>
            <w:tcBorders>
              <w:top w:val="single" w:sz="12" w:space="0" w:color="000000" w:themeColor="background1" w:themeShade="00"/>
            </w:tcBorders>
          </w:tcPr>
          <w:p w14:paraId="33B5BFA7"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82" w:author="David Owen" w:date="2019-07-23T17:20:00Z"/>
              </w:rPr>
            </w:pPr>
            <w:ins w:id="2183"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5E862F5A" w14:textId="77777777" w:rsidR="001302CC" w:rsidRDefault="001302CC" w:rsidP="001302CC">
            <w:pPr>
              <w:pStyle w:val="NormalinTable"/>
              <w:rPr>
                <w:ins w:id="2184" w:author="David Owen" w:date="2019-07-23T17:20:00Z"/>
              </w:rPr>
            </w:pPr>
            <w:ins w:id="2185" w:author="David Owen" w:date="2019-07-23T17:20:00Z">
              <w:r>
                <w:t>6204 61 00</w:t>
              </w:r>
            </w:ins>
          </w:p>
        </w:tc>
        <w:tc>
          <w:tcPr>
            <w:tcW w:w="587" w:type="pct"/>
            <w:tcBorders>
              <w:top w:val="single" w:sz="12" w:space="0" w:color="000000" w:themeColor="background1" w:themeShade="00"/>
              <w:right w:val="single" w:sz="6" w:space="0" w:color="auto"/>
            </w:tcBorders>
          </w:tcPr>
          <w:p w14:paraId="5CD366B0"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86" w:author="David Owen" w:date="2019-07-23T17:20:00Z"/>
              </w:rPr>
            </w:pPr>
            <w:ins w:id="2187"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3517435B" w14:textId="6DECC8C9" w:rsidR="001302CC" w:rsidRDefault="001302CC" w:rsidP="001302CC">
            <w:pPr>
              <w:pStyle w:val="NormalinTable"/>
              <w:rPr>
                <w:ins w:id="2188" w:author="David Owen" w:date="2019-07-23T17:20:00Z"/>
              </w:rPr>
            </w:pPr>
            <w:ins w:id="2189" w:author="Owen, David (Trade)" w:date="2019-07-24T14:10:00Z">
              <w:r>
                <w:rPr>
                  <w:color w:val="000000"/>
                  <w:szCs w:val="16"/>
                </w:rPr>
                <w:t xml:space="preserve"> 13,824 p/st </w:t>
              </w:r>
            </w:ins>
          </w:p>
        </w:tc>
        <w:tc>
          <w:tcPr>
            <w:tcW w:w="543" w:type="pct"/>
            <w:tcBorders>
              <w:top w:val="single" w:sz="12" w:space="0" w:color="000000" w:themeColor="background1" w:themeShade="00"/>
              <w:left w:val="single" w:sz="6" w:space="0" w:color="auto"/>
            </w:tcBorders>
          </w:tcPr>
          <w:p w14:paraId="587FD698"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90" w:author="David Owen" w:date="2019-07-23T17:20:00Z"/>
              </w:rPr>
            </w:pPr>
            <w:ins w:id="2191"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3B586B92" w14:textId="77777777" w:rsidR="001302CC" w:rsidRDefault="001302CC" w:rsidP="001302CC">
            <w:pPr>
              <w:pStyle w:val="NormalinTable"/>
              <w:rPr>
                <w:ins w:id="2192" w:author="David Owen" w:date="2019-07-23T17:20:00Z"/>
              </w:rPr>
            </w:pPr>
            <w:ins w:id="2193" w:author="David Owen" w:date="2019-07-23T17:20:00Z">
              <w:r>
                <w:t>31/12</w:t>
              </w:r>
            </w:ins>
          </w:p>
        </w:tc>
      </w:tr>
      <w:tr w:rsidR="00EA0237" w14:paraId="3CFD0A65" w14:textId="77777777" w:rsidTr="00C53BA8">
        <w:trPr>
          <w:cantSplit/>
          <w:ins w:id="2194"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53855664" w14:textId="77777777" w:rsidR="001302CC" w:rsidRDefault="001302CC" w:rsidP="001302CC">
            <w:pPr>
              <w:pStyle w:val="NormalinTable"/>
              <w:rPr>
                <w:ins w:id="2195" w:author="David Owen" w:date="2019-07-23T17:20:00Z"/>
              </w:rPr>
            </w:pPr>
            <w:ins w:id="2196" w:author="David Owen" w:date="2019-07-23T17:20:00Z">
              <w:r>
                <w:rPr>
                  <w:b/>
                </w:rPr>
                <w:t>097043</w:t>
              </w:r>
            </w:ins>
          </w:p>
        </w:tc>
        <w:tc>
          <w:tcPr>
            <w:tcW w:w="377" w:type="pct"/>
            <w:tcBorders>
              <w:top w:val="single" w:sz="12" w:space="0" w:color="000000" w:themeColor="background1" w:themeShade="00"/>
            </w:tcBorders>
          </w:tcPr>
          <w:p w14:paraId="3D5020C1"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197" w:author="David Owen" w:date="2019-07-23T17:20:00Z"/>
              </w:rPr>
            </w:pPr>
            <w:ins w:id="2198"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46057191" w14:textId="77777777" w:rsidR="001302CC" w:rsidRDefault="001302CC" w:rsidP="001302CC">
            <w:pPr>
              <w:pStyle w:val="NormalinTable"/>
              <w:rPr>
                <w:ins w:id="2199" w:author="David Owen" w:date="2019-07-23T17:20:00Z"/>
              </w:rPr>
            </w:pPr>
            <w:ins w:id="2200" w:author="David Owen" w:date="2019-07-23T17:20:00Z">
              <w:r>
                <w:t>6204 63 00</w:t>
              </w:r>
            </w:ins>
          </w:p>
        </w:tc>
        <w:tc>
          <w:tcPr>
            <w:tcW w:w="587" w:type="pct"/>
            <w:tcBorders>
              <w:top w:val="single" w:sz="12" w:space="0" w:color="000000" w:themeColor="background1" w:themeShade="00"/>
              <w:right w:val="single" w:sz="6" w:space="0" w:color="auto"/>
            </w:tcBorders>
          </w:tcPr>
          <w:p w14:paraId="59E29F44"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201" w:author="David Owen" w:date="2019-07-23T17:20:00Z"/>
              </w:rPr>
            </w:pPr>
            <w:ins w:id="2202"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6604DA81" w14:textId="2FDFB4CA" w:rsidR="001302CC" w:rsidRDefault="001302CC" w:rsidP="001302CC">
            <w:pPr>
              <w:pStyle w:val="NormalinTable"/>
              <w:rPr>
                <w:ins w:id="2203" w:author="David Owen" w:date="2019-07-23T17:20:00Z"/>
              </w:rPr>
            </w:pPr>
            <w:ins w:id="2204" w:author="Owen, David (Trade)" w:date="2019-07-24T14:10:00Z">
              <w:r>
                <w:rPr>
                  <w:color w:val="000000"/>
                  <w:szCs w:val="16"/>
                </w:rPr>
                <w:t xml:space="preserve"> 55,297 p/st </w:t>
              </w:r>
            </w:ins>
          </w:p>
        </w:tc>
        <w:tc>
          <w:tcPr>
            <w:tcW w:w="543" w:type="pct"/>
            <w:tcBorders>
              <w:top w:val="single" w:sz="12" w:space="0" w:color="000000" w:themeColor="background1" w:themeShade="00"/>
              <w:left w:val="single" w:sz="6" w:space="0" w:color="auto"/>
            </w:tcBorders>
          </w:tcPr>
          <w:p w14:paraId="633F68CB"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205" w:author="David Owen" w:date="2019-07-23T17:20:00Z"/>
              </w:rPr>
            </w:pPr>
            <w:ins w:id="2206"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12A41D19" w14:textId="77777777" w:rsidR="001302CC" w:rsidRDefault="001302CC" w:rsidP="001302CC">
            <w:pPr>
              <w:pStyle w:val="NormalinTable"/>
              <w:rPr>
                <w:ins w:id="2207" w:author="David Owen" w:date="2019-07-23T17:20:00Z"/>
              </w:rPr>
            </w:pPr>
            <w:ins w:id="2208" w:author="David Owen" w:date="2019-07-23T17:20:00Z">
              <w:r>
                <w:t>31/12</w:t>
              </w:r>
            </w:ins>
          </w:p>
        </w:tc>
      </w:tr>
      <w:tr w:rsidR="00EA0237" w14:paraId="5AF65D54" w14:textId="77777777" w:rsidTr="00C53BA8">
        <w:trPr>
          <w:cantSplit/>
          <w:ins w:id="2209"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52849504" w14:textId="77777777" w:rsidR="001302CC" w:rsidRDefault="001302CC" w:rsidP="001302CC">
            <w:pPr>
              <w:pStyle w:val="NormalinTable"/>
              <w:rPr>
                <w:ins w:id="2210" w:author="David Owen" w:date="2019-07-23T17:20:00Z"/>
              </w:rPr>
            </w:pPr>
            <w:ins w:id="2211" w:author="David Owen" w:date="2019-07-23T17:20:00Z">
              <w:r>
                <w:rPr>
                  <w:b/>
                </w:rPr>
                <w:t>097044</w:t>
              </w:r>
            </w:ins>
          </w:p>
        </w:tc>
        <w:tc>
          <w:tcPr>
            <w:tcW w:w="377" w:type="pct"/>
            <w:tcBorders>
              <w:top w:val="single" w:sz="12" w:space="0" w:color="000000" w:themeColor="background1" w:themeShade="00"/>
            </w:tcBorders>
          </w:tcPr>
          <w:p w14:paraId="43558981"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212" w:author="David Owen" w:date="2019-07-23T17:20:00Z"/>
              </w:rPr>
            </w:pPr>
            <w:ins w:id="2213"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4388E58A" w14:textId="77777777" w:rsidR="001302CC" w:rsidRDefault="001302CC" w:rsidP="001302CC">
            <w:pPr>
              <w:pStyle w:val="NormalinTable"/>
              <w:rPr>
                <w:ins w:id="2214" w:author="David Owen" w:date="2019-07-23T17:20:00Z"/>
              </w:rPr>
            </w:pPr>
            <w:ins w:id="2215" w:author="David Owen" w:date="2019-07-23T17:20:00Z">
              <w:r>
                <w:t>6211 33 00</w:t>
              </w:r>
            </w:ins>
          </w:p>
        </w:tc>
        <w:tc>
          <w:tcPr>
            <w:tcW w:w="587" w:type="pct"/>
            <w:tcBorders>
              <w:top w:val="single" w:sz="12" w:space="0" w:color="000000" w:themeColor="background1" w:themeShade="00"/>
              <w:right w:val="single" w:sz="6" w:space="0" w:color="auto"/>
            </w:tcBorders>
          </w:tcPr>
          <w:p w14:paraId="75DACA81"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216" w:author="David Owen" w:date="2019-07-23T17:20:00Z"/>
              </w:rPr>
            </w:pPr>
            <w:ins w:id="2217"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65979BDD" w14:textId="34278745" w:rsidR="001302CC" w:rsidRDefault="001302CC" w:rsidP="001302CC">
            <w:pPr>
              <w:pStyle w:val="NormalinTable"/>
              <w:rPr>
                <w:ins w:id="2218" w:author="David Owen" w:date="2019-07-23T17:20:00Z"/>
              </w:rPr>
            </w:pPr>
            <w:ins w:id="2219" w:author="Owen, David (Trade)" w:date="2019-07-24T14:10:00Z">
              <w:r>
                <w:rPr>
                  <w:color w:val="000000"/>
                  <w:szCs w:val="16"/>
                </w:rPr>
                <w:t xml:space="preserve"> 8,887 p/st </w:t>
              </w:r>
            </w:ins>
          </w:p>
        </w:tc>
        <w:tc>
          <w:tcPr>
            <w:tcW w:w="543" w:type="pct"/>
            <w:tcBorders>
              <w:top w:val="single" w:sz="12" w:space="0" w:color="000000" w:themeColor="background1" w:themeShade="00"/>
              <w:left w:val="single" w:sz="6" w:space="0" w:color="auto"/>
            </w:tcBorders>
          </w:tcPr>
          <w:p w14:paraId="044367CC"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220" w:author="David Owen" w:date="2019-07-23T17:20:00Z"/>
              </w:rPr>
            </w:pPr>
            <w:ins w:id="2221"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
          <w:p w14:paraId="28F1AFEA" w14:textId="77777777" w:rsidR="001302CC" w:rsidRDefault="001302CC" w:rsidP="001302CC">
            <w:pPr>
              <w:pStyle w:val="NormalinTable"/>
              <w:rPr>
                <w:ins w:id="2222" w:author="David Owen" w:date="2019-07-23T17:20:00Z"/>
              </w:rPr>
            </w:pPr>
            <w:ins w:id="2223" w:author="David Owen" w:date="2019-07-23T17:20:00Z">
              <w:r>
                <w:t>31/12</w:t>
              </w:r>
            </w:ins>
          </w:p>
        </w:tc>
      </w:tr>
      <w:tr w:rsidR="001B493F" w14:paraId="67C62C52" w14:textId="77777777" w:rsidTr="00C53BA8">
        <w:trPr>
          <w:cantSplit/>
          <w:ins w:id="2224"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386737A2" w14:textId="77777777" w:rsidR="001302CC" w:rsidRDefault="001302CC" w:rsidP="001302CC">
            <w:pPr>
              <w:pStyle w:val="NormalinTable"/>
              <w:rPr>
                <w:ins w:id="2225" w:author="David Owen" w:date="2019-07-23T17:20:00Z"/>
              </w:rPr>
            </w:pPr>
            <w:ins w:id="2226" w:author="David Owen" w:date="2019-07-23T17:20:00Z">
              <w:r>
                <w:rPr>
                  <w:b/>
                </w:rPr>
                <w:t>097045</w:t>
              </w:r>
            </w:ins>
          </w:p>
        </w:tc>
        <w:tc>
          <w:tcPr>
            <w:tcW w:w="377" w:type="pct"/>
            <w:tcBorders>
              <w:top w:val="single" w:sz="12" w:space="0" w:color="000000" w:themeColor="background1" w:themeShade="00"/>
            </w:tcBorders>
          </w:tcPr>
          <w:p w14:paraId="6ACE0CB4"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227" w:author="David Owen" w:date="2019-07-23T17:20:00Z"/>
              </w:rPr>
            </w:pPr>
            <w:ins w:id="2228"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7DCA40D6" w14:textId="77777777" w:rsidR="001302CC" w:rsidRDefault="001302CC" w:rsidP="001302CC">
            <w:pPr>
              <w:pStyle w:val="NormalinTable"/>
              <w:rPr>
                <w:ins w:id="2229" w:author="David Owen" w:date="2019-07-23T17:20:00Z"/>
              </w:rPr>
            </w:pPr>
            <w:ins w:id="2230" w:author="David Owen" w:date="2019-07-23T17:20:00Z">
              <w:r>
                <w:t>6211 43 00</w:t>
              </w:r>
            </w:ins>
          </w:p>
        </w:tc>
        <w:tc>
          <w:tcPr>
            <w:tcW w:w="587" w:type="pct"/>
            <w:tcBorders>
              <w:top w:val="single" w:sz="12" w:space="0" w:color="000000" w:themeColor="background1" w:themeShade="00"/>
              <w:right w:val="single" w:sz="6" w:space="0" w:color="auto"/>
            </w:tcBorders>
          </w:tcPr>
          <w:p w14:paraId="53263DDD"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231" w:author="David Owen" w:date="2019-07-23T17:20:00Z"/>
              </w:rPr>
            </w:pPr>
            <w:ins w:id="2232"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7D202551" w14:textId="6B7D2C65" w:rsidR="001302CC" w:rsidRDefault="001302CC" w:rsidP="001302CC">
            <w:pPr>
              <w:pStyle w:val="NormalinTable"/>
              <w:rPr>
                <w:ins w:id="2233" w:author="David Owen" w:date="2019-07-23T17:20:00Z"/>
              </w:rPr>
            </w:pPr>
            <w:ins w:id="2234" w:author="Owen, David (Trade)" w:date="2019-07-24T14:10:00Z">
              <w:r>
                <w:rPr>
                  <w:color w:val="000000"/>
                  <w:szCs w:val="16"/>
                </w:rPr>
                <w:t xml:space="preserve"> 8,887 p/st </w:t>
              </w:r>
            </w:ins>
          </w:p>
        </w:tc>
        <w:tc>
          <w:tcPr>
            <w:tcW w:w="543" w:type="pct"/>
            <w:tcBorders>
              <w:top w:val="single" w:sz="12" w:space="0" w:color="000000" w:themeColor="background1" w:themeShade="00"/>
              <w:left w:val="single" w:sz="6" w:space="0" w:color="auto"/>
              <w:bottom w:val="single" w:sz="12" w:space="0" w:color="000000" w:themeColor="background1" w:themeShade="00"/>
            </w:tcBorders>
          </w:tcPr>
          <w:p w14:paraId="5544930E"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235" w:author="David Owen" w:date="2019-07-23T17:20:00Z"/>
              </w:rPr>
            </w:pPr>
            <w:ins w:id="2236"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single" w:sz="12" w:space="0" w:color="000000" w:themeColor="background1" w:themeShade="00"/>
            </w:tcBorders>
          </w:tcPr>
          <w:p w14:paraId="42CA5907" w14:textId="77777777" w:rsidR="001302CC" w:rsidRDefault="001302CC" w:rsidP="001302CC">
            <w:pPr>
              <w:pStyle w:val="NormalinTable"/>
              <w:rPr>
                <w:ins w:id="2237" w:author="David Owen" w:date="2019-07-23T17:20:00Z"/>
              </w:rPr>
            </w:pPr>
            <w:ins w:id="2238" w:author="David Owen" w:date="2019-07-23T17:20:00Z">
              <w:r>
                <w:t>31/12</w:t>
              </w:r>
            </w:ins>
          </w:p>
        </w:tc>
      </w:tr>
      <w:tr w:rsidR="001B493F" w14:paraId="55F25FB1" w14:textId="77777777" w:rsidTr="00C53BA8">
        <w:trPr>
          <w:cantSplit/>
          <w:ins w:id="2239" w:author="David Owen" w:date="2019-07-23T17:2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389F2A45" w14:textId="77777777" w:rsidR="001302CC" w:rsidRDefault="001302CC" w:rsidP="001302CC">
            <w:pPr>
              <w:pStyle w:val="NormalinTable"/>
              <w:rPr>
                <w:ins w:id="2240" w:author="David Owen" w:date="2019-07-23T17:20:00Z"/>
              </w:rPr>
            </w:pPr>
            <w:ins w:id="2241" w:author="David Owen" w:date="2019-07-23T17:20:00Z">
              <w:r>
                <w:rPr>
                  <w:b/>
                </w:rPr>
                <w:t>097046</w:t>
              </w:r>
            </w:ins>
          </w:p>
        </w:tc>
        <w:tc>
          <w:tcPr>
            <w:tcW w:w="377" w:type="pct"/>
            <w:tcBorders>
              <w:top w:val="single" w:sz="12" w:space="0" w:color="000000" w:themeColor="background1" w:themeShade="00"/>
            </w:tcBorders>
          </w:tcPr>
          <w:p w14:paraId="4D2562CC"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242" w:author="David Owen" w:date="2019-07-23T17:20:00Z"/>
              </w:rPr>
            </w:pPr>
            <w:ins w:id="2243" w:author="David Owen" w:date="2019-07-23T17:2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2E4BFBC2" w14:textId="77777777" w:rsidR="001302CC" w:rsidRDefault="001302CC" w:rsidP="001302CC">
            <w:pPr>
              <w:pStyle w:val="NormalinTable"/>
              <w:rPr>
                <w:ins w:id="2244" w:author="David Owen" w:date="2019-07-23T17:20:00Z"/>
              </w:rPr>
            </w:pPr>
            <w:ins w:id="2245" w:author="David Owen" w:date="2019-07-23T17:20:00Z">
              <w:r>
                <w:t>6212 10 00</w:t>
              </w:r>
            </w:ins>
          </w:p>
        </w:tc>
        <w:tc>
          <w:tcPr>
            <w:tcW w:w="587" w:type="pct"/>
            <w:tcBorders>
              <w:top w:val="single" w:sz="12" w:space="0" w:color="000000" w:themeColor="background1" w:themeShade="00"/>
              <w:right w:val="single" w:sz="6" w:space="0" w:color="auto"/>
            </w:tcBorders>
          </w:tcPr>
          <w:p w14:paraId="34061E8A"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246" w:author="David Owen" w:date="2019-07-23T17:20:00Z"/>
              </w:rPr>
            </w:pPr>
            <w:ins w:id="2247" w:author="David Owen" w:date="2019-07-23T17:20: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6" w:space="0" w:color="auto"/>
              <w:bottom w:val="single" w:sz="12" w:space="0" w:color="auto"/>
              <w:right w:val="single" w:sz="6" w:space="0" w:color="auto"/>
            </w:tcBorders>
            <w:shd w:val="clear" w:color="auto" w:fill="auto"/>
            <w:vAlign w:val="bottom"/>
          </w:tcPr>
          <w:p w14:paraId="69CE5E89" w14:textId="3C1CFFB9" w:rsidR="001302CC" w:rsidRDefault="001302CC" w:rsidP="001302CC">
            <w:pPr>
              <w:pStyle w:val="NormalinTable"/>
              <w:rPr>
                <w:ins w:id="2248" w:author="David Owen" w:date="2019-07-23T17:20:00Z"/>
              </w:rPr>
            </w:pPr>
            <w:ins w:id="2249" w:author="Owen, David (Trade)" w:date="2019-07-24T14:10:00Z">
              <w:r>
                <w:rPr>
                  <w:color w:val="000000"/>
                  <w:szCs w:val="16"/>
                </w:rPr>
                <w:t xml:space="preserve"> 19,749 p/st </w:t>
              </w:r>
            </w:ins>
          </w:p>
        </w:tc>
        <w:tc>
          <w:tcPr>
            <w:tcW w:w="543" w:type="pct"/>
            <w:tcBorders>
              <w:top w:val="single" w:sz="12" w:space="0" w:color="000000" w:themeColor="background1" w:themeShade="00"/>
              <w:left w:val="single" w:sz="6" w:space="0" w:color="auto"/>
              <w:bottom w:val="single" w:sz="6" w:space="0" w:color="auto"/>
            </w:tcBorders>
          </w:tcPr>
          <w:p w14:paraId="2D0D95C5"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250" w:author="David Owen" w:date="2019-07-23T17:20:00Z"/>
              </w:rPr>
            </w:pPr>
            <w:ins w:id="2251" w:author="David Owen" w:date="2019-07-23T17:20: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single" w:sz="12" w:space="0" w:color="auto"/>
            </w:tcBorders>
          </w:tcPr>
          <w:p w14:paraId="7D3784E6" w14:textId="77777777" w:rsidR="001302CC" w:rsidRDefault="001302CC" w:rsidP="001302CC">
            <w:pPr>
              <w:pStyle w:val="NormalinTable"/>
              <w:rPr>
                <w:ins w:id="2252" w:author="David Owen" w:date="2019-07-23T17:20:00Z"/>
              </w:rPr>
            </w:pPr>
            <w:ins w:id="2253" w:author="David Owen" w:date="2019-07-23T17:20:00Z">
              <w:r>
                <w:t>31/12</w:t>
              </w:r>
            </w:ins>
          </w:p>
        </w:tc>
      </w:tr>
      <w:tr w:rsidR="0088362B" w14:paraId="728E3DC0" w14:textId="77777777" w:rsidTr="00C8561A">
        <w:trPr>
          <w:cantSplit/>
          <w:ins w:id="2254" w:author="David Owen" w:date="2019-07-24T15:02:00Z"/>
        </w:trPr>
        <w:tc>
          <w:tcPr>
            <w:cnfStyle w:val="000010000000" w:firstRow="0" w:lastRow="0" w:firstColumn="0" w:lastColumn="0" w:oddVBand="1" w:evenVBand="0" w:oddHBand="0" w:evenHBand="0" w:firstRowFirstColumn="0" w:firstRowLastColumn="0" w:lastRowFirstColumn="0" w:lastRowLastColumn="0"/>
            <w:tcW w:w="5000" w:type="pct"/>
            <w:gridSpan w:val="7"/>
            <w:tcBorders>
              <w:top w:val="single" w:sz="12" w:space="0" w:color="000000" w:themeColor="background1" w:themeShade="00"/>
            </w:tcBorders>
          </w:tcPr>
          <w:p w14:paraId="70D69139" w14:textId="686AFF88" w:rsidR="0088362B" w:rsidRPr="0088362B" w:rsidRDefault="0088362B">
            <w:pPr>
              <w:pStyle w:val="NormalinTable"/>
              <w:jc w:val="center"/>
              <w:rPr>
                <w:ins w:id="2255" w:author="David Owen" w:date="2019-07-24T15:02:00Z"/>
                <w:b/>
                <w:bCs w:val="0"/>
                <w:rPrChange w:id="2256" w:author="David Owen" w:date="2019-07-24T15:02:00Z">
                  <w:rPr>
                    <w:ins w:id="2257" w:author="David Owen" w:date="2019-07-24T15:02:00Z"/>
                  </w:rPr>
                </w:rPrChange>
              </w:rPr>
              <w:pPrChange w:id="2258" w:author="David Owen" w:date="2019-07-24T15:02:00Z">
                <w:pPr>
                  <w:pStyle w:val="NormalinTable"/>
                </w:pPr>
              </w:pPrChange>
            </w:pPr>
            <w:ins w:id="2259" w:author="David Owen" w:date="2019-07-24T15:02:00Z">
              <w:r w:rsidRPr="0088362B">
                <w:rPr>
                  <w:b/>
                  <w:bCs w:val="0"/>
                  <w:rPrChange w:id="2260" w:author="David Owen" w:date="2019-07-24T15:02:00Z">
                    <w:rPr/>
                  </w:rPrChange>
                </w:rPr>
                <w:t>PART D: Applicable to goods originating in El Salvador</w:t>
              </w:r>
            </w:ins>
          </w:p>
        </w:tc>
      </w:tr>
      <w:tr w:rsidR="001302CC" w14:paraId="5D28E6C9" w14:textId="77777777" w:rsidTr="00C53BA8">
        <w:tblPrEx>
          <w:tblW w:w="4936" w:type="pct"/>
          <w:tblInd w:w="384" w:type="dxa"/>
          <w:tblLook w:val="0220" w:firstRow="1" w:lastRow="0" w:firstColumn="0" w:lastColumn="0" w:noHBand="1" w:noVBand="0"/>
          <w:tblPrExChange w:id="2261" w:author="David Owen" w:date="2019-07-24T15:13:00Z">
            <w:tblPrEx>
              <w:tblW w:w="5000" w:type="pct"/>
              <w:tblInd w:w="269" w:type="dxa"/>
              <w:tblLook w:val="0220" w:firstRow="1" w:lastRow="0" w:firstColumn="0" w:lastColumn="0" w:noHBand="1" w:noVBand="0"/>
            </w:tblPrEx>
          </w:tblPrExChange>
        </w:tblPrEx>
        <w:trPr>
          <w:cantSplit/>
          <w:ins w:id="2262" w:author="David Owen" w:date="2019-07-24T14:11:00Z"/>
          <w:trPrChange w:id="2263"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2264" w:author="David Owen" w:date="2019-07-24T15:13:00Z">
              <w:tcPr>
                <w:tcW w:w="664" w:type="pct"/>
                <w:gridSpan w:val="4"/>
                <w:tcBorders>
                  <w:top w:val="single" w:sz="12" w:space="0" w:color="000000" w:themeColor="background1" w:themeShade="00"/>
                </w:tcBorders>
              </w:tcPr>
            </w:tcPrChange>
          </w:tcPr>
          <w:p w14:paraId="04B95595" w14:textId="77777777" w:rsidR="001302CC" w:rsidRDefault="001302CC" w:rsidP="001302CC">
            <w:pPr>
              <w:pStyle w:val="NormalinTable"/>
              <w:rPr>
                <w:ins w:id="2265" w:author="David Owen" w:date="2019-07-24T14:11:00Z"/>
              </w:rPr>
            </w:pPr>
            <w:ins w:id="2266" w:author="David Owen" w:date="2019-07-24T14:11:00Z">
              <w:r>
                <w:rPr>
                  <w:b/>
                </w:rPr>
                <w:t>097075</w:t>
              </w:r>
            </w:ins>
          </w:p>
        </w:tc>
        <w:tc>
          <w:tcPr>
            <w:tcW w:w="377" w:type="pct"/>
            <w:tcBorders>
              <w:top w:val="single" w:sz="12" w:space="0" w:color="000000" w:themeColor="background1" w:themeShade="00"/>
            </w:tcBorders>
            <w:tcPrChange w:id="2267" w:author="David Owen" w:date="2019-07-24T15:13:00Z">
              <w:tcPr>
                <w:tcW w:w="372" w:type="pct"/>
                <w:gridSpan w:val="4"/>
                <w:tcBorders>
                  <w:top w:val="single" w:sz="12" w:space="0" w:color="000000" w:themeColor="background1" w:themeShade="00"/>
                </w:tcBorders>
              </w:tcPr>
            </w:tcPrChange>
          </w:tcPr>
          <w:p w14:paraId="5514D4F9"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268" w:author="David Owen" w:date="2019-07-24T14:11:00Z"/>
              </w:rPr>
            </w:pPr>
            <w:ins w:id="2269" w:author="David Owen" w:date="2019-07-24T14:1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2270" w:author="David Owen" w:date="2019-07-24T15:13:00Z">
              <w:tcPr>
                <w:tcW w:w="893" w:type="pct"/>
                <w:gridSpan w:val="4"/>
                <w:tcBorders>
                  <w:top w:val="single" w:sz="12" w:space="0" w:color="000000" w:themeColor="background1" w:themeShade="00"/>
                </w:tcBorders>
              </w:tcPr>
            </w:tcPrChange>
          </w:tcPr>
          <w:p w14:paraId="1B3B35DE" w14:textId="77777777" w:rsidR="001302CC" w:rsidRDefault="001302CC" w:rsidP="001302CC">
            <w:pPr>
              <w:pStyle w:val="NormalinTable"/>
              <w:rPr>
                <w:ins w:id="2271" w:author="David Owen" w:date="2019-07-24T14:11:00Z"/>
              </w:rPr>
            </w:pPr>
            <w:ins w:id="2272" w:author="David Owen" w:date="2019-07-24T14:11:00Z">
              <w:r>
                <w:t>6115 00 00</w:t>
              </w:r>
            </w:ins>
          </w:p>
        </w:tc>
        <w:tc>
          <w:tcPr>
            <w:tcW w:w="587" w:type="pct"/>
            <w:tcBorders>
              <w:top w:val="single" w:sz="12" w:space="0" w:color="000000" w:themeColor="background1" w:themeShade="00"/>
            </w:tcBorders>
            <w:tcPrChange w:id="2273" w:author="David Owen" w:date="2019-07-24T15:13:00Z">
              <w:tcPr>
                <w:tcW w:w="580" w:type="pct"/>
                <w:gridSpan w:val="4"/>
                <w:tcBorders>
                  <w:top w:val="single" w:sz="12" w:space="0" w:color="000000" w:themeColor="background1" w:themeShade="00"/>
                </w:tcBorders>
              </w:tcPr>
            </w:tcPrChange>
          </w:tcPr>
          <w:p w14:paraId="498E3E38"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274" w:author="David Owen" w:date="2019-07-24T14:11:00Z"/>
              </w:rPr>
            </w:pPr>
            <w:ins w:id="2275" w:author="David Owen" w:date="2019-07-24T14:1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2276" w:author="David Owen" w:date="2019-07-24T15:13:00Z">
              <w:tcPr>
                <w:tcW w:w="846" w:type="pct"/>
                <w:gridSpan w:val="3"/>
                <w:tcBorders>
                  <w:top w:val="single" w:sz="12" w:space="0" w:color="000000" w:themeColor="background1" w:themeShade="00"/>
                </w:tcBorders>
              </w:tcPr>
            </w:tcPrChange>
          </w:tcPr>
          <w:p w14:paraId="70F5C980" w14:textId="6F7FF4B4" w:rsidR="001302CC" w:rsidRDefault="001302CC" w:rsidP="001302CC">
            <w:pPr>
              <w:pStyle w:val="NormalinTable"/>
              <w:rPr>
                <w:ins w:id="2277" w:author="David Owen" w:date="2019-07-24T14:11:00Z"/>
              </w:rPr>
            </w:pPr>
            <w:ins w:id="2278" w:author="David Owen" w:date="2019-07-24T14:13:00Z">
              <w:r>
                <w:t>340,500</w:t>
              </w:r>
            </w:ins>
            <w:ins w:id="2279" w:author="David Owen" w:date="2019-07-24T14:11:00Z">
              <w:r>
                <w:t xml:space="preserve"> pa</w:t>
              </w:r>
            </w:ins>
            <w:ins w:id="2280" w:author="David Owen" w:date="2019-07-24T14:13:00Z">
              <w:r>
                <w:t>irs</w:t>
              </w:r>
            </w:ins>
          </w:p>
        </w:tc>
        <w:tc>
          <w:tcPr>
            <w:tcW w:w="543" w:type="pct"/>
            <w:tcBorders>
              <w:top w:val="single" w:sz="12" w:space="0" w:color="000000" w:themeColor="background1" w:themeShade="00"/>
            </w:tcBorders>
            <w:tcPrChange w:id="2281" w:author="David Owen" w:date="2019-07-24T15:13:00Z">
              <w:tcPr>
                <w:tcW w:w="1055" w:type="pct"/>
                <w:gridSpan w:val="6"/>
                <w:tcBorders>
                  <w:top w:val="single" w:sz="12" w:space="0" w:color="000000" w:themeColor="background1" w:themeShade="00"/>
                </w:tcBorders>
              </w:tcPr>
            </w:tcPrChange>
          </w:tcPr>
          <w:p w14:paraId="20402791"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282" w:author="David Owen" w:date="2019-07-24T14:11:00Z"/>
              </w:rPr>
            </w:pPr>
            <w:ins w:id="2283" w:author="David Owen" w:date="2019-07-24T14:1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2284" w:author="David Owen" w:date="2019-07-24T15:13:00Z">
              <w:tcPr>
                <w:tcW w:w="525" w:type="pct"/>
                <w:gridSpan w:val="3"/>
                <w:tcBorders>
                  <w:top w:val="single" w:sz="12" w:space="0" w:color="000000" w:themeColor="background1" w:themeShade="00"/>
                </w:tcBorders>
              </w:tcPr>
            </w:tcPrChange>
          </w:tcPr>
          <w:p w14:paraId="583AA716" w14:textId="77777777" w:rsidR="001302CC" w:rsidRDefault="001302CC" w:rsidP="001302CC">
            <w:pPr>
              <w:pStyle w:val="NormalinTable"/>
              <w:rPr>
                <w:ins w:id="2285" w:author="David Owen" w:date="2019-07-24T14:11:00Z"/>
              </w:rPr>
            </w:pPr>
            <w:ins w:id="2286" w:author="David Owen" w:date="2019-07-24T14:11:00Z">
              <w:r>
                <w:t>31/12</w:t>
              </w:r>
            </w:ins>
          </w:p>
        </w:tc>
      </w:tr>
      <w:tr w:rsidR="001302CC" w14:paraId="3C4F94E3" w14:textId="77777777" w:rsidTr="00C53BA8">
        <w:tblPrEx>
          <w:tblW w:w="4936" w:type="pct"/>
          <w:tblInd w:w="384" w:type="dxa"/>
          <w:tblLook w:val="0220" w:firstRow="1" w:lastRow="0" w:firstColumn="0" w:lastColumn="0" w:noHBand="1" w:noVBand="0"/>
          <w:tblPrExChange w:id="2287" w:author="David Owen" w:date="2019-07-24T15:13:00Z">
            <w:tblPrEx>
              <w:tblW w:w="5000" w:type="pct"/>
              <w:tblInd w:w="269" w:type="dxa"/>
              <w:tblLook w:val="0220" w:firstRow="1" w:lastRow="0" w:firstColumn="0" w:lastColumn="0" w:noHBand="1" w:noVBand="0"/>
            </w:tblPrEx>
          </w:tblPrExChange>
        </w:tblPrEx>
        <w:trPr>
          <w:cantSplit/>
          <w:ins w:id="2288" w:author="David Owen" w:date="2019-07-24T14:11:00Z"/>
          <w:trPrChange w:id="2289"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2290" w:author="David Owen" w:date="2019-07-24T15:13:00Z">
              <w:tcPr>
                <w:tcW w:w="664" w:type="pct"/>
                <w:gridSpan w:val="4"/>
                <w:tcBorders>
                  <w:top w:val="single" w:sz="12" w:space="0" w:color="000000" w:themeColor="background1" w:themeShade="00"/>
                </w:tcBorders>
              </w:tcPr>
            </w:tcPrChange>
          </w:tcPr>
          <w:p w14:paraId="052A872A" w14:textId="77777777" w:rsidR="001302CC" w:rsidRDefault="001302CC" w:rsidP="001302CC">
            <w:pPr>
              <w:pStyle w:val="NormalinTable"/>
              <w:rPr>
                <w:ins w:id="2291" w:author="David Owen" w:date="2019-07-24T14:11:00Z"/>
              </w:rPr>
            </w:pPr>
            <w:ins w:id="2292" w:author="David Owen" w:date="2019-07-24T14:11:00Z">
              <w:r>
                <w:rPr>
                  <w:b/>
                </w:rPr>
                <w:t>097076</w:t>
              </w:r>
            </w:ins>
          </w:p>
        </w:tc>
        <w:tc>
          <w:tcPr>
            <w:tcW w:w="377" w:type="pct"/>
            <w:tcBorders>
              <w:top w:val="single" w:sz="12" w:space="0" w:color="000000" w:themeColor="background1" w:themeShade="00"/>
            </w:tcBorders>
            <w:tcPrChange w:id="2293" w:author="David Owen" w:date="2019-07-24T15:13:00Z">
              <w:tcPr>
                <w:tcW w:w="372" w:type="pct"/>
                <w:gridSpan w:val="4"/>
                <w:tcBorders>
                  <w:top w:val="single" w:sz="12" w:space="0" w:color="000000" w:themeColor="background1" w:themeShade="00"/>
                </w:tcBorders>
              </w:tcPr>
            </w:tcPrChange>
          </w:tcPr>
          <w:p w14:paraId="4B8FF713"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294" w:author="David Owen" w:date="2019-07-24T14:11:00Z"/>
              </w:rPr>
            </w:pPr>
            <w:ins w:id="2295" w:author="David Owen" w:date="2019-07-24T14:1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2296" w:author="David Owen" w:date="2019-07-24T15:13:00Z">
              <w:tcPr>
                <w:tcW w:w="893" w:type="pct"/>
                <w:gridSpan w:val="4"/>
                <w:tcBorders>
                  <w:top w:val="single" w:sz="12" w:space="0" w:color="000000" w:themeColor="background1" w:themeShade="00"/>
                </w:tcBorders>
              </w:tcPr>
            </w:tcPrChange>
          </w:tcPr>
          <w:p w14:paraId="6D06832B" w14:textId="77777777" w:rsidR="001302CC" w:rsidRDefault="001302CC" w:rsidP="001302CC">
            <w:pPr>
              <w:pStyle w:val="NormalinTable"/>
              <w:rPr>
                <w:ins w:id="2297" w:author="David Owen" w:date="2019-07-24T14:11:00Z"/>
              </w:rPr>
            </w:pPr>
            <w:ins w:id="2298" w:author="David Owen" w:date="2019-07-24T14:11:00Z">
              <w:r>
                <w:t>7607 20 00</w:t>
              </w:r>
            </w:ins>
          </w:p>
        </w:tc>
        <w:tc>
          <w:tcPr>
            <w:tcW w:w="587" w:type="pct"/>
            <w:tcBorders>
              <w:top w:val="single" w:sz="12" w:space="0" w:color="000000" w:themeColor="background1" w:themeShade="00"/>
            </w:tcBorders>
            <w:tcPrChange w:id="2299" w:author="David Owen" w:date="2019-07-24T15:13:00Z">
              <w:tcPr>
                <w:tcW w:w="580" w:type="pct"/>
                <w:gridSpan w:val="4"/>
                <w:tcBorders>
                  <w:top w:val="single" w:sz="12" w:space="0" w:color="000000" w:themeColor="background1" w:themeShade="00"/>
                </w:tcBorders>
              </w:tcPr>
            </w:tcPrChange>
          </w:tcPr>
          <w:p w14:paraId="2DE2FEB6"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00" w:author="David Owen" w:date="2019-07-24T14:11:00Z"/>
              </w:rPr>
            </w:pPr>
            <w:ins w:id="2301" w:author="David Owen" w:date="2019-07-24T14:1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tcBorders>
            <w:tcPrChange w:id="2302" w:author="David Owen" w:date="2019-07-24T15:13:00Z">
              <w:tcPr>
                <w:tcW w:w="846" w:type="pct"/>
                <w:gridSpan w:val="3"/>
                <w:tcBorders>
                  <w:top w:val="single" w:sz="12" w:space="0" w:color="000000" w:themeColor="background1" w:themeShade="00"/>
                </w:tcBorders>
              </w:tcPr>
            </w:tcPrChange>
          </w:tcPr>
          <w:p w14:paraId="785249C8" w14:textId="46103B13" w:rsidR="001302CC" w:rsidRDefault="001302CC" w:rsidP="001302CC">
            <w:pPr>
              <w:pStyle w:val="NormalinTable"/>
              <w:rPr>
                <w:ins w:id="2303" w:author="David Owen" w:date="2019-07-24T14:11:00Z"/>
              </w:rPr>
            </w:pPr>
            <w:ins w:id="2304" w:author="David Owen" w:date="2019-07-24T14:15:00Z">
              <w:r>
                <w:t>136,000</w:t>
              </w:r>
            </w:ins>
            <w:ins w:id="2305" w:author="David Owen" w:date="2019-07-24T14:11:00Z">
              <w:r>
                <w:t xml:space="preserve"> kg</w:t>
              </w:r>
            </w:ins>
          </w:p>
        </w:tc>
        <w:tc>
          <w:tcPr>
            <w:tcW w:w="543" w:type="pct"/>
            <w:tcBorders>
              <w:top w:val="single" w:sz="12" w:space="0" w:color="000000" w:themeColor="background1" w:themeShade="00"/>
            </w:tcBorders>
            <w:tcPrChange w:id="2306" w:author="David Owen" w:date="2019-07-24T15:13:00Z">
              <w:tcPr>
                <w:tcW w:w="1055" w:type="pct"/>
                <w:gridSpan w:val="6"/>
                <w:tcBorders>
                  <w:top w:val="single" w:sz="12" w:space="0" w:color="000000" w:themeColor="background1" w:themeShade="00"/>
                </w:tcBorders>
              </w:tcPr>
            </w:tcPrChange>
          </w:tcPr>
          <w:p w14:paraId="07E56A4E"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07" w:author="David Owen" w:date="2019-07-24T14:11:00Z"/>
              </w:rPr>
            </w:pPr>
            <w:ins w:id="2308" w:author="David Owen" w:date="2019-07-24T14:1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2309" w:author="David Owen" w:date="2019-07-24T15:13:00Z">
              <w:tcPr>
                <w:tcW w:w="525" w:type="pct"/>
                <w:gridSpan w:val="3"/>
                <w:tcBorders>
                  <w:top w:val="single" w:sz="12" w:space="0" w:color="000000" w:themeColor="background1" w:themeShade="00"/>
                </w:tcBorders>
              </w:tcPr>
            </w:tcPrChange>
          </w:tcPr>
          <w:p w14:paraId="072BF480" w14:textId="77777777" w:rsidR="001302CC" w:rsidRDefault="001302CC" w:rsidP="001302CC">
            <w:pPr>
              <w:pStyle w:val="NormalinTable"/>
              <w:rPr>
                <w:ins w:id="2310" w:author="David Owen" w:date="2019-07-24T14:11:00Z"/>
              </w:rPr>
            </w:pPr>
            <w:ins w:id="2311" w:author="David Owen" w:date="2019-07-24T14:11:00Z">
              <w:r>
                <w:t>31/12</w:t>
              </w:r>
            </w:ins>
          </w:p>
        </w:tc>
      </w:tr>
      <w:tr w:rsidR="00C8561A" w14:paraId="1EF7285A" w14:textId="77777777" w:rsidTr="00C53BA8">
        <w:trPr>
          <w:cantSplit/>
          <w:ins w:id="2312"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46E8672F" w14:textId="1424E457" w:rsidR="001302CC" w:rsidRDefault="001302CC" w:rsidP="001302CC">
            <w:pPr>
              <w:pStyle w:val="NormalinTable"/>
              <w:rPr>
                <w:ins w:id="2313" w:author="David Owen" w:date="2019-07-24T14:40:00Z"/>
                <w:b/>
              </w:rPr>
            </w:pPr>
            <w:ins w:id="2314" w:author="Owen, David (Trade)" w:date="2019-07-24T14:41:00Z">
              <w:r>
                <w:rPr>
                  <w:b/>
                </w:rPr>
                <w:t>097078</w:t>
              </w:r>
            </w:ins>
          </w:p>
        </w:tc>
        <w:tc>
          <w:tcPr>
            <w:tcW w:w="377" w:type="pct"/>
            <w:tcBorders>
              <w:top w:val="single" w:sz="12" w:space="0" w:color="000000" w:themeColor="background1" w:themeShade="00"/>
            </w:tcBorders>
          </w:tcPr>
          <w:p w14:paraId="5CCB493E" w14:textId="6658A828"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15" w:author="David Owen" w:date="2019-07-24T14:40:00Z"/>
              </w:rPr>
            </w:pPr>
            <w:ins w:id="2316"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7DC5C130" w14:textId="7237FC77" w:rsidR="001302CC" w:rsidRDefault="001302CC" w:rsidP="001302CC">
            <w:pPr>
              <w:pStyle w:val="NormalinTable"/>
              <w:rPr>
                <w:ins w:id="2317" w:author="David Owen" w:date="2019-07-24T14:40:00Z"/>
              </w:rPr>
            </w:pPr>
            <w:ins w:id="2318" w:author="Owen, David (Trade)" w:date="2019-07-24T14:41:00Z">
              <w:r>
                <w:t>6102 20 00</w:t>
              </w:r>
            </w:ins>
          </w:p>
        </w:tc>
        <w:tc>
          <w:tcPr>
            <w:tcW w:w="587" w:type="pct"/>
            <w:tcBorders>
              <w:top w:val="single" w:sz="12" w:space="0" w:color="000000" w:themeColor="background1" w:themeShade="00"/>
              <w:right w:val="single" w:sz="4" w:space="0" w:color="auto"/>
            </w:tcBorders>
          </w:tcPr>
          <w:p w14:paraId="26913D55" w14:textId="68DD5DAF"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19" w:author="David Owen" w:date="2019-07-24T14:40:00Z"/>
              </w:rPr>
            </w:pPr>
            <w:ins w:id="2320"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single" w:sz="4" w:space="0" w:color="auto"/>
              <w:bottom w:val="single" w:sz="8" w:space="0" w:color="auto"/>
              <w:right w:val="single" w:sz="4" w:space="0" w:color="auto"/>
            </w:tcBorders>
            <w:shd w:val="clear" w:color="auto" w:fill="auto"/>
            <w:vAlign w:val="bottom"/>
          </w:tcPr>
          <w:p w14:paraId="2CEAB920" w14:textId="0F5FF78A" w:rsidR="001302CC" w:rsidRDefault="001302CC" w:rsidP="001302CC">
            <w:pPr>
              <w:pStyle w:val="NormalinTable"/>
              <w:rPr>
                <w:ins w:id="2321" w:author="David Owen" w:date="2019-07-24T14:40:00Z"/>
              </w:rPr>
            </w:pPr>
            <w:ins w:id="2322" w:author="Owen, David (Trade)" w:date="2019-07-24T14:41:00Z">
              <w:r>
                <w:rPr>
                  <w:color w:val="000000"/>
                  <w:szCs w:val="16"/>
                </w:rPr>
                <w:t xml:space="preserve"> 94,387 p/st </w:t>
              </w:r>
            </w:ins>
          </w:p>
        </w:tc>
        <w:tc>
          <w:tcPr>
            <w:tcW w:w="543" w:type="pct"/>
            <w:tcBorders>
              <w:top w:val="single" w:sz="12" w:space="0" w:color="000000" w:themeColor="background1" w:themeShade="00"/>
              <w:left w:val="single" w:sz="4" w:space="0" w:color="auto"/>
            </w:tcBorders>
          </w:tcPr>
          <w:p w14:paraId="43CCD2E5" w14:textId="6FA8315C"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23" w:author="David Owen" w:date="2019-07-24T14:40:00Z"/>
              </w:rPr>
            </w:pPr>
            <w:ins w:id="2324"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23C385F7" w14:textId="227A9A86" w:rsidR="001302CC" w:rsidRDefault="001302CC" w:rsidP="001302CC">
            <w:pPr>
              <w:pStyle w:val="NormalinTable"/>
              <w:rPr>
                <w:ins w:id="2325" w:author="David Owen" w:date="2019-07-24T14:40:00Z"/>
              </w:rPr>
            </w:pPr>
            <w:ins w:id="2326" w:author="Owen, David (Trade)" w:date="2019-07-24T14:41:00Z">
              <w:r>
                <w:t>31/12</w:t>
              </w:r>
            </w:ins>
          </w:p>
        </w:tc>
      </w:tr>
      <w:tr w:rsidR="00C8561A" w14:paraId="7B816091" w14:textId="77777777" w:rsidTr="00C53BA8">
        <w:trPr>
          <w:cantSplit/>
          <w:ins w:id="2327"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77C6609B" w14:textId="5486C325" w:rsidR="001302CC" w:rsidRDefault="001302CC" w:rsidP="001302CC">
            <w:pPr>
              <w:pStyle w:val="NormalinTable"/>
              <w:rPr>
                <w:ins w:id="2328" w:author="David Owen" w:date="2019-07-24T14:40:00Z"/>
                <w:b/>
              </w:rPr>
            </w:pPr>
            <w:ins w:id="2329" w:author="Owen, David (Trade)" w:date="2019-07-24T14:41:00Z">
              <w:r>
                <w:rPr>
                  <w:b/>
                </w:rPr>
                <w:t>097079</w:t>
              </w:r>
            </w:ins>
          </w:p>
        </w:tc>
        <w:tc>
          <w:tcPr>
            <w:tcW w:w="377" w:type="pct"/>
            <w:tcBorders>
              <w:top w:val="single" w:sz="12" w:space="0" w:color="000000" w:themeColor="background1" w:themeShade="00"/>
            </w:tcBorders>
          </w:tcPr>
          <w:p w14:paraId="107502B0" w14:textId="50F952AF"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30" w:author="David Owen" w:date="2019-07-24T14:40:00Z"/>
              </w:rPr>
            </w:pPr>
            <w:ins w:id="2331"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73F4CE76" w14:textId="07E5E12A" w:rsidR="001302CC" w:rsidRDefault="001302CC" w:rsidP="001302CC">
            <w:pPr>
              <w:pStyle w:val="NormalinTable"/>
              <w:rPr>
                <w:ins w:id="2332" w:author="David Owen" w:date="2019-07-24T14:40:00Z"/>
              </w:rPr>
            </w:pPr>
            <w:ins w:id="2333" w:author="Owen, David (Trade)" w:date="2019-07-24T14:41:00Z">
              <w:r>
                <w:t>6102 30 00</w:t>
              </w:r>
            </w:ins>
          </w:p>
        </w:tc>
        <w:tc>
          <w:tcPr>
            <w:tcW w:w="587" w:type="pct"/>
            <w:tcBorders>
              <w:top w:val="single" w:sz="12" w:space="0" w:color="000000" w:themeColor="background1" w:themeShade="00"/>
              <w:right w:val="single" w:sz="4" w:space="0" w:color="auto"/>
            </w:tcBorders>
          </w:tcPr>
          <w:p w14:paraId="11A16B5F" w14:textId="18FBB6B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34" w:author="David Owen" w:date="2019-07-24T14:40:00Z"/>
              </w:rPr>
            </w:pPr>
            <w:ins w:id="2335"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78A0E191" w14:textId="0B9D55A3" w:rsidR="001302CC" w:rsidRDefault="001302CC" w:rsidP="001302CC">
            <w:pPr>
              <w:pStyle w:val="NormalinTable"/>
              <w:rPr>
                <w:ins w:id="2336" w:author="David Owen" w:date="2019-07-24T14:40:00Z"/>
              </w:rPr>
            </w:pPr>
            <w:ins w:id="2337" w:author="Owen, David (Trade)" w:date="2019-07-24T14:41:00Z">
              <w:r>
                <w:rPr>
                  <w:color w:val="000000"/>
                  <w:szCs w:val="16"/>
                </w:rPr>
                <w:t xml:space="preserve"> 146,824 p/st </w:t>
              </w:r>
            </w:ins>
          </w:p>
        </w:tc>
        <w:tc>
          <w:tcPr>
            <w:tcW w:w="543" w:type="pct"/>
            <w:tcBorders>
              <w:top w:val="single" w:sz="12" w:space="0" w:color="000000" w:themeColor="background1" w:themeShade="00"/>
              <w:left w:val="single" w:sz="4" w:space="0" w:color="auto"/>
            </w:tcBorders>
          </w:tcPr>
          <w:p w14:paraId="4EFA7182" w14:textId="2DEB08CF"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38" w:author="David Owen" w:date="2019-07-24T14:40:00Z"/>
              </w:rPr>
            </w:pPr>
            <w:ins w:id="2339"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78E16F8D" w14:textId="2CBDC8B0" w:rsidR="001302CC" w:rsidRDefault="001302CC" w:rsidP="001302CC">
            <w:pPr>
              <w:pStyle w:val="NormalinTable"/>
              <w:rPr>
                <w:ins w:id="2340" w:author="David Owen" w:date="2019-07-24T14:40:00Z"/>
              </w:rPr>
            </w:pPr>
            <w:ins w:id="2341" w:author="Owen, David (Trade)" w:date="2019-07-24T14:41:00Z">
              <w:r>
                <w:t>31/12</w:t>
              </w:r>
            </w:ins>
          </w:p>
        </w:tc>
      </w:tr>
      <w:tr w:rsidR="00C8561A" w14:paraId="338C739B" w14:textId="77777777" w:rsidTr="00C53BA8">
        <w:trPr>
          <w:cantSplit/>
          <w:ins w:id="2342"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5AA02EB3" w14:textId="07C8D977" w:rsidR="001302CC" w:rsidRDefault="001302CC" w:rsidP="001302CC">
            <w:pPr>
              <w:pStyle w:val="NormalinTable"/>
              <w:rPr>
                <w:ins w:id="2343" w:author="David Owen" w:date="2019-07-24T14:40:00Z"/>
                <w:b/>
              </w:rPr>
            </w:pPr>
            <w:ins w:id="2344" w:author="Owen, David (Trade)" w:date="2019-07-24T14:41:00Z">
              <w:r>
                <w:rPr>
                  <w:b/>
                </w:rPr>
                <w:t>097080</w:t>
              </w:r>
            </w:ins>
          </w:p>
        </w:tc>
        <w:tc>
          <w:tcPr>
            <w:tcW w:w="377" w:type="pct"/>
            <w:tcBorders>
              <w:top w:val="single" w:sz="12" w:space="0" w:color="000000" w:themeColor="background1" w:themeShade="00"/>
            </w:tcBorders>
          </w:tcPr>
          <w:p w14:paraId="4E2C742D" w14:textId="3F4B4F52"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45" w:author="David Owen" w:date="2019-07-24T14:40:00Z"/>
              </w:rPr>
            </w:pPr>
            <w:ins w:id="2346"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1A71B273" w14:textId="472ED342" w:rsidR="001302CC" w:rsidRDefault="001302CC" w:rsidP="001302CC">
            <w:pPr>
              <w:pStyle w:val="NormalinTable"/>
              <w:rPr>
                <w:ins w:id="2347" w:author="David Owen" w:date="2019-07-24T14:40:00Z"/>
              </w:rPr>
            </w:pPr>
            <w:ins w:id="2348" w:author="Owen, David (Trade)" w:date="2019-07-24T14:41:00Z">
              <w:r>
                <w:t>6104 22 00</w:t>
              </w:r>
            </w:ins>
          </w:p>
        </w:tc>
        <w:tc>
          <w:tcPr>
            <w:tcW w:w="587" w:type="pct"/>
            <w:tcBorders>
              <w:top w:val="single" w:sz="12" w:space="0" w:color="000000" w:themeColor="background1" w:themeShade="00"/>
              <w:right w:val="single" w:sz="4" w:space="0" w:color="auto"/>
            </w:tcBorders>
          </w:tcPr>
          <w:p w14:paraId="16D79FED" w14:textId="6A6B55FA"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49" w:author="David Owen" w:date="2019-07-24T14:40:00Z"/>
              </w:rPr>
            </w:pPr>
            <w:ins w:id="2350"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691EF8C6" w14:textId="32CE5135" w:rsidR="001302CC" w:rsidRDefault="001302CC" w:rsidP="001302CC">
            <w:pPr>
              <w:pStyle w:val="NormalinTable"/>
              <w:rPr>
                <w:ins w:id="2351" w:author="David Owen" w:date="2019-07-24T14:40:00Z"/>
              </w:rPr>
            </w:pPr>
            <w:ins w:id="2352" w:author="Owen, David (Trade)" w:date="2019-07-24T14:41:00Z">
              <w:r>
                <w:rPr>
                  <w:color w:val="000000"/>
                  <w:szCs w:val="16"/>
                </w:rPr>
                <w:t xml:space="preserve"> 41,950 p/st </w:t>
              </w:r>
            </w:ins>
          </w:p>
        </w:tc>
        <w:tc>
          <w:tcPr>
            <w:tcW w:w="543" w:type="pct"/>
            <w:tcBorders>
              <w:top w:val="single" w:sz="12" w:space="0" w:color="000000" w:themeColor="background1" w:themeShade="00"/>
              <w:left w:val="single" w:sz="4" w:space="0" w:color="auto"/>
            </w:tcBorders>
          </w:tcPr>
          <w:p w14:paraId="643AAE2D" w14:textId="300E1B9F"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53" w:author="David Owen" w:date="2019-07-24T14:40:00Z"/>
              </w:rPr>
            </w:pPr>
            <w:ins w:id="2354"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3A38E3EB" w14:textId="28467389" w:rsidR="001302CC" w:rsidRDefault="001302CC" w:rsidP="001302CC">
            <w:pPr>
              <w:pStyle w:val="NormalinTable"/>
              <w:rPr>
                <w:ins w:id="2355" w:author="David Owen" w:date="2019-07-24T14:40:00Z"/>
              </w:rPr>
            </w:pPr>
            <w:ins w:id="2356" w:author="Owen, David (Trade)" w:date="2019-07-24T14:41:00Z">
              <w:r>
                <w:t>31/12</w:t>
              </w:r>
            </w:ins>
          </w:p>
        </w:tc>
      </w:tr>
      <w:tr w:rsidR="00C8561A" w14:paraId="63333971" w14:textId="77777777" w:rsidTr="00C53BA8">
        <w:trPr>
          <w:cantSplit/>
          <w:ins w:id="2357"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2555240F" w14:textId="31CB2144" w:rsidR="001302CC" w:rsidRDefault="001302CC" w:rsidP="001302CC">
            <w:pPr>
              <w:pStyle w:val="NormalinTable"/>
              <w:rPr>
                <w:ins w:id="2358" w:author="David Owen" w:date="2019-07-24T14:40:00Z"/>
                <w:b/>
              </w:rPr>
            </w:pPr>
            <w:ins w:id="2359" w:author="Owen, David (Trade)" w:date="2019-07-24T14:41:00Z">
              <w:r>
                <w:rPr>
                  <w:b/>
                </w:rPr>
                <w:t>097081</w:t>
              </w:r>
            </w:ins>
          </w:p>
        </w:tc>
        <w:tc>
          <w:tcPr>
            <w:tcW w:w="377" w:type="pct"/>
            <w:tcBorders>
              <w:top w:val="single" w:sz="12" w:space="0" w:color="000000" w:themeColor="background1" w:themeShade="00"/>
            </w:tcBorders>
          </w:tcPr>
          <w:p w14:paraId="4E55202D" w14:textId="58C80704"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60" w:author="David Owen" w:date="2019-07-24T14:40:00Z"/>
              </w:rPr>
            </w:pPr>
            <w:ins w:id="2361"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32C03830" w14:textId="0CC21214" w:rsidR="001302CC" w:rsidRDefault="001302CC" w:rsidP="001302CC">
            <w:pPr>
              <w:pStyle w:val="NormalinTable"/>
              <w:rPr>
                <w:ins w:id="2362" w:author="David Owen" w:date="2019-07-24T14:40:00Z"/>
              </w:rPr>
            </w:pPr>
            <w:ins w:id="2363" w:author="Owen, David (Trade)" w:date="2019-07-24T14:41:00Z">
              <w:r>
                <w:t>6104 42 00</w:t>
              </w:r>
            </w:ins>
          </w:p>
        </w:tc>
        <w:tc>
          <w:tcPr>
            <w:tcW w:w="587" w:type="pct"/>
            <w:tcBorders>
              <w:top w:val="single" w:sz="12" w:space="0" w:color="000000" w:themeColor="background1" w:themeShade="00"/>
              <w:right w:val="single" w:sz="4" w:space="0" w:color="auto"/>
            </w:tcBorders>
          </w:tcPr>
          <w:p w14:paraId="13385B1D" w14:textId="0C3C32C8"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64" w:author="David Owen" w:date="2019-07-24T14:40:00Z"/>
              </w:rPr>
            </w:pPr>
            <w:ins w:id="2365"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740C1A8F" w14:textId="7C74C7E4" w:rsidR="001302CC" w:rsidRDefault="001302CC" w:rsidP="001302CC">
            <w:pPr>
              <w:pStyle w:val="NormalinTable"/>
              <w:rPr>
                <w:ins w:id="2366" w:author="David Owen" w:date="2019-07-24T14:40:00Z"/>
              </w:rPr>
            </w:pPr>
            <w:ins w:id="2367" w:author="Owen, David (Trade)" w:date="2019-07-24T14:41:00Z">
              <w:r>
                <w:rPr>
                  <w:color w:val="000000"/>
                  <w:szCs w:val="16"/>
                </w:rPr>
                <w:t xml:space="preserve"> 41,950 p/st </w:t>
              </w:r>
            </w:ins>
          </w:p>
        </w:tc>
        <w:tc>
          <w:tcPr>
            <w:tcW w:w="543" w:type="pct"/>
            <w:tcBorders>
              <w:top w:val="single" w:sz="12" w:space="0" w:color="000000" w:themeColor="background1" w:themeShade="00"/>
              <w:left w:val="single" w:sz="4" w:space="0" w:color="auto"/>
            </w:tcBorders>
          </w:tcPr>
          <w:p w14:paraId="0F63D48A" w14:textId="27258099"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68" w:author="David Owen" w:date="2019-07-24T14:40:00Z"/>
              </w:rPr>
            </w:pPr>
            <w:ins w:id="2369"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03DD7DE4" w14:textId="64C33057" w:rsidR="001302CC" w:rsidRDefault="001302CC" w:rsidP="001302CC">
            <w:pPr>
              <w:pStyle w:val="NormalinTable"/>
              <w:rPr>
                <w:ins w:id="2370" w:author="David Owen" w:date="2019-07-24T14:40:00Z"/>
              </w:rPr>
            </w:pPr>
            <w:ins w:id="2371" w:author="Owen, David (Trade)" w:date="2019-07-24T14:41:00Z">
              <w:r>
                <w:t>31/12</w:t>
              </w:r>
            </w:ins>
          </w:p>
        </w:tc>
      </w:tr>
      <w:tr w:rsidR="00C8561A" w14:paraId="650F5451" w14:textId="77777777" w:rsidTr="00C53BA8">
        <w:trPr>
          <w:cantSplit/>
          <w:ins w:id="2372"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36705BE2" w14:textId="2F2273BD" w:rsidR="001302CC" w:rsidRDefault="001302CC" w:rsidP="001302CC">
            <w:pPr>
              <w:pStyle w:val="NormalinTable"/>
              <w:rPr>
                <w:ins w:id="2373" w:author="David Owen" w:date="2019-07-24T14:40:00Z"/>
                <w:b/>
              </w:rPr>
            </w:pPr>
            <w:ins w:id="2374" w:author="Owen, David (Trade)" w:date="2019-07-24T14:41:00Z">
              <w:r>
                <w:rPr>
                  <w:b/>
                </w:rPr>
                <w:t>097082</w:t>
              </w:r>
            </w:ins>
          </w:p>
        </w:tc>
        <w:tc>
          <w:tcPr>
            <w:tcW w:w="377" w:type="pct"/>
            <w:tcBorders>
              <w:top w:val="single" w:sz="12" w:space="0" w:color="000000" w:themeColor="background1" w:themeShade="00"/>
            </w:tcBorders>
          </w:tcPr>
          <w:p w14:paraId="0F81B1D0" w14:textId="57BEF658"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75" w:author="David Owen" w:date="2019-07-24T14:40:00Z"/>
              </w:rPr>
            </w:pPr>
            <w:ins w:id="2376"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7D8F41B0" w14:textId="53FD8242" w:rsidR="001302CC" w:rsidRDefault="001302CC" w:rsidP="001302CC">
            <w:pPr>
              <w:pStyle w:val="NormalinTable"/>
              <w:rPr>
                <w:ins w:id="2377" w:author="David Owen" w:date="2019-07-24T14:40:00Z"/>
              </w:rPr>
            </w:pPr>
            <w:ins w:id="2378" w:author="Owen, David (Trade)" w:date="2019-07-24T14:41:00Z">
              <w:r>
                <w:t>6104 43 00</w:t>
              </w:r>
            </w:ins>
          </w:p>
        </w:tc>
        <w:tc>
          <w:tcPr>
            <w:tcW w:w="587" w:type="pct"/>
            <w:tcBorders>
              <w:top w:val="single" w:sz="12" w:space="0" w:color="000000" w:themeColor="background1" w:themeShade="00"/>
              <w:right w:val="single" w:sz="4" w:space="0" w:color="auto"/>
            </w:tcBorders>
          </w:tcPr>
          <w:p w14:paraId="7BD807ED" w14:textId="3F7AF438"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79" w:author="David Owen" w:date="2019-07-24T14:40:00Z"/>
              </w:rPr>
            </w:pPr>
            <w:ins w:id="2380"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29B50D34" w14:textId="6AF7E4CE" w:rsidR="001302CC" w:rsidRDefault="001302CC" w:rsidP="001302CC">
            <w:pPr>
              <w:pStyle w:val="NormalinTable"/>
              <w:rPr>
                <w:ins w:id="2381" w:author="David Owen" w:date="2019-07-24T14:40:00Z"/>
              </w:rPr>
            </w:pPr>
            <w:ins w:id="2382" w:author="Owen, David (Trade)" w:date="2019-07-24T14:41:00Z">
              <w:r>
                <w:rPr>
                  <w:color w:val="000000"/>
                  <w:szCs w:val="16"/>
                </w:rPr>
                <w:t xml:space="preserve"> 83,899 p/st </w:t>
              </w:r>
            </w:ins>
          </w:p>
        </w:tc>
        <w:tc>
          <w:tcPr>
            <w:tcW w:w="543" w:type="pct"/>
            <w:tcBorders>
              <w:top w:val="single" w:sz="12" w:space="0" w:color="000000" w:themeColor="background1" w:themeShade="00"/>
              <w:left w:val="single" w:sz="4" w:space="0" w:color="auto"/>
            </w:tcBorders>
          </w:tcPr>
          <w:p w14:paraId="21C85258" w14:textId="43119238"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83" w:author="David Owen" w:date="2019-07-24T14:40:00Z"/>
              </w:rPr>
            </w:pPr>
            <w:ins w:id="2384"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1D0BB444" w14:textId="14235107" w:rsidR="001302CC" w:rsidRDefault="001302CC" w:rsidP="001302CC">
            <w:pPr>
              <w:pStyle w:val="NormalinTable"/>
              <w:rPr>
                <w:ins w:id="2385" w:author="David Owen" w:date="2019-07-24T14:40:00Z"/>
              </w:rPr>
            </w:pPr>
            <w:ins w:id="2386" w:author="Owen, David (Trade)" w:date="2019-07-24T14:41:00Z">
              <w:r>
                <w:t>31/12</w:t>
              </w:r>
            </w:ins>
          </w:p>
        </w:tc>
      </w:tr>
      <w:tr w:rsidR="00C8561A" w14:paraId="06A50DA6" w14:textId="77777777" w:rsidTr="00C53BA8">
        <w:trPr>
          <w:cantSplit/>
          <w:ins w:id="2387"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06E3638C" w14:textId="29E8357D" w:rsidR="001302CC" w:rsidRDefault="001302CC" w:rsidP="001302CC">
            <w:pPr>
              <w:pStyle w:val="NormalinTable"/>
              <w:rPr>
                <w:ins w:id="2388" w:author="David Owen" w:date="2019-07-24T14:40:00Z"/>
                <w:b/>
              </w:rPr>
            </w:pPr>
            <w:ins w:id="2389" w:author="Owen, David (Trade)" w:date="2019-07-24T14:41:00Z">
              <w:r>
                <w:rPr>
                  <w:b/>
                </w:rPr>
                <w:t>097083</w:t>
              </w:r>
            </w:ins>
          </w:p>
        </w:tc>
        <w:tc>
          <w:tcPr>
            <w:tcW w:w="377" w:type="pct"/>
            <w:tcBorders>
              <w:top w:val="single" w:sz="12" w:space="0" w:color="000000" w:themeColor="background1" w:themeShade="00"/>
            </w:tcBorders>
          </w:tcPr>
          <w:p w14:paraId="5C6EA555" w14:textId="4C58BBE0"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90" w:author="David Owen" w:date="2019-07-24T14:40:00Z"/>
              </w:rPr>
            </w:pPr>
            <w:ins w:id="2391"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1BC9A5EB" w14:textId="032C5473" w:rsidR="001302CC" w:rsidRDefault="001302CC" w:rsidP="001302CC">
            <w:pPr>
              <w:pStyle w:val="NormalinTable"/>
              <w:rPr>
                <w:ins w:id="2392" w:author="David Owen" w:date="2019-07-24T14:40:00Z"/>
              </w:rPr>
            </w:pPr>
            <w:ins w:id="2393" w:author="Owen, David (Trade)" w:date="2019-07-24T14:41:00Z">
              <w:r>
                <w:t>6104 44 00</w:t>
              </w:r>
            </w:ins>
          </w:p>
        </w:tc>
        <w:tc>
          <w:tcPr>
            <w:tcW w:w="587" w:type="pct"/>
            <w:tcBorders>
              <w:top w:val="single" w:sz="12" w:space="0" w:color="000000" w:themeColor="background1" w:themeShade="00"/>
              <w:right w:val="single" w:sz="4" w:space="0" w:color="auto"/>
            </w:tcBorders>
          </w:tcPr>
          <w:p w14:paraId="21EEDB66" w14:textId="56B06B9C"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94" w:author="David Owen" w:date="2019-07-24T14:40:00Z"/>
              </w:rPr>
            </w:pPr>
            <w:ins w:id="2395"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6363A647" w14:textId="491D237A" w:rsidR="001302CC" w:rsidRDefault="001302CC" w:rsidP="001302CC">
            <w:pPr>
              <w:pStyle w:val="NormalinTable"/>
              <w:rPr>
                <w:ins w:id="2396" w:author="David Owen" w:date="2019-07-24T14:40:00Z"/>
              </w:rPr>
            </w:pPr>
            <w:ins w:id="2397" w:author="Owen, David (Trade)" w:date="2019-07-24T14:41:00Z">
              <w:r>
                <w:rPr>
                  <w:color w:val="000000"/>
                  <w:szCs w:val="16"/>
                </w:rPr>
                <w:t xml:space="preserve"> 41,950 p/st </w:t>
              </w:r>
            </w:ins>
          </w:p>
        </w:tc>
        <w:tc>
          <w:tcPr>
            <w:tcW w:w="543" w:type="pct"/>
            <w:tcBorders>
              <w:top w:val="single" w:sz="12" w:space="0" w:color="000000" w:themeColor="background1" w:themeShade="00"/>
              <w:left w:val="single" w:sz="4" w:space="0" w:color="auto"/>
            </w:tcBorders>
          </w:tcPr>
          <w:p w14:paraId="00EEE3EA" w14:textId="7DE6EE10"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398" w:author="David Owen" w:date="2019-07-24T14:40:00Z"/>
              </w:rPr>
            </w:pPr>
            <w:ins w:id="2399"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67AA2D9F" w14:textId="1F47C77D" w:rsidR="001302CC" w:rsidRDefault="001302CC" w:rsidP="001302CC">
            <w:pPr>
              <w:pStyle w:val="NormalinTable"/>
              <w:rPr>
                <w:ins w:id="2400" w:author="David Owen" w:date="2019-07-24T14:40:00Z"/>
              </w:rPr>
            </w:pPr>
            <w:ins w:id="2401" w:author="Owen, David (Trade)" w:date="2019-07-24T14:41:00Z">
              <w:r>
                <w:t>31/12</w:t>
              </w:r>
            </w:ins>
          </w:p>
        </w:tc>
      </w:tr>
      <w:tr w:rsidR="00C8561A" w14:paraId="7F32C643" w14:textId="77777777" w:rsidTr="00C53BA8">
        <w:trPr>
          <w:cantSplit/>
          <w:ins w:id="2402"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196A9582" w14:textId="1FBCBAA3" w:rsidR="001302CC" w:rsidRDefault="001302CC" w:rsidP="001302CC">
            <w:pPr>
              <w:pStyle w:val="NormalinTable"/>
              <w:rPr>
                <w:ins w:id="2403" w:author="David Owen" w:date="2019-07-24T14:40:00Z"/>
                <w:b/>
              </w:rPr>
            </w:pPr>
            <w:ins w:id="2404" w:author="Owen, David (Trade)" w:date="2019-07-24T14:41:00Z">
              <w:r>
                <w:rPr>
                  <w:b/>
                </w:rPr>
                <w:t>097084</w:t>
              </w:r>
            </w:ins>
          </w:p>
        </w:tc>
        <w:tc>
          <w:tcPr>
            <w:tcW w:w="377" w:type="pct"/>
            <w:tcBorders>
              <w:top w:val="single" w:sz="12" w:space="0" w:color="000000" w:themeColor="background1" w:themeShade="00"/>
            </w:tcBorders>
          </w:tcPr>
          <w:p w14:paraId="28F669A1" w14:textId="2650C9D8"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05" w:author="David Owen" w:date="2019-07-24T14:40:00Z"/>
              </w:rPr>
            </w:pPr>
            <w:ins w:id="2406"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103F1152" w14:textId="045C3A04" w:rsidR="001302CC" w:rsidRDefault="001302CC" w:rsidP="001302CC">
            <w:pPr>
              <w:pStyle w:val="NormalinTable"/>
              <w:rPr>
                <w:ins w:id="2407" w:author="David Owen" w:date="2019-07-24T14:40:00Z"/>
              </w:rPr>
            </w:pPr>
            <w:ins w:id="2408" w:author="Owen, David (Trade)" w:date="2019-07-24T14:41:00Z">
              <w:r>
                <w:t>6104 62 00</w:t>
              </w:r>
            </w:ins>
          </w:p>
        </w:tc>
        <w:tc>
          <w:tcPr>
            <w:tcW w:w="587" w:type="pct"/>
            <w:tcBorders>
              <w:top w:val="single" w:sz="12" w:space="0" w:color="000000" w:themeColor="background1" w:themeShade="00"/>
              <w:right w:val="single" w:sz="4" w:space="0" w:color="auto"/>
            </w:tcBorders>
          </w:tcPr>
          <w:p w14:paraId="5E88235F" w14:textId="612A570F"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09" w:author="David Owen" w:date="2019-07-24T14:40:00Z"/>
              </w:rPr>
            </w:pPr>
            <w:ins w:id="2410"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27C1D046" w14:textId="305ACFB7" w:rsidR="001302CC" w:rsidRDefault="001302CC" w:rsidP="001302CC">
            <w:pPr>
              <w:pStyle w:val="NormalinTable"/>
              <w:rPr>
                <w:ins w:id="2411" w:author="David Owen" w:date="2019-07-24T14:40:00Z"/>
              </w:rPr>
            </w:pPr>
            <w:ins w:id="2412" w:author="Owen, David (Trade)" w:date="2019-07-24T14:41:00Z">
              <w:r>
                <w:rPr>
                  <w:color w:val="000000"/>
                  <w:szCs w:val="16"/>
                </w:rPr>
                <w:t xml:space="preserve"> 188,773 p/st </w:t>
              </w:r>
            </w:ins>
          </w:p>
        </w:tc>
        <w:tc>
          <w:tcPr>
            <w:tcW w:w="543" w:type="pct"/>
            <w:tcBorders>
              <w:top w:val="single" w:sz="12" w:space="0" w:color="000000" w:themeColor="background1" w:themeShade="00"/>
              <w:left w:val="single" w:sz="4" w:space="0" w:color="auto"/>
            </w:tcBorders>
          </w:tcPr>
          <w:p w14:paraId="515FE253" w14:textId="26DF5D39"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13" w:author="David Owen" w:date="2019-07-24T14:40:00Z"/>
              </w:rPr>
            </w:pPr>
            <w:ins w:id="2414"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667A5C46" w14:textId="620820F5" w:rsidR="001302CC" w:rsidRDefault="001302CC" w:rsidP="001302CC">
            <w:pPr>
              <w:pStyle w:val="NormalinTable"/>
              <w:rPr>
                <w:ins w:id="2415" w:author="David Owen" w:date="2019-07-24T14:40:00Z"/>
              </w:rPr>
            </w:pPr>
            <w:ins w:id="2416" w:author="Owen, David (Trade)" w:date="2019-07-24T14:41:00Z">
              <w:r>
                <w:t>31/12</w:t>
              </w:r>
            </w:ins>
          </w:p>
        </w:tc>
      </w:tr>
      <w:tr w:rsidR="00C8561A" w14:paraId="2D0C311A" w14:textId="77777777" w:rsidTr="00C53BA8">
        <w:trPr>
          <w:cantSplit/>
          <w:ins w:id="2417"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51A8C1A6" w14:textId="6CE53B41" w:rsidR="001302CC" w:rsidRDefault="001302CC" w:rsidP="001302CC">
            <w:pPr>
              <w:pStyle w:val="NormalinTable"/>
              <w:rPr>
                <w:ins w:id="2418" w:author="David Owen" w:date="2019-07-24T14:40:00Z"/>
                <w:b/>
              </w:rPr>
            </w:pPr>
            <w:ins w:id="2419" w:author="Owen, David (Trade)" w:date="2019-07-24T14:41:00Z">
              <w:r>
                <w:rPr>
                  <w:b/>
                </w:rPr>
                <w:t>097085</w:t>
              </w:r>
            </w:ins>
          </w:p>
        </w:tc>
        <w:tc>
          <w:tcPr>
            <w:tcW w:w="377" w:type="pct"/>
            <w:tcBorders>
              <w:top w:val="single" w:sz="12" w:space="0" w:color="000000" w:themeColor="background1" w:themeShade="00"/>
            </w:tcBorders>
          </w:tcPr>
          <w:p w14:paraId="5219E1EF" w14:textId="311F2E2A"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20" w:author="David Owen" w:date="2019-07-24T14:40:00Z"/>
              </w:rPr>
            </w:pPr>
            <w:ins w:id="2421"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45FD657E" w14:textId="143ADD59" w:rsidR="001302CC" w:rsidRDefault="001302CC" w:rsidP="001302CC">
            <w:pPr>
              <w:pStyle w:val="NormalinTable"/>
              <w:rPr>
                <w:ins w:id="2422" w:author="David Owen" w:date="2019-07-24T14:40:00Z"/>
              </w:rPr>
            </w:pPr>
            <w:ins w:id="2423" w:author="Owen, David (Trade)" w:date="2019-07-24T14:41:00Z">
              <w:r>
                <w:t>6104 63 00</w:t>
              </w:r>
            </w:ins>
          </w:p>
        </w:tc>
        <w:tc>
          <w:tcPr>
            <w:tcW w:w="587" w:type="pct"/>
            <w:tcBorders>
              <w:top w:val="single" w:sz="12" w:space="0" w:color="000000" w:themeColor="background1" w:themeShade="00"/>
              <w:right w:val="single" w:sz="4" w:space="0" w:color="auto"/>
            </w:tcBorders>
          </w:tcPr>
          <w:p w14:paraId="252B5A2F" w14:textId="314A5BE0"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24" w:author="David Owen" w:date="2019-07-24T14:40:00Z"/>
              </w:rPr>
            </w:pPr>
            <w:ins w:id="2425"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0B2F7486" w14:textId="0CB3713A" w:rsidR="001302CC" w:rsidRDefault="001302CC" w:rsidP="001302CC">
            <w:pPr>
              <w:pStyle w:val="NormalinTable"/>
              <w:rPr>
                <w:ins w:id="2426" w:author="David Owen" w:date="2019-07-24T14:40:00Z"/>
              </w:rPr>
            </w:pPr>
            <w:ins w:id="2427" w:author="Owen, David (Trade)" w:date="2019-07-24T14:41:00Z">
              <w:r>
                <w:rPr>
                  <w:color w:val="000000"/>
                  <w:szCs w:val="16"/>
                </w:rPr>
                <w:t xml:space="preserve"> 62,924 p/st </w:t>
              </w:r>
            </w:ins>
          </w:p>
        </w:tc>
        <w:tc>
          <w:tcPr>
            <w:tcW w:w="543" w:type="pct"/>
            <w:tcBorders>
              <w:top w:val="single" w:sz="12" w:space="0" w:color="000000" w:themeColor="background1" w:themeShade="00"/>
              <w:left w:val="single" w:sz="4" w:space="0" w:color="auto"/>
            </w:tcBorders>
          </w:tcPr>
          <w:p w14:paraId="3695FC0B" w14:textId="5B0B712C"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28" w:author="David Owen" w:date="2019-07-24T14:40:00Z"/>
              </w:rPr>
            </w:pPr>
            <w:ins w:id="2429"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32F2F0CA" w14:textId="61017A2D" w:rsidR="001302CC" w:rsidRDefault="001302CC" w:rsidP="001302CC">
            <w:pPr>
              <w:pStyle w:val="NormalinTable"/>
              <w:rPr>
                <w:ins w:id="2430" w:author="David Owen" w:date="2019-07-24T14:40:00Z"/>
              </w:rPr>
            </w:pPr>
            <w:ins w:id="2431" w:author="Owen, David (Trade)" w:date="2019-07-24T14:41:00Z">
              <w:r>
                <w:t>31/12</w:t>
              </w:r>
            </w:ins>
          </w:p>
        </w:tc>
      </w:tr>
      <w:tr w:rsidR="00C8561A" w14:paraId="5F4737DE" w14:textId="77777777" w:rsidTr="00C53BA8">
        <w:trPr>
          <w:cantSplit/>
          <w:ins w:id="2432"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5590D48B" w14:textId="10B8FE58" w:rsidR="001302CC" w:rsidRDefault="001302CC" w:rsidP="001302CC">
            <w:pPr>
              <w:pStyle w:val="NormalinTable"/>
              <w:rPr>
                <w:ins w:id="2433" w:author="David Owen" w:date="2019-07-24T14:40:00Z"/>
                <w:b/>
              </w:rPr>
            </w:pPr>
            <w:ins w:id="2434" w:author="Owen, David (Trade)" w:date="2019-07-24T14:41:00Z">
              <w:r>
                <w:rPr>
                  <w:b/>
                </w:rPr>
                <w:t>097086</w:t>
              </w:r>
            </w:ins>
          </w:p>
        </w:tc>
        <w:tc>
          <w:tcPr>
            <w:tcW w:w="377" w:type="pct"/>
            <w:tcBorders>
              <w:top w:val="single" w:sz="12" w:space="0" w:color="000000" w:themeColor="background1" w:themeShade="00"/>
            </w:tcBorders>
          </w:tcPr>
          <w:p w14:paraId="3036C465" w14:textId="24024253"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35" w:author="David Owen" w:date="2019-07-24T14:40:00Z"/>
              </w:rPr>
            </w:pPr>
            <w:ins w:id="2436"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40191FBF" w14:textId="05B72127" w:rsidR="001302CC" w:rsidRDefault="001302CC" w:rsidP="001302CC">
            <w:pPr>
              <w:pStyle w:val="NormalinTable"/>
              <w:rPr>
                <w:ins w:id="2437" w:author="David Owen" w:date="2019-07-24T14:40:00Z"/>
              </w:rPr>
            </w:pPr>
            <w:ins w:id="2438" w:author="Owen, David (Trade)" w:date="2019-07-24T14:41:00Z">
              <w:r>
                <w:t>6202 12 00</w:t>
              </w:r>
            </w:ins>
          </w:p>
        </w:tc>
        <w:tc>
          <w:tcPr>
            <w:tcW w:w="587" w:type="pct"/>
            <w:tcBorders>
              <w:top w:val="single" w:sz="12" w:space="0" w:color="000000" w:themeColor="background1" w:themeShade="00"/>
              <w:right w:val="single" w:sz="4" w:space="0" w:color="auto"/>
            </w:tcBorders>
          </w:tcPr>
          <w:p w14:paraId="1EE3C00D" w14:textId="5D7F9515"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39" w:author="David Owen" w:date="2019-07-24T14:40:00Z"/>
              </w:rPr>
            </w:pPr>
            <w:ins w:id="2440"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224B6826" w14:textId="02871E26" w:rsidR="001302CC" w:rsidRDefault="001302CC" w:rsidP="001302CC">
            <w:pPr>
              <w:pStyle w:val="NormalinTable"/>
              <w:rPr>
                <w:ins w:id="2441" w:author="David Owen" w:date="2019-07-24T14:40:00Z"/>
              </w:rPr>
            </w:pPr>
            <w:ins w:id="2442" w:author="Owen, David (Trade)" w:date="2019-07-24T14:41:00Z">
              <w:r>
                <w:rPr>
                  <w:color w:val="000000"/>
                  <w:szCs w:val="16"/>
                </w:rPr>
                <w:t xml:space="preserve"> 41,950 p/st </w:t>
              </w:r>
            </w:ins>
          </w:p>
        </w:tc>
        <w:tc>
          <w:tcPr>
            <w:tcW w:w="543" w:type="pct"/>
            <w:tcBorders>
              <w:top w:val="single" w:sz="12" w:space="0" w:color="000000" w:themeColor="background1" w:themeShade="00"/>
              <w:left w:val="single" w:sz="4" w:space="0" w:color="auto"/>
            </w:tcBorders>
          </w:tcPr>
          <w:p w14:paraId="41E740D6" w14:textId="149C514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43" w:author="David Owen" w:date="2019-07-24T14:40:00Z"/>
              </w:rPr>
            </w:pPr>
            <w:ins w:id="2444"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5FAF3313" w14:textId="4BE6D07C" w:rsidR="001302CC" w:rsidRDefault="001302CC" w:rsidP="001302CC">
            <w:pPr>
              <w:pStyle w:val="NormalinTable"/>
              <w:rPr>
                <w:ins w:id="2445" w:author="David Owen" w:date="2019-07-24T14:40:00Z"/>
              </w:rPr>
            </w:pPr>
            <w:ins w:id="2446" w:author="Owen, David (Trade)" w:date="2019-07-24T14:41:00Z">
              <w:r>
                <w:t>31/12</w:t>
              </w:r>
            </w:ins>
          </w:p>
        </w:tc>
      </w:tr>
      <w:tr w:rsidR="00C8561A" w14:paraId="289D320E" w14:textId="77777777" w:rsidTr="00C53BA8">
        <w:trPr>
          <w:cantSplit/>
          <w:ins w:id="2447"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2689F3F9" w14:textId="70D8FEA9" w:rsidR="001302CC" w:rsidRDefault="001302CC" w:rsidP="001302CC">
            <w:pPr>
              <w:pStyle w:val="NormalinTable"/>
              <w:rPr>
                <w:ins w:id="2448" w:author="David Owen" w:date="2019-07-24T14:40:00Z"/>
                <w:b/>
              </w:rPr>
            </w:pPr>
            <w:ins w:id="2449" w:author="Owen, David (Trade)" w:date="2019-07-24T14:41:00Z">
              <w:r>
                <w:rPr>
                  <w:b/>
                </w:rPr>
                <w:lastRenderedPageBreak/>
                <w:t>097087</w:t>
              </w:r>
            </w:ins>
          </w:p>
        </w:tc>
        <w:tc>
          <w:tcPr>
            <w:tcW w:w="377" w:type="pct"/>
            <w:tcBorders>
              <w:top w:val="single" w:sz="12" w:space="0" w:color="000000" w:themeColor="background1" w:themeShade="00"/>
            </w:tcBorders>
          </w:tcPr>
          <w:p w14:paraId="15615E91" w14:textId="4FAE7C86"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50" w:author="David Owen" w:date="2019-07-24T14:40:00Z"/>
              </w:rPr>
            </w:pPr>
            <w:ins w:id="2451"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5375A29D" w14:textId="73EC0681" w:rsidR="001302CC" w:rsidRDefault="001302CC" w:rsidP="001302CC">
            <w:pPr>
              <w:pStyle w:val="NormalinTable"/>
              <w:rPr>
                <w:ins w:id="2452" w:author="David Owen" w:date="2019-07-24T14:40:00Z"/>
              </w:rPr>
            </w:pPr>
            <w:ins w:id="2453" w:author="Owen, David (Trade)" w:date="2019-07-24T14:41:00Z">
              <w:r>
                <w:t>6202 13 00</w:t>
              </w:r>
            </w:ins>
          </w:p>
        </w:tc>
        <w:tc>
          <w:tcPr>
            <w:tcW w:w="587" w:type="pct"/>
            <w:tcBorders>
              <w:top w:val="single" w:sz="12" w:space="0" w:color="000000" w:themeColor="background1" w:themeShade="00"/>
              <w:right w:val="single" w:sz="4" w:space="0" w:color="auto"/>
            </w:tcBorders>
          </w:tcPr>
          <w:p w14:paraId="62EC34E1" w14:textId="40C27D4C"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54" w:author="David Owen" w:date="2019-07-24T14:40:00Z"/>
              </w:rPr>
            </w:pPr>
            <w:ins w:id="2455"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1AB57F65" w14:textId="004D9EF6" w:rsidR="001302CC" w:rsidRDefault="001302CC" w:rsidP="001302CC">
            <w:pPr>
              <w:pStyle w:val="NormalinTable"/>
              <w:rPr>
                <w:ins w:id="2456" w:author="David Owen" w:date="2019-07-24T14:40:00Z"/>
              </w:rPr>
            </w:pPr>
            <w:ins w:id="2457" w:author="Owen, David (Trade)" w:date="2019-07-24T14:41:00Z">
              <w:r>
                <w:rPr>
                  <w:color w:val="000000"/>
                  <w:szCs w:val="16"/>
                </w:rPr>
                <w:t xml:space="preserve"> 104,874 p/st </w:t>
              </w:r>
            </w:ins>
          </w:p>
        </w:tc>
        <w:tc>
          <w:tcPr>
            <w:tcW w:w="543" w:type="pct"/>
            <w:tcBorders>
              <w:top w:val="single" w:sz="12" w:space="0" w:color="000000" w:themeColor="background1" w:themeShade="00"/>
              <w:left w:val="single" w:sz="4" w:space="0" w:color="auto"/>
            </w:tcBorders>
          </w:tcPr>
          <w:p w14:paraId="3FE50F7F" w14:textId="3CD7E862"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58" w:author="David Owen" w:date="2019-07-24T14:40:00Z"/>
              </w:rPr>
            </w:pPr>
            <w:ins w:id="2459"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519051C1" w14:textId="41FAC71A" w:rsidR="001302CC" w:rsidRDefault="001302CC" w:rsidP="001302CC">
            <w:pPr>
              <w:pStyle w:val="NormalinTable"/>
              <w:rPr>
                <w:ins w:id="2460" w:author="David Owen" w:date="2019-07-24T14:40:00Z"/>
              </w:rPr>
            </w:pPr>
            <w:ins w:id="2461" w:author="Owen, David (Trade)" w:date="2019-07-24T14:41:00Z">
              <w:r>
                <w:t>31/12</w:t>
              </w:r>
            </w:ins>
          </w:p>
        </w:tc>
      </w:tr>
      <w:tr w:rsidR="00C8561A" w14:paraId="30BBDD9F" w14:textId="77777777" w:rsidTr="00C53BA8">
        <w:trPr>
          <w:cantSplit/>
          <w:ins w:id="2462"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16EBBE17" w14:textId="4CB50DF5" w:rsidR="001302CC" w:rsidRDefault="001302CC" w:rsidP="001302CC">
            <w:pPr>
              <w:pStyle w:val="NormalinTable"/>
              <w:rPr>
                <w:ins w:id="2463" w:author="David Owen" w:date="2019-07-24T14:40:00Z"/>
                <w:b/>
              </w:rPr>
            </w:pPr>
            <w:ins w:id="2464" w:author="Owen, David (Trade)" w:date="2019-07-24T14:41:00Z">
              <w:r>
                <w:rPr>
                  <w:b/>
                </w:rPr>
                <w:t>097088</w:t>
              </w:r>
            </w:ins>
          </w:p>
        </w:tc>
        <w:tc>
          <w:tcPr>
            <w:tcW w:w="377" w:type="pct"/>
            <w:tcBorders>
              <w:top w:val="single" w:sz="12" w:space="0" w:color="000000" w:themeColor="background1" w:themeShade="00"/>
            </w:tcBorders>
          </w:tcPr>
          <w:p w14:paraId="6CE82EE7" w14:textId="58E53DDA"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65" w:author="David Owen" w:date="2019-07-24T14:40:00Z"/>
              </w:rPr>
            </w:pPr>
            <w:ins w:id="2466"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225C36C0" w14:textId="6D82C9D5" w:rsidR="001302CC" w:rsidRDefault="001302CC" w:rsidP="001302CC">
            <w:pPr>
              <w:pStyle w:val="NormalinTable"/>
              <w:rPr>
                <w:ins w:id="2467" w:author="David Owen" w:date="2019-07-24T14:40:00Z"/>
              </w:rPr>
            </w:pPr>
            <w:ins w:id="2468" w:author="Owen, David (Trade)" w:date="2019-07-24T14:41:00Z">
              <w:r>
                <w:t>6202 92 00</w:t>
              </w:r>
            </w:ins>
          </w:p>
        </w:tc>
        <w:tc>
          <w:tcPr>
            <w:tcW w:w="587" w:type="pct"/>
            <w:tcBorders>
              <w:top w:val="single" w:sz="12" w:space="0" w:color="000000" w:themeColor="background1" w:themeShade="00"/>
              <w:right w:val="single" w:sz="4" w:space="0" w:color="auto"/>
            </w:tcBorders>
          </w:tcPr>
          <w:p w14:paraId="46AD2DB4" w14:textId="4D85D0F6"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69" w:author="David Owen" w:date="2019-07-24T14:40:00Z"/>
              </w:rPr>
            </w:pPr>
            <w:ins w:id="2470"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7CBF36F1" w14:textId="21AE4C74" w:rsidR="001302CC" w:rsidRDefault="001302CC" w:rsidP="001302CC">
            <w:pPr>
              <w:pStyle w:val="NormalinTable"/>
              <w:rPr>
                <w:ins w:id="2471" w:author="David Owen" w:date="2019-07-24T14:40:00Z"/>
              </w:rPr>
            </w:pPr>
            <w:ins w:id="2472" w:author="Owen, David (Trade)" w:date="2019-07-24T14:41:00Z">
              <w:r>
                <w:rPr>
                  <w:color w:val="000000"/>
                  <w:szCs w:val="16"/>
                </w:rPr>
                <w:t xml:space="preserve"> 41,950 p/st </w:t>
              </w:r>
            </w:ins>
          </w:p>
        </w:tc>
        <w:tc>
          <w:tcPr>
            <w:tcW w:w="543" w:type="pct"/>
            <w:tcBorders>
              <w:top w:val="single" w:sz="12" w:space="0" w:color="000000" w:themeColor="background1" w:themeShade="00"/>
              <w:left w:val="single" w:sz="4" w:space="0" w:color="auto"/>
            </w:tcBorders>
          </w:tcPr>
          <w:p w14:paraId="4EABB29C" w14:textId="36B7C4E0"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73" w:author="David Owen" w:date="2019-07-24T14:40:00Z"/>
              </w:rPr>
            </w:pPr>
            <w:ins w:id="2474"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2BEFFCA4" w14:textId="43088AD5" w:rsidR="001302CC" w:rsidRDefault="001302CC" w:rsidP="001302CC">
            <w:pPr>
              <w:pStyle w:val="NormalinTable"/>
              <w:rPr>
                <w:ins w:id="2475" w:author="David Owen" w:date="2019-07-24T14:40:00Z"/>
              </w:rPr>
            </w:pPr>
            <w:ins w:id="2476" w:author="Owen, David (Trade)" w:date="2019-07-24T14:41:00Z">
              <w:r>
                <w:t>31/12</w:t>
              </w:r>
            </w:ins>
          </w:p>
        </w:tc>
      </w:tr>
      <w:tr w:rsidR="00C8561A" w14:paraId="29607C61" w14:textId="77777777" w:rsidTr="00C53BA8">
        <w:trPr>
          <w:cantSplit/>
          <w:ins w:id="2477"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0B46E1BA" w14:textId="39C2F5D4" w:rsidR="001302CC" w:rsidRDefault="001302CC" w:rsidP="001302CC">
            <w:pPr>
              <w:pStyle w:val="NormalinTable"/>
              <w:rPr>
                <w:ins w:id="2478" w:author="David Owen" w:date="2019-07-24T14:40:00Z"/>
                <w:b/>
              </w:rPr>
            </w:pPr>
            <w:ins w:id="2479" w:author="Owen, David (Trade)" w:date="2019-07-24T14:41:00Z">
              <w:r>
                <w:rPr>
                  <w:b/>
                </w:rPr>
                <w:t>097089</w:t>
              </w:r>
            </w:ins>
          </w:p>
        </w:tc>
        <w:tc>
          <w:tcPr>
            <w:tcW w:w="377" w:type="pct"/>
            <w:tcBorders>
              <w:top w:val="single" w:sz="12" w:space="0" w:color="000000" w:themeColor="background1" w:themeShade="00"/>
            </w:tcBorders>
          </w:tcPr>
          <w:p w14:paraId="394E518C" w14:textId="075DA7CD"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80" w:author="David Owen" w:date="2019-07-24T14:40:00Z"/>
              </w:rPr>
            </w:pPr>
            <w:ins w:id="2481"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0C9B2B73" w14:textId="2EFB1886" w:rsidR="001302CC" w:rsidRDefault="001302CC" w:rsidP="001302CC">
            <w:pPr>
              <w:pStyle w:val="NormalinTable"/>
              <w:rPr>
                <w:ins w:id="2482" w:author="David Owen" w:date="2019-07-24T14:40:00Z"/>
              </w:rPr>
            </w:pPr>
            <w:ins w:id="2483" w:author="Owen, David (Trade)" w:date="2019-07-24T14:41:00Z">
              <w:r>
                <w:t>6202 93 00</w:t>
              </w:r>
            </w:ins>
          </w:p>
        </w:tc>
        <w:tc>
          <w:tcPr>
            <w:tcW w:w="587" w:type="pct"/>
            <w:tcBorders>
              <w:top w:val="single" w:sz="12" w:space="0" w:color="000000" w:themeColor="background1" w:themeShade="00"/>
              <w:right w:val="single" w:sz="4" w:space="0" w:color="auto"/>
            </w:tcBorders>
          </w:tcPr>
          <w:p w14:paraId="37DE881C" w14:textId="71E8973B"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84" w:author="David Owen" w:date="2019-07-24T14:40:00Z"/>
              </w:rPr>
            </w:pPr>
            <w:ins w:id="2485"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6F186FE3" w14:textId="02FEA860" w:rsidR="001302CC" w:rsidRDefault="001302CC" w:rsidP="001302CC">
            <w:pPr>
              <w:pStyle w:val="NormalinTable"/>
              <w:rPr>
                <w:ins w:id="2486" w:author="David Owen" w:date="2019-07-24T14:40:00Z"/>
              </w:rPr>
            </w:pPr>
            <w:ins w:id="2487" w:author="Owen, David (Trade)" w:date="2019-07-24T14:41:00Z">
              <w:r>
                <w:rPr>
                  <w:color w:val="000000"/>
                  <w:szCs w:val="16"/>
                </w:rPr>
                <w:t xml:space="preserve"> 62,924 p/st </w:t>
              </w:r>
            </w:ins>
          </w:p>
        </w:tc>
        <w:tc>
          <w:tcPr>
            <w:tcW w:w="543" w:type="pct"/>
            <w:tcBorders>
              <w:top w:val="single" w:sz="12" w:space="0" w:color="000000" w:themeColor="background1" w:themeShade="00"/>
              <w:left w:val="single" w:sz="4" w:space="0" w:color="auto"/>
            </w:tcBorders>
          </w:tcPr>
          <w:p w14:paraId="17894FE1" w14:textId="7E8E1AC0"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88" w:author="David Owen" w:date="2019-07-24T14:40:00Z"/>
              </w:rPr>
            </w:pPr>
            <w:ins w:id="2489"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09CA1A52" w14:textId="2CA53A94" w:rsidR="001302CC" w:rsidRDefault="001302CC" w:rsidP="001302CC">
            <w:pPr>
              <w:pStyle w:val="NormalinTable"/>
              <w:rPr>
                <w:ins w:id="2490" w:author="David Owen" w:date="2019-07-24T14:40:00Z"/>
              </w:rPr>
            </w:pPr>
            <w:ins w:id="2491" w:author="Owen, David (Trade)" w:date="2019-07-24T14:41:00Z">
              <w:r>
                <w:t>31/12</w:t>
              </w:r>
            </w:ins>
          </w:p>
        </w:tc>
      </w:tr>
      <w:tr w:rsidR="00C8561A" w14:paraId="2FB3CF1A" w14:textId="77777777" w:rsidTr="00C53BA8">
        <w:trPr>
          <w:cantSplit/>
          <w:ins w:id="2492"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63B734CF" w14:textId="59C50FDD" w:rsidR="001302CC" w:rsidRDefault="001302CC" w:rsidP="001302CC">
            <w:pPr>
              <w:pStyle w:val="NormalinTable"/>
              <w:rPr>
                <w:ins w:id="2493" w:author="David Owen" w:date="2019-07-24T14:40:00Z"/>
                <w:b/>
              </w:rPr>
            </w:pPr>
            <w:ins w:id="2494" w:author="Owen, David (Trade)" w:date="2019-07-24T14:41:00Z">
              <w:r>
                <w:rPr>
                  <w:b/>
                </w:rPr>
                <w:t>097090</w:t>
              </w:r>
            </w:ins>
          </w:p>
        </w:tc>
        <w:tc>
          <w:tcPr>
            <w:tcW w:w="377" w:type="pct"/>
            <w:tcBorders>
              <w:top w:val="single" w:sz="12" w:space="0" w:color="000000" w:themeColor="background1" w:themeShade="00"/>
            </w:tcBorders>
          </w:tcPr>
          <w:p w14:paraId="0671D014" w14:textId="77FE71CA"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95" w:author="David Owen" w:date="2019-07-24T14:40:00Z"/>
              </w:rPr>
            </w:pPr>
            <w:ins w:id="2496"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574851CD" w14:textId="776050C9" w:rsidR="001302CC" w:rsidRDefault="001302CC" w:rsidP="001302CC">
            <w:pPr>
              <w:pStyle w:val="NormalinTable"/>
              <w:rPr>
                <w:ins w:id="2497" w:author="David Owen" w:date="2019-07-24T14:40:00Z"/>
              </w:rPr>
            </w:pPr>
            <w:ins w:id="2498" w:author="Owen, David (Trade)" w:date="2019-07-24T14:41:00Z">
              <w:r>
                <w:t>6203 42 00</w:t>
              </w:r>
            </w:ins>
          </w:p>
        </w:tc>
        <w:tc>
          <w:tcPr>
            <w:tcW w:w="587" w:type="pct"/>
            <w:tcBorders>
              <w:top w:val="single" w:sz="12" w:space="0" w:color="000000" w:themeColor="background1" w:themeShade="00"/>
              <w:right w:val="single" w:sz="4" w:space="0" w:color="auto"/>
            </w:tcBorders>
          </w:tcPr>
          <w:p w14:paraId="0C770AB4" w14:textId="45081958"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499" w:author="David Owen" w:date="2019-07-24T14:40:00Z"/>
              </w:rPr>
            </w:pPr>
            <w:ins w:id="2500"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4DE25E14" w14:textId="62C11537" w:rsidR="001302CC" w:rsidRDefault="001302CC" w:rsidP="001302CC">
            <w:pPr>
              <w:pStyle w:val="NormalinTable"/>
              <w:rPr>
                <w:ins w:id="2501" w:author="David Owen" w:date="2019-07-24T14:40:00Z"/>
              </w:rPr>
            </w:pPr>
            <w:ins w:id="2502" w:author="Owen, David (Trade)" w:date="2019-07-24T14:41:00Z">
              <w:r>
                <w:rPr>
                  <w:color w:val="000000"/>
                  <w:szCs w:val="16"/>
                </w:rPr>
                <w:t xml:space="preserve"> 104,874 p/st </w:t>
              </w:r>
            </w:ins>
          </w:p>
        </w:tc>
        <w:tc>
          <w:tcPr>
            <w:tcW w:w="543" w:type="pct"/>
            <w:tcBorders>
              <w:top w:val="single" w:sz="12" w:space="0" w:color="000000" w:themeColor="background1" w:themeShade="00"/>
              <w:left w:val="single" w:sz="4" w:space="0" w:color="auto"/>
            </w:tcBorders>
          </w:tcPr>
          <w:p w14:paraId="003FF212" w14:textId="2457CD6D"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03" w:author="David Owen" w:date="2019-07-24T14:40:00Z"/>
              </w:rPr>
            </w:pPr>
            <w:ins w:id="2504"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303656FC" w14:textId="57709E65" w:rsidR="001302CC" w:rsidRDefault="001302CC" w:rsidP="001302CC">
            <w:pPr>
              <w:pStyle w:val="NormalinTable"/>
              <w:rPr>
                <w:ins w:id="2505" w:author="David Owen" w:date="2019-07-24T14:40:00Z"/>
              </w:rPr>
            </w:pPr>
            <w:ins w:id="2506" w:author="Owen, David (Trade)" w:date="2019-07-24T14:41:00Z">
              <w:r>
                <w:t>31/12</w:t>
              </w:r>
            </w:ins>
          </w:p>
        </w:tc>
      </w:tr>
      <w:tr w:rsidR="00C8561A" w14:paraId="58490749" w14:textId="77777777" w:rsidTr="00C53BA8">
        <w:trPr>
          <w:cantSplit/>
          <w:ins w:id="2507"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21EF9FF3" w14:textId="167973B1" w:rsidR="001302CC" w:rsidRDefault="001302CC" w:rsidP="001302CC">
            <w:pPr>
              <w:pStyle w:val="NormalinTable"/>
              <w:rPr>
                <w:ins w:id="2508" w:author="David Owen" w:date="2019-07-24T14:40:00Z"/>
                <w:b/>
              </w:rPr>
            </w:pPr>
            <w:ins w:id="2509" w:author="Owen, David (Trade)" w:date="2019-07-24T14:41:00Z">
              <w:r>
                <w:rPr>
                  <w:b/>
                </w:rPr>
                <w:t>097091</w:t>
              </w:r>
            </w:ins>
          </w:p>
        </w:tc>
        <w:tc>
          <w:tcPr>
            <w:tcW w:w="377" w:type="pct"/>
            <w:tcBorders>
              <w:top w:val="single" w:sz="12" w:space="0" w:color="000000" w:themeColor="background1" w:themeShade="00"/>
            </w:tcBorders>
          </w:tcPr>
          <w:p w14:paraId="00D80120" w14:textId="4C580F76"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10" w:author="David Owen" w:date="2019-07-24T14:40:00Z"/>
              </w:rPr>
            </w:pPr>
            <w:ins w:id="2511"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79AFE5EA" w14:textId="69560A9D" w:rsidR="001302CC" w:rsidRDefault="001302CC" w:rsidP="001302CC">
            <w:pPr>
              <w:pStyle w:val="NormalinTable"/>
              <w:rPr>
                <w:ins w:id="2512" w:author="David Owen" w:date="2019-07-24T14:40:00Z"/>
              </w:rPr>
            </w:pPr>
            <w:ins w:id="2513" w:author="Owen, David (Trade)" w:date="2019-07-24T14:41:00Z">
              <w:r>
                <w:t>6205 20 00</w:t>
              </w:r>
            </w:ins>
          </w:p>
        </w:tc>
        <w:tc>
          <w:tcPr>
            <w:tcW w:w="587" w:type="pct"/>
            <w:tcBorders>
              <w:top w:val="single" w:sz="12" w:space="0" w:color="000000" w:themeColor="background1" w:themeShade="00"/>
              <w:right w:val="single" w:sz="4" w:space="0" w:color="auto"/>
            </w:tcBorders>
          </w:tcPr>
          <w:p w14:paraId="6C14322D" w14:textId="24E226B1"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14" w:author="David Owen" w:date="2019-07-24T14:40:00Z"/>
              </w:rPr>
            </w:pPr>
            <w:ins w:id="2515"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5DD5CA94" w14:textId="12F31F3B" w:rsidR="001302CC" w:rsidRDefault="001302CC" w:rsidP="001302CC">
            <w:pPr>
              <w:pStyle w:val="NormalinTable"/>
              <w:rPr>
                <w:ins w:id="2516" w:author="David Owen" w:date="2019-07-24T14:40:00Z"/>
              </w:rPr>
            </w:pPr>
            <w:ins w:id="2517" w:author="Owen, David (Trade)" w:date="2019-07-24T14:41:00Z">
              <w:r>
                <w:rPr>
                  <w:color w:val="000000"/>
                  <w:szCs w:val="16"/>
                </w:rPr>
                <w:t xml:space="preserve"> 157,311 p/st </w:t>
              </w:r>
            </w:ins>
          </w:p>
        </w:tc>
        <w:tc>
          <w:tcPr>
            <w:tcW w:w="543" w:type="pct"/>
            <w:tcBorders>
              <w:top w:val="single" w:sz="12" w:space="0" w:color="000000" w:themeColor="background1" w:themeShade="00"/>
              <w:left w:val="single" w:sz="4" w:space="0" w:color="auto"/>
            </w:tcBorders>
          </w:tcPr>
          <w:p w14:paraId="6DC96EB3" w14:textId="1401E67D"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18" w:author="David Owen" w:date="2019-07-24T14:40:00Z"/>
              </w:rPr>
            </w:pPr>
            <w:ins w:id="2519"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63A8A82F" w14:textId="27F40AE6" w:rsidR="001302CC" w:rsidRDefault="001302CC" w:rsidP="001302CC">
            <w:pPr>
              <w:pStyle w:val="NormalinTable"/>
              <w:rPr>
                <w:ins w:id="2520" w:author="David Owen" w:date="2019-07-24T14:40:00Z"/>
              </w:rPr>
            </w:pPr>
            <w:ins w:id="2521" w:author="Owen, David (Trade)" w:date="2019-07-24T14:41:00Z">
              <w:r>
                <w:t>31/12</w:t>
              </w:r>
            </w:ins>
          </w:p>
        </w:tc>
      </w:tr>
      <w:tr w:rsidR="00C8561A" w14:paraId="470E62D0" w14:textId="77777777" w:rsidTr="00C53BA8">
        <w:trPr>
          <w:cantSplit/>
          <w:ins w:id="2522"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2EE32C6D" w14:textId="5852E9F4" w:rsidR="001302CC" w:rsidRDefault="001302CC" w:rsidP="001302CC">
            <w:pPr>
              <w:pStyle w:val="NormalinTable"/>
              <w:rPr>
                <w:ins w:id="2523" w:author="David Owen" w:date="2019-07-24T14:40:00Z"/>
                <w:b/>
              </w:rPr>
            </w:pPr>
            <w:ins w:id="2524" w:author="Owen, David (Trade)" w:date="2019-07-24T14:41:00Z">
              <w:r>
                <w:rPr>
                  <w:b/>
                </w:rPr>
                <w:t>097092</w:t>
              </w:r>
            </w:ins>
          </w:p>
        </w:tc>
        <w:tc>
          <w:tcPr>
            <w:tcW w:w="377" w:type="pct"/>
            <w:tcBorders>
              <w:top w:val="single" w:sz="12" w:space="0" w:color="000000" w:themeColor="background1" w:themeShade="00"/>
            </w:tcBorders>
          </w:tcPr>
          <w:p w14:paraId="5C2C1A47" w14:textId="7FE60BA8"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25" w:author="David Owen" w:date="2019-07-24T14:40:00Z"/>
              </w:rPr>
            </w:pPr>
            <w:ins w:id="2526"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22F8F6FA" w14:textId="375A19F4" w:rsidR="001302CC" w:rsidRDefault="001302CC" w:rsidP="001302CC">
            <w:pPr>
              <w:pStyle w:val="NormalinTable"/>
              <w:rPr>
                <w:ins w:id="2527" w:author="David Owen" w:date="2019-07-24T14:40:00Z"/>
              </w:rPr>
            </w:pPr>
            <w:ins w:id="2528" w:author="Owen, David (Trade)" w:date="2019-07-24T14:41:00Z">
              <w:r>
                <w:t>6205 30 00</w:t>
              </w:r>
            </w:ins>
          </w:p>
        </w:tc>
        <w:tc>
          <w:tcPr>
            <w:tcW w:w="587" w:type="pct"/>
            <w:tcBorders>
              <w:top w:val="single" w:sz="12" w:space="0" w:color="000000" w:themeColor="background1" w:themeShade="00"/>
              <w:right w:val="single" w:sz="4" w:space="0" w:color="auto"/>
            </w:tcBorders>
          </w:tcPr>
          <w:p w14:paraId="44279ED9" w14:textId="16A26B1A"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29" w:author="David Owen" w:date="2019-07-24T14:40:00Z"/>
              </w:rPr>
            </w:pPr>
            <w:ins w:id="2530"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3F05D65B" w14:textId="6FF38688" w:rsidR="001302CC" w:rsidRDefault="001302CC" w:rsidP="001302CC">
            <w:pPr>
              <w:pStyle w:val="NormalinTable"/>
              <w:rPr>
                <w:ins w:id="2531" w:author="David Owen" w:date="2019-07-24T14:40:00Z"/>
              </w:rPr>
            </w:pPr>
            <w:ins w:id="2532" w:author="Owen, David (Trade)" w:date="2019-07-24T14:41:00Z">
              <w:r>
                <w:rPr>
                  <w:color w:val="000000"/>
                  <w:szCs w:val="16"/>
                </w:rPr>
                <w:t xml:space="preserve"> 209,748 p/st </w:t>
              </w:r>
            </w:ins>
          </w:p>
        </w:tc>
        <w:tc>
          <w:tcPr>
            <w:tcW w:w="543" w:type="pct"/>
            <w:tcBorders>
              <w:top w:val="single" w:sz="12" w:space="0" w:color="000000" w:themeColor="background1" w:themeShade="00"/>
              <w:left w:val="single" w:sz="4" w:space="0" w:color="auto"/>
            </w:tcBorders>
          </w:tcPr>
          <w:p w14:paraId="5DFD2DA2" w14:textId="6C7CF12F"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33" w:author="David Owen" w:date="2019-07-24T14:40:00Z"/>
              </w:rPr>
            </w:pPr>
            <w:ins w:id="2534"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54CC921E" w14:textId="103D99EE" w:rsidR="001302CC" w:rsidRDefault="001302CC" w:rsidP="001302CC">
            <w:pPr>
              <w:pStyle w:val="NormalinTable"/>
              <w:rPr>
                <w:ins w:id="2535" w:author="David Owen" w:date="2019-07-24T14:40:00Z"/>
              </w:rPr>
            </w:pPr>
            <w:ins w:id="2536" w:author="Owen, David (Trade)" w:date="2019-07-24T14:41:00Z">
              <w:r>
                <w:t>31/12</w:t>
              </w:r>
            </w:ins>
          </w:p>
        </w:tc>
      </w:tr>
      <w:tr w:rsidR="00C8561A" w14:paraId="364A44AA" w14:textId="77777777" w:rsidTr="00C53BA8">
        <w:trPr>
          <w:cantSplit/>
          <w:ins w:id="2537"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10783B17" w14:textId="2646EAB2" w:rsidR="001302CC" w:rsidRDefault="001302CC" w:rsidP="001302CC">
            <w:pPr>
              <w:pStyle w:val="NormalinTable"/>
              <w:rPr>
                <w:ins w:id="2538" w:author="David Owen" w:date="2019-07-24T14:40:00Z"/>
                <w:b/>
              </w:rPr>
            </w:pPr>
            <w:ins w:id="2539" w:author="Owen, David (Trade)" w:date="2019-07-24T14:41:00Z">
              <w:r>
                <w:rPr>
                  <w:b/>
                </w:rPr>
                <w:t>097093</w:t>
              </w:r>
            </w:ins>
          </w:p>
        </w:tc>
        <w:tc>
          <w:tcPr>
            <w:tcW w:w="377" w:type="pct"/>
            <w:tcBorders>
              <w:top w:val="single" w:sz="12" w:space="0" w:color="000000" w:themeColor="background1" w:themeShade="00"/>
            </w:tcBorders>
          </w:tcPr>
          <w:p w14:paraId="6F7F8F6F" w14:textId="09A6811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40" w:author="David Owen" w:date="2019-07-24T14:40:00Z"/>
              </w:rPr>
            </w:pPr>
            <w:ins w:id="2541"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0BAE8A5E" w14:textId="53B2FB56" w:rsidR="001302CC" w:rsidRDefault="001302CC" w:rsidP="001302CC">
            <w:pPr>
              <w:pStyle w:val="NormalinTable"/>
              <w:rPr>
                <w:ins w:id="2542" w:author="David Owen" w:date="2019-07-24T14:40:00Z"/>
              </w:rPr>
            </w:pPr>
            <w:ins w:id="2543" w:author="Owen, David (Trade)" w:date="2019-07-24T14:41:00Z">
              <w:r>
                <w:t>6207 11 00</w:t>
              </w:r>
            </w:ins>
          </w:p>
        </w:tc>
        <w:tc>
          <w:tcPr>
            <w:tcW w:w="587" w:type="pct"/>
            <w:tcBorders>
              <w:top w:val="single" w:sz="12" w:space="0" w:color="000000" w:themeColor="background1" w:themeShade="00"/>
              <w:right w:val="single" w:sz="4" w:space="0" w:color="auto"/>
            </w:tcBorders>
          </w:tcPr>
          <w:p w14:paraId="41FEE122" w14:textId="146103FC"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44" w:author="David Owen" w:date="2019-07-24T14:40:00Z"/>
              </w:rPr>
            </w:pPr>
            <w:ins w:id="2545"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6A0FBCE6" w14:textId="68E2AA0B" w:rsidR="001302CC" w:rsidRDefault="001302CC" w:rsidP="001302CC">
            <w:pPr>
              <w:pStyle w:val="NormalinTable"/>
              <w:rPr>
                <w:ins w:id="2546" w:author="David Owen" w:date="2019-07-24T14:40:00Z"/>
              </w:rPr>
            </w:pPr>
            <w:ins w:id="2547" w:author="Owen, David (Trade)" w:date="2019-07-24T14:41:00Z">
              <w:r>
                <w:rPr>
                  <w:color w:val="000000"/>
                  <w:szCs w:val="16"/>
                </w:rPr>
                <w:t xml:space="preserve"> 104,874 p/st </w:t>
              </w:r>
            </w:ins>
          </w:p>
        </w:tc>
        <w:tc>
          <w:tcPr>
            <w:tcW w:w="543" w:type="pct"/>
            <w:tcBorders>
              <w:top w:val="single" w:sz="12" w:space="0" w:color="000000" w:themeColor="background1" w:themeShade="00"/>
              <w:left w:val="single" w:sz="4" w:space="0" w:color="auto"/>
            </w:tcBorders>
          </w:tcPr>
          <w:p w14:paraId="78CEC4CE" w14:textId="5AA25D7B"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48" w:author="David Owen" w:date="2019-07-24T14:40:00Z"/>
              </w:rPr>
            </w:pPr>
            <w:ins w:id="2549"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2F60F957" w14:textId="21E930B2" w:rsidR="001302CC" w:rsidRDefault="001302CC" w:rsidP="001302CC">
            <w:pPr>
              <w:pStyle w:val="NormalinTable"/>
              <w:rPr>
                <w:ins w:id="2550" w:author="David Owen" w:date="2019-07-24T14:40:00Z"/>
              </w:rPr>
            </w:pPr>
            <w:ins w:id="2551" w:author="Owen, David (Trade)" w:date="2019-07-24T14:41:00Z">
              <w:r>
                <w:t>31/12</w:t>
              </w:r>
            </w:ins>
          </w:p>
        </w:tc>
      </w:tr>
      <w:tr w:rsidR="00C8561A" w14:paraId="673DC73D" w14:textId="77777777" w:rsidTr="00C53BA8">
        <w:trPr>
          <w:cantSplit/>
          <w:ins w:id="2552"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17CE6D47" w14:textId="09FDDD8E" w:rsidR="001302CC" w:rsidRDefault="001302CC" w:rsidP="001302CC">
            <w:pPr>
              <w:pStyle w:val="NormalinTable"/>
              <w:rPr>
                <w:ins w:id="2553" w:author="David Owen" w:date="2019-07-24T14:40:00Z"/>
                <w:b/>
              </w:rPr>
            </w:pPr>
            <w:ins w:id="2554" w:author="Owen, David (Trade)" w:date="2019-07-24T14:41:00Z">
              <w:r>
                <w:rPr>
                  <w:b/>
                </w:rPr>
                <w:t>097094</w:t>
              </w:r>
            </w:ins>
          </w:p>
        </w:tc>
        <w:tc>
          <w:tcPr>
            <w:tcW w:w="377" w:type="pct"/>
            <w:tcBorders>
              <w:top w:val="single" w:sz="12" w:space="0" w:color="000000" w:themeColor="background1" w:themeShade="00"/>
            </w:tcBorders>
          </w:tcPr>
          <w:p w14:paraId="6542F73C" w14:textId="6B294F99"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55" w:author="David Owen" w:date="2019-07-24T14:40:00Z"/>
              </w:rPr>
            </w:pPr>
            <w:ins w:id="2556"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5513ACB6" w14:textId="2ADF9792" w:rsidR="001302CC" w:rsidRDefault="001302CC" w:rsidP="001302CC">
            <w:pPr>
              <w:pStyle w:val="NormalinTable"/>
              <w:rPr>
                <w:ins w:id="2557" w:author="David Owen" w:date="2019-07-24T14:40:00Z"/>
              </w:rPr>
            </w:pPr>
            <w:ins w:id="2558" w:author="Owen, David (Trade)" w:date="2019-07-24T14:41:00Z">
              <w:r>
                <w:t>6207 19 00</w:t>
              </w:r>
            </w:ins>
          </w:p>
        </w:tc>
        <w:tc>
          <w:tcPr>
            <w:tcW w:w="587" w:type="pct"/>
            <w:tcBorders>
              <w:top w:val="single" w:sz="12" w:space="0" w:color="000000" w:themeColor="background1" w:themeShade="00"/>
              <w:right w:val="single" w:sz="4" w:space="0" w:color="auto"/>
            </w:tcBorders>
          </w:tcPr>
          <w:p w14:paraId="6ED59BE1" w14:textId="5EC68099"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59" w:author="David Owen" w:date="2019-07-24T14:40:00Z"/>
              </w:rPr>
            </w:pPr>
            <w:ins w:id="2560"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13C9F7CF" w14:textId="00404F25" w:rsidR="001302CC" w:rsidRDefault="001302CC" w:rsidP="001302CC">
            <w:pPr>
              <w:pStyle w:val="NormalinTable"/>
              <w:rPr>
                <w:ins w:id="2561" w:author="David Owen" w:date="2019-07-24T14:40:00Z"/>
              </w:rPr>
            </w:pPr>
            <w:ins w:id="2562" w:author="Owen, David (Trade)" w:date="2019-07-24T14:41:00Z">
              <w:r>
                <w:rPr>
                  <w:color w:val="000000"/>
                  <w:szCs w:val="16"/>
                </w:rPr>
                <w:t xml:space="preserve"> 83,899 p/st </w:t>
              </w:r>
            </w:ins>
          </w:p>
        </w:tc>
        <w:tc>
          <w:tcPr>
            <w:tcW w:w="543" w:type="pct"/>
            <w:tcBorders>
              <w:top w:val="single" w:sz="12" w:space="0" w:color="000000" w:themeColor="background1" w:themeShade="00"/>
              <w:left w:val="single" w:sz="4" w:space="0" w:color="auto"/>
            </w:tcBorders>
          </w:tcPr>
          <w:p w14:paraId="4634776C" w14:textId="3E28DE96"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63" w:author="David Owen" w:date="2019-07-24T14:40:00Z"/>
              </w:rPr>
            </w:pPr>
            <w:ins w:id="2564"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65D63F0D" w14:textId="40EFF769" w:rsidR="001302CC" w:rsidRDefault="001302CC" w:rsidP="001302CC">
            <w:pPr>
              <w:pStyle w:val="NormalinTable"/>
              <w:rPr>
                <w:ins w:id="2565" w:author="David Owen" w:date="2019-07-24T14:40:00Z"/>
              </w:rPr>
            </w:pPr>
            <w:ins w:id="2566" w:author="Owen, David (Trade)" w:date="2019-07-24T14:41:00Z">
              <w:r>
                <w:t>31/12</w:t>
              </w:r>
            </w:ins>
          </w:p>
        </w:tc>
      </w:tr>
      <w:tr w:rsidR="00C8561A" w14:paraId="4603DDD4" w14:textId="77777777" w:rsidTr="00C53BA8">
        <w:trPr>
          <w:cantSplit/>
          <w:ins w:id="2567"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73B36190" w14:textId="50F353FB" w:rsidR="001302CC" w:rsidRDefault="001302CC" w:rsidP="001302CC">
            <w:pPr>
              <w:pStyle w:val="NormalinTable"/>
              <w:rPr>
                <w:ins w:id="2568" w:author="David Owen" w:date="2019-07-24T14:40:00Z"/>
                <w:b/>
              </w:rPr>
            </w:pPr>
            <w:ins w:id="2569" w:author="Owen, David (Trade)" w:date="2019-07-24T14:41:00Z">
              <w:r>
                <w:rPr>
                  <w:b/>
                </w:rPr>
                <w:t>097095</w:t>
              </w:r>
            </w:ins>
          </w:p>
        </w:tc>
        <w:tc>
          <w:tcPr>
            <w:tcW w:w="377" w:type="pct"/>
            <w:tcBorders>
              <w:top w:val="single" w:sz="12" w:space="0" w:color="000000" w:themeColor="background1" w:themeShade="00"/>
            </w:tcBorders>
          </w:tcPr>
          <w:p w14:paraId="43B2C06E" w14:textId="21E9A00C"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70" w:author="David Owen" w:date="2019-07-24T14:40:00Z"/>
              </w:rPr>
            </w:pPr>
            <w:ins w:id="2571"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3B8D2430" w14:textId="1AADBA5D" w:rsidR="001302CC" w:rsidRDefault="001302CC" w:rsidP="001302CC">
            <w:pPr>
              <w:pStyle w:val="NormalinTable"/>
              <w:rPr>
                <w:ins w:id="2572" w:author="David Owen" w:date="2019-07-24T14:40:00Z"/>
              </w:rPr>
            </w:pPr>
            <w:ins w:id="2573" w:author="Owen, David (Trade)" w:date="2019-07-24T14:41:00Z">
              <w:r>
                <w:t>6207 21 00</w:t>
              </w:r>
            </w:ins>
          </w:p>
        </w:tc>
        <w:tc>
          <w:tcPr>
            <w:tcW w:w="587" w:type="pct"/>
            <w:tcBorders>
              <w:top w:val="single" w:sz="12" w:space="0" w:color="000000" w:themeColor="background1" w:themeShade="00"/>
              <w:right w:val="single" w:sz="4" w:space="0" w:color="auto"/>
            </w:tcBorders>
          </w:tcPr>
          <w:p w14:paraId="30B21251" w14:textId="15D338A3"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74" w:author="David Owen" w:date="2019-07-24T14:40:00Z"/>
              </w:rPr>
            </w:pPr>
            <w:ins w:id="2575"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3A756ED7" w14:textId="63307731" w:rsidR="001302CC" w:rsidRDefault="001302CC" w:rsidP="001302CC">
            <w:pPr>
              <w:pStyle w:val="NormalinTable"/>
              <w:rPr>
                <w:ins w:id="2576" w:author="David Owen" w:date="2019-07-24T14:40:00Z"/>
              </w:rPr>
            </w:pPr>
            <w:ins w:id="2577" w:author="Owen, David (Trade)" w:date="2019-07-24T14:41:00Z">
              <w:r>
                <w:rPr>
                  <w:color w:val="000000"/>
                  <w:szCs w:val="16"/>
                </w:rPr>
                <w:t xml:space="preserve"> 152,544 p/st </w:t>
              </w:r>
            </w:ins>
          </w:p>
        </w:tc>
        <w:tc>
          <w:tcPr>
            <w:tcW w:w="543" w:type="pct"/>
            <w:tcBorders>
              <w:top w:val="single" w:sz="12" w:space="0" w:color="000000" w:themeColor="background1" w:themeShade="00"/>
              <w:left w:val="single" w:sz="4" w:space="0" w:color="auto"/>
            </w:tcBorders>
          </w:tcPr>
          <w:p w14:paraId="4629F789" w14:textId="5559728F"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78" w:author="David Owen" w:date="2019-07-24T14:40:00Z"/>
              </w:rPr>
            </w:pPr>
            <w:ins w:id="2579"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530A1CE8" w14:textId="638CB708" w:rsidR="001302CC" w:rsidRDefault="001302CC" w:rsidP="001302CC">
            <w:pPr>
              <w:pStyle w:val="NormalinTable"/>
              <w:rPr>
                <w:ins w:id="2580" w:author="David Owen" w:date="2019-07-24T14:40:00Z"/>
              </w:rPr>
            </w:pPr>
            <w:ins w:id="2581" w:author="Owen, David (Trade)" w:date="2019-07-24T14:41:00Z">
              <w:r>
                <w:t>31/12</w:t>
              </w:r>
            </w:ins>
          </w:p>
        </w:tc>
      </w:tr>
      <w:tr w:rsidR="00C8561A" w14:paraId="264D09E0" w14:textId="77777777" w:rsidTr="00C53BA8">
        <w:trPr>
          <w:cantSplit/>
          <w:ins w:id="2582"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362E1EC0" w14:textId="28569B01" w:rsidR="001302CC" w:rsidRDefault="001302CC" w:rsidP="001302CC">
            <w:pPr>
              <w:pStyle w:val="NormalinTable"/>
              <w:rPr>
                <w:ins w:id="2583" w:author="David Owen" w:date="2019-07-24T14:40:00Z"/>
                <w:b/>
              </w:rPr>
            </w:pPr>
            <w:ins w:id="2584" w:author="Owen, David (Trade)" w:date="2019-07-24T14:41:00Z">
              <w:r>
                <w:rPr>
                  <w:b/>
                </w:rPr>
                <w:t>097096</w:t>
              </w:r>
            </w:ins>
          </w:p>
        </w:tc>
        <w:tc>
          <w:tcPr>
            <w:tcW w:w="377" w:type="pct"/>
            <w:tcBorders>
              <w:top w:val="single" w:sz="12" w:space="0" w:color="000000" w:themeColor="background1" w:themeShade="00"/>
            </w:tcBorders>
          </w:tcPr>
          <w:p w14:paraId="225E7ED9" w14:textId="1D853AD3"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85" w:author="David Owen" w:date="2019-07-24T14:40:00Z"/>
              </w:rPr>
            </w:pPr>
            <w:ins w:id="2586"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1E350F2B" w14:textId="1B2E72BE" w:rsidR="001302CC" w:rsidRDefault="001302CC" w:rsidP="001302CC">
            <w:pPr>
              <w:pStyle w:val="NormalinTable"/>
              <w:rPr>
                <w:ins w:id="2587" w:author="David Owen" w:date="2019-07-24T14:40:00Z"/>
              </w:rPr>
            </w:pPr>
            <w:ins w:id="2588" w:author="Owen, David (Trade)" w:date="2019-07-24T14:41:00Z">
              <w:r>
                <w:t>6207 22 00</w:t>
              </w:r>
            </w:ins>
          </w:p>
        </w:tc>
        <w:tc>
          <w:tcPr>
            <w:tcW w:w="587" w:type="pct"/>
            <w:tcBorders>
              <w:top w:val="single" w:sz="12" w:space="0" w:color="000000" w:themeColor="background1" w:themeShade="00"/>
              <w:right w:val="single" w:sz="4" w:space="0" w:color="auto"/>
            </w:tcBorders>
          </w:tcPr>
          <w:p w14:paraId="7493B145" w14:textId="5FF49E71"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89" w:author="David Owen" w:date="2019-07-24T14:40:00Z"/>
              </w:rPr>
            </w:pPr>
            <w:ins w:id="2590"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61049D4C" w14:textId="466F3077" w:rsidR="001302CC" w:rsidRDefault="001302CC" w:rsidP="001302CC">
            <w:pPr>
              <w:pStyle w:val="NormalinTable"/>
              <w:rPr>
                <w:ins w:id="2591" w:author="David Owen" w:date="2019-07-24T14:40:00Z"/>
              </w:rPr>
            </w:pPr>
            <w:ins w:id="2592" w:author="Owen, David (Trade)" w:date="2019-07-24T14:41:00Z">
              <w:r>
                <w:rPr>
                  <w:color w:val="000000"/>
                  <w:szCs w:val="16"/>
                </w:rPr>
                <w:t xml:space="preserve"> 104,874 p/st </w:t>
              </w:r>
            </w:ins>
          </w:p>
        </w:tc>
        <w:tc>
          <w:tcPr>
            <w:tcW w:w="543" w:type="pct"/>
            <w:tcBorders>
              <w:top w:val="single" w:sz="12" w:space="0" w:color="000000" w:themeColor="background1" w:themeShade="00"/>
              <w:left w:val="single" w:sz="4" w:space="0" w:color="auto"/>
            </w:tcBorders>
          </w:tcPr>
          <w:p w14:paraId="091368EB" w14:textId="32A30FC9"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593" w:author="David Owen" w:date="2019-07-24T14:40:00Z"/>
              </w:rPr>
            </w:pPr>
            <w:ins w:id="2594"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48ACBFF6" w14:textId="34A16198" w:rsidR="001302CC" w:rsidRDefault="001302CC" w:rsidP="001302CC">
            <w:pPr>
              <w:pStyle w:val="NormalinTable"/>
              <w:rPr>
                <w:ins w:id="2595" w:author="David Owen" w:date="2019-07-24T14:40:00Z"/>
              </w:rPr>
            </w:pPr>
            <w:ins w:id="2596" w:author="Owen, David (Trade)" w:date="2019-07-24T14:41:00Z">
              <w:r>
                <w:t>31/12</w:t>
              </w:r>
            </w:ins>
          </w:p>
        </w:tc>
      </w:tr>
      <w:tr w:rsidR="00C8561A" w14:paraId="6602637F" w14:textId="77777777" w:rsidTr="00C53BA8">
        <w:trPr>
          <w:cantSplit/>
          <w:ins w:id="2597"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17E398DC" w14:textId="2E29DA50" w:rsidR="001302CC" w:rsidRDefault="001302CC" w:rsidP="001302CC">
            <w:pPr>
              <w:pStyle w:val="NormalinTable"/>
              <w:rPr>
                <w:ins w:id="2598" w:author="David Owen" w:date="2019-07-24T14:40:00Z"/>
                <w:b/>
              </w:rPr>
            </w:pPr>
            <w:ins w:id="2599" w:author="Owen, David (Trade)" w:date="2019-07-24T14:41:00Z">
              <w:r>
                <w:rPr>
                  <w:b/>
                </w:rPr>
                <w:t>097097</w:t>
              </w:r>
            </w:ins>
          </w:p>
        </w:tc>
        <w:tc>
          <w:tcPr>
            <w:tcW w:w="377" w:type="pct"/>
            <w:tcBorders>
              <w:top w:val="single" w:sz="12" w:space="0" w:color="000000" w:themeColor="background1" w:themeShade="00"/>
            </w:tcBorders>
          </w:tcPr>
          <w:p w14:paraId="116BE93F" w14:textId="16A8FD9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00" w:author="David Owen" w:date="2019-07-24T14:40:00Z"/>
              </w:rPr>
            </w:pPr>
            <w:ins w:id="2601"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73DFC7A3" w14:textId="6C154B1E" w:rsidR="001302CC" w:rsidRDefault="001302CC" w:rsidP="001302CC">
            <w:pPr>
              <w:pStyle w:val="NormalinTable"/>
              <w:rPr>
                <w:ins w:id="2602" w:author="David Owen" w:date="2019-07-24T14:40:00Z"/>
              </w:rPr>
            </w:pPr>
            <w:ins w:id="2603" w:author="Owen, David (Trade)" w:date="2019-07-24T14:41:00Z">
              <w:r>
                <w:t>6207 91 00</w:t>
              </w:r>
            </w:ins>
          </w:p>
        </w:tc>
        <w:tc>
          <w:tcPr>
            <w:tcW w:w="587" w:type="pct"/>
            <w:tcBorders>
              <w:top w:val="single" w:sz="12" w:space="0" w:color="000000" w:themeColor="background1" w:themeShade="00"/>
              <w:right w:val="single" w:sz="4" w:space="0" w:color="auto"/>
            </w:tcBorders>
          </w:tcPr>
          <w:p w14:paraId="6AFAA96E" w14:textId="07EF9FC2"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04" w:author="David Owen" w:date="2019-07-24T14:40:00Z"/>
              </w:rPr>
            </w:pPr>
            <w:ins w:id="2605"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2D42CC7C" w14:textId="0ED091A6" w:rsidR="001302CC" w:rsidRDefault="001302CC" w:rsidP="001302CC">
            <w:pPr>
              <w:pStyle w:val="NormalinTable"/>
              <w:rPr>
                <w:ins w:id="2606" w:author="David Owen" w:date="2019-07-24T14:40:00Z"/>
              </w:rPr>
            </w:pPr>
            <w:ins w:id="2607" w:author="Owen, David (Trade)" w:date="2019-07-24T14:41:00Z">
              <w:r>
                <w:rPr>
                  <w:color w:val="000000"/>
                  <w:szCs w:val="16"/>
                </w:rPr>
                <w:t xml:space="preserve"> 73,412 p/st </w:t>
              </w:r>
            </w:ins>
          </w:p>
        </w:tc>
        <w:tc>
          <w:tcPr>
            <w:tcW w:w="543" w:type="pct"/>
            <w:tcBorders>
              <w:top w:val="single" w:sz="12" w:space="0" w:color="000000" w:themeColor="background1" w:themeShade="00"/>
              <w:left w:val="single" w:sz="4" w:space="0" w:color="auto"/>
            </w:tcBorders>
          </w:tcPr>
          <w:p w14:paraId="76AB7DB2" w14:textId="72703B4F"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08" w:author="David Owen" w:date="2019-07-24T14:40:00Z"/>
              </w:rPr>
            </w:pPr>
            <w:ins w:id="2609"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2C020EE6" w14:textId="56A033C5" w:rsidR="001302CC" w:rsidRDefault="001302CC" w:rsidP="001302CC">
            <w:pPr>
              <w:pStyle w:val="NormalinTable"/>
              <w:rPr>
                <w:ins w:id="2610" w:author="David Owen" w:date="2019-07-24T14:40:00Z"/>
              </w:rPr>
            </w:pPr>
            <w:ins w:id="2611" w:author="Owen, David (Trade)" w:date="2019-07-24T14:41:00Z">
              <w:r>
                <w:t>31/12</w:t>
              </w:r>
            </w:ins>
          </w:p>
        </w:tc>
      </w:tr>
      <w:tr w:rsidR="00C8561A" w14:paraId="2F4C8E76" w14:textId="77777777" w:rsidTr="00C53BA8">
        <w:trPr>
          <w:cantSplit/>
          <w:ins w:id="2612"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5A55A5A9" w14:textId="5AEEDFF6" w:rsidR="001302CC" w:rsidRDefault="001302CC" w:rsidP="001302CC">
            <w:pPr>
              <w:pStyle w:val="NormalinTable"/>
              <w:rPr>
                <w:ins w:id="2613" w:author="David Owen" w:date="2019-07-24T14:40:00Z"/>
                <w:b/>
              </w:rPr>
            </w:pPr>
            <w:ins w:id="2614" w:author="Owen, David (Trade)" w:date="2019-07-24T14:41:00Z">
              <w:r>
                <w:rPr>
                  <w:b/>
                </w:rPr>
                <w:t>097098</w:t>
              </w:r>
            </w:ins>
          </w:p>
        </w:tc>
        <w:tc>
          <w:tcPr>
            <w:tcW w:w="377" w:type="pct"/>
            <w:tcBorders>
              <w:top w:val="single" w:sz="12" w:space="0" w:color="000000" w:themeColor="background1" w:themeShade="00"/>
            </w:tcBorders>
          </w:tcPr>
          <w:p w14:paraId="22C117A4" w14:textId="1912C094"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15" w:author="David Owen" w:date="2019-07-24T14:40:00Z"/>
              </w:rPr>
            </w:pPr>
            <w:ins w:id="2616"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64B4C0D9" w14:textId="7F72A9EE" w:rsidR="001302CC" w:rsidRDefault="001302CC" w:rsidP="001302CC">
            <w:pPr>
              <w:pStyle w:val="NormalinTable"/>
              <w:rPr>
                <w:ins w:id="2617" w:author="David Owen" w:date="2019-07-24T14:40:00Z"/>
              </w:rPr>
            </w:pPr>
            <w:ins w:id="2618" w:author="Owen, David (Trade)" w:date="2019-07-24T14:41:00Z">
              <w:r>
                <w:t>6207 99 00</w:t>
              </w:r>
            </w:ins>
          </w:p>
        </w:tc>
        <w:tc>
          <w:tcPr>
            <w:tcW w:w="587" w:type="pct"/>
            <w:tcBorders>
              <w:top w:val="single" w:sz="12" w:space="0" w:color="000000" w:themeColor="background1" w:themeShade="00"/>
              <w:right w:val="single" w:sz="4" w:space="0" w:color="auto"/>
            </w:tcBorders>
          </w:tcPr>
          <w:p w14:paraId="05572F9C" w14:textId="6CEE0A31"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19" w:author="David Owen" w:date="2019-07-24T14:40:00Z"/>
              </w:rPr>
            </w:pPr>
            <w:ins w:id="2620"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7CCA20ED" w14:textId="0309E806" w:rsidR="001302CC" w:rsidRDefault="001302CC" w:rsidP="001302CC">
            <w:pPr>
              <w:pStyle w:val="NormalinTable"/>
              <w:rPr>
                <w:ins w:id="2621" w:author="David Owen" w:date="2019-07-24T14:40:00Z"/>
              </w:rPr>
            </w:pPr>
            <w:ins w:id="2622" w:author="Owen, David (Trade)" w:date="2019-07-24T14:41:00Z">
              <w:r>
                <w:rPr>
                  <w:color w:val="000000"/>
                  <w:szCs w:val="16"/>
                </w:rPr>
                <w:t xml:space="preserve"> 41,950 p/st </w:t>
              </w:r>
            </w:ins>
          </w:p>
        </w:tc>
        <w:tc>
          <w:tcPr>
            <w:tcW w:w="543" w:type="pct"/>
            <w:tcBorders>
              <w:top w:val="single" w:sz="12" w:space="0" w:color="000000" w:themeColor="background1" w:themeShade="00"/>
              <w:left w:val="single" w:sz="4" w:space="0" w:color="auto"/>
            </w:tcBorders>
          </w:tcPr>
          <w:p w14:paraId="715E1935" w14:textId="2E16E926"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23" w:author="David Owen" w:date="2019-07-24T14:40:00Z"/>
              </w:rPr>
            </w:pPr>
            <w:ins w:id="2624"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41FA02DC" w14:textId="3FFB2EC6" w:rsidR="001302CC" w:rsidRDefault="001302CC" w:rsidP="001302CC">
            <w:pPr>
              <w:pStyle w:val="NormalinTable"/>
              <w:rPr>
                <w:ins w:id="2625" w:author="David Owen" w:date="2019-07-24T14:40:00Z"/>
              </w:rPr>
            </w:pPr>
            <w:ins w:id="2626" w:author="Owen, David (Trade)" w:date="2019-07-24T14:41:00Z">
              <w:r>
                <w:t>31/12</w:t>
              </w:r>
            </w:ins>
          </w:p>
        </w:tc>
      </w:tr>
      <w:tr w:rsidR="00C8561A" w14:paraId="6DA8DEBD" w14:textId="77777777" w:rsidTr="00C53BA8">
        <w:trPr>
          <w:cantSplit/>
          <w:ins w:id="2627"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63F682C8" w14:textId="223E35DA" w:rsidR="001302CC" w:rsidRDefault="001302CC" w:rsidP="001302CC">
            <w:pPr>
              <w:pStyle w:val="NormalinTable"/>
              <w:rPr>
                <w:ins w:id="2628" w:author="David Owen" w:date="2019-07-24T14:40:00Z"/>
                <w:b/>
              </w:rPr>
            </w:pPr>
            <w:ins w:id="2629" w:author="Owen, David (Trade)" w:date="2019-07-24T14:41:00Z">
              <w:r>
                <w:rPr>
                  <w:b/>
                </w:rPr>
                <w:t>097099</w:t>
              </w:r>
            </w:ins>
          </w:p>
        </w:tc>
        <w:tc>
          <w:tcPr>
            <w:tcW w:w="377" w:type="pct"/>
            <w:tcBorders>
              <w:top w:val="single" w:sz="12" w:space="0" w:color="000000" w:themeColor="background1" w:themeShade="00"/>
            </w:tcBorders>
          </w:tcPr>
          <w:p w14:paraId="03041C02" w14:textId="47A4B074"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30" w:author="David Owen" w:date="2019-07-24T14:40:00Z"/>
              </w:rPr>
            </w:pPr>
            <w:ins w:id="2631"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4FB33B0A" w14:textId="14123E31" w:rsidR="001302CC" w:rsidRDefault="001302CC" w:rsidP="001302CC">
            <w:pPr>
              <w:pStyle w:val="NormalinTable"/>
              <w:rPr>
                <w:ins w:id="2632" w:author="David Owen" w:date="2019-07-24T14:40:00Z"/>
              </w:rPr>
            </w:pPr>
            <w:ins w:id="2633" w:author="Owen, David (Trade)" w:date="2019-07-24T14:41:00Z">
              <w:r>
                <w:t>6208 21 00</w:t>
              </w:r>
            </w:ins>
          </w:p>
        </w:tc>
        <w:tc>
          <w:tcPr>
            <w:tcW w:w="587" w:type="pct"/>
            <w:tcBorders>
              <w:top w:val="single" w:sz="12" w:space="0" w:color="000000" w:themeColor="background1" w:themeShade="00"/>
              <w:right w:val="single" w:sz="4" w:space="0" w:color="auto"/>
            </w:tcBorders>
          </w:tcPr>
          <w:p w14:paraId="29ECBEF6" w14:textId="1AE88E6F"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34" w:author="David Owen" w:date="2019-07-24T14:40:00Z"/>
              </w:rPr>
            </w:pPr>
            <w:ins w:id="2635"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7A66A30E" w14:textId="66ACE761" w:rsidR="001302CC" w:rsidRDefault="001302CC" w:rsidP="001302CC">
            <w:pPr>
              <w:pStyle w:val="NormalinTable"/>
              <w:rPr>
                <w:ins w:id="2636" w:author="David Owen" w:date="2019-07-24T14:40:00Z"/>
              </w:rPr>
            </w:pPr>
            <w:ins w:id="2637" w:author="Owen, David (Trade)" w:date="2019-07-24T14:41:00Z">
              <w:r>
                <w:rPr>
                  <w:color w:val="000000"/>
                  <w:szCs w:val="16"/>
                </w:rPr>
                <w:t xml:space="preserve"> 41,950 p/st </w:t>
              </w:r>
            </w:ins>
          </w:p>
        </w:tc>
        <w:tc>
          <w:tcPr>
            <w:tcW w:w="543" w:type="pct"/>
            <w:tcBorders>
              <w:top w:val="single" w:sz="12" w:space="0" w:color="000000" w:themeColor="background1" w:themeShade="00"/>
              <w:left w:val="single" w:sz="4" w:space="0" w:color="auto"/>
            </w:tcBorders>
          </w:tcPr>
          <w:p w14:paraId="4E8A390F" w14:textId="123550C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38" w:author="David Owen" w:date="2019-07-24T14:40:00Z"/>
              </w:rPr>
            </w:pPr>
            <w:ins w:id="2639"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27BBE0B9" w14:textId="2268A249" w:rsidR="001302CC" w:rsidRDefault="001302CC" w:rsidP="001302CC">
            <w:pPr>
              <w:pStyle w:val="NormalinTable"/>
              <w:rPr>
                <w:ins w:id="2640" w:author="David Owen" w:date="2019-07-24T14:40:00Z"/>
              </w:rPr>
            </w:pPr>
            <w:ins w:id="2641" w:author="Owen, David (Trade)" w:date="2019-07-24T14:41:00Z">
              <w:r>
                <w:t>31/12</w:t>
              </w:r>
            </w:ins>
          </w:p>
        </w:tc>
      </w:tr>
      <w:tr w:rsidR="00C8561A" w14:paraId="39A016CA" w14:textId="77777777" w:rsidTr="00C53BA8">
        <w:trPr>
          <w:cantSplit/>
          <w:ins w:id="2642"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24D91E62" w14:textId="232682A5" w:rsidR="001302CC" w:rsidRDefault="001302CC" w:rsidP="001302CC">
            <w:pPr>
              <w:pStyle w:val="NormalinTable"/>
              <w:rPr>
                <w:ins w:id="2643" w:author="David Owen" w:date="2019-07-24T14:40:00Z"/>
                <w:b/>
              </w:rPr>
            </w:pPr>
            <w:ins w:id="2644" w:author="Owen, David (Trade)" w:date="2019-07-24T14:41:00Z">
              <w:r>
                <w:rPr>
                  <w:b/>
                </w:rPr>
                <w:t>097100</w:t>
              </w:r>
            </w:ins>
          </w:p>
        </w:tc>
        <w:tc>
          <w:tcPr>
            <w:tcW w:w="377" w:type="pct"/>
            <w:tcBorders>
              <w:top w:val="single" w:sz="12" w:space="0" w:color="000000" w:themeColor="background1" w:themeShade="00"/>
            </w:tcBorders>
          </w:tcPr>
          <w:p w14:paraId="386F49E7" w14:textId="176EA94B"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45" w:author="David Owen" w:date="2019-07-24T14:40:00Z"/>
              </w:rPr>
            </w:pPr>
            <w:ins w:id="2646"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2072F484" w14:textId="0B616250" w:rsidR="001302CC" w:rsidRDefault="001302CC" w:rsidP="001302CC">
            <w:pPr>
              <w:pStyle w:val="NormalinTable"/>
              <w:rPr>
                <w:ins w:id="2647" w:author="David Owen" w:date="2019-07-24T14:40:00Z"/>
              </w:rPr>
            </w:pPr>
            <w:ins w:id="2648" w:author="Owen, David (Trade)" w:date="2019-07-24T14:41:00Z">
              <w:r>
                <w:t>6208 22 00</w:t>
              </w:r>
            </w:ins>
          </w:p>
        </w:tc>
        <w:tc>
          <w:tcPr>
            <w:tcW w:w="587" w:type="pct"/>
            <w:tcBorders>
              <w:top w:val="single" w:sz="12" w:space="0" w:color="000000" w:themeColor="background1" w:themeShade="00"/>
              <w:right w:val="single" w:sz="4" w:space="0" w:color="auto"/>
            </w:tcBorders>
          </w:tcPr>
          <w:p w14:paraId="751B3E5F" w14:textId="3205562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49" w:author="David Owen" w:date="2019-07-24T14:40:00Z"/>
              </w:rPr>
            </w:pPr>
            <w:ins w:id="2650"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3134BB39" w14:textId="11C6EDC3" w:rsidR="001302CC" w:rsidRDefault="001302CC" w:rsidP="001302CC">
            <w:pPr>
              <w:pStyle w:val="NormalinTable"/>
              <w:rPr>
                <w:ins w:id="2651" w:author="David Owen" w:date="2019-07-24T14:40:00Z"/>
              </w:rPr>
            </w:pPr>
            <w:ins w:id="2652" w:author="Owen, David (Trade)" w:date="2019-07-24T14:41:00Z">
              <w:r>
                <w:rPr>
                  <w:color w:val="000000"/>
                  <w:szCs w:val="16"/>
                </w:rPr>
                <w:t xml:space="preserve"> 83,899 p/st </w:t>
              </w:r>
            </w:ins>
          </w:p>
        </w:tc>
        <w:tc>
          <w:tcPr>
            <w:tcW w:w="543" w:type="pct"/>
            <w:tcBorders>
              <w:top w:val="single" w:sz="12" w:space="0" w:color="000000" w:themeColor="background1" w:themeShade="00"/>
              <w:left w:val="single" w:sz="4" w:space="0" w:color="auto"/>
            </w:tcBorders>
          </w:tcPr>
          <w:p w14:paraId="4EFF4529" w14:textId="179C1248"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53" w:author="David Owen" w:date="2019-07-24T14:40:00Z"/>
              </w:rPr>
            </w:pPr>
            <w:ins w:id="2654"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320D0C5D" w14:textId="59760FB9" w:rsidR="001302CC" w:rsidRDefault="001302CC" w:rsidP="001302CC">
            <w:pPr>
              <w:pStyle w:val="NormalinTable"/>
              <w:rPr>
                <w:ins w:id="2655" w:author="David Owen" w:date="2019-07-24T14:40:00Z"/>
              </w:rPr>
            </w:pPr>
            <w:ins w:id="2656" w:author="Owen, David (Trade)" w:date="2019-07-24T14:41:00Z">
              <w:r>
                <w:t>31/12</w:t>
              </w:r>
            </w:ins>
          </w:p>
        </w:tc>
      </w:tr>
      <w:tr w:rsidR="00C8561A" w14:paraId="7809A729" w14:textId="77777777" w:rsidTr="00C53BA8">
        <w:trPr>
          <w:cantSplit/>
          <w:ins w:id="2657"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6847B214" w14:textId="2146158F" w:rsidR="001302CC" w:rsidRDefault="001302CC" w:rsidP="001302CC">
            <w:pPr>
              <w:pStyle w:val="NormalinTable"/>
              <w:rPr>
                <w:ins w:id="2658" w:author="David Owen" w:date="2019-07-24T14:40:00Z"/>
                <w:b/>
              </w:rPr>
            </w:pPr>
            <w:ins w:id="2659" w:author="Owen, David (Trade)" w:date="2019-07-24T14:41:00Z">
              <w:r>
                <w:rPr>
                  <w:b/>
                </w:rPr>
                <w:t>097101</w:t>
              </w:r>
            </w:ins>
          </w:p>
        </w:tc>
        <w:tc>
          <w:tcPr>
            <w:tcW w:w="377" w:type="pct"/>
            <w:tcBorders>
              <w:top w:val="single" w:sz="12" w:space="0" w:color="000000" w:themeColor="background1" w:themeShade="00"/>
            </w:tcBorders>
          </w:tcPr>
          <w:p w14:paraId="21878DAC" w14:textId="18B5D143"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60" w:author="David Owen" w:date="2019-07-24T14:40:00Z"/>
              </w:rPr>
            </w:pPr>
            <w:ins w:id="2661"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6852C23E" w14:textId="1229C7AB" w:rsidR="001302CC" w:rsidRDefault="001302CC" w:rsidP="001302CC">
            <w:pPr>
              <w:pStyle w:val="NormalinTable"/>
              <w:rPr>
                <w:ins w:id="2662" w:author="David Owen" w:date="2019-07-24T14:40:00Z"/>
              </w:rPr>
            </w:pPr>
            <w:ins w:id="2663" w:author="Owen, David (Trade)" w:date="2019-07-24T14:41:00Z">
              <w:r>
                <w:t>6208 91 00</w:t>
              </w:r>
            </w:ins>
          </w:p>
        </w:tc>
        <w:tc>
          <w:tcPr>
            <w:tcW w:w="587" w:type="pct"/>
            <w:tcBorders>
              <w:top w:val="single" w:sz="12" w:space="0" w:color="000000" w:themeColor="background1" w:themeShade="00"/>
              <w:right w:val="single" w:sz="4" w:space="0" w:color="auto"/>
            </w:tcBorders>
          </w:tcPr>
          <w:p w14:paraId="49F2BEA8" w14:textId="67DD93CE"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64" w:author="David Owen" w:date="2019-07-24T14:40:00Z"/>
              </w:rPr>
            </w:pPr>
            <w:ins w:id="2665"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00890FB9" w14:textId="3A7C37E1" w:rsidR="001302CC" w:rsidRDefault="001302CC" w:rsidP="001302CC">
            <w:pPr>
              <w:pStyle w:val="NormalinTable"/>
              <w:rPr>
                <w:ins w:id="2666" w:author="David Owen" w:date="2019-07-24T14:40:00Z"/>
              </w:rPr>
            </w:pPr>
            <w:ins w:id="2667" w:author="Owen, David (Trade)" w:date="2019-07-24T14:41:00Z">
              <w:r>
                <w:rPr>
                  <w:color w:val="000000"/>
                  <w:szCs w:val="16"/>
                </w:rPr>
                <w:t xml:space="preserve"> 125,849 p/st </w:t>
              </w:r>
            </w:ins>
          </w:p>
        </w:tc>
        <w:tc>
          <w:tcPr>
            <w:tcW w:w="543" w:type="pct"/>
            <w:tcBorders>
              <w:top w:val="single" w:sz="12" w:space="0" w:color="000000" w:themeColor="background1" w:themeShade="00"/>
              <w:left w:val="single" w:sz="4" w:space="0" w:color="auto"/>
            </w:tcBorders>
          </w:tcPr>
          <w:p w14:paraId="252CD3C5" w14:textId="4A7877BF"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68" w:author="David Owen" w:date="2019-07-24T14:40:00Z"/>
              </w:rPr>
            </w:pPr>
            <w:ins w:id="2669"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43C502CF" w14:textId="0A96BF65" w:rsidR="001302CC" w:rsidRDefault="001302CC" w:rsidP="001302CC">
            <w:pPr>
              <w:pStyle w:val="NormalinTable"/>
              <w:rPr>
                <w:ins w:id="2670" w:author="David Owen" w:date="2019-07-24T14:40:00Z"/>
              </w:rPr>
            </w:pPr>
            <w:ins w:id="2671" w:author="Owen, David (Trade)" w:date="2019-07-24T14:41:00Z">
              <w:r>
                <w:t>31/12</w:t>
              </w:r>
            </w:ins>
          </w:p>
        </w:tc>
      </w:tr>
      <w:tr w:rsidR="00C8561A" w14:paraId="341D3D0A" w14:textId="77777777" w:rsidTr="00C53BA8">
        <w:trPr>
          <w:cantSplit/>
          <w:ins w:id="2672" w:author="David Owen" w:date="2019-07-24T14:40: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7A8DD224" w14:textId="54393379" w:rsidR="001302CC" w:rsidRDefault="001302CC" w:rsidP="001302CC">
            <w:pPr>
              <w:pStyle w:val="NormalinTable"/>
              <w:rPr>
                <w:ins w:id="2673" w:author="David Owen" w:date="2019-07-24T14:40:00Z"/>
                <w:b/>
              </w:rPr>
            </w:pPr>
            <w:ins w:id="2674" w:author="Owen, David (Trade)" w:date="2019-07-24T14:41:00Z">
              <w:r>
                <w:rPr>
                  <w:b/>
                </w:rPr>
                <w:t>097102</w:t>
              </w:r>
            </w:ins>
          </w:p>
        </w:tc>
        <w:tc>
          <w:tcPr>
            <w:tcW w:w="377" w:type="pct"/>
            <w:tcBorders>
              <w:top w:val="single" w:sz="12" w:space="0" w:color="000000" w:themeColor="background1" w:themeShade="00"/>
            </w:tcBorders>
          </w:tcPr>
          <w:p w14:paraId="2DC39B47" w14:textId="3178821F"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75" w:author="David Owen" w:date="2019-07-24T14:40:00Z"/>
              </w:rPr>
            </w:pPr>
            <w:ins w:id="2676"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4428B15C" w14:textId="7724BEF1" w:rsidR="001302CC" w:rsidRDefault="001302CC" w:rsidP="001302CC">
            <w:pPr>
              <w:pStyle w:val="NormalinTable"/>
              <w:rPr>
                <w:ins w:id="2677" w:author="David Owen" w:date="2019-07-24T14:40:00Z"/>
              </w:rPr>
            </w:pPr>
            <w:ins w:id="2678" w:author="Owen, David (Trade)" w:date="2019-07-24T14:41:00Z">
              <w:r>
                <w:t>6208 92 00</w:t>
              </w:r>
            </w:ins>
          </w:p>
        </w:tc>
        <w:tc>
          <w:tcPr>
            <w:tcW w:w="587" w:type="pct"/>
            <w:tcBorders>
              <w:top w:val="single" w:sz="12" w:space="0" w:color="000000" w:themeColor="background1" w:themeShade="00"/>
              <w:right w:val="single" w:sz="4" w:space="0" w:color="auto"/>
            </w:tcBorders>
          </w:tcPr>
          <w:p w14:paraId="6828E399" w14:textId="57BE220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79" w:author="David Owen" w:date="2019-07-24T14:40:00Z"/>
              </w:rPr>
            </w:pPr>
            <w:ins w:id="2680"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single" w:sz="8" w:space="0" w:color="auto"/>
              <w:right w:val="single" w:sz="4" w:space="0" w:color="auto"/>
            </w:tcBorders>
            <w:shd w:val="clear" w:color="auto" w:fill="auto"/>
            <w:vAlign w:val="bottom"/>
          </w:tcPr>
          <w:p w14:paraId="03B041DF" w14:textId="342C57C3" w:rsidR="001302CC" w:rsidRDefault="001302CC" w:rsidP="001302CC">
            <w:pPr>
              <w:pStyle w:val="NormalinTable"/>
              <w:rPr>
                <w:ins w:id="2681" w:author="David Owen" w:date="2019-07-24T14:40:00Z"/>
              </w:rPr>
            </w:pPr>
            <w:ins w:id="2682" w:author="Owen, David (Trade)" w:date="2019-07-24T14:41:00Z">
              <w:r>
                <w:rPr>
                  <w:color w:val="000000"/>
                  <w:szCs w:val="16"/>
                </w:rPr>
                <w:t xml:space="preserve"> 52,437 p/st </w:t>
              </w:r>
            </w:ins>
          </w:p>
        </w:tc>
        <w:tc>
          <w:tcPr>
            <w:tcW w:w="543" w:type="pct"/>
            <w:tcBorders>
              <w:top w:val="single" w:sz="12" w:space="0" w:color="000000" w:themeColor="background1" w:themeShade="00"/>
              <w:left w:val="single" w:sz="4" w:space="0" w:color="auto"/>
            </w:tcBorders>
          </w:tcPr>
          <w:p w14:paraId="1BDBC0F6" w14:textId="242F98ED"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83" w:author="David Owen" w:date="2019-07-24T14:40:00Z"/>
              </w:rPr>
            </w:pPr>
            <w:ins w:id="2684"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right w:val="nil"/>
            </w:tcBorders>
          </w:tcPr>
          <w:p w14:paraId="588652A4" w14:textId="510A81B5" w:rsidR="001302CC" w:rsidRDefault="001302CC" w:rsidP="001302CC">
            <w:pPr>
              <w:pStyle w:val="NormalinTable"/>
              <w:rPr>
                <w:ins w:id="2685" w:author="David Owen" w:date="2019-07-24T14:40:00Z"/>
              </w:rPr>
            </w:pPr>
            <w:ins w:id="2686" w:author="Owen, David (Trade)" w:date="2019-07-24T14:41:00Z">
              <w:r>
                <w:t>31/12</w:t>
              </w:r>
            </w:ins>
          </w:p>
        </w:tc>
      </w:tr>
      <w:tr w:rsidR="001B493F" w14:paraId="4784263D" w14:textId="77777777" w:rsidTr="00C53BA8">
        <w:trPr>
          <w:cantSplit/>
          <w:ins w:id="2687" w:author="David Owen" w:date="2019-07-24T14:41: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
          <w:p w14:paraId="184077C5" w14:textId="59B27A5E" w:rsidR="001302CC" w:rsidRDefault="001302CC" w:rsidP="001302CC">
            <w:pPr>
              <w:pStyle w:val="NormalinTable"/>
              <w:rPr>
                <w:ins w:id="2688" w:author="David Owen" w:date="2019-07-24T14:41:00Z"/>
                <w:b/>
              </w:rPr>
            </w:pPr>
            <w:ins w:id="2689" w:author="Owen, David (Trade)" w:date="2019-07-24T14:41:00Z">
              <w:r>
                <w:rPr>
                  <w:b/>
                </w:rPr>
                <w:t>097103</w:t>
              </w:r>
            </w:ins>
          </w:p>
        </w:tc>
        <w:tc>
          <w:tcPr>
            <w:tcW w:w="377" w:type="pct"/>
            <w:tcBorders>
              <w:top w:val="single" w:sz="12" w:space="0" w:color="000000" w:themeColor="background1" w:themeShade="00"/>
            </w:tcBorders>
          </w:tcPr>
          <w:p w14:paraId="7C3F8E0A" w14:textId="2F0D4A9B"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90" w:author="David Owen" w:date="2019-07-24T14:41:00Z"/>
              </w:rPr>
            </w:pPr>
            <w:ins w:id="2691" w:author="Owen, David (Trade)" w:date="2019-07-24T14:4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
          <w:p w14:paraId="2D390ECB" w14:textId="2BF3E9B6" w:rsidR="001302CC" w:rsidRDefault="001302CC" w:rsidP="001302CC">
            <w:pPr>
              <w:pStyle w:val="NormalinTable"/>
              <w:rPr>
                <w:ins w:id="2692" w:author="David Owen" w:date="2019-07-24T14:41:00Z"/>
              </w:rPr>
            </w:pPr>
            <w:ins w:id="2693" w:author="Owen, David (Trade)" w:date="2019-07-24T14:41:00Z">
              <w:r>
                <w:t>6212 10 00</w:t>
              </w:r>
            </w:ins>
          </w:p>
        </w:tc>
        <w:tc>
          <w:tcPr>
            <w:tcW w:w="587" w:type="pct"/>
            <w:tcBorders>
              <w:top w:val="single" w:sz="12" w:space="0" w:color="000000" w:themeColor="background1" w:themeShade="00"/>
              <w:right w:val="single" w:sz="4" w:space="0" w:color="auto"/>
            </w:tcBorders>
          </w:tcPr>
          <w:p w14:paraId="00F950A6" w14:textId="4759B6F2"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94" w:author="David Owen" w:date="2019-07-24T14:41:00Z"/>
              </w:rPr>
            </w:pPr>
            <w:ins w:id="2695" w:author="Owen, David (Trade)" w:date="2019-07-24T14:4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8" w:space="0" w:color="auto"/>
              <w:left w:val="single" w:sz="4" w:space="0" w:color="auto"/>
              <w:bottom w:val="nil"/>
              <w:right w:val="single" w:sz="4" w:space="0" w:color="auto"/>
            </w:tcBorders>
            <w:shd w:val="clear" w:color="auto" w:fill="auto"/>
            <w:vAlign w:val="bottom"/>
          </w:tcPr>
          <w:p w14:paraId="7797AE0B" w14:textId="57CC34DC" w:rsidR="001302CC" w:rsidRDefault="001302CC" w:rsidP="001302CC">
            <w:pPr>
              <w:pStyle w:val="NormalinTable"/>
              <w:rPr>
                <w:ins w:id="2696" w:author="David Owen" w:date="2019-07-24T14:41:00Z"/>
                <w:color w:val="000000"/>
                <w:szCs w:val="16"/>
              </w:rPr>
            </w:pPr>
            <w:ins w:id="2697" w:author="Owen, David (Trade)" w:date="2019-07-24T14:41:00Z">
              <w:r>
                <w:rPr>
                  <w:color w:val="000000"/>
                  <w:szCs w:val="16"/>
                </w:rPr>
                <w:t xml:space="preserve"> 188,773 p/st </w:t>
              </w:r>
            </w:ins>
          </w:p>
        </w:tc>
        <w:tc>
          <w:tcPr>
            <w:tcW w:w="543" w:type="pct"/>
            <w:tcBorders>
              <w:top w:val="single" w:sz="12" w:space="0" w:color="000000" w:themeColor="background1" w:themeShade="00"/>
              <w:left w:val="single" w:sz="4" w:space="0" w:color="auto"/>
              <w:bottom w:val="nil"/>
            </w:tcBorders>
          </w:tcPr>
          <w:p w14:paraId="10FCCF9D" w14:textId="5014B8AF"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698" w:author="David Owen" w:date="2019-07-24T14:41:00Z"/>
              </w:rPr>
            </w:pPr>
            <w:ins w:id="2699" w:author="Owen, David (Trade)" w:date="2019-07-24T14:4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right w:val="nil"/>
            </w:tcBorders>
          </w:tcPr>
          <w:p w14:paraId="4DB5838A" w14:textId="45FDE678" w:rsidR="001302CC" w:rsidRDefault="001302CC" w:rsidP="001302CC">
            <w:pPr>
              <w:pStyle w:val="NormalinTable"/>
              <w:rPr>
                <w:ins w:id="2700" w:author="David Owen" w:date="2019-07-24T14:41:00Z"/>
              </w:rPr>
            </w:pPr>
            <w:ins w:id="2701" w:author="Owen, David (Trade)" w:date="2019-07-24T14:41:00Z">
              <w:r>
                <w:t>31/12</w:t>
              </w:r>
            </w:ins>
          </w:p>
        </w:tc>
      </w:tr>
      <w:tr w:rsidR="0088362B" w14:paraId="6C2CC501" w14:textId="77777777" w:rsidTr="00C8561A">
        <w:trPr>
          <w:cantSplit/>
          <w:ins w:id="2702" w:author="David Owen" w:date="2019-07-24T15:02:00Z"/>
        </w:trPr>
        <w:tc>
          <w:tcPr>
            <w:cnfStyle w:val="000010000000" w:firstRow="0" w:lastRow="0" w:firstColumn="0" w:lastColumn="0" w:oddVBand="1" w:evenVBand="0" w:oddHBand="0" w:evenHBand="0" w:firstRowFirstColumn="0" w:firstRowLastColumn="0" w:lastRowFirstColumn="0" w:lastRowLastColumn="0"/>
            <w:tcW w:w="5000" w:type="pct"/>
            <w:gridSpan w:val="7"/>
            <w:tcBorders>
              <w:top w:val="single" w:sz="12" w:space="0" w:color="000000" w:themeColor="background1" w:themeShade="00"/>
              <w:bottom w:val="nil"/>
            </w:tcBorders>
          </w:tcPr>
          <w:p w14:paraId="22171FD4" w14:textId="45E860E5" w:rsidR="0088362B" w:rsidRPr="0088362B" w:rsidRDefault="001302CC">
            <w:pPr>
              <w:pStyle w:val="NormalinTable"/>
              <w:jc w:val="center"/>
              <w:rPr>
                <w:ins w:id="2703" w:author="David Owen" w:date="2019-07-24T15:02:00Z"/>
                <w:b/>
                <w:rPrChange w:id="2704" w:author="David Owen" w:date="2019-07-24T15:02:00Z">
                  <w:rPr>
                    <w:ins w:id="2705" w:author="David Owen" w:date="2019-07-24T15:02:00Z"/>
                  </w:rPr>
                </w:rPrChange>
              </w:rPr>
              <w:pPrChange w:id="2706" w:author="David Owen" w:date="2019-07-24T15:02:00Z">
                <w:pPr>
                  <w:pStyle w:val="NormalinTable"/>
                </w:pPr>
              </w:pPrChange>
            </w:pPr>
            <w:ins w:id="2707" w:author="Owen, David (Trade)" w:date="2019-07-24T14:41:00Z">
              <w:del w:id="2708" w:author="David Owen" w:date="2019-07-24T14:41:00Z">
                <w:r w:rsidRPr="0088362B" w:rsidDel="001931D2">
                  <w:rPr>
                    <w:bCs w:val="0"/>
                    <w:rPrChange w:id="2709" w:author="David Owen" w:date="2019-07-24T15:02:00Z">
                      <w:rPr>
                        <w:b/>
                      </w:rPr>
                    </w:rPrChange>
                  </w:rPr>
                  <w:delText>097103</w:delText>
                </w:r>
                <w:r w:rsidRPr="001B493F" w:rsidDel="001931D2">
                  <w:rPr>
                    <w:bCs w:val="0"/>
                  </w:rPr>
                  <w:delText>Yes6212 10 000.00%</w:delText>
                </w:r>
                <w:r w:rsidRPr="001B493F" w:rsidDel="001931D2">
                  <w:rPr>
                    <w:bCs w:val="0"/>
                    <w:color w:val="000000"/>
                    <w:szCs w:val="16"/>
                  </w:rPr>
                  <w:delText xml:space="preserve"> 188,773 p/st </w:delText>
                </w:r>
                <w:r w:rsidRPr="0088362B" w:rsidDel="001931D2">
                  <w:rPr>
                    <w:bCs w:val="0"/>
                    <w:rPrChange w:id="2710" w:author="David Owen" w:date="2019-07-24T15:02:00Z">
                      <w:rPr/>
                    </w:rPrChange>
                  </w:rPr>
                  <w:delText>01/0131/12</w:delText>
                </w:r>
              </w:del>
            </w:ins>
            <w:ins w:id="2711" w:author="Owen, David (Trade)" w:date="2019-07-24T14:19:00Z">
              <w:del w:id="2712" w:author="David Owen" w:date="2019-07-24T14:40:00Z">
                <w:r w:rsidRPr="0088362B" w:rsidDel="00493205">
                  <w:rPr>
                    <w:bCs w:val="0"/>
                    <w:color w:val="000000"/>
                    <w:szCs w:val="16"/>
                    <w:rPrChange w:id="2713" w:author="David Owen" w:date="2019-07-24T15:02:00Z">
                      <w:rPr>
                        <w:color w:val="000000"/>
                        <w:szCs w:val="16"/>
                      </w:rPr>
                    </w:rPrChange>
                  </w:rPr>
                  <w:delText xml:space="preserve"> 146,824 p/st  41,950 p/st  41,950 p/st  83,899 p/st  41,950 p/st  188,773 p/st  62,924 p/st  41,950 p/st  104,874 p/st  41,950 p/st  62,924 p/st  104,874 p/st  157,311 p/st  209,748 p/st  104,874 p/st  83,899 p/st  152,544 p/st  104,874 p/st  73,412 p/st  41,950 p/st  41,950 p/st  83,899 p/st  125,849 p/st  52,437 p/st  188,773 p/st </w:delText>
                </w:r>
              </w:del>
            </w:ins>
            <w:ins w:id="2714" w:author="David Owen" w:date="2019-07-24T15:02:00Z">
              <w:r w:rsidR="0088362B" w:rsidRPr="0088362B">
                <w:rPr>
                  <w:b/>
                  <w:rPrChange w:id="2715" w:author="David Owen" w:date="2019-07-24T15:02:00Z">
                    <w:rPr>
                      <w:bCs w:val="0"/>
                    </w:rPr>
                  </w:rPrChange>
                </w:rPr>
                <w:t>PART E: Applicable to goods originating in Guatemala</w:t>
              </w:r>
            </w:ins>
          </w:p>
        </w:tc>
      </w:tr>
      <w:tr w:rsidR="001B493F" w14:paraId="7E05C420" w14:textId="77777777" w:rsidTr="00C53BA8">
        <w:trPr>
          <w:cantSplit/>
          <w:ins w:id="2716" w:author="David Owen" w:date="2019-07-24T14:38: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bottom w:val="nil"/>
            </w:tcBorders>
          </w:tcPr>
          <w:p w14:paraId="66726917" w14:textId="555E2053" w:rsidR="001302CC" w:rsidRPr="0009378E" w:rsidRDefault="001302CC" w:rsidP="001302CC">
            <w:pPr>
              <w:pStyle w:val="NormalinTable"/>
              <w:rPr>
                <w:ins w:id="2717" w:author="David Owen" w:date="2019-07-24T14:38:00Z"/>
                <w:b/>
                <w:bCs w:val="0"/>
                <w:rPrChange w:id="2718" w:author="David Owen" w:date="2019-07-24T14:45:00Z">
                  <w:rPr>
                    <w:ins w:id="2719" w:author="David Owen" w:date="2019-07-24T14:38:00Z"/>
                  </w:rPr>
                </w:rPrChange>
              </w:rPr>
            </w:pPr>
            <w:ins w:id="2720" w:author="Owen, David (Trade)" w:date="2019-07-24T14:39:00Z">
              <w:r w:rsidRPr="0009378E">
                <w:rPr>
                  <w:b/>
                  <w:bCs w:val="0"/>
                  <w:rPrChange w:id="2721" w:author="David Owen" w:date="2019-07-24T14:45:00Z">
                    <w:rPr/>
                  </w:rPrChange>
                </w:rPr>
                <w:t>097047</w:t>
              </w:r>
            </w:ins>
            <w:ins w:id="2722" w:author="David Owen" w:date="2019-07-24T14:38:00Z">
              <w:del w:id="2723" w:author="Owen, David (Trade)" w:date="2019-07-24T14:39:00Z">
                <w:r w:rsidRPr="001B493F" w:rsidDel="008C7DF8">
                  <w:rPr>
                    <w:b/>
                    <w:bCs w:val="0"/>
                  </w:rPr>
                  <w:delText>097017</w:delText>
                </w:r>
              </w:del>
            </w:ins>
          </w:p>
        </w:tc>
        <w:tc>
          <w:tcPr>
            <w:tcW w:w="377" w:type="pct"/>
            <w:tcBorders>
              <w:top w:val="single" w:sz="12" w:space="0" w:color="000000" w:themeColor="background1" w:themeShade="00"/>
              <w:left w:val="nil"/>
              <w:bottom w:val="nil"/>
              <w:right w:val="nil"/>
            </w:tcBorders>
          </w:tcPr>
          <w:p w14:paraId="4E369708" w14:textId="1C32FF9A"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724" w:author="David Owen" w:date="2019-07-24T14:38:00Z"/>
              </w:rPr>
            </w:pPr>
            <w:ins w:id="2725" w:author="David Owen" w:date="2019-07-24T14:42:00Z">
              <w:r>
                <w:t>Yes</w:t>
              </w:r>
              <w:r w:rsidDel="008C7DF8">
                <w:t xml:space="preserve"> </w:t>
              </w:r>
            </w:ins>
            <w:ins w:id="2726" w:author="David Owen" w:date="2019-07-24T14:38:00Z">
              <w:del w:id="2727" w:author="Owen, David (Trade)" w:date="2019-07-24T14:39:00Z">
                <w:r w:rsidDel="008C7DF8">
                  <w:delText>Yes</w:delText>
                </w:r>
              </w:del>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nil"/>
            </w:tcBorders>
          </w:tcPr>
          <w:p w14:paraId="1F4CFB87" w14:textId="302DFB09" w:rsidR="001302CC" w:rsidRDefault="001302CC" w:rsidP="001302CC">
            <w:pPr>
              <w:pStyle w:val="NormalinTable"/>
              <w:rPr>
                <w:ins w:id="2728" w:author="David Owen" w:date="2019-07-24T14:38:00Z"/>
              </w:rPr>
            </w:pPr>
            <w:ins w:id="2729" w:author="Owen, David (Trade)" w:date="2019-07-24T14:39:00Z">
              <w:r>
                <w:t>6104 62 00</w:t>
              </w:r>
            </w:ins>
            <w:ins w:id="2730" w:author="David Owen" w:date="2019-07-24T14:38:00Z">
              <w:del w:id="2731" w:author="Owen, David (Trade)" w:date="2019-07-24T14:39:00Z">
                <w:r w:rsidDel="008C7DF8">
                  <w:delText>6103 43 00</w:delText>
                </w:r>
              </w:del>
            </w:ins>
          </w:p>
        </w:tc>
        <w:tc>
          <w:tcPr>
            <w:tcW w:w="587" w:type="pct"/>
            <w:tcBorders>
              <w:top w:val="single" w:sz="12" w:space="0" w:color="000000" w:themeColor="background1" w:themeShade="00"/>
              <w:left w:val="nil"/>
              <w:bottom w:val="nil"/>
              <w:right w:val="nil"/>
            </w:tcBorders>
          </w:tcPr>
          <w:p w14:paraId="675A39EA" w14:textId="1537A93A"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732" w:author="David Owen" w:date="2019-07-24T14:38:00Z"/>
              </w:rPr>
            </w:pPr>
            <w:ins w:id="2733" w:author="Owen, David (Trade)" w:date="2019-07-24T14:39:00Z">
              <w:r>
                <w:t>0.00%</w:t>
              </w:r>
            </w:ins>
            <w:ins w:id="2734" w:author="David Owen" w:date="2019-07-24T14:38:00Z">
              <w:del w:id="2735" w:author="Owen, David (Trade)" w:date="2019-07-24T14:39:00Z">
                <w:r w:rsidDel="008C7DF8">
                  <w:delText>0.00%</w:delText>
                </w:r>
              </w:del>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bottom w:val="nil"/>
            </w:tcBorders>
          </w:tcPr>
          <w:p w14:paraId="0B6CB7FA" w14:textId="2C2B1B2E" w:rsidR="001302CC" w:rsidRDefault="001302CC" w:rsidP="001302CC">
            <w:pPr>
              <w:pStyle w:val="NormalinTable"/>
              <w:rPr>
                <w:ins w:id="2736" w:author="David Owen" w:date="2019-07-24T14:38:00Z"/>
              </w:rPr>
            </w:pPr>
            <w:ins w:id="2737" w:author="David Owen" w:date="2019-07-24T14:43:00Z">
              <w:r>
                <w:t>207</w:t>
              </w:r>
            </w:ins>
            <w:ins w:id="2738" w:author="David Owen" w:date="2019-07-24T14:44:00Z">
              <w:r>
                <w:t>,</w:t>
              </w:r>
            </w:ins>
            <w:ins w:id="2739" w:author="David Owen" w:date="2019-07-24T14:43:00Z">
              <w:r>
                <w:t>364</w:t>
              </w:r>
            </w:ins>
            <w:ins w:id="2740" w:author="Owen, David (Trade)" w:date="2019-07-24T14:39:00Z">
              <w:del w:id="2741" w:author="David Owen" w:date="2019-07-24T14:43:00Z">
                <w:r w:rsidDel="00F1218A">
                  <w:delText>1</w:delText>
                </w:r>
              </w:del>
              <w:r>
                <w:t xml:space="preserve"> p/st</w:t>
              </w:r>
            </w:ins>
            <w:ins w:id="2742" w:author="David Owen" w:date="2019-07-24T14:38:00Z">
              <w:del w:id="2743" w:author="Owen, David (Trade)" w:date="2019-07-24T14:39:00Z">
                <w:r w:rsidDel="008C7DF8">
                  <w:rPr>
                    <w:color w:val="000000"/>
                    <w:szCs w:val="16"/>
                  </w:rPr>
                  <w:delText xml:space="preserve"> 39,498 p/st </w:delText>
                </w:r>
              </w:del>
            </w:ins>
          </w:p>
        </w:tc>
        <w:tc>
          <w:tcPr>
            <w:tcW w:w="543" w:type="pct"/>
            <w:tcBorders>
              <w:top w:val="single" w:sz="12" w:space="0" w:color="000000" w:themeColor="background1" w:themeShade="00"/>
              <w:left w:val="nil"/>
              <w:bottom w:val="nil"/>
              <w:right w:val="nil"/>
            </w:tcBorders>
          </w:tcPr>
          <w:p w14:paraId="64DAAFDC" w14:textId="4AF0F9A4"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744" w:author="David Owen" w:date="2019-07-24T14:38:00Z"/>
              </w:rPr>
            </w:pPr>
            <w:ins w:id="2745" w:author="Owen, David (Trade)" w:date="2019-07-24T14:39:00Z">
              <w:r>
                <w:t>01/01</w:t>
              </w:r>
            </w:ins>
            <w:ins w:id="2746" w:author="David Owen" w:date="2019-07-24T14:38:00Z">
              <w:del w:id="2747" w:author="Owen, David (Trade)" w:date="2019-07-24T14:39:00Z">
                <w:r w:rsidDel="008C7DF8">
                  <w:delText>01/01</w:delText>
                </w:r>
              </w:del>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
          <w:p w14:paraId="3499740C" w14:textId="0B425C2D" w:rsidR="001302CC" w:rsidRDefault="001302CC" w:rsidP="001302CC">
            <w:pPr>
              <w:pStyle w:val="NormalinTable"/>
              <w:rPr>
                <w:ins w:id="2748" w:author="David Owen" w:date="2019-07-24T14:38:00Z"/>
              </w:rPr>
            </w:pPr>
            <w:ins w:id="2749" w:author="Owen, David (Trade)" w:date="2019-07-24T14:39:00Z">
              <w:r>
                <w:t>31/12</w:t>
              </w:r>
            </w:ins>
            <w:ins w:id="2750" w:author="David Owen" w:date="2019-07-24T14:38:00Z">
              <w:del w:id="2751" w:author="Owen, David (Trade)" w:date="2019-07-24T14:39:00Z">
                <w:r w:rsidDel="008C7DF8">
                  <w:delText>31/12</w:delText>
                </w:r>
              </w:del>
            </w:ins>
          </w:p>
        </w:tc>
      </w:tr>
      <w:tr w:rsidR="001B493F" w14:paraId="5B25F004" w14:textId="77777777" w:rsidTr="00C53BA8">
        <w:trPr>
          <w:cantSplit/>
          <w:ins w:id="2752" w:author="David Owen" w:date="2019-07-24T14:38: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bottom w:val="nil"/>
            </w:tcBorders>
          </w:tcPr>
          <w:p w14:paraId="455F205C" w14:textId="0BD6EA57" w:rsidR="001302CC" w:rsidRDefault="001302CC" w:rsidP="001302CC">
            <w:pPr>
              <w:pStyle w:val="NormalinTable"/>
              <w:rPr>
                <w:ins w:id="2753" w:author="David Owen" w:date="2019-07-24T14:38:00Z"/>
                <w:b/>
              </w:rPr>
            </w:pPr>
            <w:ins w:id="2754" w:author="Owen, David (Trade)" w:date="2019-07-24T14:39:00Z">
              <w:r>
                <w:rPr>
                  <w:b/>
                </w:rPr>
                <w:t>097048</w:t>
              </w:r>
            </w:ins>
          </w:p>
        </w:tc>
        <w:tc>
          <w:tcPr>
            <w:tcW w:w="377" w:type="pct"/>
            <w:tcBorders>
              <w:top w:val="single" w:sz="12" w:space="0" w:color="000000" w:themeColor="background1" w:themeShade="00"/>
              <w:left w:val="nil"/>
              <w:bottom w:val="nil"/>
              <w:right w:val="nil"/>
            </w:tcBorders>
          </w:tcPr>
          <w:p w14:paraId="6D693745" w14:textId="6B847821"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755" w:author="David Owen" w:date="2019-07-24T14:38:00Z"/>
              </w:rPr>
            </w:pPr>
            <w:ins w:id="2756" w:author="David Owen" w:date="2019-07-24T14:42: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nil"/>
            </w:tcBorders>
          </w:tcPr>
          <w:p w14:paraId="787A47B3" w14:textId="4EE8C3BA" w:rsidR="001302CC" w:rsidRDefault="001302CC" w:rsidP="001302CC">
            <w:pPr>
              <w:pStyle w:val="NormalinTable"/>
              <w:rPr>
                <w:ins w:id="2757" w:author="David Owen" w:date="2019-07-24T14:38:00Z"/>
              </w:rPr>
            </w:pPr>
            <w:ins w:id="2758" w:author="Owen, David (Trade)" w:date="2019-07-24T14:39:00Z">
              <w:r>
                <w:t>6105 20 00</w:t>
              </w:r>
            </w:ins>
          </w:p>
        </w:tc>
        <w:tc>
          <w:tcPr>
            <w:tcW w:w="587" w:type="pct"/>
            <w:tcBorders>
              <w:top w:val="single" w:sz="12" w:space="0" w:color="000000" w:themeColor="background1" w:themeShade="00"/>
              <w:left w:val="nil"/>
              <w:bottom w:val="nil"/>
              <w:right w:val="nil"/>
            </w:tcBorders>
          </w:tcPr>
          <w:p w14:paraId="061DA520" w14:textId="52A99248"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759" w:author="David Owen" w:date="2019-07-24T14:38:00Z"/>
              </w:rPr>
            </w:pPr>
            <w:ins w:id="2760" w:author="Owen, David (Trade)" w:date="2019-07-24T14:39: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bottom w:val="nil"/>
            </w:tcBorders>
          </w:tcPr>
          <w:p w14:paraId="3A548348" w14:textId="62D0F95B" w:rsidR="001302CC" w:rsidRDefault="001302CC" w:rsidP="001302CC">
            <w:pPr>
              <w:pStyle w:val="NormalinTable"/>
              <w:rPr>
                <w:ins w:id="2761" w:author="David Owen" w:date="2019-07-24T14:38:00Z"/>
                <w:color w:val="000000"/>
                <w:szCs w:val="16"/>
              </w:rPr>
            </w:pPr>
            <w:ins w:id="2762" w:author="David Owen" w:date="2019-07-24T14:44:00Z">
              <w:r>
                <w:t>691,215</w:t>
              </w:r>
            </w:ins>
            <w:ins w:id="2763" w:author="Owen, David (Trade)" w:date="2019-07-24T14:39:00Z">
              <w:del w:id="2764" w:author="David Owen" w:date="2019-07-24T14:44:00Z">
                <w:r w:rsidDel="00E43B43">
                  <w:delText>1</w:delText>
                </w:r>
              </w:del>
              <w:r>
                <w:t xml:space="preserve"> p/st</w:t>
              </w:r>
            </w:ins>
          </w:p>
        </w:tc>
        <w:tc>
          <w:tcPr>
            <w:tcW w:w="543" w:type="pct"/>
            <w:tcBorders>
              <w:top w:val="single" w:sz="12" w:space="0" w:color="000000" w:themeColor="background1" w:themeShade="00"/>
              <w:left w:val="nil"/>
              <w:bottom w:val="nil"/>
              <w:right w:val="nil"/>
            </w:tcBorders>
          </w:tcPr>
          <w:p w14:paraId="573D4602" w14:textId="7CCBCB94"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765" w:author="David Owen" w:date="2019-07-24T14:38:00Z"/>
              </w:rPr>
            </w:pPr>
            <w:ins w:id="2766" w:author="Owen, David (Trade)" w:date="2019-07-24T14:39: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
          <w:p w14:paraId="64B3A74C" w14:textId="314DEAB9" w:rsidR="001302CC" w:rsidRDefault="001302CC" w:rsidP="001302CC">
            <w:pPr>
              <w:pStyle w:val="NormalinTable"/>
              <w:rPr>
                <w:ins w:id="2767" w:author="David Owen" w:date="2019-07-24T14:38:00Z"/>
              </w:rPr>
            </w:pPr>
            <w:ins w:id="2768" w:author="Owen, David (Trade)" w:date="2019-07-24T14:39:00Z">
              <w:r>
                <w:t>31/12</w:t>
              </w:r>
            </w:ins>
          </w:p>
        </w:tc>
      </w:tr>
      <w:tr w:rsidR="001B493F" w14:paraId="72AF7B86" w14:textId="77777777" w:rsidTr="00C53BA8">
        <w:trPr>
          <w:cantSplit/>
          <w:ins w:id="2769" w:author="David Owen" w:date="2019-07-24T14:38: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bottom w:val="nil"/>
            </w:tcBorders>
          </w:tcPr>
          <w:p w14:paraId="04EB1039" w14:textId="15327BB9" w:rsidR="001302CC" w:rsidRDefault="001302CC" w:rsidP="001302CC">
            <w:pPr>
              <w:pStyle w:val="NormalinTable"/>
              <w:rPr>
                <w:ins w:id="2770" w:author="David Owen" w:date="2019-07-24T14:38:00Z"/>
                <w:b/>
              </w:rPr>
            </w:pPr>
            <w:ins w:id="2771" w:author="Owen, David (Trade)" w:date="2019-07-24T14:39:00Z">
              <w:r>
                <w:rPr>
                  <w:b/>
                </w:rPr>
                <w:t>097049</w:t>
              </w:r>
            </w:ins>
          </w:p>
        </w:tc>
        <w:tc>
          <w:tcPr>
            <w:tcW w:w="377" w:type="pct"/>
            <w:tcBorders>
              <w:top w:val="single" w:sz="12" w:space="0" w:color="000000" w:themeColor="background1" w:themeShade="00"/>
              <w:left w:val="nil"/>
              <w:bottom w:val="nil"/>
              <w:right w:val="nil"/>
            </w:tcBorders>
          </w:tcPr>
          <w:p w14:paraId="48DA190C" w14:textId="54018B3D"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772" w:author="David Owen" w:date="2019-07-24T14:38:00Z"/>
              </w:rPr>
            </w:pPr>
            <w:ins w:id="2773" w:author="David Owen" w:date="2019-07-24T14:42: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nil"/>
            </w:tcBorders>
          </w:tcPr>
          <w:p w14:paraId="71FFBFFE" w14:textId="4CC12ABE" w:rsidR="001302CC" w:rsidRDefault="001302CC" w:rsidP="001302CC">
            <w:pPr>
              <w:pStyle w:val="NormalinTable"/>
              <w:rPr>
                <w:ins w:id="2774" w:author="David Owen" w:date="2019-07-24T14:38:00Z"/>
              </w:rPr>
            </w:pPr>
            <w:ins w:id="2775" w:author="Owen, David (Trade)" w:date="2019-07-24T14:39:00Z">
              <w:r>
                <w:t>6203 42 00</w:t>
              </w:r>
            </w:ins>
          </w:p>
        </w:tc>
        <w:tc>
          <w:tcPr>
            <w:tcW w:w="587" w:type="pct"/>
            <w:tcBorders>
              <w:top w:val="single" w:sz="12" w:space="0" w:color="000000" w:themeColor="background1" w:themeShade="00"/>
              <w:left w:val="nil"/>
              <w:bottom w:val="nil"/>
              <w:right w:val="nil"/>
            </w:tcBorders>
          </w:tcPr>
          <w:p w14:paraId="7B755CEB" w14:textId="2991A041"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776" w:author="David Owen" w:date="2019-07-24T14:38:00Z"/>
              </w:rPr>
            </w:pPr>
            <w:ins w:id="2777" w:author="Owen, David (Trade)" w:date="2019-07-24T14:39: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bottom w:val="nil"/>
            </w:tcBorders>
          </w:tcPr>
          <w:p w14:paraId="607AA811" w14:textId="7BB5F654" w:rsidR="001302CC" w:rsidRDefault="001302CC" w:rsidP="001302CC">
            <w:pPr>
              <w:pStyle w:val="NormalinTable"/>
              <w:rPr>
                <w:ins w:id="2778" w:author="David Owen" w:date="2019-07-24T14:38:00Z"/>
                <w:color w:val="000000"/>
                <w:szCs w:val="16"/>
              </w:rPr>
            </w:pPr>
            <w:ins w:id="2779" w:author="David Owen" w:date="2019-07-24T14:44:00Z">
              <w:r>
                <w:t>207,364</w:t>
              </w:r>
            </w:ins>
            <w:ins w:id="2780" w:author="Owen, David (Trade)" w:date="2019-07-24T14:39:00Z">
              <w:del w:id="2781" w:author="David Owen" w:date="2019-07-24T14:44:00Z">
                <w:r w:rsidDel="00E43B43">
                  <w:delText>1</w:delText>
                </w:r>
              </w:del>
              <w:r>
                <w:t xml:space="preserve"> p/st</w:t>
              </w:r>
            </w:ins>
          </w:p>
        </w:tc>
        <w:tc>
          <w:tcPr>
            <w:tcW w:w="543" w:type="pct"/>
            <w:tcBorders>
              <w:top w:val="single" w:sz="12" w:space="0" w:color="000000" w:themeColor="background1" w:themeShade="00"/>
              <w:left w:val="nil"/>
              <w:bottom w:val="nil"/>
              <w:right w:val="nil"/>
            </w:tcBorders>
          </w:tcPr>
          <w:p w14:paraId="5C8E8863" w14:textId="4FBB76C6"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782" w:author="David Owen" w:date="2019-07-24T14:38:00Z"/>
              </w:rPr>
            </w:pPr>
            <w:ins w:id="2783" w:author="Owen, David (Trade)" w:date="2019-07-24T14:39: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
          <w:p w14:paraId="6313339A" w14:textId="65C86ABC" w:rsidR="001302CC" w:rsidRDefault="001302CC" w:rsidP="001302CC">
            <w:pPr>
              <w:pStyle w:val="NormalinTable"/>
              <w:rPr>
                <w:ins w:id="2784" w:author="David Owen" w:date="2019-07-24T14:38:00Z"/>
              </w:rPr>
            </w:pPr>
            <w:ins w:id="2785" w:author="Owen, David (Trade)" w:date="2019-07-24T14:39:00Z">
              <w:r>
                <w:t>31/12</w:t>
              </w:r>
            </w:ins>
          </w:p>
        </w:tc>
      </w:tr>
      <w:tr w:rsidR="001B493F" w14:paraId="51B4181C" w14:textId="77777777" w:rsidTr="00C53BA8">
        <w:trPr>
          <w:cantSplit/>
          <w:ins w:id="2786" w:author="David Owen" w:date="2019-07-24T14:38: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bottom w:val="nil"/>
            </w:tcBorders>
          </w:tcPr>
          <w:p w14:paraId="1DC2E8D8" w14:textId="54B3A236" w:rsidR="001302CC" w:rsidRDefault="001302CC" w:rsidP="001302CC">
            <w:pPr>
              <w:pStyle w:val="NormalinTable"/>
              <w:rPr>
                <w:ins w:id="2787" w:author="David Owen" w:date="2019-07-24T14:38:00Z"/>
                <w:b/>
              </w:rPr>
            </w:pPr>
            <w:ins w:id="2788" w:author="Owen, David (Trade)" w:date="2019-07-24T14:39:00Z">
              <w:r>
                <w:rPr>
                  <w:b/>
                </w:rPr>
                <w:t>097050</w:t>
              </w:r>
            </w:ins>
          </w:p>
        </w:tc>
        <w:tc>
          <w:tcPr>
            <w:tcW w:w="377" w:type="pct"/>
            <w:tcBorders>
              <w:top w:val="single" w:sz="12" w:space="0" w:color="000000" w:themeColor="background1" w:themeShade="00"/>
              <w:left w:val="nil"/>
              <w:bottom w:val="nil"/>
              <w:right w:val="nil"/>
            </w:tcBorders>
          </w:tcPr>
          <w:p w14:paraId="596B6CFA" w14:textId="5A4789BC"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789" w:author="David Owen" w:date="2019-07-24T14:38:00Z"/>
              </w:rPr>
            </w:pPr>
            <w:ins w:id="2790" w:author="David Owen" w:date="2019-07-24T14:42: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nil"/>
            </w:tcBorders>
          </w:tcPr>
          <w:p w14:paraId="094089BE" w14:textId="0A62CB63" w:rsidR="001302CC" w:rsidRDefault="001302CC" w:rsidP="001302CC">
            <w:pPr>
              <w:pStyle w:val="NormalinTable"/>
              <w:rPr>
                <w:ins w:id="2791" w:author="David Owen" w:date="2019-07-24T14:38:00Z"/>
              </w:rPr>
            </w:pPr>
            <w:ins w:id="2792" w:author="Owen, David (Trade)" w:date="2019-07-24T14:39:00Z">
              <w:r>
                <w:t>6203 43 00</w:t>
              </w:r>
            </w:ins>
          </w:p>
        </w:tc>
        <w:tc>
          <w:tcPr>
            <w:tcW w:w="587" w:type="pct"/>
            <w:tcBorders>
              <w:top w:val="single" w:sz="12" w:space="0" w:color="000000" w:themeColor="background1" w:themeShade="00"/>
              <w:left w:val="nil"/>
              <w:bottom w:val="nil"/>
              <w:right w:val="nil"/>
            </w:tcBorders>
          </w:tcPr>
          <w:p w14:paraId="0BF0E61D" w14:textId="0B21394F"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793" w:author="David Owen" w:date="2019-07-24T14:38:00Z"/>
              </w:rPr>
            </w:pPr>
            <w:ins w:id="2794" w:author="Owen, David (Trade)" w:date="2019-07-24T14:39: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bottom w:val="nil"/>
            </w:tcBorders>
          </w:tcPr>
          <w:p w14:paraId="33B8A0D5" w14:textId="3F02C87B" w:rsidR="001302CC" w:rsidRDefault="001302CC" w:rsidP="001302CC">
            <w:pPr>
              <w:pStyle w:val="NormalinTable"/>
              <w:rPr>
                <w:ins w:id="2795" w:author="David Owen" w:date="2019-07-24T14:38:00Z"/>
                <w:color w:val="000000"/>
                <w:szCs w:val="16"/>
              </w:rPr>
            </w:pPr>
            <w:ins w:id="2796" w:author="David Owen" w:date="2019-07-24T14:44:00Z">
              <w:r>
                <w:t>138,24</w:t>
              </w:r>
            </w:ins>
            <w:ins w:id="2797" w:author="David Owen" w:date="2019-07-24T14:45:00Z">
              <w:r>
                <w:t>3</w:t>
              </w:r>
            </w:ins>
            <w:ins w:id="2798" w:author="Owen, David (Trade)" w:date="2019-07-24T14:39:00Z">
              <w:del w:id="2799" w:author="David Owen" w:date="2019-07-24T14:44:00Z">
                <w:r w:rsidDel="00C26207">
                  <w:delText>1</w:delText>
                </w:r>
              </w:del>
              <w:r>
                <w:t xml:space="preserve"> p/st</w:t>
              </w:r>
            </w:ins>
          </w:p>
        </w:tc>
        <w:tc>
          <w:tcPr>
            <w:tcW w:w="543" w:type="pct"/>
            <w:tcBorders>
              <w:top w:val="single" w:sz="12" w:space="0" w:color="000000" w:themeColor="background1" w:themeShade="00"/>
              <w:left w:val="nil"/>
              <w:bottom w:val="nil"/>
              <w:right w:val="nil"/>
            </w:tcBorders>
          </w:tcPr>
          <w:p w14:paraId="4CFECAFE" w14:textId="63314CAE"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800" w:author="David Owen" w:date="2019-07-24T14:38:00Z"/>
              </w:rPr>
            </w:pPr>
            <w:ins w:id="2801" w:author="Owen, David (Trade)" w:date="2019-07-24T14:39: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
          <w:p w14:paraId="65BE5447" w14:textId="7557A4D8" w:rsidR="001302CC" w:rsidRDefault="001302CC" w:rsidP="001302CC">
            <w:pPr>
              <w:pStyle w:val="NormalinTable"/>
              <w:rPr>
                <w:ins w:id="2802" w:author="David Owen" w:date="2019-07-24T14:38:00Z"/>
              </w:rPr>
            </w:pPr>
            <w:ins w:id="2803" w:author="Owen, David (Trade)" w:date="2019-07-24T14:39:00Z">
              <w:r>
                <w:t>31/12</w:t>
              </w:r>
            </w:ins>
          </w:p>
        </w:tc>
      </w:tr>
      <w:tr w:rsidR="001302CC" w14:paraId="0ADFE6DC" w14:textId="77777777" w:rsidTr="00C53BA8">
        <w:tblPrEx>
          <w:tblW w:w="4936" w:type="pct"/>
          <w:tblInd w:w="384" w:type="dxa"/>
          <w:tblLook w:val="0220" w:firstRow="1" w:lastRow="0" w:firstColumn="0" w:lastColumn="0" w:noHBand="1" w:noVBand="0"/>
          <w:tblPrExChange w:id="2804" w:author="David Owen" w:date="2019-07-24T15:13:00Z">
            <w:tblPrEx>
              <w:tblW w:w="5000" w:type="pct"/>
              <w:tblInd w:w="269" w:type="dxa"/>
              <w:tblLook w:val="0220" w:firstRow="1" w:lastRow="0" w:firstColumn="0" w:lastColumn="0" w:noHBand="1" w:noVBand="0"/>
            </w:tblPrEx>
          </w:tblPrExChange>
        </w:tblPrEx>
        <w:trPr>
          <w:cantSplit/>
          <w:ins w:id="2805" w:author="David Owen" w:date="2019-07-24T14:38:00Z"/>
          <w:trPrChange w:id="2806"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bottom w:val="single" w:sz="4" w:space="0" w:color="000000" w:themeColor="text1"/>
            </w:tcBorders>
            <w:tcPrChange w:id="2807" w:author="David Owen" w:date="2019-07-24T15:13:00Z">
              <w:tcPr>
                <w:tcW w:w="664" w:type="pct"/>
                <w:gridSpan w:val="4"/>
                <w:tcBorders>
                  <w:top w:val="single" w:sz="12" w:space="0" w:color="000000" w:themeColor="background1" w:themeShade="00"/>
                  <w:bottom w:val="single" w:sz="4" w:space="0" w:color="000000" w:themeColor="text1"/>
                </w:tcBorders>
              </w:tcPr>
            </w:tcPrChange>
          </w:tcPr>
          <w:p w14:paraId="6DCFC6A7" w14:textId="3E5BF96A" w:rsidR="001302CC" w:rsidRDefault="001302CC" w:rsidP="001302CC">
            <w:pPr>
              <w:pStyle w:val="NormalinTable"/>
              <w:rPr>
                <w:ins w:id="2808" w:author="David Owen" w:date="2019-07-24T14:38:00Z"/>
                <w:b/>
              </w:rPr>
            </w:pPr>
            <w:ins w:id="2809" w:author="Owen, David (Trade)" w:date="2019-07-24T14:39:00Z">
              <w:r>
                <w:rPr>
                  <w:b/>
                </w:rPr>
                <w:t>097051</w:t>
              </w:r>
            </w:ins>
          </w:p>
        </w:tc>
        <w:tc>
          <w:tcPr>
            <w:tcW w:w="377" w:type="pct"/>
            <w:tcBorders>
              <w:top w:val="single" w:sz="12" w:space="0" w:color="000000" w:themeColor="background1" w:themeShade="00"/>
              <w:left w:val="nil"/>
              <w:bottom w:val="single" w:sz="4" w:space="0" w:color="000000" w:themeColor="text1"/>
              <w:right w:val="nil"/>
            </w:tcBorders>
            <w:tcPrChange w:id="2810" w:author="David Owen" w:date="2019-07-24T15:13:00Z">
              <w:tcPr>
                <w:tcW w:w="372" w:type="pct"/>
                <w:gridSpan w:val="4"/>
                <w:tcBorders>
                  <w:top w:val="single" w:sz="12" w:space="0" w:color="000000" w:themeColor="background1" w:themeShade="00"/>
                  <w:left w:val="nil"/>
                  <w:bottom w:val="single" w:sz="4" w:space="0" w:color="000000" w:themeColor="text1"/>
                  <w:right w:val="nil"/>
                </w:tcBorders>
              </w:tcPr>
            </w:tcPrChange>
          </w:tcPr>
          <w:p w14:paraId="5704EF66" w14:textId="057BE4B1"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811" w:author="David Owen" w:date="2019-07-24T14:38:00Z"/>
              </w:rPr>
            </w:pPr>
            <w:ins w:id="2812" w:author="David Owen" w:date="2019-07-24T14:42: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single" w:sz="4" w:space="0" w:color="000000" w:themeColor="text1"/>
            </w:tcBorders>
            <w:tcPrChange w:id="2813" w:author="David Owen" w:date="2019-07-24T15:13:00Z">
              <w:tcPr>
                <w:tcW w:w="893" w:type="pct"/>
                <w:gridSpan w:val="4"/>
                <w:tcBorders>
                  <w:top w:val="single" w:sz="12" w:space="0" w:color="000000" w:themeColor="background1" w:themeShade="00"/>
                  <w:bottom w:val="single" w:sz="4" w:space="0" w:color="000000" w:themeColor="text1"/>
                </w:tcBorders>
              </w:tcPr>
            </w:tcPrChange>
          </w:tcPr>
          <w:p w14:paraId="73610A45" w14:textId="697C3697" w:rsidR="001302CC" w:rsidRDefault="001302CC" w:rsidP="001302CC">
            <w:pPr>
              <w:pStyle w:val="NormalinTable"/>
              <w:rPr>
                <w:ins w:id="2814" w:author="David Owen" w:date="2019-07-24T14:38:00Z"/>
              </w:rPr>
            </w:pPr>
            <w:ins w:id="2815" w:author="Owen, David (Trade)" w:date="2019-07-24T14:39:00Z">
              <w:r>
                <w:t>6204 62 00</w:t>
              </w:r>
            </w:ins>
          </w:p>
        </w:tc>
        <w:tc>
          <w:tcPr>
            <w:tcW w:w="587" w:type="pct"/>
            <w:tcBorders>
              <w:top w:val="single" w:sz="12" w:space="0" w:color="000000" w:themeColor="background1" w:themeShade="00"/>
              <w:left w:val="nil"/>
              <w:bottom w:val="single" w:sz="4" w:space="0" w:color="000000" w:themeColor="text1"/>
              <w:right w:val="nil"/>
            </w:tcBorders>
            <w:tcPrChange w:id="2816" w:author="David Owen" w:date="2019-07-24T15:13:00Z">
              <w:tcPr>
                <w:tcW w:w="580" w:type="pct"/>
                <w:gridSpan w:val="4"/>
                <w:tcBorders>
                  <w:top w:val="single" w:sz="12" w:space="0" w:color="000000" w:themeColor="background1" w:themeShade="00"/>
                  <w:left w:val="nil"/>
                  <w:bottom w:val="single" w:sz="4" w:space="0" w:color="000000" w:themeColor="text1"/>
                  <w:right w:val="nil"/>
                </w:tcBorders>
              </w:tcPr>
            </w:tcPrChange>
          </w:tcPr>
          <w:p w14:paraId="6CD400AF" w14:textId="5D472BF3"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817" w:author="David Owen" w:date="2019-07-24T14:38:00Z"/>
              </w:rPr>
            </w:pPr>
            <w:ins w:id="2818" w:author="Owen, David (Trade)" w:date="2019-07-24T14:39: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bottom w:val="single" w:sz="4" w:space="0" w:color="000000" w:themeColor="text1"/>
            </w:tcBorders>
            <w:tcPrChange w:id="2819" w:author="David Owen" w:date="2019-07-24T15:13:00Z">
              <w:tcPr>
                <w:tcW w:w="846" w:type="pct"/>
                <w:gridSpan w:val="3"/>
                <w:tcBorders>
                  <w:top w:val="single" w:sz="12" w:space="0" w:color="000000" w:themeColor="background1" w:themeShade="00"/>
                  <w:bottom w:val="single" w:sz="4" w:space="0" w:color="000000" w:themeColor="text1"/>
                </w:tcBorders>
              </w:tcPr>
            </w:tcPrChange>
          </w:tcPr>
          <w:p w14:paraId="1C2B3116" w14:textId="0BEDF247" w:rsidR="001302CC" w:rsidRDefault="001302CC" w:rsidP="001302CC">
            <w:pPr>
              <w:pStyle w:val="NormalinTable"/>
              <w:rPr>
                <w:ins w:id="2820" w:author="David Owen" w:date="2019-07-24T14:38:00Z"/>
                <w:color w:val="000000"/>
                <w:szCs w:val="16"/>
              </w:rPr>
            </w:pPr>
            <w:ins w:id="2821" w:author="Owen, David (Trade)" w:date="2019-07-24T14:39:00Z">
              <w:r>
                <w:t>1</w:t>
              </w:r>
            </w:ins>
            <w:ins w:id="2822" w:author="David Owen" w:date="2019-07-24T14:45:00Z">
              <w:r>
                <w:t>38,243</w:t>
              </w:r>
            </w:ins>
            <w:ins w:id="2823" w:author="Owen, David (Trade)" w:date="2019-07-24T14:39:00Z">
              <w:r>
                <w:t xml:space="preserve"> p/st</w:t>
              </w:r>
            </w:ins>
          </w:p>
        </w:tc>
        <w:tc>
          <w:tcPr>
            <w:tcW w:w="543" w:type="pct"/>
            <w:tcBorders>
              <w:top w:val="single" w:sz="12" w:space="0" w:color="000000" w:themeColor="background1" w:themeShade="00"/>
              <w:left w:val="nil"/>
              <w:bottom w:val="single" w:sz="4" w:space="0" w:color="000000" w:themeColor="text1"/>
              <w:right w:val="nil"/>
            </w:tcBorders>
            <w:tcPrChange w:id="2824" w:author="David Owen" w:date="2019-07-24T15:13:00Z">
              <w:tcPr>
                <w:tcW w:w="1055" w:type="pct"/>
                <w:gridSpan w:val="6"/>
                <w:tcBorders>
                  <w:top w:val="single" w:sz="12" w:space="0" w:color="000000" w:themeColor="background1" w:themeShade="00"/>
                  <w:left w:val="nil"/>
                  <w:bottom w:val="single" w:sz="4" w:space="0" w:color="000000" w:themeColor="text1"/>
                  <w:right w:val="nil"/>
                </w:tcBorders>
              </w:tcPr>
            </w:tcPrChange>
          </w:tcPr>
          <w:p w14:paraId="4006E80B" w14:textId="2B60A889"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825" w:author="David Owen" w:date="2019-07-24T14:38:00Z"/>
              </w:rPr>
            </w:pPr>
            <w:ins w:id="2826" w:author="Owen, David (Trade)" w:date="2019-07-24T14:39: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single" w:sz="4" w:space="0" w:color="000000" w:themeColor="text1"/>
            </w:tcBorders>
            <w:tcPrChange w:id="2827" w:author="David Owen" w:date="2019-07-24T15:13:00Z">
              <w:tcPr>
                <w:tcW w:w="525" w:type="pct"/>
                <w:gridSpan w:val="3"/>
                <w:tcBorders>
                  <w:top w:val="single" w:sz="12" w:space="0" w:color="000000" w:themeColor="background1" w:themeShade="00"/>
                  <w:bottom w:val="single" w:sz="4" w:space="0" w:color="000000" w:themeColor="text1"/>
                </w:tcBorders>
              </w:tcPr>
            </w:tcPrChange>
          </w:tcPr>
          <w:p w14:paraId="6400B9AC" w14:textId="362E4B30" w:rsidR="001302CC" w:rsidRDefault="001302CC" w:rsidP="001302CC">
            <w:pPr>
              <w:pStyle w:val="NormalinTable"/>
              <w:rPr>
                <w:ins w:id="2828" w:author="David Owen" w:date="2019-07-24T14:38:00Z"/>
              </w:rPr>
            </w:pPr>
            <w:ins w:id="2829" w:author="Owen, David (Trade)" w:date="2019-07-24T14:39:00Z">
              <w:r>
                <w:t>31/12</w:t>
              </w:r>
            </w:ins>
          </w:p>
        </w:tc>
      </w:tr>
      <w:tr w:rsidR="0088362B" w14:paraId="50CAAEAC" w14:textId="77777777" w:rsidTr="00C8561A">
        <w:trPr>
          <w:cantSplit/>
          <w:ins w:id="2830" w:author="David Owen" w:date="2019-07-24T15:03:00Z"/>
        </w:trPr>
        <w:tc>
          <w:tcPr>
            <w:cnfStyle w:val="000010000000" w:firstRow="0" w:lastRow="0" w:firstColumn="0" w:lastColumn="0" w:oddVBand="1" w:evenVBand="0" w:oddHBand="0" w:evenHBand="0" w:firstRowFirstColumn="0" w:firstRowLastColumn="0" w:lastRowFirstColumn="0" w:lastRowLastColumn="0"/>
            <w:tcW w:w="5000" w:type="pct"/>
            <w:gridSpan w:val="7"/>
            <w:tcBorders>
              <w:top w:val="single" w:sz="12" w:space="0" w:color="000000" w:themeColor="background1" w:themeShade="00"/>
            </w:tcBorders>
          </w:tcPr>
          <w:p w14:paraId="1A447F0C" w14:textId="7B7FD013" w:rsidR="0088362B" w:rsidRDefault="0088362B">
            <w:pPr>
              <w:pStyle w:val="NormalinTable"/>
              <w:jc w:val="center"/>
              <w:rPr>
                <w:ins w:id="2831" w:author="David Owen" w:date="2019-07-24T15:03:00Z"/>
              </w:rPr>
              <w:pPrChange w:id="2832" w:author="David Owen" w:date="2019-07-24T15:03:00Z">
                <w:pPr>
                  <w:pStyle w:val="NormalinTable"/>
                </w:pPr>
              </w:pPrChange>
            </w:pPr>
            <w:ins w:id="2833" w:author="David Owen" w:date="2019-07-24T15:03:00Z">
              <w:r w:rsidRPr="00D44F4D">
                <w:rPr>
                  <w:b/>
                  <w:bCs w:val="0"/>
                </w:rPr>
                <w:t>PART F: Applicable to goods originating in Honduras</w:t>
              </w:r>
            </w:ins>
          </w:p>
        </w:tc>
      </w:tr>
      <w:tr w:rsidR="001302CC" w14:paraId="3FB46278" w14:textId="77777777" w:rsidTr="00C53BA8">
        <w:tblPrEx>
          <w:tblW w:w="4936" w:type="pct"/>
          <w:tblInd w:w="384" w:type="dxa"/>
          <w:tblLook w:val="0220" w:firstRow="1" w:lastRow="0" w:firstColumn="0" w:lastColumn="0" w:noHBand="1" w:noVBand="0"/>
          <w:tblPrExChange w:id="2834" w:author="David Owen" w:date="2019-07-24T15:13:00Z">
            <w:tblPrEx>
              <w:tblW w:w="4976" w:type="pct"/>
              <w:tblInd w:w="269" w:type="dxa"/>
              <w:tblLook w:val="0220" w:firstRow="1" w:lastRow="0" w:firstColumn="0" w:lastColumn="0" w:noHBand="1" w:noVBand="0"/>
            </w:tblPrEx>
          </w:tblPrExChange>
        </w:tblPrEx>
        <w:trPr>
          <w:cantSplit/>
          <w:ins w:id="2835" w:author="David Owen" w:date="2019-07-24T14:49:00Z"/>
          <w:trPrChange w:id="2836"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val="restart"/>
            <w:tcBorders>
              <w:top w:val="single" w:sz="12" w:space="0" w:color="000000" w:themeColor="background1" w:themeShade="00"/>
            </w:tcBorders>
            <w:tcPrChange w:id="2837" w:author="David Owen" w:date="2019-07-24T15:13:00Z">
              <w:tcPr>
                <w:tcW w:w="679" w:type="pct"/>
                <w:gridSpan w:val="5"/>
                <w:vMerge w:val="restart"/>
                <w:tcBorders>
                  <w:top w:val="single" w:sz="12" w:space="0" w:color="000000" w:themeColor="background1" w:themeShade="00"/>
                </w:tcBorders>
              </w:tcPr>
            </w:tcPrChange>
          </w:tcPr>
          <w:p w14:paraId="786EE6EB" w14:textId="10103BD8" w:rsidR="001302CC" w:rsidRDefault="001302CC" w:rsidP="001302CC">
            <w:pPr>
              <w:pStyle w:val="NormalinTable"/>
              <w:rPr>
                <w:ins w:id="2838" w:author="David Owen" w:date="2019-07-24T14:49:00Z"/>
                <w:b/>
              </w:rPr>
            </w:pPr>
            <w:ins w:id="2839" w:author="Owen, David (Trade)" w:date="2019-07-24T14:50:00Z">
              <w:r>
                <w:rPr>
                  <w:b/>
                </w:rPr>
                <w:t>097060</w:t>
              </w:r>
            </w:ins>
          </w:p>
        </w:tc>
        <w:tc>
          <w:tcPr>
            <w:tcW w:w="377" w:type="pct"/>
            <w:vMerge w:val="restart"/>
            <w:tcBorders>
              <w:top w:val="single" w:sz="12" w:space="0" w:color="000000" w:themeColor="background1" w:themeShade="00"/>
              <w:left w:val="nil"/>
              <w:right w:val="nil"/>
            </w:tcBorders>
            <w:tcPrChange w:id="2840" w:author="David Owen" w:date="2019-07-24T15:13:00Z">
              <w:tcPr>
                <w:tcW w:w="374" w:type="pct"/>
                <w:gridSpan w:val="4"/>
                <w:vMerge w:val="restart"/>
                <w:tcBorders>
                  <w:top w:val="single" w:sz="12" w:space="0" w:color="000000" w:themeColor="background1" w:themeShade="00"/>
                  <w:left w:val="nil"/>
                  <w:right w:val="nil"/>
                </w:tcBorders>
              </w:tcPr>
            </w:tcPrChange>
          </w:tcPr>
          <w:p w14:paraId="519DB577" w14:textId="59D47BEC"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841" w:author="David Owen" w:date="2019-07-24T14:49:00Z"/>
              </w:rPr>
            </w:pPr>
            <w:ins w:id="2842" w:author="Owen, David (Trade)" w:date="2019-07-24T14:50: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nil"/>
            </w:tcBorders>
            <w:tcPrChange w:id="2843" w:author="David Owen" w:date="2019-07-24T15:13:00Z">
              <w:tcPr>
                <w:tcW w:w="1134" w:type="pct"/>
                <w:gridSpan w:val="4"/>
                <w:tcBorders>
                  <w:top w:val="single" w:sz="12" w:space="0" w:color="000000" w:themeColor="background1" w:themeShade="00"/>
                  <w:bottom w:val="single" w:sz="4" w:space="0" w:color="000000" w:themeColor="text1"/>
                </w:tcBorders>
              </w:tcPr>
            </w:tcPrChange>
          </w:tcPr>
          <w:p w14:paraId="2A4765E2" w14:textId="47A2FE40" w:rsidR="001302CC" w:rsidRDefault="001302CC" w:rsidP="001302CC">
            <w:pPr>
              <w:pStyle w:val="NormalinTable"/>
              <w:rPr>
                <w:ins w:id="2844" w:author="David Owen" w:date="2019-07-24T14:49:00Z"/>
              </w:rPr>
            </w:pPr>
            <w:ins w:id="2845" w:author="Owen, David (Trade)" w:date="2019-07-24T14:50:00Z">
              <w:r>
                <w:t>8544 30 00</w:t>
              </w:r>
            </w:ins>
          </w:p>
        </w:tc>
        <w:tc>
          <w:tcPr>
            <w:tcW w:w="587" w:type="pct"/>
            <w:vMerge w:val="restart"/>
            <w:tcBorders>
              <w:top w:val="single" w:sz="12" w:space="0" w:color="000000" w:themeColor="background1" w:themeShade="00"/>
              <w:left w:val="nil"/>
              <w:right w:val="nil"/>
            </w:tcBorders>
            <w:tcPrChange w:id="2846" w:author="David Owen" w:date="2019-07-24T15:13:00Z">
              <w:tcPr>
                <w:tcW w:w="582" w:type="pct"/>
                <w:gridSpan w:val="4"/>
                <w:vMerge w:val="restart"/>
                <w:tcBorders>
                  <w:top w:val="single" w:sz="12" w:space="0" w:color="000000" w:themeColor="background1" w:themeShade="00"/>
                  <w:left w:val="nil"/>
                  <w:right w:val="nil"/>
                </w:tcBorders>
              </w:tcPr>
            </w:tcPrChange>
          </w:tcPr>
          <w:p w14:paraId="101C45CD" w14:textId="03F42FD1"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847" w:author="David Owen" w:date="2019-07-24T14:49:00Z"/>
              </w:rPr>
            </w:pPr>
            <w:ins w:id="2848" w:author="Owen, David (Trade)" w:date="2019-07-24T14:50:00Z">
              <w:r>
                <w:t>0.00%</w:t>
              </w:r>
            </w:ins>
          </w:p>
        </w:tc>
        <w:tc>
          <w:tcPr>
            <w:cnfStyle w:val="000010000000" w:firstRow="0" w:lastRow="0" w:firstColumn="0" w:lastColumn="0" w:oddVBand="1" w:evenVBand="0" w:oddHBand="0" w:evenHBand="0" w:firstRowFirstColumn="0" w:firstRowLastColumn="0" w:lastRowFirstColumn="0" w:lastRowLastColumn="0"/>
            <w:tcW w:w="1384" w:type="pct"/>
            <w:vMerge w:val="restart"/>
            <w:tcBorders>
              <w:top w:val="single" w:sz="12" w:space="0" w:color="000000" w:themeColor="background1" w:themeShade="00"/>
            </w:tcBorders>
            <w:tcPrChange w:id="2849" w:author="David Owen" w:date="2019-07-24T15:13:00Z">
              <w:tcPr>
                <w:tcW w:w="973" w:type="pct"/>
                <w:gridSpan w:val="2"/>
                <w:vMerge w:val="restart"/>
                <w:tcBorders>
                  <w:top w:val="single" w:sz="12" w:space="0" w:color="000000" w:themeColor="background1" w:themeShade="00"/>
                </w:tcBorders>
              </w:tcPr>
            </w:tcPrChange>
          </w:tcPr>
          <w:p w14:paraId="27AE93E1" w14:textId="49DB0658" w:rsidR="001302CC" w:rsidRDefault="001302CC" w:rsidP="001302CC">
            <w:pPr>
              <w:pStyle w:val="NormalinTable"/>
              <w:rPr>
                <w:ins w:id="2850" w:author="David Owen" w:date="2019-07-24T14:49:00Z"/>
              </w:rPr>
            </w:pPr>
            <w:ins w:id="2851" w:author="Owen, David (Trade)" w:date="2019-07-24T14:50:00Z">
              <w:r>
                <w:t>1,090,000 kg</w:t>
              </w:r>
            </w:ins>
          </w:p>
        </w:tc>
        <w:tc>
          <w:tcPr>
            <w:tcW w:w="543" w:type="pct"/>
            <w:vMerge w:val="restart"/>
            <w:tcBorders>
              <w:top w:val="single" w:sz="12" w:space="0" w:color="000000" w:themeColor="background1" w:themeShade="00"/>
              <w:left w:val="nil"/>
              <w:right w:val="nil"/>
            </w:tcBorders>
            <w:tcPrChange w:id="2852" w:author="David Owen" w:date="2019-07-24T15:13:00Z">
              <w:tcPr>
                <w:tcW w:w="0" w:type="auto"/>
                <w:gridSpan w:val="3"/>
                <w:vMerge w:val="restart"/>
                <w:tcBorders>
                  <w:top w:val="single" w:sz="12" w:space="0" w:color="000000" w:themeColor="background1" w:themeShade="00"/>
                  <w:left w:val="nil"/>
                  <w:right w:val="nil"/>
                </w:tcBorders>
              </w:tcPr>
            </w:tcPrChange>
          </w:tcPr>
          <w:p w14:paraId="6F6BE05F" w14:textId="728F3841"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853" w:author="David Owen" w:date="2019-07-24T14:49:00Z"/>
              </w:rPr>
            </w:pPr>
            <w:ins w:id="2854" w:author="Owen, David (Trade)" w:date="2019-07-24T14:50:00Z">
              <w:r>
                <w:t>01/01</w:t>
              </w:r>
            </w:ins>
          </w:p>
        </w:tc>
        <w:tc>
          <w:tcPr>
            <w:cnfStyle w:val="000010000000" w:firstRow="0" w:lastRow="0" w:firstColumn="0" w:lastColumn="0" w:oddVBand="1" w:evenVBand="0" w:oddHBand="0" w:evenHBand="0" w:firstRowFirstColumn="0" w:firstRowLastColumn="0" w:lastRowFirstColumn="0" w:lastRowLastColumn="0"/>
            <w:tcW w:w="533" w:type="pct"/>
            <w:vMerge w:val="restart"/>
            <w:tcBorders>
              <w:top w:val="single" w:sz="12" w:space="0" w:color="000000" w:themeColor="background1" w:themeShade="00"/>
            </w:tcBorders>
            <w:tcPrChange w:id="2855" w:author="David Owen" w:date="2019-07-24T15:13:00Z">
              <w:tcPr>
                <w:tcW w:w="0" w:type="auto"/>
                <w:gridSpan w:val="4"/>
                <w:vMerge w:val="restart"/>
                <w:tcBorders>
                  <w:top w:val="single" w:sz="12" w:space="0" w:color="000000" w:themeColor="background1" w:themeShade="00"/>
                </w:tcBorders>
              </w:tcPr>
            </w:tcPrChange>
          </w:tcPr>
          <w:p w14:paraId="188BA136" w14:textId="7B6E1118" w:rsidR="001302CC" w:rsidRDefault="001302CC" w:rsidP="001302CC">
            <w:pPr>
              <w:pStyle w:val="NormalinTable"/>
              <w:rPr>
                <w:ins w:id="2856" w:author="David Owen" w:date="2019-07-24T14:49:00Z"/>
              </w:rPr>
            </w:pPr>
            <w:ins w:id="2857" w:author="Owen, David (Trade)" w:date="2019-07-24T14:50:00Z">
              <w:r>
                <w:t>31/12</w:t>
              </w:r>
            </w:ins>
          </w:p>
        </w:tc>
      </w:tr>
      <w:tr w:rsidR="001302CC" w14:paraId="2F8D6EDF" w14:textId="77777777" w:rsidTr="00C53BA8">
        <w:tblPrEx>
          <w:tblW w:w="4936" w:type="pct"/>
          <w:tblInd w:w="384" w:type="dxa"/>
          <w:tblLook w:val="0220" w:firstRow="1" w:lastRow="0" w:firstColumn="0" w:lastColumn="0" w:noHBand="1" w:noVBand="0"/>
          <w:tblPrExChange w:id="2858" w:author="David Owen" w:date="2019-07-24T15:13:00Z">
            <w:tblPrEx>
              <w:tblW w:w="4976" w:type="pct"/>
              <w:tblInd w:w="269" w:type="dxa"/>
              <w:tblLook w:val="0220" w:firstRow="1" w:lastRow="0" w:firstColumn="0" w:lastColumn="0" w:noHBand="1" w:noVBand="0"/>
            </w:tblPrEx>
          </w:tblPrExChange>
        </w:tblPrEx>
        <w:trPr>
          <w:cantSplit/>
          <w:ins w:id="2859" w:author="David Owen" w:date="2019-07-24T14:50:00Z"/>
          <w:trPrChange w:id="2860"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2861" w:author="David Owen" w:date="2019-07-24T15:13:00Z">
              <w:tcPr>
                <w:tcW w:w="679" w:type="pct"/>
                <w:gridSpan w:val="5"/>
                <w:vMerge/>
              </w:tcPr>
            </w:tcPrChange>
          </w:tcPr>
          <w:p w14:paraId="7F4F1F06" w14:textId="77777777" w:rsidR="001302CC" w:rsidRDefault="001302CC" w:rsidP="001302CC">
            <w:pPr>
              <w:pStyle w:val="NormalinTable"/>
              <w:rPr>
                <w:ins w:id="2862" w:author="David Owen" w:date="2019-07-24T14:50:00Z"/>
                <w:b/>
              </w:rPr>
            </w:pPr>
          </w:p>
        </w:tc>
        <w:tc>
          <w:tcPr>
            <w:tcW w:w="377" w:type="pct"/>
            <w:vMerge/>
            <w:tcBorders>
              <w:left w:val="nil"/>
              <w:right w:val="nil"/>
            </w:tcBorders>
            <w:tcPrChange w:id="2863" w:author="David Owen" w:date="2019-07-24T15:13:00Z">
              <w:tcPr>
                <w:tcW w:w="374" w:type="pct"/>
                <w:gridSpan w:val="4"/>
                <w:vMerge/>
                <w:tcBorders>
                  <w:left w:val="nil"/>
                  <w:right w:val="nil"/>
                </w:tcBorders>
              </w:tcPr>
            </w:tcPrChange>
          </w:tcPr>
          <w:p w14:paraId="19661F0B"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864" w:author="David Owen" w:date="2019-07-24T14:50: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bottom w:val="nil"/>
            </w:tcBorders>
            <w:tcPrChange w:id="2865" w:author="David Owen" w:date="2019-07-24T15:13:00Z">
              <w:tcPr>
                <w:tcW w:w="1134" w:type="pct"/>
                <w:gridSpan w:val="4"/>
                <w:tcBorders>
                  <w:top w:val="single" w:sz="12" w:space="0" w:color="000000" w:themeColor="background1" w:themeShade="00"/>
                  <w:bottom w:val="single" w:sz="4" w:space="0" w:color="000000" w:themeColor="text1"/>
                </w:tcBorders>
              </w:tcPr>
            </w:tcPrChange>
          </w:tcPr>
          <w:p w14:paraId="7DC1B831" w14:textId="45E32B1E" w:rsidR="001302CC" w:rsidRDefault="001302CC" w:rsidP="001302CC">
            <w:pPr>
              <w:pStyle w:val="NormalinTable"/>
              <w:rPr>
                <w:ins w:id="2866" w:author="David Owen" w:date="2019-07-24T14:50:00Z"/>
              </w:rPr>
            </w:pPr>
            <w:ins w:id="2867" w:author="Owen, David (Trade)" w:date="2019-07-24T14:50:00Z">
              <w:r>
                <w:t>8544 42 00</w:t>
              </w:r>
            </w:ins>
          </w:p>
        </w:tc>
        <w:tc>
          <w:tcPr>
            <w:tcW w:w="587" w:type="pct"/>
            <w:vMerge/>
            <w:tcBorders>
              <w:left w:val="nil"/>
              <w:right w:val="nil"/>
            </w:tcBorders>
            <w:tcPrChange w:id="2868" w:author="David Owen" w:date="2019-07-24T15:13:00Z">
              <w:tcPr>
                <w:tcW w:w="582" w:type="pct"/>
                <w:gridSpan w:val="4"/>
                <w:vMerge/>
                <w:tcBorders>
                  <w:left w:val="nil"/>
                  <w:right w:val="nil"/>
                </w:tcBorders>
              </w:tcPr>
            </w:tcPrChange>
          </w:tcPr>
          <w:p w14:paraId="0BC42FC8"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869" w:author="David Owen" w:date="2019-07-24T14:50:00Z"/>
              </w:rPr>
            </w:pPr>
          </w:p>
        </w:tc>
        <w:tc>
          <w:tcPr>
            <w:cnfStyle w:val="000010000000" w:firstRow="0" w:lastRow="0" w:firstColumn="0" w:lastColumn="0" w:oddVBand="1" w:evenVBand="0" w:oddHBand="0" w:evenHBand="0" w:firstRowFirstColumn="0" w:firstRowLastColumn="0" w:lastRowFirstColumn="0" w:lastRowLastColumn="0"/>
            <w:tcW w:w="1384" w:type="pct"/>
            <w:vMerge/>
            <w:tcPrChange w:id="2870" w:author="David Owen" w:date="2019-07-24T15:13:00Z">
              <w:tcPr>
                <w:tcW w:w="973" w:type="pct"/>
                <w:gridSpan w:val="2"/>
                <w:vMerge/>
              </w:tcPr>
            </w:tcPrChange>
          </w:tcPr>
          <w:p w14:paraId="0069C86D" w14:textId="77777777" w:rsidR="001302CC" w:rsidRDefault="001302CC" w:rsidP="001302CC">
            <w:pPr>
              <w:pStyle w:val="NormalinTable"/>
              <w:rPr>
                <w:ins w:id="2871" w:author="David Owen" w:date="2019-07-24T14:50:00Z"/>
              </w:rPr>
            </w:pPr>
          </w:p>
        </w:tc>
        <w:tc>
          <w:tcPr>
            <w:tcW w:w="543" w:type="pct"/>
            <w:vMerge/>
            <w:tcBorders>
              <w:left w:val="nil"/>
              <w:right w:val="nil"/>
            </w:tcBorders>
            <w:tcPrChange w:id="2872" w:author="David Owen" w:date="2019-07-24T15:13:00Z">
              <w:tcPr>
                <w:tcW w:w="0" w:type="auto"/>
                <w:gridSpan w:val="3"/>
                <w:vMerge/>
                <w:tcBorders>
                  <w:left w:val="nil"/>
                  <w:right w:val="nil"/>
                </w:tcBorders>
              </w:tcPr>
            </w:tcPrChange>
          </w:tcPr>
          <w:p w14:paraId="753ABCFC"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873" w:author="David Owen" w:date="2019-07-24T14:50:00Z"/>
              </w:rPr>
            </w:pPr>
          </w:p>
        </w:tc>
        <w:tc>
          <w:tcPr>
            <w:cnfStyle w:val="000010000000" w:firstRow="0" w:lastRow="0" w:firstColumn="0" w:lastColumn="0" w:oddVBand="1" w:evenVBand="0" w:oddHBand="0" w:evenHBand="0" w:firstRowFirstColumn="0" w:firstRowLastColumn="0" w:lastRowFirstColumn="0" w:lastRowLastColumn="0"/>
            <w:tcW w:w="533" w:type="pct"/>
            <w:vMerge/>
            <w:tcPrChange w:id="2874" w:author="David Owen" w:date="2019-07-24T15:13:00Z">
              <w:tcPr>
                <w:tcW w:w="0" w:type="auto"/>
                <w:gridSpan w:val="4"/>
                <w:vMerge/>
              </w:tcPr>
            </w:tcPrChange>
          </w:tcPr>
          <w:p w14:paraId="69710303" w14:textId="77777777" w:rsidR="001302CC" w:rsidRDefault="001302CC" w:rsidP="001302CC">
            <w:pPr>
              <w:pStyle w:val="NormalinTable"/>
              <w:rPr>
                <w:ins w:id="2875" w:author="David Owen" w:date="2019-07-24T14:50:00Z"/>
              </w:rPr>
            </w:pPr>
          </w:p>
        </w:tc>
      </w:tr>
      <w:tr w:rsidR="001302CC" w14:paraId="23DA9A03" w14:textId="77777777" w:rsidTr="00C53BA8">
        <w:tblPrEx>
          <w:tblW w:w="4936" w:type="pct"/>
          <w:tblInd w:w="384" w:type="dxa"/>
          <w:tblLook w:val="0220" w:firstRow="1" w:lastRow="0" w:firstColumn="0" w:lastColumn="0" w:noHBand="1" w:noVBand="0"/>
          <w:tblPrExChange w:id="2876" w:author="David Owen" w:date="2019-07-24T15:13:00Z">
            <w:tblPrEx>
              <w:tblW w:w="4976" w:type="pct"/>
              <w:tblInd w:w="269" w:type="dxa"/>
              <w:tblLook w:val="0220" w:firstRow="1" w:lastRow="0" w:firstColumn="0" w:lastColumn="0" w:noHBand="1" w:noVBand="0"/>
            </w:tblPrEx>
          </w:tblPrExChange>
        </w:tblPrEx>
        <w:trPr>
          <w:cantSplit/>
          <w:ins w:id="2877" w:author="David Owen" w:date="2019-07-24T14:50:00Z"/>
          <w:trPrChange w:id="2878" w:author="David Owen" w:date="2019-07-24T15:13:00Z">
            <w:trPr>
              <w:gridBefore w:val="1"/>
              <w:gridAfter w:val="0"/>
              <w:wBefore w:w="65"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PrChange w:id="2879" w:author="David Owen" w:date="2019-07-24T15:13:00Z">
              <w:tcPr>
                <w:tcW w:w="679" w:type="pct"/>
                <w:gridSpan w:val="5"/>
                <w:vMerge/>
              </w:tcPr>
            </w:tcPrChange>
          </w:tcPr>
          <w:p w14:paraId="17007BBD" w14:textId="77777777" w:rsidR="001302CC" w:rsidRDefault="001302CC" w:rsidP="001302CC">
            <w:pPr>
              <w:pStyle w:val="NormalinTable"/>
              <w:rPr>
                <w:ins w:id="2880" w:author="David Owen" w:date="2019-07-24T14:50:00Z"/>
                <w:b/>
              </w:rPr>
            </w:pPr>
          </w:p>
        </w:tc>
        <w:tc>
          <w:tcPr>
            <w:tcW w:w="377" w:type="pct"/>
            <w:vMerge/>
            <w:tcBorders>
              <w:left w:val="nil"/>
              <w:right w:val="nil"/>
            </w:tcBorders>
            <w:tcPrChange w:id="2881" w:author="David Owen" w:date="2019-07-24T15:13:00Z">
              <w:tcPr>
                <w:tcW w:w="374" w:type="pct"/>
                <w:gridSpan w:val="4"/>
                <w:vMerge/>
                <w:tcBorders>
                  <w:left w:val="nil"/>
                  <w:right w:val="nil"/>
                </w:tcBorders>
              </w:tcPr>
            </w:tcPrChange>
          </w:tcPr>
          <w:p w14:paraId="0897CD0B"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882" w:author="David Owen" w:date="2019-07-24T14:50: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bottom w:val="nil"/>
            </w:tcBorders>
            <w:tcPrChange w:id="2883" w:author="David Owen" w:date="2019-07-24T15:13:00Z">
              <w:tcPr>
                <w:tcW w:w="1134" w:type="pct"/>
                <w:gridSpan w:val="4"/>
                <w:tcBorders>
                  <w:top w:val="single" w:sz="12" w:space="0" w:color="000000" w:themeColor="background1" w:themeShade="00"/>
                  <w:bottom w:val="single" w:sz="4" w:space="0" w:color="000000" w:themeColor="text1"/>
                </w:tcBorders>
              </w:tcPr>
            </w:tcPrChange>
          </w:tcPr>
          <w:p w14:paraId="42A1C822" w14:textId="36F9F44B" w:rsidR="001302CC" w:rsidRDefault="001302CC" w:rsidP="001302CC">
            <w:pPr>
              <w:pStyle w:val="NormalinTable"/>
              <w:rPr>
                <w:ins w:id="2884" w:author="David Owen" w:date="2019-07-24T14:50:00Z"/>
              </w:rPr>
            </w:pPr>
            <w:ins w:id="2885" w:author="Owen, David (Trade)" w:date="2019-07-24T14:50:00Z">
              <w:r>
                <w:t>8544 49 00</w:t>
              </w:r>
            </w:ins>
          </w:p>
        </w:tc>
        <w:tc>
          <w:tcPr>
            <w:tcW w:w="587" w:type="pct"/>
            <w:vMerge/>
            <w:tcBorders>
              <w:left w:val="nil"/>
              <w:right w:val="nil"/>
            </w:tcBorders>
            <w:tcPrChange w:id="2886" w:author="David Owen" w:date="2019-07-24T15:13:00Z">
              <w:tcPr>
                <w:tcW w:w="582" w:type="pct"/>
                <w:gridSpan w:val="4"/>
                <w:vMerge/>
                <w:tcBorders>
                  <w:left w:val="nil"/>
                  <w:right w:val="nil"/>
                </w:tcBorders>
              </w:tcPr>
            </w:tcPrChange>
          </w:tcPr>
          <w:p w14:paraId="53878F7A"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887" w:author="David Owen" w:date="2019-07-24T14:50:00Z"/>
              </w:rPr>
            </w:pPr>
          </w:p>
        </w:tc>
        <w:tc>
          <w:tcPr>
            <w:cnfStyle w:val="000010000000" w:firstRow="0" w:lastRow="0" w:firstColumn="0" w:lastColumn="0" w:oddVBand="1" w:evenVBand="0" w:oddHBand="0" w:evenHBand="0" w:firstRowFirstColumn="0" w:firstRowLastColumn="0" w:lastRowFirstColumn="0" w:lastRowLastColumn="0"/>
            <w:tcW w:w="1384" w:type="pct"/>
            <w:vMerge/>
            <w:tcPrChange w:id="2888" w:author="David Owen" w:date="2019-07-24T15:13:00Z">
              <w:tcPr>
                <w:tcW w:w="973" w:type="pct"/>
                <w:gridSpan w:val="2"/>
                <w:vMerge/>
              </w:tcPr>
            </w:tcPrChange>
          </w:tcPr>
          <w:p w14:paraId="12980DF8" w14:textId="77777777" w:rsidR="001302CC" w:rsidRDefault="001302CC" w:rsidP="001302CC">
            <w:pPr>
              <w:pStyle w:val="NormalinTable"/>
              <w:rPr>
                <w:ins w:id="2889" w:author="David Owen" w:date="2019-07-24T14:50:00Z"/>
              </w:rPr>
            </w:pPr>
          </w:p>
        </w:tc>
        <w:tc>
          <w:tcPr>
            <w:tcW w:w="543" w:type="pct"/>
            <w:vMerge/>
            <w:tcBorders>
              <w:left w:val="nil"/>
              <w:right w:val="nil"/>
            </w:tcBorders>
            <w:tcPrChange w:id="2890" w:author="David Owen" w:date="2019-07-24T15:13:00Z">
              <w:tcPr>
                <w:tcW w:w="0" w:type="auto"/>
                <w:gridSpan w:val="3"/>
                <w:vMerge/>
                <w:tcBorders>
                  <w:left w:val="nil"/>
                  <w:right w:val="nil"/>
                </w:tcBorders>
              </w:tcPr>
            </w:tcPrChange>
          </w:tcPr>
          <w:p w14:paraId="6E5CA3FB"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891" w:author="David Owen" w:date="2019-07-24T14:50:00Z"/>
              </w:rPr>
            </w:pPr>
          </w:p>
        </w:tc>
        <w:tc>
          <w:tcPr>
            <w:cnfStyle w:val="000010000000" w:firstRow="0" w:lastRow="0" w:firstColumn="0" w:lastColumn="0" w:oddVBand="1" w:evenVBand="0" w:oddHBand="0" w:evenHBand="0" w:firstRowFirstColumn="0" w:firstRowLastColumn="0" w:lastRowFirstColumn="0" w:lastRowLastColumn="0"/>
            <w:tcW w:w="533" w:type="pct"/>
            <w:vMerge/>
            <w:tcPrChange w:id="2892" w:author="David Owen" w:date="2019-07-24T15:13:00Z">
              <w:tcPr>
                <w:tcW w:w="0" w:type="auto"/>
                <w:gridSpan w:val="4"/>
                <w:vMerge/>
              </w:tcPr>
            </w:tcPrChange>
          </w:tcPr>
          <w:p w14:paraId="730BB98F" w14:textId="77777777" w:rsidR="001302CC" w:rsidRDefault="001302CC" w:rsidP="001302CC">
            <w:pPr>
              <w:pStyle w:val="NormalinTable"/>
              <w:rPr>
                <w:ins w:id="2893" w:author="David Owen" w:date="2019-07-24T14:50:00Z"/>
              </w:rPr>
            </w:pPr>
          </w:p>
        </w:tc>
      </w:tr>
      <w:tr w:rsidR="001B493F" w14:paraId="7FEC3F64" w14:textId="77777777" w:rsidTr="00C53BA8">
        <w:trPr>
          <w:cantSplit/>
          <w:ins w:id="2894" w:author="David Owen" w:date="2019-07-24T14:50:00Z"/>
        </w:trPr>
        <w:tc>
          <w:tcPr>
            <w:cnfStyle w:val="000010000000" w:firstRow="0" w:lastRow="0" w:firstColumn="0" w:lastColumn="0" w:oddVBand="1" w:evenVBand="0" w:oddHBand="0" w:evenHBand="0" w:firstRowFirstColumn="0" w:firstRowLastColumn="0" w:lastRowFirstColumn="0" w:lastRowLastColumn="0"/>
            <w:tcW w:w="672" w:type="pct"/>
            <w:vMerge/>
            <w:tcBorders>
              <w:bottom w:val="single" w:sz="4" w:space="0" w:color="000000" w:themeColor="text1"/>
            </w:tcBorders>
          </w:tcPr>
          <w:p w14:paraId="53014DD8" w14:textId="77777777" w:rsidR="001302CC" w:rsidRDefault="001302CC" w:rsidP="001302CC">
            <w:pPr>
              <w:pStyle w:val="NormalinTable"/>
              <w:rPr>
                <w:ins w:id="2895" w:author="David Owen" w:date="2019-07-24T14:50:00Z"/>
                <w:b/>
              </w:rPr>
            </w:pPr>
          </w:p>
        </w:tc>
        <w:tc>
          <w:tcPr>
            <w:tcW w:w="377" w:type="pct"/>
            <w:vMerge/>
            <w:tcBorders>
              <w:left w:val="nil"/>
              <w:bottom w:val="single" w:sz="4" w:space="0" w:color="000000" w:themeColor="text1"/>
              <w:right w:val="nil"/>
            </w:tcBorders>
          </w:tcPr>
          <w:p w14:paraId="741432A7"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896" w:author="David Owen" w:date="2019-07-24T14:50: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bottom w:val="single" w:sz="12" w:space="0" w:color="000000" w:themeColor="background1" w:themeShade="00"/>
            </w:tcBorders>
          </w:tcPr>
          <w:p w14:paraId="45E8330B" w14:textId="2E1DA548" w:rsidR="001302CC" w:rsidRDefault="001302CC" w:rsidP="001302CC">
            <w:pPr>
              <w:pStyle w:val="NormalinTable"/>
              <w:rPr>
                <w:ins w:id="2897" w:author="David Owen" w:date="2019-07-24T14:50:00Z"/>
              </w:rPr>
            </w:pPr>
            <w:ins w:id="2898" w:author="Owen, David (Trade)" w:date="2019-07-24T14:50:00Z">
              <w:r>
                <w:t>8544 60 00</w:t>
              </w:r>
            </w:ins>
          </w:p>
        </w:tc>
        <w:tc>
          <w:tcPr>
            <w:tcW w:w="587" w:type="pct"/>
            <w:vMerge/>
            <w:tcBorders>
              <w:left w:val="nil"/>
              <w:bottom w:val="single" w:sz="4" w:space="0" w:color="000000" w:themeColor="text1"/>
              <w:right w:val="nil"/>
            </w:tcBorders>
          </w:tcPr>
          <w:p w14:paraId="77FB08EE"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899" w:author="David Owen" w:date="2019-07-24T14:50:00Z"/>
              </w:rPr>
            </w:pPr>
          </w:p>
        </w:tc>
        <w:tc>
          <w:tcPr>
            <w:cnfStyle w:val="000010000000" w:firstRow="0" w:lastRow="0" w:firstColumn="0" w:lastColumn="0" w:oddVBand="1" w:evenVBand="0" w:oddHBand="0" w:evenHBand="0" w:firstRowFirstColumn="0" w:firstRowLastColumn="0" w:lastRowFirstColumn="0" w:lastRowLastColumn="0"/>
            <w:tcW w:w="1384" w:type="pct"/>
            <w:vMerge/>
            <w:tcBorders>
              <w:bottom w:val="single" w:sz="4" w:space="0" w:color="000000" w:themeColor="text1"/>
            </w:tcBorders>
          </w:tcPr>
          <w:p w14:paraId="74928DCA" w14:textId="77777777" w:rsidR="001302CC" w:rsidRDefault="001302CC" w:rsidP="001302CC">
            <w:pPr>
              <w:pStyle w:val="NormalinTable"/>
              <w:rPr>
                <w:ins w:id="2900" w:author="David Owen" w:date="2019-07-24T14:50:00Z"/>
              </w:rPr>
            </w:pPr>
          </w:p>
        </w:tc>
        <w:tc>
          <w:tcPr>
            <w:tcW w:w="543" w:type="pct"/>
            <w:vMerge/>
            <w:tcBorders>
              <w:left w:val="nil"/>
              <w:bottom w:val="single" w:sz="4" w:space="0" w:color="000000" w:themeColor="text1"/>
              <w:right w:val="nil"/>
            </w:tcBorders>
          </w:tcPr>
          <w:p w14:paraId="35567DFD" w14:textId="77777777" w:rsidR="001302CC" w:rsidRDefault="001302CC" w:rsidP="001302CC">
            <w:pPr>
              <w:pStyle w:val="NormalinTable"/>
              <w:cnfStyle w:val="000000000000" w:firstRow="0" w:lastRow="0" w:firstColumn="0" w:lastColumn="0" w:oddVBand="0" w:evenVBand="0" w:oddHBand="0" w:evenHBand="0" w:firstRowFirstColumn="0" w:firstRowLastColumn="0" w:lastRowFirstColumn="0" w:lastRowLastColumn="0"/>
              <w:rPr>
                <w:ins w:id="2901" w:author="David Owen" w:date="2019-07-24T14:50:00Z"/>
              </w:rPr>
            </w:pPr>
          </w:p>
        </w:tc>
        <w:tc>
          <w:tcPr>
            <w:cnfStyle w:val="000010000000" w:firstRow="0" w:lastRow="0" w:firstColumn="0" w:lastColumn="0" w:oddVBand="1" w:evenVBand="0" w:oddHBand="0" w:evenHBand="0" w:firstRowFirstColumn="0" w:firstRowLastColumn="0" w:lastRowFirstColumn="0" w:lastRowLastColumn="0"/>
            <w:tcW w:w="533" w:type="pct"/>
            <w:vMerge/>
            <w:tcBorders>
              <w:bottom w:val="single" w:sz="4" w:space="0" w:color="000000" w:themeColor="text1"/>
            </w:tcBorders>
          </w:tcPr>
          <w:p w14:paraId="522C1346" w14:textId="77777777" w:rsidR="001302CC" w:rsidRDefault="001302CC" w:rsidP="001302CC">
            <w:pPr>
              <w:pStyle w:val="NormalinTable"/>
              <w:rPr>
                <w:ins w:id="2902" w:author="David Owen" w:date="2019-07-24T14:50:00Z"/>
              </w:rPr>
            </w:pPr>
          </w:p>
        </w:tc>
      </w:tr>
      <w:tr w:rsidR="00EA0237" w14:paraId="7C7BB2FA" w14:textId="77777777" w:rsidTr="00C53BA8">
        <w:trPr>
          <w:cantSplit/>
          <w:ins w:id="2903" w:author="David Owen" w:date="2019-07-24T14:51: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bottom w:val="nil"/>
            </w:tcBorders>
          </w:tcPr>
          <w:p w14:paraId="0DAF6135" w14:textId="3AC1C7D7" w:rsidR="00223341" w:rsidRPr="001B493F" w:rsidRDefault="00223341" w:rsidP="00223341">
            <w:pPr>
              <w:pStyle w:val="NormalinTable"/>
              <w:rPr>
                <w:ins w:id="2904" w:author="David Owen" w:date="2019-07-24T14:51:00Z"/>
                <w:b/>
                <w:bCs w:val="0"/>
              </w:rPr>
            </w:pPr>
            <w:ins w:id="2905" w:author="Owen, David (Trade)" w:date="2019-07-24T15:06:00Z">
              <w:r w:rsidRPr="00223341">
                <w:rPr>
                  <w:b/>
                  <w:bCs w:val="0"/>
                  <w:rPrChange w:id="2906" w:author="David Owen" w:date="2019-07-24T15:06:00Z">
                    <w:rPr/>
                  </w:rPrChange>
                </w:rPr>
                <w:t>097052</w:t>
              </w:r>
            </w:ins>
          </w:p>
        </w:tc>
        <w:tc>
          <w:tcPr>
            <w:tcW w:w="377" w:type="pct"/>
            <w:tcBorders>
              <w:top w:val="single" w:sz="12" w:space="0" w:color="000000" w:themeColor="background1" w:themeShade="00"/>
              <w:left w:val="nil"/>
              <w:bottom w:val="nil"/>
              <w:right w:val="nil"/>
            </w:tcBorders>
          </w:tcPr>
          <w:p w14:paraId="1C30D9B7" w14:textId="371C4B30"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2907" w:author="David Owen" w:date="2019-07-24T14:51:00Z"/>
              </w:rPr>
            </w:pPr>
            <w:ins w:id="2908" w:author="Owen, David (Trade)" w:date="2019-07-24T15:06: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nil"/>
            </w:tcBorders>
          </w:tcPr>
          <w:p w14:paraId="191D0272" w14:textId="537D403C" w:rsidR="00223341" w:rsidRDefault="00223341" w:rsidP="00223341">
            <w:pPr>
              <w:pStyle w:val="NormalinTable"/>
              <w:rPr>
                <w:ins w:id="2909" w:author="David Owen" w:date="2019-07-24T14:51:00Z"/>
              </w:rPr>
            </w:pPr>
            <w:ins w:id="2910" w:author="Owen, David (Trade)" w:date="2019-07-24T15:06:00Z">
              <w:r>
                <w:t>6115 00 00</w:t>
              </w:r>
            </w:ins>
          </w:p>
        </w:tc>
        <w:tc>
          <w:tcPr>
            <w:tcW w:w="587" w:type="pct"/>
            <w:tcBorders>
              <w:top w:val="single" w:sz="12" w:space="0" w:color="000000" w:themeColor="background1" w:themeShade="00"/>
              <w:left w:val="nil"/>
              <w:bottom w:val="nil"/>
              <w:right w:val="nil"/>
            </w:tcBorders>
          </w:tcPr>
          <w:p w14:paraId="08F39567" w14:textId="071628CC"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2911" w:author="David Owen" w:date="2019-07-24T14:51:00Z"/>
              </w:rPr>
            </w:pPr>
            <w:ins w:id="2912" w:author="Owen, David (Trade)" w:date="2019-07-24T15:06: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bottom w:val="nil"/>
            </w:tcBorders>
          </w:tcPr>
          <w:p w14:paraId="03B7368F" w14:textId="3C8CFEA4" w:rsidR="00223341" w:rsidRDefault="00901AF5" w:rsidP="00223341">
            <w:pPr>
              <w:pStyle w:val="NormalinTable"/>
              <w:rPr>
                <w:ins w:id="2913" w:author="David Owen" w:date="2019-07-24T14:51:00Z"/>
              </w:rPr>
            </w:pPr>
            <w:ins w:id="2914" w:author="David Owen" w:date="2019-07-24T15:07:00Z">
              <w:r>
                <w:t>953,400</w:t>
              </w:r>
            </w:ins>
            <w:ins w:id="2915" w:author="Owen, David (Trade)" w:date="2019-07-24T15:06:00Z">
              <w:del w:id="2916" w:author="David Owen" w:date="2019-07-24T15:07:00Z">
                <w:r w:rsidR="00223341" w:rsidDel="00A827C1">
                  <w:delText>1</w:delText>
                </w:r>
              </w:del>
              <w:r w:rsidR="00223341">
                <w:t xml:space="preserve"> pa</w:t>
              </w:r>
            </w:ins>
            <w:ins w:id="2917" w:author="David Owen" w:date="2019-07-24T15:07:00Z">
              <w:r w:rsidR="00A827C1">
                <w:t>irs</w:t>
              </w:r>
            </w:ins>
          </w:p>
        </w:tc>
        <w:tc>
          <w:tcPr>
            <w:tcW w:w="543" w:type="pct"/>
            <w:tcBorders>
              <w:top w:val="single" w:sz="12" w:space="0" w:color="000000" w:themeColor="background1" w:themeShade="00"/>
              <w:left w:val="nil"/>
              <w:bottom w:val="nil"/>
              <w:right w:val="nil"/>
            </w:tcBorders>
          </w:tcPr>
          <w:p w14:paraId="26B4D0E3" w14:textId="2C3A2BD1"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2918" w:author="David Owen" w:date="2019-07-24T14:51:00Z"/>
              </w:rPr>
            </w:pPr>
            <w:ins w:id="2919" w:author="Owen, David (Trade)" w:date="2019-07-24T15:06: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
          <w:p w14:paraId="01BE4C24" w14:textId="4EAFC85E" w:rsidR="00223341" w:rsidRDefault="00223341" w:rsidP="00223341">
            <w:pPr>
              <w:pStyle w:val="NormalinTable"/>
              <w:rPr>
                <w:ins w:id="2920" w:author="David Owen" w:date="2019-07-24T14:51:00Z"/>
              </w:rPr>
            </w:pPr>
            <w:ins w:id="2921" w:author="Owen, David (Trade)" w:date="2019-07-24T15:06:00Z">
              <w:r>
                <w:t>31/12</w:t>
              </w:r>
            </w:ins>
          </w:p>
        </w:tc>
      </w:tr>
      <w:tr w:rsidR="00EA0237" w14:paraId="14A7736C" w14:textId="77777777" w:rsidTr="00C53BA8">
        <w:trPr>
          <w:cantSplit/>
          <w:ins w:id="2922" w:author="David Owen" w:date="2019-07-24T14:51: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bottom w:val="nil"/>
            </w:tcBorders>
          </w:tcPr>
          <w:p w14:paraId="29D0B765" w14:textId="48A69703" w:rsidR="00223341" w:rsidRDefault="00223341" w:rsidP="00223341">
            <w:pPr>
              <w:pStyle w:val="NormalinTable"/>
              <w:rPr>
                <w:ins w:id="2923" w:author="David Owen" w:date="2019-07-24T14:51:00Z"/>
                <w:b/>
              </w:rPr>
            </w:pPr>
            <w:ins w:id="2924" w:author="Owen, David (Trade)" w:date="2019-07-24T15:06:00Z">
              <w:r>
                <w:rPr>
                  <w:b/>
                </w:rPr>
                <w:t>097053</w:t>
              </w:r>
            </w:ins>
          </w:p>
        </w:tc>
        <w:tc>
          <w:tcPr>
            <w:tcW w:w="377" w:type="pct"/>
            <w:tcBorders>
              <w:top w:val="single" w:sz="12" w:space="0" w:color="000000" w:themeColor="background1" w:themeShade="00"/>
              <w:left w:val="nil"/>
              <w:bottom w:val="nil"/>
              <w:right w:val="nil"/>
            </w:tcBorders>
          </w:tcPr>
          <w:p w14:paraId="4718677F" w14:textId="39FC3844"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2925" w:author="David Owen" w:date="2019-07-24T14:51:00Z"/>
              </w:rPr>
            </w:pPr>
            <w:ins w:id="2926" w:author="Owen, David (Trade)" w:date="2019-07-24T15:06: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nil"/>
            </w:tcBorders>
          </w:tcPr>
          <w:p w14:paraId="0E4749C2" w14:textId="1C074AF1" w:rsidR="00223341" w:rsidRDefault="00223341" w:rsidP="00223341">
            <w:pPr>
              <w:pStyle w:val="NormalinTable"/>
              <w:rPr>
                <w:ins w:id="2927" w:author="David Owen" w:date="2019-07-24T14:51:00Z"/>
              </w:rPr>
            </w:pPr>
            <w:ins w:id="2928" w:author="Owen, David (Trade)" w:date="2019-07-24T15:06:00Z">
              <w:r>
                <w:t>6205 20 00</w:t>
              </w:r>
            </w:ins>
          </w:p>
        </w:tc>
        <w:tc>
          <w:tcPr>
            <w:tcW w:w="587" w:type="pct"/>
            <w:tcBorders>
              <w:top w:val="single" w:sz="12" w:space="0" w:color="000000" w:themeColor="background1" w:themeShade="00"/>
              <w:left w:val="nil"/>
              <w:bottom w:val="nil"/>
              <w:right w:val="nil"/>
            </w:tcBorders>
          </w:tcPr>
          <w:p w14:paraId="5FE54A0D" w14:textId="5ED2C8E7"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2929" w:author="David Owen" w:date="2019-07-24T14:51:00Z"/>
              </w:rPr>
            </w:pPr>
            <w:ins w:id="2930" w:author="Owen, David (Trade)" w:date="2019-07-24T15:06: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bottom w:val="nil"/>
            </w:tcBorders>
          </w:tcPr>
          <w:p w14:paraId="7A56C5DC" w14:textId="51B75B5E" w:rsidR="00223341" w:rsidRDefault="00223341" w:rsidP="00223341">
            <w:pPr>
              <w:pStyle w:val="NormalinTable"/>
              <w:rPr>
                <w:ins w:id="2931" w:author="David Owen" w:date="2019-07-24T14:51:00Z"/>
              </w:rPr>
            </w:pPr>
            <w:ins w:id="2932" w:author="Owen, David (Trade)" w:date="2019-07-24T15:06:00Z">
              <w:del w:id="2933" w:author="David Owen" w:date="2019-07-24T15:08:00Z">
                <w:r w:rsidDel="00901AF5">
                  <w:delText>1</w:delText>
                </w:r>
              </w:del>
            </w:ins>
            <w:ins w:id="2934" w:author="David Owen" w:date="2019-07-24T15:08:00Z">
              <w:r w:rsidR="00901AF5">
                <w:t>2,097,480</w:t>
              </w:r>
            </w:ins>
            <w:ins w:id="2935" w:author="Owen, David (Trade)" w:date="2019-07-24T15:06:00Z">
              <w:r>
                <w:t xml:space="preserve"> p/st</w:t>
              </w:r>
            </w:ins>
          </w:p>
        </w:tc>
        <w:tc>
          <w:tcPr>
            <w:tcW w:w="543" w:type="pct"/>
            <w:tcBorders>
              <w:top w:val="single" w:sz="12" w:space="0" w:color="000000" w:themeColor="background1" w:themeShade="00"/>
              <w:left w:val="nil"/>
              <w:bottom w:val="nil"/>
              <w:right w:val="nil"/>
            </w:tcBorders>
          </w:tcPr>
          <w:p w14:paraId="6DF193C3" w14:textId="54F91071"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2936" w:author="David Owen" w:date="2019-07-24T14:51:00Z"/>
              </w:rPr>
            </w:pPr>
            <w:ins w:id="2937" w:author="Owen, David (Trade)" w:date="2019-07-24T15:06: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
          <w:p w14:paraId="67BE9001" w14:textId="71F8ADF1" w:rsidR="00223341" w:rsidRDefault="00223341" w:rsidP="00223341">
            <w:pPr>
              <w:pStyle w:val="NormalinTable"/>
              <w:rPr>
                <w:ins w:id="2938" w:author="David Owen" w:date="2019-07-24T14:51:00Z"/>
              </w:rPr>
            </w:pPr>
            <w:ins w:id="2939" w:author="Owen, David (Trade)" w:date="2019-07-24T15:06:00Z">
              <w:r>
                <w:t>31/12</w:t>
              </w:r>
            </w:ins>
          </w:p>
        </w:tc>
      </w:tr>
      <w:tr w:rsidR="00EA0237" w14:paraId="73B53F32" w14:textId="77777777" w:rsidTr="00C53BA8">
        <w:trPr>
          <w:cantSplit/>
          <w:ins w:id="2940" w:author="David Owen" w:date="2019-07-24T14:51: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bottom w:val="nil"/>
            </w:tcBorders>
          </w:tcPr>
          <w:p w14:paraId="364186C7" w14:textId="6C35F028" w:rsidR="00223341" w:rsidRDefault="00223341" w:rsidP="00223341">
            <w:pPr>
              <w:pStyle w:val="NormalinTable"/>
              <w:rPr>
                <w:ins w:id="2941" w:author="David Owen" w:date="2019-07-24T14:51:00Z"/>
                <w:b/>
              </w:rPr>
            </w:pPr>
            <w:ins w:id="2942" w:author="Owen, David (Trade)" w:date="2019-07-24T15:06:00Z">
              <w:r>
                <w:rPr>
                  <w:b/>
                </w:rPr>
                <w:t>097054</w:t>
              </w:r>
            </w:ins>
          </w:p>
        </w:tc>
        <w:tc>
          <w:tcPr>
            <w:tcW w:w="377" w:type="pct"/>
            <w:tcBorders>
              <w:top w:val="single" w:sz="12" w:space="0" w:color="000000" w:themeColor="background1" w:themeShade="00"/>
              <w:left w:val="nil"/>
              <w:bottom w:val="nil"/>
              <w:right w:val="nil"/>
            </w:tcBorders>
          </w:tcPr>
          <w:p w14:paraId="0ADC3FC3" w14:textId="6C4B273D"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2943" w:author="David Owen" w:date="2019-07-24T14:51:00Z"/>
              </w:rPr>
            </w:pPr>
            <w:ins w:id="2944" w:author="Owen, David (Trade)" w:date="2019-07-24T15:06: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nil"/>
            </w:tcBorders>
          </w:tcPr>
          <w:p w14:paraId="3E86C98C" w14:textId="1A2D40FB" w:rsidR="00223341" w:rsidRDefault="00223341" w:rsidP="00223341">
            <w:pPr>
              <w:pStyle w:val="NormalinTable"/>
              <w:rPr>
                <w:ins w:id="2945" w:author="David Owen" w:date="2019-07-24T14:51:00Z"/>
              </w:rPr>
            </w:pPr>
            <w:ins w:id="2946" w:author="Owen, David (Trade)" w:date="2019-07-24T15:06:00Z">
              <w:r>
                <w:t>6205 30 00</w:t>
              </w:r>
            </w:ins>
          </w:p>
        </w:tc>
        <w:tc>
          <w:tcPr>
            <w:tcW w:w="587" w:type="pct"/>
            <w:tcBorders>
              <w:top w:val="single" w:sz="12" w:space="0" w:color="000000" w:themeColor="background1" w:themeShade="00"/>
              <w:left w:val="nil"/>
              <w:bottom w:val="nil"/>
              <w:right w:val="nil"/>
            </w:tcBorders>
          </w:tcPr>
          <w:p w14:paraId="53EED20E" w14:textId="55228D5D"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2947" w:author="David Owen" w:date="2019-07-24T14:51:00Z"/>
              </w:rPr>
            </w:pPr>
            <w:ins w:id="2948" w:author="Owen, David (Trade)" w:date="2019-07-24T15:06: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bottom w:val="nil"/>
            </w:tcBorders>
          </w:tcPr>
          <w:p w14:paraId="0BFD46E5" w14:textId="7D0EFAD1" w:rsidR="00223341" w:rsidRDefault="00901AF5" w:rsidP="00223341">
            <w:pPr>
              <w:pStyle w:val="NormalinTable"/>
              <w:rPr>
                <w:ins w:id="2949" w:author="David Owen" w:date="2019-07-24T14:51:00Z"/>
              </w:rPr>
            </w:pPr>
            <w:ins w:id="2950" w:author="David Owen" w:date="2019-07-24T15:08:00Z">
              <w:r>
                <w:t>2,</w:t>
              </w:r>
              <w:r w:rsidR="006D2A25">
                <w:t>621,850</w:t>
              </w:r>
            </w:ins>
            <w:ins w:id="2951" w:author="Owen, David (Trade)" w:date="2019-07-24T15:06:00Z">
              <w:del w:id="2952" w:author="David Owen" w:date="2019-07-24T15:08:00Z">
                <w:r w:rsidR="00223341" w:rsidDel="00901AF5">
                  <w:delText>1</w:delText>
                </w:r>
              </w:del>
              <w:r w:rsidR="00223341">
                <w:t xml:space="preserve"> p/st</w:t>
              </w:r>
            </w:ins>
          </w:p>
        </w:tc>
        <w:tc>
          <w:tcPr>
            <w:tcW w:w="543" w:type="pct"/>
            <w:tcBorders>
              <w:top w:val="single" w:sz="12" w:space="0" w:color="000000" w:themeColor="background1" w:themeShade="00"/>
              <w:left w:val="nil"/>
              <w:bottom w:val="nil"/>
              <w:right w:val="nil"/>
            </w:tcBorders>
          </w:tcPr>
          <w:p w14:paraId="0E957093" w14:textId="79C1B35F"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2953" w:author="David Owen" w:date="2019-07-24T14:51:00Z"/>
              </w:rPr>
            </w:pPr>
            <w:ins w:id="2954" w:author="Owen, David (Trade)" w:date="2019-07-24T15:06: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
          <w:p w14:paraId="160C5F6B" w14:textId="170B4DFB" w:rsidR="00223341" w:rsidRDefault="00223341" w:rsidP="00223341">
            <w:pPr>
              <w:pStyle w:val="NormalinTable"/>
              <w:rPr>
                <w:ins w:id="2955" w:author="David Owen" w:date="2019-07-24T14:51:00Z"/>
              </w:rPr>
            </w:pPr>
            <w:ins w:id="2956" w:author="Owen, David (Trade)" w:date="2019-07-24T15:06:00Z">
              <w:r>
                <w:t>31/12</w:t>
              </w:r>
            </w:ins>
          </w:p>
        </w:tc>
      </w:tr>
      <w:tr w:rsidR="00EA0237" w14:paraId="1EAB0F1A" w14:textId="77777777" w:rsidTr="00C53BA8">
        <w:trPr>
          <w:cantSplit/>
          <w:ins w:id="2957" w:author="David Owen" w:date="2019-07-24T14:51: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bottom w:val="nil"/>
            </w:tcBorders>
          </w:tcPr>
          <w:p w14:paraId="3CB1E7CD" w14:textId="27BB6370" w:rsidR="00223341" w:rsidRDefault="00223341" w:rsidP="00223341">
            <w:pPr>
              <w:pStyle w:val="NormalinTable"/>
              <w:rPr>
                <w:ins w:id="2958" w:author="David Owen" w:date="2019-07-24T14:51:00Z"/>
                <w:b/>
              </w:rPr>
            </w:pPr>
            <w:ins w:id="2959" w:author="Owen, David (Trade)" w:date="2019-07-24T15:06:00Z">
              <w:r>
                <w:rPr>
                  <w:b/>
                </w:rPr>
                <w:t>097055</w:t>
              </w:r>
            </w:ins>
          </w:p>
        </w:tc>
        <w:tc>
          <w:tcPr>
            <w:tcW w:w="377" w:type="pct"/>
            <w:tcBorders>
              <w:top w:val="single" w:sz="12" w:space="0" w:color="000000" w:themeColor="background1" w:themeShade="00"/>
              <w:left w:val="nil"/>
              <w:bottom w:val="nil"/>
              <w:right w:val="nil"/>
            </w:tcBorders>
          </w:tcPr>
          <w:p w14:paraId="1016822F" w14:textId="5AE27D94"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2960" w:author="David Owen" w:date="2019-07-24T14:51:00Z"/>
              </w:rPr>
            </w:pPr>
            <w:ins w:id="2961" w:author="Owen, David (Trade)" w:date="2019-07-24T15:06: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nil"/>
            </w:tcBorders>
          </w:tcPr>
          <w:p w14:paraId="4A8D0F54" w14:textId="3DF871F4" w:rsidR="00223341" w:rsidRDefault="00223341" w:rsidP="00223341">
            <w:pPr>
              <w:pStyle w:val="NormalinTable"/>
              <w:rPr>
                <w:ins w:id="2962" w:author="David Owen" w:date="2019-07-24T14:51:00Z"/>
              </w:rPr>
            </w:pPr>
            <w:ins w:id="2963" w:author="Owen, David (Trade)" w:date="2019-07-24T15:06:00Z">
              <w:r>
                <w:t>6205 90 00</w:t>
              </w:r>
            </w:ins>
          </w:p>
        </w:tc>
        <w:tc>
          <w:tcPr>
            <w:tcW w:w="587" w:type="pct"/>
            <w:tcBorders>
              <w:top w:val="single" w:sz="12" w:space="0" w:color="000000" w:themeColor="background1" w:themeShade="00"/>
              <w:left w:val="nil"/>
              <w:bottom w:val="nil"/>
              <w:right w:val="nil"/>
            </w:tcBorders>
          </w:tcPr>
          <w:p w14:paraId="2091E395" w14:textId="7F3879A6"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2964" w:author="David Owen" w:date="2019-07-24T14:51:00Z"/>
              </w:rPr>
            </w:pPr>
            <w:ins w:id="2965" w:author="Owen, David (Trade)" w:date="2019-07-24T15:06: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bottom w:val="nil"/>
            </w:tcBorders>
          </w:tcPr>
          <w:p w14:paraId="17D48B58" w14:textId="48D783F4" w:rsidR="00223341" w:rsidRDefault="006D2A25" w:rsidP="00223341">
            <w:pPr>
              <w:pStyle w:val="NormalinTable"/>
              <w:rPr>
                <w:ins w:id="2966" w:author="David Owen" w:date="2019-07-24T14:51:00Z"/>
              </w:rPr>
            </w:pPr>
            <w:ins w:id="2967" w:author="David Owen" w:date="2019-07-24T15:08:00Z">
              <w:r>
                <w:t>190,680</w:t>
              </w:r>
            </w:ins>
            <w:ins w:id="2968" w:author="Owen, David (Trade)" w:date="2019-07-24T15:06:00Z">
              <w:del w:id="2969" w:author="David Owen" w:date="2019-07-24T15:08:00Z">
                <w:r w:rsidR="00223341" w:rsidDel="006D2A25">
                  <w:delText>1</w:delText>
                </w:r>
              </w:del>
              <w:r w:rsidR="00223341">
                <w:t xml:space="preserve"> p/st</w:t>
              </w:r>
            </w:ins>
          </w:p>
        </w:tc>
        <w:tc>
          <w:tcPr>
            <w:tcW w:w="543" w:type="pct"/>
            <w:tcBorders>
              <w:top w:val="single" w:sz="12" w:space="0" w:color="000000" w:themeColor="background1" w:themeShade="00"/>
              <w:left w:val="nil"/>
              <w:bottom w:val="nil"/>
              <w:right w:val="nil"/>
            </w:tcBorders>
          </w:tcPr>
          <w:p w14:paraId="4FF27BFF" w14:textId="731F2A59"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2970" w:author="David Owen" w:date="2019-07-24T14:51:00Z"/>
              </w:rPr>
            </w:pPr>
            <w:ins w:id="2971" w:author="Owen, David (Trade)" w:date="2019-07-24T15:06: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
          <w:p w14:paraId="248BB4FD" w14:textId="0DA89EC2" w:rsidR="00223341" w:rsidRDefault="00223341" w:rsidP="00223341">
            <w:pPr>
              <w:pStyle w:val="NormalinTable"/>
              <w:rPr>
                <w:ins w:id="2972" w:author="David Owen" w:date="2019-07-24T14:51:00Z"/>
              </w:rPr>
            </w:pPr>
            <w:ins w:id="2973" w:author="Owen, David (Trade)" w:date="2019-07-24T15:06:00Z">
              <w:r>
                <w:t>31/12</w:t>
              </w:r>
            </w:ins>
          </w:p>
        </w:tc>
      </w:tr>
      <w:tr w:rsidR="00EA0237" w14:paraId="0DD4B53E" w14:textId="77777777" w:rsidTr="00C53BA8">
        <w:trPr>
          <w:cantSplit/>
          <w:ins w:id="2974" w:author="David Owen" w:date="2019-07-24T14:51: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bottom w:val="nil"/>
            </w:tcBorders>
          </w:tcPr>
          <w:p w14:paraId="6A36480E" w14:textId="18DF26DC" w:rsidR="00223341" w:rsidRDefault="00223341" w:rsidP="00223341">
            <w:pPr>
              <w:pStyle w:val="NormalinTable"/>
              <w:rPr>
                <w:ins w:id="2975" w:author="David Owen" w:date="2019-07-24T14:51:00Z"/>
                <w:b/>
              </w:rPr>
            </w:pPr>
            <w:ins w:id="2976" w:author="Owen, David (Trade)" w:date="2019-07-24T15:06:00Z">
              <w:r>
                <w:rPr>
                  <w:b/>
                </w:rPr>
                <w:t>097056</w:t>
              </w:r>
            </w:ins>
          </w:p>
        </w:tc>
        <w:tc>
          <w:tcPr>
            <w:tcW w:w="377" w:type="pct"/>
            <w:tcBorders>
              <w:top w:val="single" w:sz="12" w:space="0" w:color="000000" w:themeColor="background1" w:themeShade="00"/>
              <w:left w:val="nil"/>
              <w:bottom w:val="nil"/>
              <w:right w:val="nil"/>
            </w:tcBorders>
          </w:tcPr>
          <w:p w14:paraId="3F7737EC" w14:textId="43E28A1B"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2977" w:author="David Owen" w:date="2019-07-24T14:51:00Z"/>
              </w:rPr>
            </w:pPr>
            <w:ins w:id="2978" w:author="Owen, David (Trade)" w:date="2019-07-24T15:06: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nil"/>
            </w:tcBorders>
          </w:tcPr>
          <w:p w14:paraId="5BA935B8" w14:textId="64D912E3" w:rsidR="00223341" w:rsidRDefault="00223341" w:rsidP="00223341">
            <w:pPr>
              <w:pStyle w:val="NormalinTable"/>
              <w:rPr>
                <w:ins w:id="2979" w:author="David Owen" w:date="2019-07-24T14:51:00Z"/>
              </w:rPr>
            </w:pPr>
            <w:ins w:id="2980" w:author="Owen, David (Trade)" w:date="2019-07-24T15:06:00Z">
              <w:r>
                <w:t>6206 30 00</w:t>
              </w:r>
            </w:ins>
          </w:p>
        </w:tc>
        <w:tc>
          <w:tcPr>
            <w:tcW w:w="587" w:type="pct"/>
            <w:tcBorders>
              <w:top w:val="single" w:sz="12" w:space="0" w:color="000000" w:themeColor="background1" w:themeShade="00"/>
              <w:left w:val="nil"/>
              <w:bottom w:val="nil"/>
              <w:right w:val="nil"/>
            </w:tcBorders>
          </w:tcPr>
          <w:p w14:paraId="057EBDA5" w14:textId="76B66993"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2981" w:author="David Owen" w:date="2019-07-24T14:51:00Z"/>
              </w:rPr>
            </w:pPr>
            <w:ins w:id="2982" w:author="Owen, David (Trade)" w:date="2019-07-24T15:06: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bottom w:val="nil"/>
            </w:tcBorders>
          </w:tcPr>
          <w:p w14:paraId="6A3E28B3" w14:textId="67C2DB86" w:rsidR="00223341" w:rsidRDefault="006D2A25" w:rsidP="00223341">
            <w:pPr>
              <w:pStyle w:val="NormalinTable"/>
              <w:rPr>
                <w:ins w:id="2983" w:author="David Owen" w:date="2019-07-24T14:51:00Z"/>
              </w:rPr>
            </w:pPr>
            <w:ins w:id="2984" w:author="David Owen" w:date="2019-07-24T15:08:00Z">
              <w:r>
                <w:t>1,906,800</w:t>
              </w:r>
            </w:ins>
            <w:ins w:id="2985" w:author="Owen, David (Trade)" w:date="2019-07-24T15:06:00Z">
              <w:del w:id="2986" w:author="David Owen" w:date="2019-07-24T15:08:00Z">
                <w:r w:rsidR="00223341" w:rsidDel="006D2A25">
                  <w:delText>1</w:delText>
                </w:r>
              </w:del>
              <w:r w:rsidR="00223341">
                <w:t xml:space="preserve"> p/st</w:t>
              </w:r>
            </w:ins>
          </w:p>
        </w:tc>
        <w:tc>
          <w:tcPr>
            <w:tcW w:w="543" w:type="pct"/>
            <w:tcBorders>
              <w:top w:val="single" w:sz="12" w:space="0" w:color="000000" w:themeColor="background1" w:themeShade="00"/>
              <w:left w:val="nil"/>
              <w:bottom w:val="nil"/>
              <w:right w:val="nil"/>
            </w:tcBorders>
          </w:tcPr>
          <w:p w14:paraId="6DAC38FC" w14:textId="60ED1055"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2987" w:author="David Owen" w:date="2019-07-24T14:51:00Z"/>
              </w:rPr>
            </w:pPr>
            <w:ins w:id="2988" w:author="Owen, David (Trade)" w:date="2019-07-24T15:06: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
          <w:p w14:paraId="03131336" w14:textId="01986872" w:rsidR="00223341" w:rsidRDefault="00223341" w:rsidP="00223341">
            <w:pPr>
              <w:pStyle w:val="NormalinTable"/>
              <w:rPr>
                <w:ins w:id="2989" w:author="David Owen" w:date="2019-07-24T14:51:00Z"/>
              </w:rPr>
            </w:pPr>
            <w:ins w:id="2990" w:author="Owen, David (Trade)" w:date="2019-07-24T15:06:00Z">
              <w:r>
                <w:t>31/12</w:t>
              </w:r>
            </w:ins>
          </w:p>
        </w:tc>
      </w:tr>
      <w:tr w:rsidR="00EA0237" w14:paraId="38EEC0C9" w14:textId="77777777" w:rsidTr="00C53BA8">
        <w:trPr>
          <w:cantSplit/>
          <w:ins w:id="2991" w:author="David Owen" w:date="2019-07-24T14:51: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bottom w:val="nil"/>
            </w:tcBorders>
          </w:tcPr>
          <w:p w14:paraId="028B2873" w14:textId="4EEB8F8A" w:rsidR="00223341" w:rsidRDefault="00223341" w:rsidP="00223341">
            <w:pPr>
              <w:pStyle w:val="NormalinTable"/>
              <w:rPr>
                <w:ins w:id="2992" w:author="David Owen" w:date="2019-07-24T14:51:00Z"/>
                <w:b/>
              </w:rPr>
            </w:pPr>
            <w:ins w:id="2993" w:author="Owen, David (Trade)" w:date="2019-07-24T15:06:00Z">
              <w:r>
                <w:rPr>
                  <w:b/>
                </w:rPr>
                <w:t>097057</w:t>
              </w:r>
            </w:ins>
          </w:p>
        </w:tc>
        <w:tc>
          <w:tcPr>
            <w:tcW w:w="377" w:type="pct"/>
            <w:tcBorders>
              <w:top w:val="single" w:sz="12" w:space="0" w:color="000000" w:themeColor="background1" w:themeShade="00"/>
              <w:left w:val="nil"/>
              <w:bottom w:val="nil"/>
              <w:right w:val="nil"/>
            </w:tcBorders>
          </w:tcPr>
          <w:p w14:paraId="2F9B75C1" w14:textId="3DEE8ED4"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2994" w:author="David Owen" w:date="2019-07-24T14:51:00Z"/>
              </w:rPr>
            </w:pPr>
            <w:ins w:id="2995" w:author="Owen, David (Trade)" w:date="2019-07-24T15:06: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nil"/>
            </w:tcBorders>
          </w:tcPr>
          <w:p w14:paraId="7A014CDF" w14:textId="03EA3D53" w:rsidR="00223341" w:rsidRDefault="00223341" w:rsidP="00223341">
            <w:pPr>
              <w:pStyle w:val="NormalinTable"/>
              <w:rPr>
                <w:ins w:id="2996" w:author="David Owen" w:date="2019-07-24T14:51:00Z"/>
              </w:rPr>
            </w:pPr>
            <w:ins w:id="2997" w:author="Owen, David (Trade)" w:date="2019-07-24T15:06:00Z">
              <w:r>
                <w:t>6206 40 00</w:t>
              </w:r>
            </w:ins>
          </w:p>
        </w:tc>
        <w:tc>
          <w:tcPr>
            <w:tcW w:w="587" w:type="pct"/>
            <w:tcBorders>
              <w:top w:val="single" w:sz="12" w:space="0" w:color="000000" w:themeColor="background1" w:themeShade="00"/>
              <w:left w:val="nil"/>
              <w:bottom w:val="nil"/>
              <w:right w:val="nil"/>
            </w:tcBorders>
          </w:tcPr>
          <w:p w14:paraId="1EEEFD1A" w14:textId="4C3F589E"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2998" w:author="David Owen" w:date="2019-07-24T14:51:00Z"/>
              </w:rPr>
            </w:pPr>
            <w:ins w:id="2999" w:author="Owen, David (Trade)" w:date="2019-07-24T15:06: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bottom w:val="nil"/>
            </w:tcBorders>
          </w:tcPr>
          <w:p w14:paraId="51708C1C" w14:textId="64F32272" w:rsidR="00223341" w:rsidRDefault="006D2A25" w:rsidP="00223341">
            <w:pPr>
              <w:pStyle w:val="NormalinTable"/>
              <w:rPr>
                <w:ins w:id="3000" w:author="David Owen" w:date="2019-07-24T14:51:00Z"/>
              </w:rPr>
            </w:pPr>
            <w:ins w:id="3001" w:author="David Owen" w:date="2019-07-24T15:08:00Z">
              <w:r>
                <w:t>2,478,840</w:t>
              </w:r>
            </w:ins>
            <w:ins w:id="3002" w:author="Owen, David (Trade)" w:date="2019-07-24T15:06:00Z">
              <w:del w:id="3003" w:author="David Owen" w:date="2019-07-24T15:08:00Z">
                <w:r w:rsidR="00223341" w:rsidDel="006D2A25">
                  <w:delText>1</w:delText>
                </w:r>
              </w:del>
              <w:r w:rsidR="00223341">
                <w:t xml:space="preserve"> p/st</w:t>
              </w:r>
            </w:ins>
          </w:p>
        </w:tc>
        <w:tc>
          <w:tcPr>
            <w:tcW w:w="543" w:type="pct"/>
            <w:tcBorders>
              <w:top w:val="single" w:sz="12" w:space="0" w:color="000000" w:themeColor="background1" w:themeShade="00"/>
              <w:left w:val="nil"/>
              <w:bottom w:val="nil"/>
              <w:right w:val="nil"/>
            </w:tcBorders>
          </w:tcPr>
          <w:p w14:paraId="65BBFAD1" w14:textId="2C3BC2CB"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3004" w:author="David Owen" w:date="2019-07-24T14:51:00Z"/>
              </w:rPr>
            </w:pPr>
            <w:ins w:id="3005" w:author="Owen, David (Trade)" w:date="2019-07-24T15:06: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
          <w:p w14:paraId="77920C4C" w14:textId="0BACA331" w:rsidR="00223341" w:rsidRDefault="00223341" w:rsidP="00223341">
            <w:pPr>
              <w:pStyle w:val="NormalinTable"/>
              <w:rPr>
                <w:ins w:id="3006" w:author="David Owen" w:date="2019-07-24T14:51:00Z"/>
              </w:rPr>
            </w:pPr>
            <w:ins w:id="3007" w:author="Owen, David (Trade)" w:date="2019-07-24T15:06:00Z">
              <w:r>
                <w:t>31/12</w:t>
              </w:r>
            </w:ins>
          </w:p>
        </w:tc>
      </w:tr>
      <w:tr w:rsidR="00EA0237" w14:paraId="391E85E1" w14:textId="77777777" w:rsidTr="00C53BA8">
        <w:trPr>
          <w:cantSplit/>
          <w:ins w:id="3008" w:author="David Owen" w:date="2019-07-24T14:51: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bottom w:val="nil"/>
            </w:tcBorders>
          </w:tcPr>
          <w:p w14:paraId="4A10919C" w14:textId="78FD402D" w:rsidR="00223341" w:rsidRDefault="00223341" w:rsidP="00223341">
            <w:pPr>
              <w:pStyle w:val="NormalinTable"/>
              <w:rPr>
                <w:ins w:id="3009" w:author="David Owen" w:date="2019-07-24T14:51:00Z"/>
                <w:b/>
              </w:rPr>
            </w:pPr>
            <w:ins w:id="3010" w:author="Owen, David (Trade)" w:date="2019-07-24T15:06:00Z">
              <w:r>
                <w:rPr>
                  <w:b/>
                </w:rPr>
                <w:t>097058</w:t>
              </w:r>
            </w:ins>
          </w:p>
        </w:tc>
        <w:tc>
          <w:tcPr>
            <w:tcW w:w="377" w:type="pct"/>
            <w:tcBorders>
              <w:top w:val="single" w:sz="12" w:space="0" w:color="000000" w:themeColor="background1" w:themeShade="00"/>
              <w:left w:val="nil"/>
              <w:bottom w:val="nil"/>
              <w:right w:val="nil"/>
            </w:tcBorders>
          </w:tcPr>
          <w:p w14:paraId="78AEDF6A" w14:textId="2693F316"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3011" w:author="David Owen" w:date="2019-07-24T14:51:00Z"/>
              </w:rPr>
            </w:pPr>
            <w:ins w:id="3012" w:author="Owen, David (Trade)" w:date="2019-07-24T15:06: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nil"/>
            </w:tcBorders>
          </w:tcPr>
          <w:p w14:paraId="67BDEC3A" w14:textId="14E16CD6" w:rsidR="00223341" w:rsidRDefault="00223341" w:rsidP="00223341">
            <w:pPr>
              <w:pStyle w:val="NormalinTable"/>
              <w:rPr>
                <w:ins w:id="3013" w:author="David Owen" w:date="2019-07-24T14:51:00Z"/>
              </w:rPr>
            </w:pPr>
            <w:ins w:id="3014" w:author="Owen, David (Trade)" w:date="2019-07-24T15:06:00Z">
              <w:r>
                <w:t>6206 90 00</w:t>
              </w:r>
            </w:ins>
          </w:p>
        </w:tc>
        <w:tc>
          <w:tcPr>
            <w:tcW w:w="587" w:type="pct"/>
            <w:tcBorders>
              <w:top w:val="single" w:sz="12" w:space="0" w:color="000000" w:themeColor="background1" w:themeShade="00"/>
              <w:left w:val="nil"/>
              <w:bottom w:val="nil"/>
              <w:right w:val="nil"/>
            </w:tcBorders>
          </w:tcPr>
          <w:p w14:paraId="7C1C5DAF" w14:textId="2718F90D"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3015" w:author="David Owen" w:date="2019-07-24T14:51:00Z"/>
              </w:rPr>
            </w:pPr>
            <w:ins w:id="3016" w:author="Owen, David (Trade)" w:date="2019-07-24T15:06: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bottom w:val="nil"/>
            </w:tcBorders>
          </w:tcPr>
          <w:p w14:paraId="67430300" w14:textId="205B6AF9" w:rsidR="00223341" w:rsidRDefault="006D2A25" w:rsidP="00223341">
            <w:pPr>
              <w:pStyle w:val="NormalinTable"/>
              <w:rPr>
                <w:ins w:id="3017" w:author="David Owen" w:date="2019-07-24T14:51:00Z"/>
              </w:rPr>
            </w:pPr>
            <w:ins w:id="3018" w:author="David Owen" w:date="2019-07-24T15:08:00Z">
              <w:r>
                <w:t>190,680</w:t>
              </w:r>
            </w:ins>
            <w:ins w:id="3019" w:author="Owen, David (Trade)" w:date="2019-07-24T15:06:00Z">
              <w:del w:id="3020" w:author="David Owen" w:date="2019-07-24T15:08:00Z">
                <w:r w:rsidR="00223341" w:rsidDel="006D2A25">
                  <w:delText>1</w:delText>
                </w:r>
              </w:del>
              <w:r w:rsidR="00223341">
                <w:t xml:space="preserve"> p/st</w:t>
              </w:r>
            </w:ins>
          </w:p>
        </w:tc>
        <w:tc>
          <w:tcPr>
            <w:tcW w:w="543" w:type="pct"/>
            <w:tcBorders>
              <w:top w:val="single" w:sz="12" w:space="0" w:color="000000" w:themeColor="background1" w:themeShade="00"/>
              <w:left w:val="nil"/>
              <w:bottom w:val="nil"/>
              <w:right w:val="nil"/>
            </w:tcBorders>
          </w:tcPr>
          <w:p w14:paraId="10D6FDBB" w14:textId="0B29C3C4"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3021" w:author="David Owen" w:date="2019-07-24T14:51:00Z"/>
              </w:rPr>
            </w:pPr>
            <w:ins w:id="3022" w:author="Owen, David (Trade)" w:date="2019-07-24T15:06: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
          <w:p w14:paraId="22D0A389" w14:textId="5C47DB97" w:rsidR="00223341" w:rsidRDefault="00223341" w:rsidP="00223341">
            <w:pPr>
              <w:pStyle w:val="NormalinTable"/>
              <w:rPr>
                <w:ins w:id="3023" w:author="David Owen" w:date="2019-07-24T14:51:00Z"/>
              </w:rPr>
            </w:pPr>
            <w:ins w:id="3024" w:author="Owen, David (Trade)" w:date="2019-07-24T15:06:00Z">
              <w:r>
                <w:t>31/12</w:t>
              </w:r>
            </w:ins>
          </w:p>
        </w:tc>
      </w:tr>
      <w:tr w:rsidR="00C8561A" w14:paraId="0898C677" w14:textId="77777777" w:rsidTr="00C53BA8">
        <w:trPr>
          <w:cantSplit/>
          <w:ins w:id="3025" w:author="David Owen" w:date="2019-07-24T14:51: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bottom w:val="single" w:sz="4" w:space="0" w:color="000000" w:themeColor="text1"/>
            </w:tcBorders>
          </w:tcPr>
          <w:p w14:paraId="5FD1A3D0" w14:textId="4BC02232" w:rsidR="00223341" w:rsidRDefault="00223341" w:rsidP="00223341">
            <w:pPr>
              <w:pStyle w:val="NormalinTable"/>
              <w:rPr>
                <w:ins w:id="3026" w:author="David Owen" w:date="2019-07-24T14:51:00Z"/>
                <w:b/>
              </w:rPr>
            </w:pPr>
            <w:ins w:id="3027" w:author="Owen, David (Trade)" w:date="2019-07-24T15:06:00Z">
              <w:r>
                <w:rPr>
                  <w:b/>
                </w:rPr>
                <w:t>097059</w:t>
              </w:r>
            </w:ins>
          </w:p>
        </w:tc>
        <w:tc>
          <w:tcPr>
            <w:tcW w:w="377" w:type="pct"/>
            <w:tcBorders>
              <w:top w:val="single" w:sz="12" w:space="0" w:color="000000" w:themeColor="background1" w:themeShade="00"/>
              <w:left w:val="nil"/>
              <w:bottom w:val="single" w:sz="4" w:space="0" w:color="000000" w:themeColor="text1"/>
              <w:right w:val="nil"/>
            </w:tcBorders>
          </w:tcPr>
          <w:p w14:paraId="08864FE3" w14:textId="24ECB90C"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3028" w:author="David Owen" w:date="2019-07-24T14:51:00Z"/>
              </w:rPr>
            </w:pPr>
            <w:ins w:id="3029" w:author="Owen, David (Trade)" w:date="2019-07-24T15:06: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single" w:sz="4" w:space="0" w:color="000000" w:themeColor="text1"/>
            </w:tcBorders>
          </w:tcPr>
          <w:p w14:paraId="23B36B78" w14:textId="2883D5E1" w:rsidR="00223341" w:rsidRDefault="00223341" w:rsidP="00223341">
            <w:pPr>
              <w:pStyle w:val="NormalinTable"/>
              <w:rPr>
                <w:ins w:id="3030" w:author="David Owen" w:date="2019-07-24T14:51:00Z"/>
              </w:rPr>
            </w:pPr>
            <w:ins w:id="3031" w:author="Owen, David (Trade)" w:date="2019-07-24T15:06:00Z">
              <w:r>
                <w:t>6212 10 00</w:t>
              </w:r>
            </w:ins>
          </w:p>
        </w:tc>
        <w:tc>
          <w:tcPr>
            <w:tcW w:w="587" w:type="pct"/>
            <w:tcBorders>
              <w:top w:val="single" w:sz="12" w:space="0" w:color="000000" w:themeColor="background1" w:themeShade="00"/>
              <w:left w:val="nil"/>
              <w:bottom w:val="single" w:sz="4" w:space="0" w:color="000000" w:themeColor="text1"/>
              <w:right w:val="nil"/>
            </w:tcBorders>
          </w:tcPr>
          <w:p w14:paraId="352E9051" w14:textId="64B0EE61"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3032" w:author="David Owen" w:date="2019-07-24T14:51:00Z"/>
              </w:rPr>
            </w:pPr>
            <w:ins w:id="3033" w:author="Owen, David (Trade)" w:date="2019-07-24T15:06: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bottom w:val="single" w:sz="4" w:space="0" w:color="000000" w:themeColor="text1"/>
            </w:tcBorders>
          </w:tcPr>
          <w:p w14:paraId="56635655" w14:textId="7C815CB2" w:rsidR="00223341" w:rsidRDefault="00CD31DC" w:rsidP="00223341">
            <w:pPr>
              <w:pStyle w:val="NormalinTable"/>
              <w:rPr>
                <w:ins w:id="3034" w:author="David Owen" w:date="2019-07-24T14:51:00Z"/>
              </w:rPr>
            </w:pPr>
            <w:ins w:id="3035" w:author="David Owen" w:date="2019-07-24T15:09:00Z">
              <w:r>
                <w:t>953,400</w:t>
              </w:r>
            </w:ins>
            <w:ins w:id="3036" w:author="Owen, David (Trade)" w:date="2019-07-24T15:06:00Z">
              <w:del w:id="3037" w:author="David Owen" w:date="2019-07-24T15:08:00Z">
                <w:r w:rsidR="00223341" w:rsidDel="006D2A25">
                  <w:delText>1</w:delText>
                </w:r>
              </w:del>
              <w:r w:rsidR="00223341">
                <w:t xml:space="preserve"> p/st</w:t>
              </w:r>
            </w:ins>
          </w:p>
        </w:tc>
        <w:tc>
          <w:tcPr>
            <w:tcW w:w="543" w:type="pct"/>
            <w:tcBorders>
              <w:top w:val="single" w:sz="12" w:space="0" w:color="000000" w:themeColor="background1" w:themeShade="00"/>
              <w:left w:val="nil"/>
              <w:bottom w:val="single" w:sz="4" w:space="0" w:color="000000" w:themeColor="text1"/>
              <w:right w:val="nil"/>
            </w:tcBorders>
          </w:tcPr>
          <w:p w14:paraId="3BF3CBBA" w14:textId="48DF1D33" w:rsidR="00223341" w:rsidRDefault="00223341" w:rsidP="00223341">
            <w:pPr>
              <w:pStyle w:val="NormalinTable"/>
              <w:cnfStyle w:val="000000000000" w:firstRow="0" w:lastRow="0" w:firstColumn="0" w:lastColumn="0" w:oddVBand="0" w:evenVBand="0" w:oddHBand="0" w:evenHBand="0" w:firstRowFirstColumn="0" w:firstRowLastColumn="0" w:lastRowFirstColumn="0" w:lastRowLastColumn="0"/>
              <w:rPr>
                <w:ins w:id="3038" w:author="David Owen" w:date="2019-07-24T14:51:00Z"/>
              </w:rPr>
            </w:pPr>
            <w:ins w:id="3039" w:author="Owen, David (Trade)" w:date="2019-07-24T15:06: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single" w:sz="4" w:space="0" w:color="000000" w:themeColor="text1"/>
            </w:tcBorders>
          </w:tcPr>
          <w:p w14:paraId="12DB780A" w14:textId="32700D36" w:rsidR="00223341" w:rsidRDefault="00223341" w:rsidP="00223341">
            <w:pPr>
              <w:pStyle w:val="NormalinTable"/>
              <w:rPr>
                <w:ins w:id="3040" w:author="David Owen" w:date="2019-07-24T14:51:00Z"/>
              </w:rPr>
            </w:pPr>
            <w:ins w:id="3041" w:author="Owen, David (Trade)" w:date="2019-07-24T15:06:00Z">
              <w:r>
                <w:t>31/12</w:t>
              </w:r>
            </w:ins>
          </w:p>
        </w:tc>
      </w:tr>
      <w:tr w:rsidR="00CD31DC" w14:paraId="4A8C05DE" w14:textId="77777777" w:rsidTr="00C8561A">
        <w:trPr>
          <w:cantSplit/>
          <w:ins w:id="3042" w:author="David Owen" w:date="2019-07-24T14:51:00Z"/>
        </w:trPr>
        <w:tc>
          <w:tcPr>
            <w:cnfStyle w:val="000010000000" w:firstRow="0" w:lastRow="0" w:firstColumn="0" w:lastColumn="0" w:oddVBand="1" w:evenVBand="0" w:oddHBand="0" w:evenHBand="0" w:firstRowFirstColumn="0" w:firstRowLastColumn="0" w:lastRowFirstColumn="0" w:lastRowLastColumn="0"/>
            <w:tcW w:w="5000" w:type="pct"/>
            <w:gridSpan w:val="7"/>
            <w:tcBorders>
              <w:top w:val="single" w:sz="12" w:space="0" w:color="000000" w:themeColor="background1" w:themeShade="00"/>
              <w:bottom w:val="single" w:sz="4" w:space="0" w:color="000000" w:themeColor="text1"/>
            </w:tcBorders>
          </w:tcPr>
          <w:p w14:paraId="35F31C28" w14:textId="69132C65" w:rsidR="00CD31DC" w:rsidRDefault="00CD31DC">
            <w:pPr>
              <w:pStyle w:val="NormalinTable"/>
              <w:jc w:val="center"/>
              <w:rPr>
                <w:ins w:id="3043" w:author="David Owen" w:date="2019-07-24T14:51:00Z"/>
              </w:rPr>
              <w:pPrChange w:id="3044" w:author="David Owen" w:date="2019-07-24T15:09:00Z">
                <w:pPr>
                  <w:pStyle w:val="NormalinTable"/>
                </w:pPr>
              </w:pPrChange>
            </w:pPr>
            <w:ins w:id="3045" w:author="Owen, David (Trade)" w:date="2019-07-24T15:09:00Z">
              <w:r w:rsidRPr="00D44F4D">
                <w:rPr>
                  <w:b/>
                  <w:bCs w:val="0"/>
                </w:rPr>
                <w:t>PART G: Applicable to goods originating in Nicaragua</w:t>
              </w:r>
            </w:ins>
          </w:p>
        </w:tc>
      </w:tr>
      <w:tr w:rsidR="00A74BFB" w14:paraId="134C1F85" w14:textId="77777777" w:rsidTr="00C53BA8">
        <w:tblPrEx>
          <w:tblW w:w="4936" w:type="pct"/>
          <w:tblInd w:w="384" w:type="dxa"/>
          <w:tblLook w:val="0220" w:firstRow="1" w:lastRow="0" w:firstColumn="0" w:lastColumn="0" w:noHBand="1" w:noVBand="0"/>
          <w:tblPrExChange w:id="3046" w:author="David Owen" w:date="2019-07-24T15:13:00Z">
            <w:tblPrEx>
              <w:tblW w:w="5000" w:type="pct"/>
              <w:tblInd w:w="269" w:type="dxa"/>
              <w:tblLook w:val="0220" w:firstRow="1" w:lastRow="0" w:firstColumn="0" w:lastColumn="0" w:noHBand="1" w:noVBand="0"/>
            </w:tblPrEx>
          </w:tblPrExChange>
        </w:tblPrEx>
        <w:trPr>
          <w:cantSplit/>
          <w:ins w:id="3047" w:author="David Owen" w:date="2019-07-24T14:51:00Z"/>
          <w:trPrChange w:id="3048"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val="restart"/>
            <w:tcBorders>
              <w:top w:val="single" w:sz="12" w:space="0" w:color="000000" w:themeColor="background1" w:themeShade="00"/>
            </w:tcBorders>
            <w:tcPrChange w:id="3049" w:author="David Owen" w:date="2019-07-24T15:13:00Z">
              <w:tcPr>
                <w:tcW w:w="664" w:type="pct"/>
                <w:gridSpan w:val="4"/>
                <w:vMerge w:val="restart"/>
                <w:tcBorders>
                  <w:top w:val="single" w:sz="12" w:space="0" w:color="000000" w:themeColor="background1" w:themeShade="00"/>
                </w:tcBorders>
              </w:tcPr>
            </w:tcPrChange>
          </w:tcPr>
          <w:p w14:paraId="21AC747F" w14:textId="6A98A705" w:rsidR="00A74BFB" w:rsidRDefault="00A74BFB" w:rsidP="00A74BFB">
            <w:pPr>
              <w:pStyle w:val="NormalinTable"/>
              <w:rPr>
                <w:ins w:id="3050" w:author="David Owen" w:date="2019-07-24T14:51:00Z"/>
                <w:b/>
              </w:rPr>
            </w:pPr>
            <w:ins w:id="3051" w:author="David Owen" w:date="2019-07-24T15:09:00Z">
              <w:r>
                <w:rPr>
                  <w:b/>
                </w:rPr>
                <w:t>097315</w:t>
              </w:r>
            </w:ins>
          </w:p>
        </w:tc>
        <w:tc>
          <w:tcPr>
            <w:tcW w:w="377" w:type="pct"/>
            <w:vMerge w:val="restart"/>
            <w:tcBorders>
              <w:top w:val="single" w:sz="12" w:space="0" w:color="000000" w:themeColor="background1" w:themeShade="00"/>
              <w:left w:val="nil"/>
              <w:right w:val="nil"/>
            </w:tcBorders>
            <w:tcPrChange w:id="3052" w:author="David Owen" w:date="2019-07-24T15:13:00Z">
              <w:tcPr>
                <w:tcW w:w="372" w:type="pct"/>
                <w:gridSpan w:val="4"/>
                <w:vMerge w:val="restart"/>
                <w:tcBorders>
                  <w:top w:val="single" w:sz="12" w:space="0" w:color="000000" w:themeColor="background1" w:themeShade="00"/>
                  <w:left w:val="nil"/>
                  <w:right w:val="nil"/>
                </w:tcBorders>
              </w:tcPr>
            </w:tcPrChange>
          </w:tcPr>
          <w:p w14:paraId="6FFE0333" w14:textId="296D85F2" w:rsidR="00A74BFB" w:rsidRDefault="00A74BFB" w:rsidP="00A74BFB">
            <w:pPr>
              <w:pStyle w:val="NormalinTable"/>
              <w:cnfStyle w:val="000000000000" w:firstRow="0" w:lastRow="0" w:firstColumn="0" w:lastColumn="0" w:oddVBand="0" w:evenVBand="0" w:oddHBand="0" w:evenHBand="0" w:firstRowFirstColumn="0" w:firstRowLastColumn="0" w:lastRowFirstColumn="0" w:lastRowLastColumn="0"/>
              <w:rPr>
                <w:ins w:id="3053" w:author="David Owen" w:date="2019-07-24T14:51:00Z"/>
              </w:rPr>
            </w:pPr>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nil"/>
            </w:tcBorders>
            <w:tcPrChange w:id="3054" w:author="David Owen" w:date="2019-07-24T15:13:00Z">
              <w:tcPr>
                <w:tcW w:w="893" w:type="pct"/>
                <w:gridSpan w:val="4"/>
                <w:tcBorders>
                  <w:top w:val="single" w:sz="12" w:space="0" w:color="000000" w:themeColor="background1" w:themeShade="00"/>
                  <w:bottom w:val="nil"/>
                </w:tcBorders>
              </w:tcPr>
            </w:tcPrChange>
          </w:tcPr>
          <w:p w14:paraId="7ECDBE46" w14:textId="69B8702D" w:rsidR="00A74BFB" w:rsidRDefault="00A74BFB" w:rsidP="00A74BFB">
            <w:pPr>
              <w:pStyle w:val="NormalinTable"/>
              <w:rPr>
                <w:ins w:id="3055" w:author="David Owen" w:date="2019-07-24T14:51:00Z"/>
              </w:rPr>
            </w:pPr>
            <w:ins w:id="3056" w:author="David Owen" w:date="2019-07-24T15:09:00Z">
              <w:r>
                <w:t>0201 00 00</w:t>
              </w:r>
            </w:ins>
          </w:p>
        </w:tc>
        <w:tc>
          <w:tcPr>
            <w:tcW w:w="587" w:type="pct"/>
            <w:vMerge w:val="restart"/>
            <w:tcBorders>
              <w:top w:val="single" w:sz="12" w:space="0" w:color="000000" w:themeColor="background1" w:themeShade="00"/>
              <w:left w:val="nil"/>
              <w:right w:val="nil"/>
            </w:tcBorders>
            <w:tcPrChange w:id="3057" w:author="David Owen" w:date="2019-07-24T15:13:00Z">
              <w:tcPr>
                <w:tcW w:w="580" w:type="pct"/>
                <w:gridSpan w:val="4"/>
                <w:vMerge w:val="restart"/>
                <w:tcBorders>
                  <w:top w:val="single" w:sz="12" w:space="0" w:color="000000" w:themeColor="background1" w:themeShade="00"/>
                  <w:left w:val="nil"/>
                  <w:right w:val="nil"/>
                </w:tcBorders>
              </w:tcPr>
            </w:tcPrChange>
          </w:tcPr>
          <w:p w14:paraId="36098249" w14:textId="3BD10463" w:rsidR="00A74BFB" w:rsidRDefault="00A74BFB" w:rsidP="00A74BFB">
            <w:pPr>
              <w:pStyle w:val="NormalinTable"/>
              <w:cnfStyle w:val="000000000000" w:firstRow="0" w:lastRow="0" w:firstColumn="0" w:lastColumn="0" w:oddVBand="0" w:evenVBand="0" w:oddHBand="0" w:evenHBand="0" w:firstRowFirstColumn="0" w:firstRowLastColumn="0" w:lastRowFirstColumn="0" w:lastRowLastColumn="0"/>
              <w:rPr>
                <w:ins w:id="3058" w:author="David Owen" w:date="2019-07-24T14:51:00Z"/>
              </w:rPr>
            </w:pPr>
            <w:ins w:id="3059" w:author="Owen, David (Trade)" w:date="2019-07-24T15:09:00Z">
              <w:r>
                <w:t>0.00%</w:t>
              </w:r>
            </w:ins>
          </w:p>
        </w:tc>
        <w:tc>
          <w:tcPr>
            <w:cnfStyle w:val="000010000000" w:firstRow="0" w:lastRow="0" w:firstColumn="0" w:lastColumn="0" w:oddVBand="1" w:evenVBand="0" w:oddHBand="0" w:evenHBand="0" w:firstRowFirstColumn="0" w:firstRowLastColumn="0" w:lastRowFirstColumn="0" w:lastRowLastColumn="0"/>
            <w:tcW w:w="1384" w:type="pct"/>
            <w:vMerge w:val="restart"/>
            <w:tcBorders>
              <w:top w:val="single" w:sz="12" w:space="0" w:color="000000" w:themeColor="background1" w:themeShade="00"/>
            </w:tcBorders>
            <w:tcPrChange w:id="3060" w:author="David Owen" w:date="2019-07-24T15:13:00Z">
              <w:tcPr>
                <w:tcW w:w="846" w:type="pct"/>
                <w:gridSpan w:val="3"/>
                <w:vMerge w:val="restart"/>
                <w:tcBorders>
                  <w:top w:val="single" w:sz="12" w:space="0" w:color="000000" w:themeColor="background1" w:themeShade="00"/>
                </w:tcBorders>
              </w:tcPr>
            </w:tcPrChange>
          </w:tcPr>
          <w:p w14:paraId="5CA20DD9" w14:textId="77777777" w:rsidR="00A74BFB" w:rsidRDefault="00A74BFB" w:rsidP="00A74BFB">
            <w:pPr>
              <w:pStyle w:val="NormalinTable"/>
              <w:rPr>
                <w:ins w:id="3061" w:author="Owen, David (Trade)" w:date="2019-07-24T15:09:00Z"/>
              </w:rPr>
            </w:pPr>
            <w:ins w:id="3062" w:author="Owen, David (Trade)" w:date="2019-07-24T15:09:00Z">
              <w:r>
                <w:t xml:space="preserve">67,000 kg </w:t>
              </w:r>
            </w:ins>
          </w:p>
          <w:p w14:paraId="25D7F1EE" w14:textId="4FFA2D66" w:rsidR="00A74BFB" w:rsidRDefault="00A74BFB" w:rsidP="00A74BFB">
            <w:pPr>
              <w:pStyle w:val="NormalinTable"/>
              <w:rPr>
                <w:ins w:id="3063" w:author="David Owen" w:date="2019-07-24T14:51:00Z"/>
              </w:rPr>
            </w:pPr>
            <w:ins w:id="3064" w:author="Owen, David (Trade)" w:date="2019-07-24T15:09:00Z">
              <w:r>
                <w:t>plus an addition of 3,000 kg per quota period</w:t>
              </w:r>
            </w:ins>
          </w:p>
        </w:tc>
        <w:tc>
          <w:tcPr>
            <w:tcW w:w="543" w:type="pct"/>
            <w:vMerge w:val="restart"/>
            <w:tcBorders>
              <w:top w:val="single" w:sz="12" w:space="0" w:color="000000" w:themeColor="background1" w:themeShade="00"/>
              <w:left w:val="nil"/>
              <w:right w:val="nil"/>
            </w:tcBorders>
            <w:tcPrChange w:id="3065" w:author="David Owen" w:date="2019-07-24T15:13:00Z">
              <w:tcPr>
                <w:tcW w:w="1056" w:type="pct"/>
                <w:gridSpan w:val="6"/>
                <w:vMerge w:val="restart"/>
                <w:tcBorders>
                  <w:top w:val="single" w:sz="12" w:space="0" w:color="000000" w:themeColor="background1" w:themeShade="00"/>
                  <w:left w:val="nil"/>
                  <w:right w:val="nil"/>
                </w:tcBorders>
              </w:tcPr>
            </w:tcPrChange>
          </w:tcPr>
          <w:p w14:paraId="6868EEE8" w14:textId="4BAC8DA7" w:rsidR="00A74BFB" w:rsidRDefault="00A74BFB" w:rsidP="00A74BFB">
            <w:pPr>
              <w:pStyle w:val="NormalinTable"/>
              <w:cnfStyle w:val="000000000000" w:firstRow="0" w:lastRow="0" w:firstColumn="0" w:lastColumn="0" w:oddVBand="0" w:evenVBand="0" w:oddHBand="0" w:evenHBand="0" w:firstRowFirstColumn="0" w:firstRowLastColumn="0" w:lastRowFirstColumn="0" w:lastRowLastColumn="0"/>
              <w:rPr>
                <w:ins w:id="3066" w:author="David Owen" w:date="2019-07-24T14:51:00Z"/>
              </w:rPr>
            </w:pPr>
            <w:ins w:id="3067" w:author="Owen, David (Trade)" w:date="2019-07-24T15:09:00Z">
              <w:r>
                <w:t>01/01</w:t>
              </w:r>
            </w:ins>
          </w:p>
        </w:tc>
        <w:tc>
          <w:tcPr>
            <w:cnfStyle w:val="000010000000" w:firstRow="0" w:lastRow="0" w:firstColumn="0" w:lastColumn="0" w:oddVBand="1" w:evenVBand="0" w:oddHBand="0" w:evenHBand="0" w:firstRowFirstColumn="0" w:firstRowLastColumn="0" w:lastRowFirstColumn="0" w:lastRowLastColumn="0"/>
            <w:tcW w:w="533" w:type="pct"/>
            <w:vMerge w:val="restart"/>
            <w:tcBorders>
              <w:top w:val="single" w:sz="12" w:space="0" w:color="000000" w:themeColor="background1" w:themeShade="00"/>
            </w:tcBorders>
            <w:tcPrChange w:id="3068" w:author="David Owen" w:date="2019-07-24T15:13:00Z">
              <w:tcPr>
                <w:tcW w:w="525" w:type="pct"/>
                <w:gridSpan w:val="3"/>
                <w:vMerge w:val="restart"/>
                <w:tcBorders>
                  <w:top w:val="single" w:sz="12" w:space="0" w:color="000000" w:themeColor="background1" w:themeShade="00"/>
                </w:tcBorders>
              </w:tcPr>
            </w:tcPrChange>
          </w:tcPr>
          <w:p w14:paraId="1CA22402" w14:textId="35C31337" w:rsidR="00A74BFB" w:rsidRDefault="00A74BFB" w:rsidP="00A74BFB">
            <w:pPr>
              <w:pStyle w:val="NormalinTable"/>
              <w:rPr>
                <w:ins w:id="3069" w:author="David Owen" w:date="2019-07-24T14:51:00Z"/>
              </w:rPr>
            </w:pPr>
            <w:ins w:id="3070" w:author="Owen, David (Trade)" w:date="2019-07-24T15:09:00Z">
              <w:r>
                <w:t>31/12</w:t>
              </w:r>
            </w:ins>
          </w:p>
        </w:tc>
      </w:tr>
      <w:tr w:rsidR="00A74BFB" w14:paraId="446A020D" w14:textId="77777777" w:rsidTr="00C53BA8">
        <w:tblPrEx>
          <w:tblW w:w="4936" w:type="pct"/>
          <w:tblInd w:w="384" w:type="dxa"/>
          <w:tblLook w:val="0220" w:firstRow="1" w:lastRow="0" w:firstColumn="0" w:lastColumn="0" w:noHBand="1" w:noVBand="0"/>
          <w:tblPrExChange w:id="3071" w:author="David Owen" w:date="2019-07-24T15:13:00Z">
            <w:tblPrEx>
              <w:tblW w:w="5000" w:type="pct"/>
              <w:tblInd w:w="269" w:type="dxa"/>
              <w:tblLook w:val="0220" w:firstRow="1" w:lastRow="0" w:firstColumn="0" w:lastColumn="0" w:noHBand="1" w:noVBand="0"/>
            </w:tblPrEx>
          </w:tblPrExChange>
        </w:tblPrEx>
        <w:trPr>
          <w:cantSplit/>
          <w:ins w:id="3072" w:author="David Owen" w:date="2019-07-24T15:10:00Z"/>
          <w:trPrChange w:id="3073" w:author="David Owen" w:date="2019-07-24T15:13: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vMerge/>
            <w:tcBorders>
              <w:bottom w:val="single" w:sz="12" w:space="0" w:color="000000" w:themeColor="background1" w:themeShade="00"/>
            </w:tcBorders>
            <w:tcPrChange w:id="3074" w:author="David Owen" w:date="2019-07-24T15:13:00Z">
              <w:tcPr>
                <w:tcW w:w="664" w:type="pct"/>
                <w:gridSpan w:val="4"/>
                <w:vMerge/>
                <w:tcBorders>
                  <w:bottom w:val="single" w:sz="12" w:space="0" w:color="000000" w:themeColor="background1" w:themeShade="00"/>
                </w:tcBorders>
              </w:tcPr>
            </w:tcPrChange>
          </w:tcPr>
          <w:p w14:paraId="25BFBBDB" w14:textId="77777777" w:rsidR="00A74BFB" w:rsidRDefault="00A74BFB" w:rsidP="00A74BFB">
            <w:pPr>
              <w:pStyle w:val="NormalinTable"/>
              <w:rPr>
                <w:ins w:id="3075" w:author="David Owen" w:date="2019-07-24T15:10:00Z"/>
                <w:b/>
              </w:rPr>
            </w:pPr>
          </w:p>
        </w:tc>
        <w:tc>
          <w:tcPr>
            <w:tcW w:w="377" w:type="pct"/>
            <w:vMerge/>
            <w:tcBorders>
              <w:left w:val="nil"/>
              <w:bottom w:val="single" w:sz="12" w:space="0" w:color="000000" w:themeColor="background1" w:themeShade="00"/>
              <w:right w:val="nil"/>
            </w:tcBorders>
            <w:tcPrChange w:id="3076" w:author="David Owen" w:date="2019-07-24T15:13:00Z">
              <w:tcPr>
                <w:tcW w:w="372" w:type="pct"/>
                <w:gridSpan w:val="4"/>
                <w:vMerge/>
                <w:tcBorders>
                  <w:left w:val="nil"/>
                  <w:bottom w:val="single" w:sz="12" w:space="0" w:color="000000" w:themeColor="background1" w:themeShade="00"/>
                  <w:right w:val="nil"/>
                </w:tcBorders>
              </w:tcPr>
            </w:tcPrChange>
          </w:tcPr>
          <w:p w14:paraId="47967E26" w14:textId="77777777" w:rsidR="00A74BFB" w:rsidRDefault="00A74BFB" w:rsidP="00A74BFB">
            <w:pPr>
              <w:pStyle w:val="NormalinTable"/>
              <w:cnfStyle w:val="000000000000" w:firstRow="0" w:lastRow="0" w:firstColumn="0" w:lastColumn="0" w:oddVBand="0" w:evenVBand="0" w:oddHBand="0" w:evenHBand="0" w:firstRowFirstColumn="0" w:firstRowLastColumn="0" w:lastRowFirstColumn="0" w:lastRowLastColumn="0"/>
              <w:rPr>
                <w:ins w:id="3077" w:author="David Owen" w:date="2019-07-24T15:10: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bottom w:val="single" w:sz="12" w:space="0" w:color="000000" w:themeColor="background1" w:themeShade="00"/>
            </w:tcBorders>
            <w:tcPrChange w:id="3078" w:author="David Owen" w:date="2019-07-24T15:13:00Z">
              <w:tcPr>
                <w:tcW w:w="893" w:type="pct"/>
                <w:gridSpan w:val="4"/>
                <w:tcBorders>
                  <w:top w:val="nil"/>
                  <w:bottom w:val="single" w:sz="12" w:space="0" w:color="000000" w:themeColor="background1" w:themeShade="00"/>
                </w:tcBorders>
              </w:tcPr>
            </w:tcPrChange>
          </w:tcPr>
          <w:p w14:paraId="73725D7B" w14:textId="5E06A024" w:rsidR="00A74BFB" w:rsidRDefault="00A74BFB" w:rsidP="00A74BFB">
            <w:pPr>
              <w:pStyle w:val="NormalinTable"/>
              <w:rPr>
                <w:ins w:id="3079" w:author="David Owen" w:date="2019-07-24T15:10:00Z"/>
              </w:rPr>
            </w:pPr>
            <w:ins w:id="3080" w:author="David Owen" w:date="2019-07-24T15:10:00Z">
              <w:r>
                <w:t>0202 00 00</w:t>
              </w:r>
            </w:ins>
          </w:p>
        </w:tc>
        <w:tc>
          <w:tcPr>
            <w:tcW w:w="587" w:type="pct"/>
            <w:vMerge/>
            <w:tcBorders>
              <w:left w:val="nil"/>
              <w:bottom w:val="single" w:sz="12" w:space="0" w:color="000000" w:themeColor="background1" w:themeShade="00"/>
              <w:right w:val="nil"/>
            </w:tcBorders>
            <w:tcPrChange w:id="3081" w:author="David Owen" w:date="2019-07-24T15:13:00Z">
              <w:tcPr>
                <w:tcW w:w="580" w:type="pct"/>
                <w:gridSpan w:val="4"/>
                <w:vMerge/>
                <w:tcBorders>
                  <w:left w:val="nil"/>
                  <w:bottom w:val="single" w:sz="12" w:space="0" w:color="000000" w:themeColor="background1" w:themeShade="00"/>
                  <w:right w:val="nil"/>
                </w:tcBorders>
              </w:tcPr>
            </w:tcPrChange>
          </w:tcPr>
          <w:p w14:paraId="0579242F" w14:textId="77777777" w:rsidR="00A74BFB" w:rsidRDefault="00A74BFB" w:rsidP="00A74BFB">
            <w:pPr>
              <w:pStyle w:val="NormalinTable"/>
              <w:cnfStyle w:val="000000000000" w:firstRow="0" w:lastRow="0" w:firstColumn="0" w:lastColumn="0" w:oddVBand="0" w:evenVBand="0" w:oddHBand="0" w:evenHBand="0" w:firstRowFirstColumn="0" w:firstRowLastColumn="0" w:lastRowFirstColumn="0" w:lastRowLastColumn="0"/>
              <w:rPr>
                <w:ins w:id="3082" w:author="David Owen" w:date="2019-07-24T15:10:00Z"/>
              </w:rPr>
            </w:pPr>
          </w:p>
        </w:tc>
        <w:tc>
          <w:tcPr>
            <w:cnfStyle w:val="000010000000" w:firstRow="0" w:lastRow="0" w:firstColumn="0" w:lastColumn="0" w:oddVBand="1" w:evenVBand="0" w:oddHBand="0" w:evenHBand="0" w:firstRowFirstColumn="0" w:firstRowLastColumn="0" w:lastRowFirstColumn="0" w:lastRowLastColumn="0"/>
            <w:tcW w:w="1384" w:type="pct"/>
            <w:vMerge/>
            <w:tcBorders>
              <w:bottom w:val="single" w:sz="12" w:space="0" w:color="000000" w:themeColor="background1" w:themeShade="00"/>
            </w:tcBorders>
            <w:tcPrChange w:id="3083" w:author="David Owen" w:date="2019-07-24T15:13:00Z">
              <w:tcPr>
                <w:tcW w:w="846" w:type="pct"/>
                <w:gridSpan w:val="3"/>
                <w:vMerge/>
                <w:tcBorders>
                  <w:bottom w:val="single" w:sz="12" w:space="0" w:color="000000" w:themeColor="background1" w:themeShade="00"/>
                </w:tcBorders>
              </w:tcPr>
            </w:tcPrChange>
          </w:tcPr>
          <w:p w14:paraId="136DD327" w14:textId="77777777" w:rsidR="00A74BFB" w:rsidRDefault="00A74BFB" w:rsidP="00A74BFB">
            <w:pPr>
              <w:pStyle w:val="NormalinTable"/>
              <w:rPr>
                <w:ins w:id="3084" w:author="David Owen" w:date="2019-07-24T15:10:00Z"/>
              </w:rPr>
            </w:pPr>
          </w:p>
        </w:tc>
        <w:tc>
          <w:tcPr>
            <w:tcW w:w="543" w:type="pct"/>
            <w:vMerge/>
            <w:tcBorders>
              <w:left w:val="nil"/>
              <w:bottom w:val="single" w:sz="12" w:space="0" w:color="000000" w:themeColor="background1" w:themeShade="00"/>
              <w:right w:val="nil"/>
            </w:tcBorders>
            <w:tcPrChange w:id="3085" w:author="David Owen" w:date="2019-07-24T15:13:00Z">
              <w:tcPr>
                <w:tcW w:w="1056" w:type="pct"/>
                <w:gridSpan w:val="6"/>
                <w:vMerge/>
                <w:tcBorders>
                  <w:left w:val="nil"/>
                  <w:bottom w:val="single" w:sz="12" w:space="0" w:color="000000" w:themeColor="background1" w:themeShade="00"/>
                  <w:right w:val="nil"/>
                </w:tcBorders>
              </w:tcPr>
            </w:tcPrChange>
          </w:tcPr>
          <w:p w14:paraId="774A3BDB" w14:textId="77777777" w:rsidR="00A74BFB" w:rsidRDefault="00A74BFB" w:rsidP="00A74BFB">
            <w:pPr>
              <w:pStyle w:val="NormalinTable"/>
              <w:cnfStyle w:val="000000000000" w:firstRow="0" w:lastRow="0" w:firstColumn="0" w:lastColumn="0" w:oddVBand="0" w:evenVBand="0" w:oddHBand="0" w:evenHBand="0" w:firstRowFirstColumn="0" w:firstRowLastColumn="0" w:lastRowFirstColumn="0" w:lastRowLastColumn="0"/>
              <w:rPr>
                <w:ins w:id="3086" w:author="David Owen" w:date="2019-07-24T15:10:00Z"/>
              </w:rPr>
            </w:pPr>
          </w:p>
        </w:tc>
        <w:tc>
          <w:tcPr>
            <w:cnfStyle w:val="000010000000" w:firstRow="0" w:lastRow="0" w:firstColumn="0" w:lastColumn="0" w:oddVBand="1" w:evenVBand="0" w:oddHBand="0" w:evenHBand="0" w:firstRowFirstColumn="0" w:firstRowLastColumn="0" w:lastRowFirstColumn="0" w:lastRowLastColumn="0"/>
            <w:tcW w:w="533" w:type="pct"/>
            <w:vMerge/>
            <w:tcBorders>
              <w:bottom w:val="single" w:sz="12" w:space="0" w:color="000000" w:themeColor="background1" w:themeShade="00"/>
            </w:tcBorders>
            <w:tcPrChange w:id="3087" w:author="David Owen" w:date="2019-07-24T15:13:00Z">
              <w:tcPr>
                <w:tcW w:w="525" w:type="pct"/>
                <w:gridSpan w:val="3"/>
                <w:vMerge/>
                <w:tcBorders>
                  <w:bottom w:val="single" w:sz="12" w:space="0" w:color="000000" w:themeColor="background1" w:themeShade="00"/>
                </w:tcBorders>
              </w:tcPr>
            </w:tcPrChange>
          </w:tcPr>
          <w:p w14:paraId="75E745B4" w14:textId="77777777" w:rsidR="00A74BFB" w:rsidRDefault="00A74BFB" w:rsidP="00A74BFB">
            <w:pPr>
              <w:pStyle w:val="NormalinTable"/>
              <w:rPr>
                <w:ins w:id="3088" w:author="David Owen" w:date="2019-07-24T15:10:00Z"/>
              </w:rPr>
            </w:pPr>
          </w:p>
        </w:tc>
      </w:tr>
      <w:tr w:rsidR="005D6994" w14:paraId="6120DEB2" w14:textId="77777777" w:rsidTr="00C53BA8">
        <w:tblPrEx>
          <w:tblW w:w="4936" w:type="pct"/>
          <w:tblInd w:w="384" w:type="dxa"/>
          <w:tblLook w:val="0220" w:firstRow="1" w:lastRow="0" w:firstColumn="0" w:lastColumn="0" w:noHBand="1" w:noVBand="0"/>
          <w:tblPrExChange w:id="3089" w:author="Owen, David (Trade)" w:date="2019-07-24T15:17:00Z">
            <w:tblPrEx>
              <w:tblW w:w="5000" w:type="pct"/>
              <w:tblInd w:w="269" w:type="dxa"/>
              <w:tblLook w:val="0220" w:firstRow="1" w:lastRow="0" w:firstColumn="0" w:lastColumn="0" w:noHBand="1" w:noVBand="0"/>
            </w:tblPrEx>
          </w:tblPrExChange>
        </w:tblPrEx>
        <w:trPr>
          <w:cantSplit/>
          <w:ins w:id="3090" w:author="David Owen" w:date="2019-07-24T14:51:00Z"/>
          <w:trPrChange w:id="3091"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092" w:author="Owen, David (Trade)" w:date="2019-07-24T15:17:00Z">
              <w:tcPr>
                <w:tcW w:w="664" w:type="pct"/>
                <w:gridSpan w:val="4"/>
                <w:tcBorders>
                  <w:top w:val="single" w:sz="12" w:space="0" w:color="000000" w:themeColor="background1" w:themeShade="00"/>
                </w:tcBorders>
              </w:tcPr>
            </w:tcPrChange>
          </w:tcPr>
          <w:p w14:paraId="72CEE499" w14:textId="75AEEF8A" w:rsidR="005D6994" w:rsidRDefault="005D6994" w:rsidP="005D6994">
            <w:pPr>
              <w:pStyle w:val="NormalinTable"/>
              <w:rPr>
                <w:ins w:id="3093" w:author="David Owen" w:date="2019-07-24T14:51:00Z"/>
                <w:b/>
              </w:rPr>
            </w:pPr>
            <w:ins w:id="3094" w:author="Owen, David (Trade)" w:date="2019-07-24T15:13:00Z">
              <w:r>
                <w:rPr>
                  <w:b/>
                </w:rPr>
                <w:t>097105</w:t>
              </w:r>
            </w:ins>
          </w:p>
        </w:tc>
        <w:tc>
          <w:tcPr>
            <w:tcW w:w="377" w:type="pct"/>
            <w:tcBorders>
              <w:top w:val="single" w:sz="12" w:space="0" w:color="000000" w:themeColor="background1" w:themeShade="00"/>
            </w:tcBorders>
            <w:tcPrChange w:id="3095" w:author="Owen, David (Trade)" w:date="2019-07-24T15:17:00Z">
              <w:tcPr>
                <w:tcW w:w="372" w:type="pct"/>
                <w:gridSpan w:val="4"/>
                <w:tcBorders>
                  <w:top w:val="single" w:sz="12" w:space="0" w:color="000000" w:themeColor="background1" w:themeShade="00"/>
                </w:tcBorders>
              </w:tcPr>
            </w:tcPrChange>
          </w:tcPr>
          <w:p w14:paraId="0624ADDB" w14:textId="53287CC3"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096" w:author="David Owen" w:date="2019-07-24T14:51:00Z"/>
              </w:rPr>
            </w:pPr>
            <w:ins w:id="3097"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098" w:author="Owen, David (Trade)" w:date="2019-07-24T15:17:00Z">
              <w:tcPr>
                <w:tcW w:w="893" w:type="pct"/>
                <w:gridSpan w:val="4"/>
                <w:tcBorders>
                  <w:top w:val="single" w:sz="12" w:space="0" w:color="000000" w:themeColor="background1" w:themeShade="00"/>
                </w:tcBorders>
              </w:tcPr>
            </w:tcPrChange>
          </w:tcPr>
          <w:p w14:paraId="482E702B" w14:textId="534739F4" w:rsidR="005D6994" w:rsidRDefault="005D6994" w:rsidP="005D6994">
            <w:pPr>
              <w:pStyle w:val="NormalinTable"/>
              <w:rPr>
                <w:ins w:id="3099" w:author="David Owen" w:date="2019-07-24T14:51:00Z"/>
              </w:rPr>
            </w:pPr>
            <w:ins w:id="3100" w:author="Owen, David (Trade)" w:date="2019-07-24T15:13:00Z">
              <w:r>
                <w:t>6104 23 00</w:t>
              </w:r>
            </w:ins>
          </w:p>
        </w:tc>
        <w:tc>
          <w:tcPr>
            <w:tcW w:w="587" w:type="pct"/>
            <w:tcBorders>
              <w:top w:val="single" w:sz="12" w:space="0" w:color="000000" w:themeColor="background1" w:themeShade="00"/>
            </w:tcBorders>
            <w:tcPrChange w:id="3101" w:author="Owen, David (Trade)" w:date="2019-07-24T15:17:00Z">
              <w:tcPr>
                <w:tcW w:w="580" w:type="pct"/>
                <w:gridSpan w:val="4"/>
                <w:tcBorders>
                  <w:top w:val="single" w:sz="12" w:space="0" w:color="000000" w:themeColor="background1" w:themeShade="00"/>
                </w:tcBorders>
              </w:tcPr>
            </w:tcPrChange>
          </w:tcPr>
          <w:p w14:paraId="3891F1A5" w14:textId="6E871BCE"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102" w:author="David Owen" w:date="2019-07-24T14:51:00Z"/>
              </w:rPr>
            </w:pPr>
            <w:ins w:id="3103"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auto"/>
              <w:left w:val="nil"/>
              <w:bottom w:val="single" w:sz="12" w:space="0" w:color="auto"/>
              <w:right w:val="nil"/>
            </w:tcBorders>
            <w:shd w:val="clear" w:color="auto" w:fill="auto"/>
            <w:vAlign w:val="bottom"/>
            <w:tcPrChange w:id="3104" w:author="Owen, David (Trade)" w:date="2019-07-24T15:17:00Z">
              <w:tcPr>
                <w:tcW w:w="846" w:type="pct"/>
                <w:gridSpan w:val="3"/>
                <w:tcBorders>
                  <w:top w:val="single" w:sz="12" w:space="0" w:color="000000" w:themeColor="background1" w:themeShade="00"/>
                </w:tcBorders>
              </w:tcPr>
            </w:tcPrChange>
          </w:tcPr>
          <w:p w14:paraId="51F0207B" w14:textId="7FC5C5B7" w:rsidR="005D6994" w:rsidRDefault="005D6994" w:rsidP="005D6994">
            <w:pPr>
              <w:pStyle w:val="NormalinTable"/>
              <w:rPr>
                <w:ins w:id="3105" w:author="David Owen" w:date="2019-07-24T14:51:00Z"/>
              </w:rPr>
            </w:pPr>
            <w:ins w:id="3106" w:author="Owen, David (Trade)" w:date="2019-07-24T15:17:00Z">
              <w:r>
                <w:rPr>
                  <w:color w:val="000000"/>
                  <w:szCs w:val="16"/>
                </w:rPr>
                <w:t xml:space="preserve"> 9 534 p/st </w:t>
              </w:r>
            </w:ins>
          </w:p>
        </w:tc>
        <w:tc>
          <w:tcPr>
            <w:tcW w:w="543" w:type="pct"/>
            <w:tcBorders>
              <w:top w:val="single" w:sz="12" w:space="0" w:color="000000" w:themeColor="background1" w:themeShade="00"/>
            </w:tcBorders>
            <w:tcPrChange w:id="3107" w:author="Owen, David (Trade)" w:date="2019-07-24T15:17:00Z">
              <w:tcPr>
                <w:tcW w:w="1056" w:type="pct"/>
                <w:gridSpan w:val="6"/>
                <w:tcBorders>
                  <w:top w:val="single" w:sz="12" w:space="0" w:color="000000" w:themeColor="background1" w:themeShade="00"/>
                </w:tcBorders>
              </w:tcPr>
            </w:tcPrChange>
          </w:tcPr>
          <w:p w14:paraId="041AEAD9" w14:textId="2874CEE2"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108" w:author="David Owen" w:date="2019-07-24T14:51:00Z"/>
              </w:rPr>
            </w:pPr>
            <w:ins w:id="3109"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110" w:author="Owen, David (Trade)" w:date="2019-07-24T15:17:00Z">
              <w:tcPr>
                <w:tcW w:w="525" w:type="pct"/>
                <w:gridSpan w:val="3"/>
                <w:tcBorders>
                  <w:top w:val="single" w:sz="12" w:space="0" w:color="000000" w:themeColor="background1" w:themeShade="00"/>
                </w:tcBorders>
              </w:tcPr>
            </w:tcPrChange>
          </w:tcPr>
          <w:p w14:paraId="17B04A58" w14:textId="243176F1" w:rsidR="005D6994" w:rsidRDefault="005D6994" w:rsidP="005D6994">
            <w:pPr>
              <w:pStyle w:val="NormalinTable"/>
              <w:rPr>
                <w:ins w:id="3111" w:author="David Owen" w:date="2019-07-24T14:51:00Z"/>
              </w:rPr>
            </w:pPr>
            <w:ins w:id="3112" w:author="Owen, David (Trade)" w:date="2019-07-24T15:13:00Z">
              <w:r>
                <w:t>31/12</w:t>
              </w:r>
            </w:ins>
          </w:p>
        </w:tc>
      </w:tr>
      <w:tr w:rsidR="005D6994" w14:paraId="3DB9F50A" w14:textId="77777777" w:rsidTr="00C53BA8">
        <w:tblPrEx>
          <w:tblW w:w="4936" w:type="pct"/>
          <w:tblInd w:w="384" w:type="dxa"/>
          <w:tblLook w:val="0220" w:firstRow="1" w:lastRow="0" w:firstColumn="0" w:lastColumn="0" w:noHBand="1" w:noVBand="0"/>
          <w:tblPrExChange w:id="3113" w:author="Owen, David (Trade)" w:date="2019-07-24T15:17:00Z">
            <w:tblPrEx>
              <w:tblW w:w="5000" w:type="pct"/>
              <w:tblInd w:w="269" w:type="dxa"/>
              <w:tblLook w:val="0220" w:firstRow="1" w:lastRow="0" w:firstColumn="0" w:lastColumn="0" w:noHBand="1" w:noVBand="0"/>
            </w:tblPrEx>
          </w:tblPrExChange>
        </w:tblPrEx>
        <w:trPr>
          <w:cantSplit/>
          <w:ins w:id="3114" w:author="David Owen" w:date="2019-07-24T15:13:00Z"/>
          <w:trPrChange w:id="3115"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116"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0783175A" w14:textId="18ACAFEE" w:rsidR="005D6994" w:rsidRDefault="005D6994" w:rsidP="005D6994">
            <w:pPr>
              <w:pStyle w:val="NormalinTable"/>
              <w:rPr>
                <w:ins w:id="3117" w:author="David Owen" w:date="2019-07-24T15:13:00Z"/>
                <w:b/>
              </w:rPr>
            </w:pPr>
            <w:ins w:id="3118" w:author="Owen, David (Trade)" w:date="2019-07-24T15:13:00Z">
              <w:r>
                <w:rPr>
                  <w:b/>
                </w:rPr>
                <w:t>097106</w:t>
              </w:r>
            </w:ins>
          </w:p>
        </w:tc>
        <w:tc>
          <w:tcPr>
            <w:tcW w:w="377" w:type="pct"/>
            <w:tcBorders>
              <w:top w:val="single" w:sz="12" w:space="0" w:color="000000" w:themeColor="background1" w:themeShade="00"/>
            </w:tcBorders>
            <w:tcPrChange w:id="3119"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4B238135" w14:textId="33E5EFAA"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120" w:author="David Owen" w:date="2019-07-24T15:13:00Z"/>
              </w:rPr>
            </w:pPr>
            <w:ins w:id="3121"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122"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2C2099DC" w14:textId="17281B10" w:rsidR="005D6994" w:rsidRDefault="005D6994" w:rsidP="005D6994">
            <w:pPr>
              <w:pStyle w:val="NormalinTable"/>
              <w:rPr>
                <w:ins w:id="3123" w:author="David Owen" w:date="2019-07-24T15:13:00Z"/>
              </w:rPr>
            </w:pPr>
            <w:ins w:id="3124" w:author="Owen, David (Trade)" w:date="2019-07-24T15:13:00Z">
              <w:r>
                <w:t>6104 42 00</w:t>
              </w:r>
            </w:ins>
          </w:p>
        </w:tc>
        <w:tc>
          <w:tcPr>
            <w:tcW w:w="587" w:type="pct"/>
            <w:tcBorders>
              <w:top w:val="single" w:sz="12" w:space="0" w:color="000000" w:themeColor="background1" w:themeShade="00"/>
            </w:tcBorders>
            <w:tcPrChange w:id="3125"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79BB4AF6" w14:textId="78A2E12B"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126" w:author="David Owen" w:date="2019-07-24T15:13:00Z"/>
              </w:rPr>
            </w:pPr>
            <w:ins w:id="3127"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128"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2137A87E" w14:textId="4AB63BCE" w:rsidR="005D6994" w:rsidRDefault="005D6994" w:rsidP="005D6994">
            <w:pPr>
              <w:pStyle w:val="NormalinTable"/>
              <w:rPr>
                <w:ins w:id="3129" w:author="David Owen" w:date="2019-07-24T15:13:00Z"/>
              </w:rPr>
            </w:pPr>
            <w:ins w:id="3130" w:author="Owen, David (Trade)" w:date="2019-07-24T15:17:00Z">
              <w:r>
                <w:rPr>
                  <w:color w:val="000000"/>
                  <w:szCs w:val="16"/>
                </w:rPr>
                <w:t xml:space="preserve"> 37 183 p/st </w:t>
              </w:r>
            </w:ins>
          </w:p>
        </w:tc>
        <w:tc>
          <w:tcPr>
            <w:tcW w:w="543" w:type="pct"/>
            <w:tcBorders>
              <w:top w:val="single" w:sz="12" w:space="0" w:color="000000" w:themeColor="background1" w:themeShade="00"/>
            </w:tcBorders>
            <w:tcPrChange w:id="3131"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6F47BD9E" w14:textId="28504570"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132" w:author="David Owen" w:date="2019-07-24T15:13:00Z"/>
              </w:rPr>
            </w:pPr>
            <w:ins w:id="3133"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134"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2E423A0E" w14:textId="2A84B1A8" w:rsidR="005D6994" w:rsidRDefault="005D6994" w:rsidP="005D6994">
            <w:pPr>
              <w:pStyle w:val="NormalinTable"/>
              <w:rPr>
                <w:ins w:id="3135" w:author="David Owen" w:date="2019-07-24T15:13:00Z"/>
              </w:rPr>
            </w:pPr>
            <w:ins w:id="3136" w:author="Owen, David (Trade)" w:date="2019-07-24T15:13:00Z">
              <w:r>
                <w:t>31/12</w:t>
              </w:r>
            </w:ins>
          </w:p>
        </w:tc>
      </w:tr>
      <w:tr w:rsidR="005D6994" w14:paraId="4C6371D5" w14:textId="77777777" w:rsidTr="00C53BA8">
        <w:tblPrEx>
          <w:tblW w:w="4936" w:type="pct"/>
          <w:tblInd w:w="384" w:type="dxa"/>
          <w:tblLook w:val="0220" w:firstRow="1" w:lastRow="0" w:firstColumn="0" w:lastColumn="0" w:noHBand="1" w:noVBand="0"/>
          <w:tblPrExChange w:id="3137" w:author="Owen, David (Trade)" w:date="2019-07-24T15:17:00Z">
            <w:tblPrEx>
              <w:tblW w:w="5000" w:type="pct"/>
              <w:tblInd w:w="269" w:type="dxa"/>
              <w:tblLook w:val="0220" w:firstRow="1" w:lastRow="0" w:firstColumn="0" w:lastColumn="0" w:noHBand="1" w:noVBand="0"/>
            </w:tblPrEx>
          </w:tblPrExChange>
        </w:tblPrEx>
        <w:trPr>
          <w:cantSplit/>
          <w:ins w:id="3138" w:author="David Owen" w:date="2019-07-24T15:13:00Z"/>
          <w:trPrChange w:id="3139"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140"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70A68855" w14:textId="3FA036F3" w:rsidR="005D6994" w:rsidRDefault="005D6994" w:rsidP="005D6994">
            <w:pPr>
              <w:pStyle w:val="NormalinTable"/>
              <w:rPr>
                <w:ins w:id="3141" w:author="David Owen" w:date="2019-07-24T15:13:00Z"/>
                <w:b/>
              </w:rPr>
            </w:pPr>
            <w:ins w:id="3142" w:author="Owen, David (Trade)" w:date="2019-07-24T15:13:00Z">
              <w:r>
                <w:rPr>
                  <w:b/>
                </w:rPr>
                <w:t>097107</w:t>
              </w:r>
            </w:ins>
          </w:p>
        </w:tc>
        <w:tc>
          <w:tcPr>
            <w:tcW w:w="377" w:type="pct"/>
            <w:tcBorders>
              <w:top w:val="single" w:sz="12" w:space="0" w:color="000000" w:themeColor="background1" w:themeShade="00"/>
            </w:tcBorders>
            <w:tcPrChange w:id="3143"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3FC91F9D" w14:textId="0068D59C"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144" w:author="David Owen" w:date="2019-07-24T15:13:00Z"/>
              </w:rPr>
            </w:pPr>
            <w:ins w:id="3145"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146"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21CE91E5" w14:textId="50D7602B" w:rsidR="005D6994" w:rsidRDefault="005D6994" w:rsidP="005D6994">
            <w:pPr>
              <w:pStyle w:val="NormalinTable"/>
              <w:rPr>
                <w:ins w:id="3147" w:author="David Owen" w:date="2019-07-24T15:13:00Z"/>
              </w:rPr>
            </w:pPr>
            <w:ins w:id="3148" w:author="Owen, David (Trade)" w:date="2019-07-24T15:13:00Z">
              <w:r>
                <w:t>6104 43 00</w:t>
              </w:r>
            </w:ins>
          </w:p>
        </w:tc>
        <w:tc>
          <w:tcPr>
            <w:tcW w:w="587" w:type="pct"/>
            <w:tcBorders>
              <w:top w:val="single" w:sz="12" w:space="0" w:color="000000" w:themeColor="background1" w:themeShade="00"/>
            </w:tcBorders>
            <w:tcPrChange w:id="3149"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0CBFB917" w14:textId="719128B0"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150" w:author="David Owen" w:date="2019-07-24T15:13:00Z"/>
              </w:rPr>
            </w:pPr>
            <w:ins w:id="3151"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152"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322C51FE" w14:textId="36F1D44F" w:rsidR="005D6994" w:rsidRDefault="005D6994" w:rsidP="005D6994">
            <w:pPr>
              <w:pStyle w:val="NormalinTable"/>
              <w:rPr>
                <w:ins w:id="3153" w:author="David Owen" w:date="2019-07-24T15:13:00Z"/>
              </w:rPr>
            </w:pPr>
            <w:ins w:id="3154" w:author="Owen, David (Trade)" w:date="2019-07-24T15:17:00Z">
              <w:r>
                <w:rPr>
                  <w:color w:val="000000"/>
                  <w:szCs w:val="16"/>
                </w:rPr>
                <w:t xml:space="preserve"> 14 301 p/st </w:t>
              </w:r>
            </w:ins>
          </w:p>
        </w:tc>
        <w:tc>
          <w:tcPr>
            <w:tcW w:w="543" w:type="pct"/>
            <w:tcBorders>
              <w:top w:val="single" w:sz="12" w:space="0" w:color="000000" w:themeColor="background1" w:themeShade="00"/>
            </w:tcBorders>
            <w:tcPrChange w:id="3155"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69523E4F" w14:textId="7AEA63CF"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156" w:author="David Owen" w:date="2019-07-24T15:13:00Z"/>
              </w:rPr>
            </w:pPr>
            <w:ins w:id="3157"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158"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132D5004" w14:textId="0D03F849" w:rsidR="005D6994" w:rsidRDefault="005D6994" w:rsidP="005D6994">
            <w:pPr>
              <w:pStyle w:val="NormalinTable"/>
              <w:rPr>
                <w:ins w:id="3159" w:author="David Owen" w:date="2019-07-24T15:13:00Z"/>
              </w:rPr>
            </w:pPr>
            <w:ins w:id="3160" w:author="Owen, David (Trade)" w:date="2019-07-24T15:13:00Z">
              <w:r>
                <w:t>31/12</w:t>
              </w:r>
            </w:ins>
          </w:p>
        </w:tc>
      </w:tr>
      <w:tr w:rsidR="005D6994" w14:paraId="56F64AC0" w14:textId="77777777" w:rsidTr="00C53BA8">
        <w:tblPrEx>
          <w:tblW w:w="4936" w:type="pct"/>
          <w:tblInd w:w="384" w:type="dxa"/>
          <w:tblLook w:val="0220" w:firstRow="1" w:lastRow="0" w:firstColumn="0" w:lastColumn="0" w:noHBand="1" w:noVBand="0"/>
          <w:tblPrExChange w:id="3161" w:author="Owen, David (Trade)" w:date="2019-07-24T15:17:00Z">
            <w:tblPrEx>
              <w:tblW w:w="5000" w:type="pct"/>
              <w:tblInd w:w="269" w:type="dxa"/>
              <w:tblLook w:val="0220" w:firstRow="1" w:lastRow="0" w:firstColumn="0" w:lastColumn="0" w:noHBand="1" w:noVBand="0"/>
            </w:tblPrEx>
          </w:tblPrExChange>
        </w:tblPrEx>
        <w:trPr>
          <w:cantSplit/>
          <w:ins w:id="3162" w:author="David Owen" w:date="2019-07-24T15:13:00Z"/>
          <w:trPrChange w:id="3163"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164"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7CED77C5" w14:textId="6C58B433" w:rsidR="005D6994" w:rsidRDefault="005D6994" w:rsidP="005D6994">
            <w:pPr>
              <w:pStyle w:val="NormalinTable"/>
              <w:rPr>
                <w:ins w:id="3165" w:author="David Owen" w:date="2019-07-24T15:13:00Z"/>
                <w:b/>
              </w:rPr>
            </w:pPr>
            <w:ins w:id="3166" w:author="Owen, David (Trade)" w:date="2019-07-24T15:13:00Z">
              <w:r>
                <w:rPr>
                  <w:b/>
                </w:rPr>
                <w:t>097108</w:t>
              </w:r>
            </w:ins>
          </w:p>
        </w:tc>
        <w:tc>
          <w:tcPr>
            <w:tcW w:w="377" w:type="pct"/>
            <w:tcBorders>
              <w:top w:val="single" w:sz="12" w:space="0" w:color="000000" w:themeColor="background1" w:themeShade="00"/>
            </w:tcBorders>
            <w:tcPrChange w:id="3167"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3D18BD66" w14:textId="220604C3"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168" w:author="David Owen" w:date="2019-07-24T15:13:00Z"/>
              </w:rPr>
            </w:pPr>
            <w:ins w:id="3169"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170"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7926BD34" w14:textId="5BF1669C" w:rsidR="005D6994" w:rsidRDefault="005D6994" w:rsidP="005D6994">
            <w:pPr>
              <w:pStyle w:val="NormalinTable"/>
              <w:rPr>
                <w:ins w:id="3171" w:author="David Owen" w:date="2019-07-24T15:13:00Z"/>
              </w:rPr>
            </w:pPr>
            <w:ins w:id="3172" w:author="Owen, David (Trade)" w:date="2019-07-24T15:13:00Z">
              <w:r>
                <w:t>6104 53 00</w:t>
              </w:r>
            </w:ins>
          </w:p>
        </w:tc>
        <w:tc>
          <w:tcPr>
            <w:tcW w:w="587" w:type="pct"/>
            <w:tcBorders>
              <w:top w:val="single" w:sz="12" w:space="0" w:color="000000" w:themeColor="background1" w:themeShade="00"/>
            </w:tcBorders>
            <w:tcPrChange w:id="3173"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5E357B36" w14:textId="56FA4A3C"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174" w:author="David Owen" w:date="2019-07-24T15:13:00Z"/>
              </w:rPr>
            </w:pPr>
            <w:ins w:id="3175"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176"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44C4A241" w14:textId="7754DB86" w:rsidR="005D6994" w:rsidRDefault="005D6994" w:rsidP="005D6994">
            <w:pPr>
              <w:pStyle w:val="NormalinTable"/>
              <w:rPr>
                <w:ins w:id="3177" w:author="David Owen" w:date="2019-07-24T15:13:00Z"/>
              </w:rPr>
            </w:pPr>
            <w:ins w:id="3178" w:author="Owen, David (Trade)" w:date="2019-07-24T15:17:00Z">
              <w:r>
                <w:rPr>
                  <w:color w:val="000000"/>
                  <w:szCs w:val="16"/>
                </w:rPr>
                <w:t xml:space="preserve"> 5 720 p/st </w:t>
              </w:r>
            </w:ins>
          </w:p>
        </w:tc>
        <w:tc>
          <w:tcPr>
            <w:tcW w:w="543" w:type="pct"/>
            <w:tcBorders>
              <w:top w:val="single" w:sz="12" w:space="0" w:color="000000" w:themeColor="background1" w:themeShade="00"/>
            </w:tcBorders>
            <w:tcPrChange w:id="3179"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46917712" w14:textId="78F0B636"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180" w:author="David Owen" w:date="2019-07-24T15:13:00Z"/>
              </w:rPr>
            </w:pPr>
            <w:ins w:id="3181"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182"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5591D71D" w14:textId="458B32D3" w:rsidR="005D6994" w:rsidRDefault="005D6994" w:rsidP="005D6994">
            <w:pPr>
              <w:pStyle w:val="NormalinTable"/>
              <w:rPr>
                <w:ins w:id="3183" w:author="David Owen" w:date="2019-07-24T15:13:00Z"/>
              </w:rPr>
            </w:pPr>
            <w:ins w:id="3184" w:author="Owen, David (Trade)" w:date="2019-07-24T15:13:00Z">
              <w:r>
                <w:t>31/12</w:t>
              </w:r>
            </w:ins>
          </w:p>
        </w:tc>
      </w:tr>
      <w:tr w:rsidR="005D6994" w14:paraId="1476DC4E" w14:textId="77777777" w:rsidTr="00C53BA8">
        <w:tblPrEx>
          <w:tblW w:w="4936" w:type="pct"/>
          <w:tblInd w:w="384" w:type="dxa"/>
          <w:tblLook w:val="0220" w:firstRow="1" w:lastRow="0" w:firstColumn="0" w:lastColumn="0" w:noHBand="1" w:noVBand="0"/>
          <w:tblPrExChange w:id="3185" w:author="Owen, David (Trade)" w:date="2019-07-24T15:17:00Z">
            <w:tblPrEx>
              <w:tblW w:w="5000" w:type="pct"/>
              <w:tblInd w:w="269" w:type="dxa"/>
              <w:tblLook w:val="0220" w:firstRow="1" w:lastRow="0" w:firstColumn="0" w:lastColumn="0" w:noHBand="1" w:noVBand="0"/>
            </w:tblPrEx>
          </w:tblPrExChange>
        </w:tblPrEx>
        <w:trPr>
          <w:cantSplit/>
          <w:ins w:id="3186" w:author="David Owen" w:date="2019-07-24T15:13:00Z"/>
          <w:trPrChange w:id="3187"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188"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2887DA3F" w14:textId="08299036" w:rsidR="005D6994" w:rsidRDefault="005D6994" w:rsidP="005D6994">
            <w:pPr>
              <w:pStyle w:val="NormalinTable"/>
              <w:rPr>
                <w:ins w:id="3189" w:author="David Owen" w:date="2019-07-24T15:13:00Z"/>
                <w:b/>
              </w:rPr>
            </w:pPr>
            <w:ins w:id="3190" w:author="Owen, David (Trade)" w:date="2019-07-24T15:13:00Z">
              <w:r>
                <w:rPr>
                  <w:b/>
                </w:rPr>
                <w:t>097109</w:t>
              </w:r>
            </w:ins>
          </w:p>
        </w:tc>
        <w:tc>
          <w:tcPr>
            <w:tcW w:w="377" w:type="pct"/>
            <w:tcBorders>
              <w:top w:val="single" w:sz="12" w:space="0" w:color="000000" w:themeColor="background1" w:themeShade="00"/>
            </w:tcBorders>
            <w:tcPrChange w:id="3191"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7ECC6AD0" w14:textId="3D8E2D00"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192" w:author="David Owen" w:date="2019-07-24T15:13:00Z"/>
              </w:rPr>
            </w:pPr>
            <w:ins w:id="3193"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194"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032ABC28" w14:textId="12613A7C" w:rsidR="005D6994" w:rsidRDefault="005D6994" w:rsidP="005D6994">
            <w:pPr>
              <w:pStyle w:val="NormalinTable"/>
              <w:rPr>
                <w:ins w:id="3195" w:author="David Owen" w:date="2019-07-24T15:13:00Z"/>
              </w:rPr>
            </w:pPr>
            <w:ins w:id="3196" w:author="Owen, David (Trade)" w:date="2019-07-24T15:13:00Z">
              <w:r>
                <w:t>6104 63 00</w:t>
              </w:r>
            </w:ins>
          </w:p>
        </w:tc>
        <w:tc>
          <w:tcPr>
            <w:tcW w:w="587" w:type="pct"/>
            <w:tcBorders>
              <w:top w:val="single" w:sz="12" w:space="0" w:color="000000" w:themeColor="background1" w:themeShade="00"/>
            </w:tcBorders>
            <w:tcPrChange w:id="3197"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1980F11F" w14:textId="370D6696"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198" w:author="David Owen" w:date="2019-07-24T15:13:00Z"/>
              </w:rPr>
            </w:pPr>
            <w:ins w:id="3199"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200"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02AEFAA6" w14:textId="1C265F17" w:rsidR="005D6994" w:rsidRDefault="005D6994" w:rsidP="005D6994">
            <w:pPr>
              <w:pStyle w:val="NormalinTable"/>
              <w:rPr>
                <w:ins w:id="3201" w:author="David Owen" w:date="2019-07-24T15:13:00Z"/>
              </w:rPr>
            </w:pPr>
            <w:ins w:id="3202" w:author="Owen, David (Trade)" w:date="2019-07-24T15:17:00Z">
              <w:r>
                <w:rPr>
                  <w:color w:val="000000"/>
                  <w:szCs w:val="16"/>
                </w:rPr>
                <w:t xml:space="preserve"> 57 204 p/st </w:t>
              </w:r>
            </w:ins>
          </w:p>
        </w:tc>
        <w:tc>
          <w:tcPr>
            <w:tcW w:w="543" w:type="pct"/>
            <w:tcBorders>
              <w:top w:val="single" w:sz="12" w:space="0" w:color="000000" w:themeColor="background1" w:themeShade="00"/>
            </w:tcBorders>
            <w:tcPrChange w:id="3203"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0DD26842" w14:textId="6D68267B"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204" w:author="David Owen" w:date="2019-07-24T15:13:00Z"/>
              </w:rPr>
            </w:pPr>
            <w:ins w:id="3205"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206"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5BF65710" w14:textId="4F9920DD" w:rsidR="005D6994" w:rsidRDefault="005D6994" w:rsidP="005D6994">
            <w:pPr>
              <w:pStyle w:val="NormalinTable"/>
              <w:rPr>
                <w:ins w:id="3207" w:author="David Owen" w:date="2019-07-24T15:13:00Z"/>
              </w:rPr>
            </w:pPr>
            <w:ins w:id="3208" w:author="Owen, David (Trade)" w:date="2019-07-24T15:13:00Z">
              <w:r>
                <w:t>31/12</w:t>
              </w:r>
            </w:ins>
          </w:p>
        </w:tc>
      </w:tr>
      <w:tr w:rsidR="005D6994" w14:paraId="18DF0A5B" w14:textId="77777777" w:rsidTr="00C53BA8">
        <w:tblPrEx>
          <w:tblW w:w="4936" w:type="pct"/>
          <w:tblInd w:w="384" w:type="dxa"/>
          <w:tblLook w:val="0220" w:firstRow="1" w:lastRow="0" w:firstColumn="0" w:lastColumn="0" w:noHBand="1" w:noVBand="0"/>
          <w:tblPrExChange w:id="3209" w:author="Owen, David (Trade)" w:date="2019-07-24T15:17:00Z">
            <w:tblPrEx>
              <w:tblW w:w="5000" w:type="pct"/>
              <w:tblInd w:w="269" w:type="dxa"/>
              <w:tblLook w:val="0220" w:firstRow="1" w:lastRow="0" w:firstColumn="0" w:lastColumn="0" w:noHBand="1" w:noVBand="0"/>
            </w:tblPrEx>
          </w:tblPrExChange>
        </w:tblPrEx>
        <w:trPr>
          <w:cantSplit/>
          <w:ins w:id="3210" w:author="David Owen" w:date="2019-07-24T15:13:00Z"/>
          <w:trPrChange w:id="3211"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212"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6D9E3F47" w14:textId="408E9294" w:rsidR="005D6994" w:rsidRDefault="005D6994" w:rsidP="005D6994">
            <w:pPr>
              <w:pStyle w:val="NormalinTable"/>
              <w:rPr>
                <w:ins w:id="3213" w:author="David Owen" w:date="2019-07-24T15:13:00Z"/>
                <w:b/>
              </w:rPr>
            </w:pPr>
            <w:ins w:id="3214" w:author="Owen, David (Trade)" w:date="2019-07-24T15:13:00Z">
              <w:r>
                <w:rPr>
                  <w:b/>
                </w:rPr>
                <w:t>097110</w:t>
              </w:r>
            </w:ins>
          </w:p>
        </w:tc>
        <w:tc>
          <w:tcPr>
            <w:tcW w:w="377" w:type="pct"/>
            <w:tcBorders>
              <w:top w:val="single" w:sz="12" w:space="0" w:color="000000" w:themeColor="background1" w:themeShade="00"/>
            </w:tcBorders>
            <w:tcPrChange w:id="3215"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6AEE89EA" w14:textId="389A1EDE"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216" w:author="David Owen" w:date="2019-07-24T15:13:00Z"/>
              </w:rPr>
            </w:pPr>
            <w:ins w:id="3217"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218"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5C2DD16A" w14:textId="0B9F0218" w:rsidR="005D6994" w:rsidRDefault="005D6994" w:rsidP="005D6994">
            <w:pPr>
              <w:pStyle w:val="NormalinTable"/>
              <w:rPr>
                <w:ins w:id="3219" w:author="David Owen" w:date="2019-07-24T15:13:00Z"/>
              </w:rPr>
            </w:pPr>
            <w:ins w:id="3220" w:author="Owen, David (Trade)" w:date="2019-07-24T15:13:00Z">
              <w:r>
                <w:t>6105 10 00</w:t>
              </w:r>
            </w:ins>
          </w:p>
        </w:tc>
        <w:tc>
          <w:tcPr>
            <w:tcW w:w="587" w:type="pct"/>
            <w:tcBorders>
              <w:top w:val="single" w:sz="12" w:space="0" w:color="000000" w:themeColor="background1" w:themeShade="00"/>
            </w:tcBorders>
            <w:tcPrChange w:id="3221"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64C7AFA4" w14:textId="6E200538"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222" w:author="David Owen" w:date="2019-07-24T15:13:00Z"/>
              </w:rPr>
            </w:pPr>
            <w:ins w:id="3223"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224"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5BAA0224" w14:textId="28F63513" w:rsidR="005D6994" w:rsidRDefault="005D6994" w:rsidP="005D6994">
            <w:pPr>
              <w:pStyle w:val="NormalinTable"/>
              <w:rPr>
                <w:ins w:id="3225" w:author="David Owen" w:date="2019-07-24T15:13:00Z"/>
              </w:rPr>
            </w:pPr>
            <w:ins w:id="3226" w:author="Owen, David (Trade)" w:date="2019-07-24T15:17:00Z">
              <w:r>
                <w:rPr>
                  <w:color w:val="000000"/>
                  <w:szCs w:val="16"/>
                </w:rPr>
                <w:t xml:space="preserve"> 146 824 p/st </w:t>
              </w:r>
            </w:ins>
          </w:p>
        </w:tc>
        <w:tc>
          <w:tcPr>
            <w:tcW w:w="543" w:type="pct"/>
            <w:tcBorders>
              <w:top w:val="single" w:sz="12" w:space="0" w:color="000000" w:themeColor="background1" w:themeShade="00"/>
            </w:tcBorders>
            <w:tcPrChange w:id="3227"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2420F792" w14:textId="7146F3A0"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228" w:author="David Owen" w:date="2019-07-24T15:13:00Z"/>
              </w:rPr>
            </w:pPr>
            <w:ins w:id="3229"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230"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1FC66360" w14:textId="49FD37D0" w:rsidR="005D6994" w:rsidRDefault="005D6994" w:rsidP="005D6994">
            <w:pPr>
              <w:pStyle w:val="NormalinTable"/>
              <w:rPr>
                <w:ins w:id="3231" w:author="David Owen" w:date="2019-07-24T15:13:00Z"/>
              </w:rPr>
            </w:pPr>
            <w:ins w:id="3232" w:author="Owen, David (Trade)" w:date="2019-07-24T15:13:00Z">
              <w:r>
                <w:t>31/12</w:t>
              </w:r>
            </w:ins>
          </w:p>
        </w:tc>
      </w:tr>
      <w:tr w:rsidR="005D6994" w14:paraId="4E5F7B15" w14:textId="77777777" w:rsidTr="00C53BA8">
        <w:tblPrEx>
          <w:tblW w:w="4936" w:type="pct"/>
          <w:tblInd w:w="384" w:type="dxa"/>
          <w:tblLook w:val="0220" w:firstRow="1" w:lastRow="0" w:firstColumn="0" w:lastColumn="0" w:noHBand="1" w:noVBand="0"/>
          <w:tblPrExChange w:id="3233" w:author="Owen, David (Trade)" w:date="2019-07-24T15:17:00Z">
            <w:tblPrEx>
              <w:tblW w:w="5000" w:type="pct"/>
              <w:tblInd w:w="269" w:type="dxa"/>
              <w:tblLook w:val="0220" w:firstRow="1" w:lastRow="0" w:firstColumn="0" w:lastColumn="0" w:noHBand="1" w:noVBand="0"/>
            </w:tblPrEx>
          </w:tblPrExChange>
        </w:tblPrEx>
        <w:trPr>
          <w:cantSplit/>
          <w:ins w:id="3234" w:author="David Owen" w:date="2019-07-24T15:13:00Z"/>
          <w:trPrChange w:id="3235"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236"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5DE905E4" w14:textId="1252F59D" w:rsidR="005D6994" w:rsidRDefault="005D6994" w:rsidP="005D6994">
            <w:pPr>
              <w:pStyle w:val="NormalinTable"/>
              <w:rPr>
                <w:ins w:id="3237" w:author="David Owen" w:date="2019-07-24T15:13:00Z"/>
                <w:b/>
              </w:rPr>
            </w:pPr>
            <w:ins w:id="3238" w:author="Owen, David (Trade)" w:date="2019-07-24T15:13:00Z">
              <w:r>
                <w:rPr>
                  <w:b/>
                </w:rPr>
                <w:t>097111</w:t>
              </w:r>
            </w:ins>
          </w:p>
        </w:tc>
        <w:tc>
          <w:tcPr>
            <w:tcW w:w="377" w:type="pct"/>
            <w:tcBorders>
              <w:top w:val="single" w:sz="12" w:space="0" w:color="000000" w:themeColor="background1" w:themeShade="00"/>
            </w:tcBorders>
            <w:tcPrChange w:id="3239"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4F93F702" w14:textId="13A553B7"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240" w:author="David Owen" w:date="2019-07-24T15:13:00Z"/>
              </w:rPr>
            </w:pPr>
            <w:ins w:id="3241"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242"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7A77F93D" w14:textId="4889587D" w:rsidR="005D6994" w:rsidRDefault="005D6994" w:rsidP="005D6994">
            <w:pPr>
              <w:pStyle w:val="NormalinTable"/>
              <w:rPr>
                <w:ins w:id="3243" w:author="David Owen" w:date="2019-07-24T15:13:00Z"/>
              </w:rPr>
            </w:pPr>
            <w:ins w:id="3244" w:author="Owen, David (Trade)" w:date="2019-07-24T15:13:00Z">
              <w:r>
                <w:t>6106 10 00</w:t>
              </w:r>
            </w:ins>
          </w:p>
        </w:tc>
        <w:tc>
          <w:tcPr>
            <w:tcW w:w="587" w:type="pct"/>
            <w:tcBorders>
              <w:top w:val="single" w:sz="12" w:space="0" w:color="000000" w:themeColor="background1" w:themeShade="00"/>
            </w:tcBorders>
            <w:tcPrChange w:id="3245"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67A1A07B" w14:textId="5814986A"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246" w:author="David Owen" w:date="2019-07-24T15:13:00Z"/>
              </w:rPr>
            </w:pPr>
            <w:ins w:id="3247"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248"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3E966A52" w14:textId="38C02AFD" w:rsidR="005D6994" w:rsidRDefault="005D6994" w:rsidP="005D6994">
            <w:pPr>
              <w:pStyle w:val="NormalinTable"/>
              <w:rPr>
                <w:ins w:id="3249" w:author="David Owen" w:date="2019-07-24T15:13:00Z"/>
              </w:rPr>
            </w:pPr>
            <w:ins w:id="3250" w:author="Owen, David (Trade)" w:date="2019-07-24T15:17:00Z">
              <w:r>
                <w:rPr>
                  <w:color w:val="000000"/>
                  <w:szCs w:val="16"/>
                </w:rPr>
                <w:t xml:space="preserve"> 112 501 p/st </w:t>
              </w:r>
            </w:ins>
          </w:p>
        </w:tc>
        <w:tc>
          <w:tcPr>
            <w:tcW w:w="543" w:type="pct"/>
            <w:tcBorders>
              <w:top w:val="single" w:sz="12" w:space="0" w:color="000000" w:themeColor="background1" w:themeShade="00"/>
            </w:tcBorders>
            <w:tcPrChange w:id="3251"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2B79AB40" w14:textId="7BFB55D4"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252" w:author="David Owen" w:date="2019-07-24T15:13:00Z"/>
              </w:rPr>
            </w:pPr>
            <w:ins w:id="3253"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254"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75AB7975" w14:textId="7418AC0F" w:rsidR="005D6994" w:rsidRDefault="005D6994" w:rsidP="005D6994">
            <w:pPr>
              <w:pStyle w:val="NormalinTable"/>
              <w:rPr>
                <w:ins w:id="3255" w:author="David Owen" w:date="2019-07-24T15:13:00Z"/>
              </w:rPr>
            </w:pPr>
            <w:ins w:id="3256" w:author="Owen, David (Trade)" w:date="2019-07-24T15:13:00Z">
              <w:r>
                <w:t>31/12</w:t>
              </w:r>
            </w:ins>
          </w:p>
        </w:tc>
      </w:tr>
      <w:tr w:rsidR="005D6994" w14:paraId="1B4CE5C7" w14:textId="77777777" w:rsidTr="00C53BA8">
        <w:tblPrEx>
          <w:tblW w:w="4936" w:type="pct"/>
          <w:tblInd w:w="384" w:type="dxa"/>
          <w:tblLook w:val="0220" w:firstRow="1" w:lastRow="0" w:firstColumn="0" w:lastColumn="0" w:noHBand="1" w:noVBand="0"/>
          <w:tblPrExChange w:id="3257" w:author="Owen, David (Trade)" w:date="2019-07-24T15:17:00Z">
            <w:tblPrEx>
              <w:tblW w:w="5000" w:type="pct"/>
              <w:tblInd w:w="269" w:type="dxa"/>
              <w:tblLook w:val="0220" w:firstRow="1" w:lastRow="0" w:firstColumn="0" w:lastColumn="0" w:noHBand="1" w:noVBand="0"/>
            </w:tblPrEx>
          </w:tblPrExChange>
        </w:tblPrEx>
        <w:trPr>
          <w:cantSplit/>
          <w:ins w:id="3258" w:author="David Owen" w:date="2019-07-24T15:13:00Z"/>
          <w:trPrChange w:id="3259"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260"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14632056" w14:textId="718DBA00" w:rsidR="005D6994" w:rsidRDefault="005D6994" w:rsidP="005D6994">
            <w:pPr>
              <w:pStyle w:val="NormalinTable"/>
              <w:rPr>
                <w:ins w:id="3261" w:author="David Owen" w:date="2019-07-24T15:13:00Z"/>
                <w:b/>
              </w:rPr>
            </w:pPr>
            <w:ins w:id="3262" w:author="Owen, David (Trade)" w:date="2019-07-24T15:13:00Z">
              <w:r>
                <w:rPr>
                  <w:b/>
                </w:rPr>
                <w:t>097112</w:t>
              </w:r>
            </w:ins>
          </w:p>
        </w:tc>
        <w:tc>
          <w:tcPr>
            <w:tcW w:w="377" w:type="pct"/>
            <w:tcBorders>
              <w:top w:val="single" w:sz="12" w:space="0" w:color="000000" w:themeColor="background1" w:themeShade="00"/>
            </w:tcBorders>
            <w:tcPrChange w:id="3263"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39DC396B" w14:textId="65258A42"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264" w:author="David Owen" w:date="2019-07-24T15:13:00Z"/>
              </w:rPr>
            </w:pPr>
            <w:ins w:id="3265"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266"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50937DDC" w14:textId="6C35F458" w:rsidR="005D6994" w:rsidRDefault="005D6994" w:rsidP="005D6994">
            <w:pPr>
              <w:pStyle w:val="NormalinTable"/>
              <w:rPr>
                <w:ins w:id="3267" w:author="David Owen" w:date="2019-07-24T15:13:00Z"/>
              </w:rPr>
            </w:pPr>
            <w:ins w:id="3268" w:author="Owen, David (Trade)" w:date="2019-07-24T15:13:00Z">
              <w:r>
                <w:t>6106 20 00</w:t>
              </w:r>
            </w:ins>
          </w:p>
        </w:tc>
        <w:tc>
          <w:tcPr>
            <w:tcW w:w="587" w:type="pct"/>
            <w:tcBorders>
              <w:top w:val="single" w:sz="12" w:space="0" w:color="000000" w:themeColor="background1" w:themeShade="00"/>
            </w:tcBorders>
            <w:tcPrChange w:id="3269"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45503F68" w14:textId="6CEBC329"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270" w:author="David Owen" w:date="2019-07-24T15:13:00Z"/>
              </w:rPr>
            </w:pPr>
            <w:ins w:id="3271"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272"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329D547F" w14:textId="46FFA47C" w:rsidR="005D6994" w:rsidRDefault="005D6994" w:rsidP="005D6994">
            <w:pPr>
              <w:pStyle w:val="NormalinTable"/>
              <w:rPr>
                <w:ins w:id="3273" w:author="David Owen" w:date="2019-07-24T15:13:00Z"/>
              </w:rPr>
            </w:pPr>
            <w:ins w:id="3274" w:author="Owen, David (Trade)" w:date="2019-07-24T15:17:00Z">
              <w:r>
                <w:rPr>
                  <w:color w:val="000000"/>
                  <w:szCs w:val="16"/>
                </w:rPr>
                <w:t xml:space="preserve"> 76 272 p/st </w:t>
              </w:r>
            </w:ins>
          </w:p>
        </w:tc>
        <w:tc>
          <w:tcPr>
            <w:tcW w:w="543" w:type="pct"/>
            <w:tcBorders>
              <w:top w:val="single" w:sz="12" w:space="0" w:color="000000" w:themeColor="background1" w:themeShade="00"/>
            </w:tcBorders>
            <w:tcPrChange w:id="3275"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58BF4C33" w14:textId="5706BA50"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276" w:author="David Owen" w:date="2019-07-24T15:13:00Z"/>
              </w:rPr>
            </w:pPr>
            <w:ins w:id="3277"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278"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3DDB25FB" w14:textId="3826824E" w:rsidR="005D6994" w:rsidRDefault="005D6994" w:rsidP="005D6994">
            <w:pPr>
              <w:pStyle w:val="NormalinTable"/>
              <w:rPr>
                <w:ins w:id="3279" w:author="David Owen" w:date="2019-07-24T15:13:00Z"/>
              </w:rPr>
            </w:pPr>
            <w:ins w:id="3280" w:author="Owen, David (Trade)" w:date="2019-07-24T15:13:00Z">
              <w:r>
                <w:t>31/12</w:t>
              </w:r>
            </w:ins>
          </w:p>
        </w:tc>
      </w:tr>
      <w:tr w:rsidR="005D6994" w14:paraId="48407A84" w14:textId="77777777" w:rsidTr="00C53BA8">
        <w:tblPrEx>
          <w:tblW w:w="4936" w:type="pct"/>
          <w:tblInd w:w="384" w:type="dxa"/>
          <w:tblLook w:val="0220" w:firstRow="1" w:lastRow="0" w:firstColumn="0" w:lastColumn="0" w:noHBand="1" w:noVBand="0"/>
          <w:tblPrExChange w:id="3281" w:author="Owen, David (Trade)" w:date="2019-07-24T15:17:00Z">
            <w:tblPrEx>
              <w:tblW w:w="5000" w:type="pct"/>
              <w:tblInd w:w="269" w:type="dxa"/>
              <w:tblLook w:val="0220" w:firstRow="1" w:lastRow="0" w:firstColumn="0" w:lastColumn="0" w:noHBand="1" w:noVBand="0"/>
            </w:tblPrEx>
          </w:tblPrExChange>
        </w:tblPrEx>
        <w:trPr>
          <w:cantSplit/>
          <w:ins w:id="3282" w:author="David Owen" w:date="2019-07-24T15:13:00Z"/>
          <w:trPrChange w:id="3283"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284"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4EC7152B" w14:textId="3861ABC0" w:rsidR="005D6994" w:rsidRDefault="005D6994" w:rsidP="005D6994">
            <w:pPr>
              <w:pStyle w:val="NormalinTable"/>
              <w:rPr>
                <w:ins w:id="3285" w:author="David Owen" w:date="2019-07-24T15:13:00Z"/>
                <w:b/>
              </w:rPr>
            </w:pPr>
            <w:ins w:id="3286" w:author="Owen, David (Trade)" w:date="2019-07-24T15:13:00Z">
              <w:r>
                <w:rPr>
                  <w:b/>
                </w:rPr>
                <w:t>097113</w:t>
              </w:r>
            </w:ins>
          </w:p>
        </w:tc>
        <w:tc>
          <w:tcPr>
            <w:tcW w:w="377" w:type="pct"/>
            <w:tcBorders>
              <w:top w:val="single" w:sz="12" w:space="0" w:color="000000" w:themeColor="background1" w:themeShade="00"/>
            </w:tcBorders>
            <w:tcPrChange w:id="3287"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4683F97F" w14:textId="1606AE2F"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288" w:author="David Owen" w:date="2019-07-24T15:13:00Z"/>
              </w:rPr>
            </w:pPr>
            <w:ins w:id="3289"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290"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50076609" w14:textId="1954F4DA" w:rsidR="005D6994" w:rsidRDefault="005D6994" w:rsidP="005D6994">
            <w:pPr>
              <w:pStyle w:val="NormalinTable"/>
              <w:rPr>
                <w:ins w:id="3291" w:author="David Owen" w:date="2019-07-24T15:13:00Z"/>
              </w:rPr>
            </w:pPr>
            <w:ins w:id="3292" w:author="Owen, David (Trade)" w:date="2019-07-24T15:13:00Z">
              <w:r>
                <w:t>6107 11 00</w:t>
              </w:r>
            </w:ins>
          </w:p>
        </w:tc>
        <w:tc>
          <w:tcPr>
            <w:tcW w:w="587" w:type="pct"/>
            <w:tcBorders>
              <w:top w:val="single" w:sz="12" w:space="0" w:color="000000" w:themeColor="background1" w:themeShade="00"/>
            </w:tcBorders>
            <w:tcPrChange w:id="3293"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46E24C7F" w14:textId="6B421660"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294" w:author="David Owen" w:date="2019-07-24T15:13:00Z"/>
              </w:rPr>
            </w:pPr>
            <w:ins w:id="3295"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296"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729D8D2F" w14:textId="78715C59" w:rsidR="005D6994" w:rsidRDefault="005D6994" w:rsidP="005D6994">
            <w:pPr>
              <w:pStyle w:val="NormalinTable"/>
              <w:rPr>
                <w:ins w:id="3297" w:author="David Owen" w:date="2019-07-24T15:13:00Z"/>
              </w:rPr>
            </w:pPr>
            <w:ins w:id="3298" w:author="Owen, David (Trade)" w:date="2019-07-24T15:17:00Z">
              <w:r>
                <w:rPr>
                  <w:color w:val="000000"/>
                  <w:szCs w:val="16"/>
                </w:rPr>
                <w:t xml:space="preserve"> 684 541 p/st </w:t>
              </w:r>
            </w:ins>
          </w:p>
        </w:tc>
        <w:tc>
          <w:tcPr>
            <w:tcW w:w="543" w:type="pct"/>
            <w:tcBorders>
              <w:top w:val="single" w:sz="12" w:space="0" w:color="000000" w:themeColor="background1" w:themeShade="00"/>
            </w:tcBorders>
            <w:tcPrChange w:id="3299"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213E373E" w14:textId="6D4C6B3D"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300" w:author="David Owen" w:date="2019-07-24T15:13:00Z"/>
              </w:rPr>
            </w:pPr>
            <w:ins w:id="3301"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302"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6ADA000A" w14:textId="27BAEE29" w:rsidR="005D6994" w:rsidRDefault="005D6994" w:rsidP="005D6994">
            <w:pPr>
              <w:pStyle w:val="NormalinTable"/>
              <w:rPr>
                <w:ins w:id="3303" w:author="David Owen" w:date="2019-07-24T15:13:00Z"/>
              </w:rPr>
            </w:pPr>
            <w:ins w:id="3304" w:author="Owen, David (Trade)" w:date="2019-07-24T15:13:00Z">
              <w:r>
                <w:t>31/12</w:t>
              </w:r>
            </w:ins>
          </w:p>
        </w:tc>
      </w:tr>
      <w:tr w:rsidR="005D6994" w14:paraId="688E89A2" w14:textId="77777777" w:rsidTr="00C53BA8">
        <w:tblPrEx>
          <w:tblW w:w="4936" w:type="pct"/>
          <w:tblInd w:w="384" w:type="dxa"/>
          <w:tblLook w:val="0220" w:firstRow="1" w:lastRow="0" w:firstColumn="0" w:lastColumn="0" w:noHBand="1" w:noVBand="0"/>
          <w:tblPrExChange w:id="3305" w:author="Owen, David (Trade)" w:date="2019-07-24T15:17:00Z">
            <w:tblPrEx>
              <w:tblW w:w="5000" w:type="pct"/>
              <w:tblInd w:w="269" w:type="dxa"/>
              <w:tblLook w:val="0220" w:firstRow="1" w:lastRow="0" w:firstColumn="0" w:lastColumn="0" w:noHBand="1" w:noVBand="0"/>
            </w:tblPrEx>
          </w:tblPrExChange>
        </w:tblPrEx>
        <w:trPr>
          <w:cantSplit/>
          <w:ins w:id="3306" w:author="David Owen" w:date="2019-07-24T15:13:00Z"/>
          <w:trPrChange w:id="3307"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308"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74E68440" w14:textId="494F5D0E" w:rsidR="005D6994" w:rsidRDefault="005D6994" w:rsidP="005D6994">
            <w:pPr>
              <w:pStyle w:val="NormalinTable"/>
              <w:rPr>
                <w:ins w:id="3309" w:author="David Owen" w:date="2019-07-24T15:13:00Z"/>
                <w:b/>
              </w:rPr>
            </w:pPr>
            <w:ins w:id="3310" w:author="Owen, David (Trade)" w:date="2019-07-24T15:13:00Z">
              <w:r>
                <w:rPr>
                  <w:b/>
                </w:rPr>
                <w:lastRenderedPageBreak/>
                <w:t>097114</w:t>
              </w:r>
            </w:ins>
          </w:p>
        </w:tc>
        <w:tc>
          <w:tcPr>
            <w:tcW w:w="377" w:type="pct"/>
            <w:tcBorders>
              <w:top w:val="single" w:sz="12" w:space="0" w:color="000000" w:themeColor="background1" w:themeShade="00"/>
            </w:tcBorders>
            <w:tcPrChange w:id="3311"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4A6C7A98" w14:textId="04B1CAD7"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312" w:author="David Owen" w:date="2019-07-24T15:13:00Z"/>
              </w:rPr>
            </w:pPr>
            <w:ins w:id="3313"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314"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3EA7F010" w14:textId="33BF4B09" w:rsidR="005D6994" w:rsidRDefault="005D6994" w:rsidP="005D6994">
            <w:pPr>
              <w:pStyle w:val="NormalinTable"/>
              <w:rPr>
                <w:ins w:id="3315" w:author="David Owen" w:date="2019-07-24T15:13:00Z"/>
              </w:rPr>
            </w:pPr>
            <w:ins w:id="3316" w:author="Owen, David (Trade)" w:date="2019-07-24T15:13:00Z">
              <w:r>
                <w:t>6107 12 00</w:t>
              </w:r>
            </w:ins>
          </w:p>
        </w:tc>
        <w:tc>
          <w:tcPr>
            <w:tcW w:w="587" w:type="pct"/>
            <w:tcBorders>
              <w:top w:val="single" w:sz="12" w:space="0" w:color="000000" w:themeColor="background1" w:themeShade="00"/>
            </w:tcBorders>
            <w:tcPrChange w:id="3317"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4BB15D4B" w14:textId="4CAE6333"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318" w:author="David Owen" w:date="2019-07-24T15:13:00Z"/>
              </w:rPr>
            </w:pPr>
            <w:ins w:id="3319"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320"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6E54EB06" w14:textId="3FD19135" w:rsidR="005D6994" w:rsidRDefault="005D6994" w:rsidP="005D6994">
            <w:pPr>
              <w:pStyle w:val="NormalinTable"/>
              <w:rPr>
                <w:ins w:id="3321" w:author="David Owen" w:date="2019-07-24T15:13:00Z"/>
              </w:rPr>
            </w:pPr>
            <w:ins w:id="3322" w:author="Owen, David (Trade)" w:date="2019-07-24T15:17:00Z">
              <w:r>
                <w:rPr>
                  <w:color w:val="000000"/>
                  <w:szCs w:val="16"/>
                </w:rPr>
                <w:t xml:space="preserve"> 101 060 p/st </w:t>
              </w:r>
            </w:ins>
          </w:p>
        </w:tc>
        <w:tc>
          <w:tcPr>
            <w:tcW w:w="543" w:type="pct"/>
            <w:tcBorders>
              <w:top w:val="single" w:sz="12" w:space="0" w:color="000000" w:themeColor="background1" w:themeShade="00"/>
            </w:tcBorders>
            <w:tcPrChange w:id="3323"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4AC92AC8" w14:textId="4B32809E"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324" w:author="David Owen" w:date="2019-07-24T15:13:00Z"/>
              </w:rPr>
            </w:pPr>
            <w:ins w:id="3325"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326"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227B2030" w14:textId="6B7CFDCB" w:rsidR="005D6994" w:rsidRDefault="005D6994" w:rsidP="005D6994">
            <w:pPr>
              <w:pStyle w:val="NormalinTable"/>
              <w:rPr>
                <w:ins w:id="3327" w:author="David Owen" w:date="2019-07-24T15:13:00Z"/>
              </w:rPr>
            </w:pPr>
            <w:ins w:id="3328" w:author="Owen, David (Trade)" w:date="2019-07-24T15:13:00Z">
              <w:r>
                <w:t>31/12</w:t>
              </w:r>
            </w:ins>
          </w:p>
        </w:tc>
      </w:tr>
      <w:tr w:rsidR="005D6994" w14:paraId="5C989A08" w14:textId="77777777" w:rsidTr="00C53BA8">
        <w:tblPrEx>
          <w:tblW w:w="4936" w:type="pct"/>
          <w:tblInd w:w="384" w:type="dxa"/>
          <w:tblLook w:val="0220" w:firstRow="1" w:lastRow="0" w:firstColumn="0" w:lastColumn="0" w:noHBand="1" w:noVBand="0"/>
          <w:tblPrExChange w:id="3329" w:author="Owen, David (Trade)" w:date="2019-07-24T15:17:00Z">
            <w:tblPrEx>
              <w:tblW w:w="5000" w:type="pct"/>
              <w:tblInd w:w="269" w:type="dxa"/>
              <w:tblLook w:val="0220" w:firstRow="1" w:lastRow="0" w:firstColumn="0" w:lastColumn="0" w:noHBand="1" w:noVBand="0"/>
            </w:tblPrEx>
          </w:tblPrExChange>
        </w:tblPrEx>
        <w:trPr>
          <w:cantSplit/>
          <w:ins w:id="3330" w:author="David Owen" w:date="2019-07-24T15:13:00Z"/>
          <w:trPrChange w:id="3331"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332"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684EC2BD" w14:textId="35215121" w:rsidR="005D6994" w:rsidRDefault="005D6994" w:rsidP="005D6994">
            <w:pPr>
              <w:pStyle w:val="NormalinTable"/>
              <w:rPr>
                <w:ins w:id="3333" w:author="David Owen" w:date="2019-07-24T15:13:00Z"/>
                <w:b/>
              </w:rPr>
            </w:pPr>
            <w:ins w:id="3334" w:author="Owen, David (Trade)" w:date="2019-07-24T15:13:00Z">
              <w:r>
                <w:rPr>
                  <w:b/>
                </w:rPr>
                <w:t>097115</w:t>
              </w:r>
            </w:ins>
          </w:p>
        </w:tc>
        <w:tc>
          <w:tcPr>
            <w:tcW w:w="377" w:type="pct"/>
            <w:tcBorders>
              <w:top w:val="single" w:sz="12" w:space="0" w:color="000000" w:themeColor="background1" w:themeShade="00"/>
            </w:tcBorders>
            <w:tcPrChange w:id="3335"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3091CD17" w14:textId="5A32268B"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336" w:author="David Owen" w:date="2019-07-24T15:13:00Z"/>
              </w:rPr>
            </w:pPr>
            <w:ins w:id="3337"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338"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6475AB91" w14:textId="50FD8E3E" w:rsidR="005D6994" w:rsidRDefault="005D6994" w:rsidP="005D6994">
            <w:pPr>
              <w:pStyle w:val="NormalinTable"/>
              <w:rPr>
                <w:ins w:id="3339" w:author="David Owen" w:date="2019-07-24T15:13:00Z"/>
              </w:rPr>
            </w:pPr>
            <w:ins w:id="3340" w:author="Owen, David (Trade)" w:date="2019-07-24T15:13:00Z">
              <w:r>
                <w:t>6108 22 00</w:t>
              </w:r>
            </w:ins>
          </w:p>
        </w:tc>
        <w:tc>
          <w:tcPr>
            <w:tcW w:w="587" w:type="pct"/>
            <w:tcBorders>
              <w:top w:val="single" w:sz="12" w:space="0" w:color="000000" w:themeColor="background1" w:themeShade="00"/>
            </w:tcBorders>
            <w:tcPrChange w:id="3341"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1143CD12" w14:textId="2A46C202"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342" w:author="David Owen" w:date="2019-07-24T15:13:00Z"/>
              </w:rPr>
            </w:pPr>
            <w:ins w:id="3343"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344"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711ED486" w14:textId="0A1025A1" w:rsidR="005D6994" w:rsidRDefault="005D6994" w:rsidP="005D6994">
            <w:pPr>
              <w:pStyle w:val="NormalinTable"/>
              <w:rPr>
                <w:ins w:id="3345" w:author="David Owen" w:date="2019-07-24T15:13:00Z"/>
              </w:rPr>
            </w:pPr>
            <w:ins w:id="3346" w:author="Owen, David (Trade)" w:date="2019-07-24T15:17:00Z">
              <w:r>
                <w:rPr>
                  <w:color w:val="000000"/>
                  <w:szCs w:val="16"/>
                </w:rPr>
                <w:t xml:space="preserve"> 530 090 p/st </w:t>
              </w:r>
            </w:ins>
          </w:p>
        </w:tc>
        <w:tc>
          <w:tcPr>
            <w:tcW w:w="543" w:type="pct"/>
            <w:tcBorders>
              <w:top w:val="single" w:sz="12" w:space="0" w:color="000000" w:themeColor="background1" w:themeShade="00"/>
            </w:tcBorders>
            <w:tcPrChange w:id="3347"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46CC003B" w14:textId="0B64B9BF"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348" w:author="David Owen" w:date="2019-07-24T15:13:00Z"/>
              </w:rPr>
            </w:pPr>
            <w:ins w:id="3349"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350"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1B31B279" w14:textId="32367C2D" w:rsidR="005D6994" w:rsidRDefault="005D6994" w:rsidP="005D6994">
            <w:pPr>
              <w:pStyle w:val="NormalinTable"/>
              <w:rPr>
                <w:ins w:id="3351" w:author="David Owen" w:date="2019-07-24T15:13:00Z"/>
              </w:rPr>
            </w:pPr>
            <w:ins w:id="3352" w:author="Owen, David (Trade)" w:date="2019-07-24T15:13:00Z">
              <w:r>
                <w:t>31/12</w:t>
              </w:r>
            </w:ins>
          </w:p>
        </w:tc>
      </w:tr>
      <w:tr w:rsidR="005D6994" w14:paraId="553463C3" w14:textId="77777777" w:rsidTr="00C53BA8">
        <w:tblPrEx>
          <w:tblW w:w="4936" w:type="pct"/>
          <w:tblInd w:w="384" w:type="dxa"/>
          <w:tblLook w:val="0220" w:firstRow="1" w:lastRow="0" w:firstColumn="0" w:lastColumn="0" w:noHBand="1" w:noVBand="0"/>
          <w:tblPrExChange w:id="3353" w:author="Owen, David (Trade)" w:date="2019-07-24T15:17:00Z">
            <w:tblPrEx>
              <w:tblW w:w="5000" w:type="pct"/>
              <w:tblInd w:w="269" w:type="dxa"/>
              <w:tblLook w:val="0220" w:firstRow="1" w:lastRow="0" w:firstColumn="0" w:lastColumn="0" w:noHBand="1" w:noVBand="0"/>
            </w:tblPrEx>
          </w:tblPrExChange>
        </w:tblPrEx>
        <w:trPr>
          <w:cantSplit/>
          <w:ins w:id="3354" w:author="David Owen" w:date="2019-07-24T15:13:00Z"/>
          <w:trPrChange w:id="3355"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356"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5CE23B89" w14:textId="6F468F21" w:rsidR="005D6994" w:rsidRDefault="005D6994" w:rsidP="005D6994">
            <w:pPr>
              <w:pStyle w:val="NormalinTable"/>
              <w:rPr>
                <w:ins w:id="3357" w:author="David Owen" w:date="2019-07-24T15:13:00Z"/>
                <w:b/>
              </w:rPr>
            </w:pPr>
            <w:ins w:id="3358" w:author="Owen, David (Trade)" w:date="2019-07-24T15:13:00Z">
              <w:r>
                <w:rPr>
                  <w:b/>
                </w:rPr>
                <w:t>097116</w:t>
              </w:r>
            </w:ins>
          </w:p>
        </w:tc>
        <w:tc>
          <w:tcPr>
            <w:tcW w:w="377" w:type="pct"/>
            <w:tcBorders>
              <w:top w:val="single" w:sz="12" w:space="0" w:color="000000" w:themeColor="background1" w:themeShade="00"/>
            </w:tcBorders>
            <w:tcPrChange w:id="3359"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6E12E284" w14:textId="00EDDB74"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360" w:author="David Owen" w:date="2019-07-24T15:13:00Z"/>
              </w:rPr>
            </w:pPr>
            <w:ins w:id="3361"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362"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6588C36F" w14:textId="4008AB5C" w:rsidR="005D6994" w:rsidRDefault="005D6994" w:rsidP="005D6994">
            <w:pPr>
              <w:pStyle w:val="NormalinTable"/>
              <w:rPr>
                <w:ins w:id="3363" w:author="David Owen" w:date="2019-07-24T15:13:00Z"/>
              </w:rPr>
            </w:pPr>
            <w:ins w:id="3364" w:author="Owen, David (Trade)" w:date="2019-07-24T15:13:00Z">
              <w:r>
                <w:t>6109 10 00</w:t>
              </w:r>
            </w:ins>
          </w:p>
        </w:tc>
        <w:tc>
          <w:tcPr>
            <w:tcW w:w="587" w:type="pct"/>
            <w:tcBorders>
              <w:top w:val="single" w:sz="12" w:space="0" w:color="000000" w:themeColor="background1" w:themeShade="00"/>
            </w:tcBorders>
            <w:tcPrChange w:id="3365"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4ABE5F4D" w14:textId="27A2C76F"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366" w:author="David Owen" w:date="2019-07-24T15:13:00Z"/>
              </w:rPr>
            </w:pPr>
            <w:ins w:id="3367"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368"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045AEEFC" w14:textId="5A027F00" w:rsidR="005D6994" w:rsidRDefault="005D6994" w:rsidP="005D6994">
            <w:pPr>
              <w:pStyle w:val="NormalinTable"/>
              <w:rPr>
                <w:ins w:id="3369" w:author="David Owen" w:date="2019-07-24T15:13:00Z"/>
              </w:rPr>
            </w:pPr>
            <w:ins w:id="3370" w:author="Owen, David (Trade)" w:date="2019-07-24T15:17:00Z">
              <w:r>
                <w:rPr>
                  <w:color w:val="000000"/>
                  <w:szCs w:val="16"/>
                </w:rPr>
                <w:t xml:space="preserve"> 741 745 p/st </w:t>
              </w:r>
            </w:ins>
          </w:p>
        </w:tc>
        <w:tc>
          <w:tcPr>
            <w:tcW w:w="543" w:type="pct"/>
            <w:tcBorders>
              <w:top w:val="single" w:sz="12" w:space="0" w:color="000000" w:themeColor="background1" w:themeShade="00"/>
            </w:tcBorders>
            <w:tcPrChange w:id="3371"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2F8EDD24" w14:textId="17B9E127"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372" w:author="David Owen" w:date="2019-07-24T15:13:00Z"/>
              </w:rPr>
            </w:pPr>
            <w:ins w:id="3373"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374"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16C66C45" w14:textId="50FF462C" w:rsidR="005D6994" w:rsidRDefault="005D6994" w:rsidP="005D6994">
            <w:pPr>
              <w:pStyle w:val="NormalinTable"/>
              <w:rPr>
                <w:ins w:id="3375" w:author="David Owen" w:date="2019-07-24T15:13:00Z"/>
              </w:rPr>
            </w:pPr>
            <w:ins w:id="3376" w:author="Owen, David (Trade)" w:date="2019-07-24T15:13:00Z">
              <w:r>
                <w:t>31/12</w:t>
              </w:r>
            </w:ins>
          </w:p>
        </w:tc>
      </w:tr>
      <w:tr w:rsidR="005D6994" w14:paraId="7070CCCB" w14:textId="77777777" w:rsidTr="00C53BA8">
        <w:tblPrEx>
          <w:tblW w:w="4936" w:type="pct"/>
          <w:tblInd w:w="384" w:type="dxa"/>
          <w:tblLook w:val="0220" w:firstRow="1" w:lastRow="0" w:firstColumn="0" w:lastColumn="0" w:noHBand="1" w:noVBand="0"/>
          <w:tblPrExChange w:id="3377" w:author="Owen, David (Trade)" w:date="2019-07-24T15:17:00Z">
            <w:tblPrEx>
              <w:tblW w:w="5000" w:type="pct"/>
              <w:tblInd w:w="269" w:type="dxa"/>
              <w:tblLook w:val="0220" w:firstRow="1" w:lastRow="0" w:firstColumn="0" w:lastColumn="0" w:noHBand="1" w:noVBand="0"/>
            </w:tblPrEx>
          </w:tblPrExChange>
        </w:tblPrEx>
        <w:trPr>
          <w:cantSplit/>
          <w:ins w:id="3378" w:author="David Owen" w:date="2019-07-24T15:13:00Z"/>
          <w:trPrChange w:id="3379"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380"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18497F00" w14:textId="6C33D7E1" w:rsidR="005D6994" w:rsidRDefault="005D6994" w:rsidP="005D6994">
            <w:pPr>
              <w:pStyle w:val="NormalinTable"/>
              <w:rPr>
                <w:ins w:id="3381" w:author="David Owen" w:date="2019-07-24T15:13:00Z"/>
                <w:b/>
              </w:rPr>
            </w:pPr>
            <w:ins w:id="3382" w:author="Owen, David (Trade)" w:date="2019-07-24T15:13:00Z">
              <w:r>
                <w:rPr>
                  <w:b/>
                </w:rPr>
                <w:t>097117</w:t>
              </w:r>
            </w:ins>
          </w:p>
        </w:tc>
        <w:tc>
          <w:tcPr>
            <w:tcW w:w="377" w:type="pct"/>
            <w:tcBorders>
              <w:top w:val="single" w:sz="12" w:space="0" w:color="000000" w:themeColor="background1" w:themeShade="00"/>
            </w:tcBorders>
            <w:tcPrChange w:id="3383"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5699CFF5" w14:textId="1BEDC109"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384" w:author="David Owen" w:date="2019-07-24T15:13:00Z"/>
              </w:rPr>
            </w:pPr>
            <w:ins w:id="3385"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386"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65CBC33E" w14:textId="0B133823" w:rsidR="005D6994" w:rsidRDefault="005D6994" w:rsidP="005D6994">
            <w:pPr>
              <w:pStyle w:val="NormalinTable"/>
              <w:rPr>
                <w:ins w:id="3387" w:author="David Owen" w:date="2019-07-24T15:13:00Z"/>
              </w:rPr>
            </w:pPr>
            <w:ins w:id="3388" w:author="Owen, David (Trade)" w:date="2019-07-24T15:13:00Z">
              <w:r>
                <w:t>6109 90 00</w:t>
              </w:r>
            </w:ins>
          </w:p>
        </w:tc>
        <w:tc>
          <w:tcPr>
            <w:tcW w:w="587" w:type="pct"/>
            <w:tcBorders>
              <w:top w:val="single" w:sz="12" w:space="0" w:color="000000" w:themeColor="background1" w:themeShade="00"/>
            </w:tcBorders>
            <w:tcPrChange w:id="3389"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550E082D" w14:textId="7B5D3D3A"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390" w:author="David Owen" w:date="2019-07-24T15:13:00Z"/>
              </w:rPr>
            </w:pPr>
            <w:ins w:id="3391"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392"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165C7A58" w14:textId="1B5C3A91" w:rsidR="005D6994" w:rsidRDefault="005D6994" w:rsidP="005D6994">
            <w:pPr>
              <w:pStyle w:val="NormalinTable"/>
              <w:rPr>
                <w:ins w:id="3393" w:author="David Owen" w:date="2019-07-24T15:13:00Z"/>
              </w:rPr>
            </w:pPr>
            <w:ins w:id="3394" w:author="Owen, David (Trade)" w:date="2019-07-24T15:17:00Z">
              <w:r>
                <w:rPr>
                  <w:color w:val="000000"/>
                  <w:szCs w:val="16"/>
                </w:rPr>
                <w:t xml:space="preserve"> 190 680 p/st </w:t>
              </w:r>
            </w:ins>
          </w:p>
        </w:tc>
        <w:tc>
          <w:tcPr>
            <w:tcW w:w="543" w:type="pct"/>
            <w:tcBorders>
              <w:top w:val="single" w:sz="12" w:space="0" w:color="000000" w:themeColor="background1" w:themeShade="00"/>
            </w:tcBorders>
            <w:tcPrChange w:id="3395"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74CE4D32" w14:textId="5BD36B56"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396" w:author="David Owen" w:date="2019-07-24T15:13:00Z"/>
              </w:rPr>
            </w:pPr>
            <w:ins w:id="3397"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398"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29745F17" w14:textId="58C9A359" w:rsidR="005D6994" w:rsidRDefault="005D6994" w:rsidP="005D6994">
            <w:pPr>
              <w:pStyle w:val="NormalinTable"/>
              <w:rPr>
                <w:ins w:id="3399" w:author="David Owen" w:date="2019-07-24T15:13:00Z"/>
              </w:rPr>
            </w:pPr>
            <w:ins w:id="3400" w:author="Owen, David (Trade)" w:date="2019-07-24T15:13:00Z">
              <w:r>
                <w:t>31/12</w:t>
              </w:r>
            </w:ins>
          </w:p>
        </w:tc>
      </w:tr>
      <w:tr w:rsidR="005D6994" w14:paraId="7BAE13AA" w14:textId="77777777" w:rsidTr="00C53BA8">
        <w:tblPrEx>
          <w:tblW w:w="4936" w:type="pct"/>
          <w:tblInd w:w="384" w:type="dxa"/>
          <w:tblLook w:val="0220" w:firstRow="1" w:lastRow="0" w:firstColumn="0" w:lastColumn="0" w:noHBand="1" w:noVBand="0"/>
          <w:tblPrExChange w:id="3401" w:author="Owen, David (Trade)" w:date="2019-07-24T15:17:00Z">
            <w:tblPrEx>
              <w:tblW w:w="5000" w:type="pct"/>
              <w:tblInd w:w="269" w:type="dxa"/>
              <w:tblLook w:val="0220" w:firstRow="1" w:lastRow="0" w:firstColumn="0" w:lastColumn="0" w:noHBand="1" w:noVBand="0"/>
            </w:tblPrEx>
          </w:tblPrExChange>
        </w:tblPrEx>
        <w:trPr>
          <w:cantSplit/>
          <w:ins w:id="3402" w:author="David Owen" w:date="2019-07-24T15:13:00Z"/>
          <w:trPrChange w:id="3403"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404"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54BE09CC" w14:textId="4A8C76C1" w:rsidR="005D6994" w:rsidRDefault="005D6994" w:rsidP="005D6994">
            <w:pPr>
              <w:pStyle w:val="NormalinTable"/>
              <w:rPr>
                <w:ins w:id="3405" w:author="David Owen" w:date="2019-07-24T15:13:00Z"/>
                <w:b/>
              </w:rPr>
            </w:pPr>
            <w:ins w:id="3406" w:author="Owen, David (Trade)" w:date="2019-07-24T15:13:00Z">
              <w:r>
                <w:rPr>
                  <w:b/>
                </w:rPr>
                <w:t>097118</w:t>
              </w:r>
            </w:ins>
          </w:p>
        </w:tc>
        <w:tc>
          <w:tcPr>
            <w:tcW w:w="377" w:type="pct"/>
            <w:tcBorders>
              <w:top w:val="single" w:sz="12" w:space="0" w:color="000000" w:themeColor="background1" w:themeShade="00"/>
            </w:tcBorders>
            <w:tcPrChange w:id="3407"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198ABA78" w14:textId="09B4B9C3"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408" w:author="David Owen" w:date="2019-07-24T15:13:00Z"/>
              </w:rPr>
            </w:pPr>
            <w:ins w:id="3409"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410"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7A203B86" w14:textId="754713AD" w:rsidR="005D6994" w:rsidRDefault="005D6994" w:rsidP="005D6994">
            <w:pPr>
              <w:pStyle w:val="NormalinTable"/>
              <w:rPr>
                <w:ins w:id="3411" w:author="David Owen" w:date="2019-07-24T15:13:00Z"/>
              </w:rPr>
            </w:pPr>
            <w:ins w:id="3412" w:author="Owen, David (Trade)" w:date="2019-07-24T15:13:00Z">
              <w:r>
                <w:t>6203 23 00</w:t>
              </w:r>
            </w:ins>
          </w:p>
        </w:tc>
        <w:tc>
          <w:tcPr>
            <w:tcW w:w="587" w:type="pct"/>
            <w:tcBorders>
              <w:top w:val="single" w:sz="12" w:space="0" w:color="000000" w:themeColor="background1" w:themeShade="00"/>
            </w:tcBorders>
            <w:tcPrChange w:id="3413"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41986AC8" w14:textId="42CAC9A3"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414" w:author="David Owen" w:date="2019-07-24T15:13:00Z"/>
              </w:rPr>
            </w:pPr>
            <w:ins w:id="3415"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416"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0F45521A" w14:textId="6AED8C4B" w:rsidR="005D6994" w:rsidRDefault="005D6994" w:rsidP="005D6994">
            <w:pPr>
              <w:pStyle w:val="NormalinTable"/>
              <w:rPr>
                <w:ins w:id="3417" w:author="David Owen" w:date="2019-07-24T15:13:00Z"/>
              </w:rPr>
            </w:pPr>
            <w:ins w:id="3418" w:author="Owen, David (Trade)" w:date="2019-07-24T15:17:00Z">
              <w:r>
                <w:rPr>
                  <w:color w:val="000000"/>
                  <w:szCs w:val="16"/>
                </w:rPr>
                <w:t xml:space="preserve"> 9 534 p/st </w:t>
              </w:r>
            </w:ins>
          </w:p>
        </w:tc>
        <w:tc>
          <w:tcPr>
            <w:tcW w:w="543" w:type="pct"/>
            <w:tcBorders>
              <w:top w:val="single" w:sz="12" w:space="0" w:color="000000" w:themeColor="background1" w:themeShade="00"/>
            </w:tcBorders>
            <w:tcPrChange w:id="3419"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716B61F2" w14:textId="1C1A2548"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420" w:author="David Owen" w:date="2019-07-24T15:13:00Z"/>
              </w:rPr>
            </w:pPr>
            <w:ins w:id="3421"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422"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3F996B16" w14:textId="3214FBD2" w:rsidR="005D6994" w:rsidRDefault="005D6994" w:rsidP="005D6994">
            <w:pPr>
              <w:pStyle w:val="NormalinTable"/>
              <w:rPr>
                <w:ins w:id="3423" w:author="David Owen" w:date="2019-07-24T15:13:00Z"/>
              </w:rPr>
            </w:pPr>
            <w:ins w:id="3424" w:author="Owen, David (Trade)" w:date="2019-07-24T15:13:00Z">
              <w:r>
                <w:t>31/12</w:t>
              </w:r>
            </w:ins>
          </w:p>
        </w:tc>
      </w:tr>
      <w:tr w:rsidR="005D6994" w14:paraId="0971EC14" w14:textId="77777777" w:rsidTr="00C53BA8">
        <w:tblPrEx>
          <w:tblW w:w="4936" w:type="pct"/>
          <w:tblInd w:w="384" w:type="dxa"/>
          <w:tblLook w:val="0220" w:firstRow="1" w:lastRow="0" w:firstColumn="0" w:lastColumn="0" w:noHBand="1" w:noVBand="0"/>
          <w:tblPrExChange w:id="3425" w:author="Owen, David (Trade)" w:date="2019-07-24T15:17:00Z">
            <w:tblPrEx>
              <w:tblW w:w="5000" w:type="pct"/>
              <w:tblInd w:w="269" w:type="dxa"/>
              <w:tblLook w:val="0220" w:firstRow="1" w:lastRow="0" w:firstColumn="0" w:lastColumn="0" w:noHBand="1" w:noVBand="0"/>
            </w:tblPrEx>
          </w:tblPrExChange>
        </w:tblPrEx>
        <w:trPr>
          <w:cantSplit/>
          <w:ins w:id="3426" w:author="David Owen" w:date="2019-07-24T15:13:00Z"/>
          <w:trPrChange w:id="3427"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428"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68B7F116" w14:textId="6A0D77C3" w:rsidR="005D6994" w:rsidRDefault="005D6994" w:rsidP="005D6994">
            <w:pPr>
              <w:pStyle w:val="NormalinTable"/>
              <w:rPr>
                <w:ins w:id="3429" w:author="David Owen" w:date="2019-07-24T15:13:00Z"/>
                <w:b/>
              </w:rPr>
            </w:pPr>
            <w:ins w:id="3430" w:author="Owen, David (Trade)" w:date="2019-07-24T15:13:00Z">
              <w:r>
                <w:rPr>
                  <w:b/>
                </w:rPr>
                <w:t>097119</w:t>
              </w:r>
            </w:ins>
          </w:p>
        </w:tc>
        <w:tc>
          <w:tcPr>
            <w:tcW w:w="377" w:type="pct"/>
            <w:tcBorders>
              <w:top w:val="single" w:sz="12" w:space="0" w:color="000000" w:themeColor="background1" w:themeShade="00"/>
            </w:tcBorders>
            <w:tcPrChange w:id="3431"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73A8D49F" w14:textId="21B850D4"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432" w:author="David Owen" w:date="2019-07-24T15:13:00Z"/>
              </w:rPr>
            </w:pPr>
            <w:ins w:id="3433"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434"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2EF1CCBA" w14:textId="37019874" w:rsidR="005D6994" w:rsidRDefault="005D6994" w:rsidP="005D6994">
            <w:pPr>
              <w:pStyle w:val="NormalinTable"/>
              <w:rPr>
                <w:ins w:id="3435" w:author="David Owen" w:date="2019-07-24T15:13:00Z"/>
              </w:rPr>
            </w:pPr>
            <w:ins w:id="3436" w:author="Owen, David (Trade)" w:date="2019-07-24T15:13:00Z">
              <w:r>
                <w:t>6203 42 00</w:t>
              </w:r>
            </w:ins>
          </w:p>
        </w:tc>
        <w:tc>
          <w:tcPr>
            <w:tcW w:w="587" w:type="pct"/>
            <w:tcBorders>
              <w:top w:val="single" w:sz="12" w:space="0" w:color="000000" w:themeColor="background1" w:themeShade="00"/>
            </w:tcBorders>
            <w:tcPrChange w:id="3437"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0D47C3E1" w14:textId="53425FE6"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438" w:author="David Owen" w:date="2019-07-24T15:13:00Z"/>
              </w:rPr>
            </w:pPr>
            <w:ins w:id="3439"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440"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15324D15" w14:textId="550440A8" w:rsidR="005D6994" w:rsidRDefault="005D6994" w:rsidP="005D6994">
            <w:pPr>
              <w:pStyle w:val="NormalinTable"/>
              <w:rPr>
                <w:ins w:id="3441" w:author="David Owen" w:date="2019-07-24T15:13:00Z"/>
              </w:rPr>
            </w:pPr>
            <w:ins w:id="3442" w:author="Owen, David (Trade)" w:date="2019-07-24T15:17:00Z">
              <w:r>
                <w:rPr>
                  <w:color w:val="000000"/>
                  <w:szCs w:val="16"/>
                </w:rPr>
                <w:t xml:space="preserve"> 190 680 p/st </w:t>
              </w:r>
            </w:ins>
          </w:p>
        </w:tc>
        <w:tc>
          <w:tcPr>
            <w:tcW w:w="543" w:type="pct"/>
            <w:tcBorders>
              <w:top w:val="single" w:sz="12" w:space="0" w:color="000000" w:themeColor="background1" w:themeShade="00"/>
            </w:tcBorders>
            <w:tcPrChange w:id="3443"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45C3D6E6" w14:textId="42301140"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444" w:author="David Owen" w:date="2019-07-24T15:13:00Z"/>
              </w:rPr>
            </w:pPr>
            <w:ins w:id="3445"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446"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05181F35" w14:textId="4912A129" w:rsidR="005D6994" w:rsidRDefault="005D6994" w:rsidP="005D6994">
            <w:pPr>
              <w:pStyle w:val="NormalinTable"/>
              <w:rPr>
                <w:ins w:id="3447" w:author="David Owen" w:date="2019-07-24T15:13:00Z"/>
              </w:rPr>
            </w:pPr>
            <w:ins w:id="3448" w:author="Owen, David (Trade)" w:date="2019-07-24T15:13:00Z">
              <w:r>
                <w:t>31/12</w:t>
              </w:r>
            </w:ins>
          </w:p>
        </w:tc>
      </w:tr>
      <w:tr w:rsidR="005D6994" w14:paraId="3E8DC8A8" w14:textId="77777777" w:rsidTr="00C53BA8">
        <w:tblPrEx>
          <w:tblW w:w="4936" w:type="pct"/>
          <w:tblInd w:w="384" w:type="dxa"/>
          <w:tblLook w:val="0220" w:firstRow="1" w:lastRow="0" w:firstColumn="0" w:lastColumn="0" w:noHBand="1" w:noVBand="0"/>
          <w:tblPrExChange w:id="3449" w:author="Owen, David (Trade)" w:date="2019-07-24T15:17:00Z">
            <w:tblPrEx>
              <w:tblW w:w="5000" w:type="pct"/>
              <w:tblInd w:w="269" w:type="dxa"/>
              <w:tblLook w:val="0220" w:firstRow="1" w:lastRow="0" w:firstColumn="0" w:lastColumn="0" w:noHBand="1" w:noVBand="0"/>
            </w:tblPrEx>
          </w:tblPrExChange>
        </w:tblPrEx>
        <w:trPr>
          <w:cantSplit/>
          <w:ins w:id="3450" w:author="David Owen" w:date="2019-07-24T15:13:00Z"/>
          <w:trPrChange w:id="3451"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452"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7CA89C48" w14:textId="6ABD84B9" w:rsidR="005D6994" w:rsidRDefault="005D6994" w:rsidP="005D6994">
            <w:pPr>
              <w:pStyle w:val="NormalinTable"/>
              <w:rPr>
                <w:ins w:id="3453" w:author="David Owen" w:date="2019-07-24T15:13:00Z"/>
                <w:b/>
              </w:rPr>
            </w:pPr>
            <w:ins w:id="3454" w:author="Owen, David (Trade)" w:date="2019-07-24T15:13:00Z">
              <w:r>
                <w:rPr>
                  <w:b/>
                </w:rPr>
                <w:t>097120</w:t>
              </w:r>
            </w:ins>
          </w:p>
        </w:tc>
        <w:tc>
          <w:tcPr>
            <w:tcW w:w="377" w:type="pct"/>
            <w:tcBorders>
              <w:top w:val="single" w:sz="12" w:space="0" w:color="000000" w:themeColor="background1" w:themeShade="00"/>
            </w:tcBorders>
            <w:tcPrChange w:id="3455"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6B807695" w14:textId="03999D74"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456" w:author="David Owen" w:date="2019-07-24T15:13:00Z"/>
              </w:rPr>
            </w:pPr>
            <w:ins w:id="3457"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458"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3A5218DB" w14:textId="373A225D" w:rsidR="005D6994" w:rsidRDefault="005D6994" w:rsidP="005D6994">
            <w:pPr>
              <w:pStyle w:val="NormalinTable"/>
              <w:rPr>
                <w:ins w:id="3459" w:author="David Owen" w:date="2019-07-24T15:13:00Z"/>
              </w:rPr>
            </w:pPr>
            <w:ins w:id="3460" w:author="Owen, David (Trade)" w:date="2019-07-24T15:13:00Z">
              <w:r>
                <w:t>6203 43 00</w:t>
              </w:r>
            </w:ins>
          </w:p>
        </w:tc>
        <w:tc>
          <w:tcPr>
            <w:tcW w:w="587" w:type="pct"/>
            <w:tcBorders>
              <w:top w:val="single" w:sz="12" w:space="0" w:color="000000" w:themeColor="background1" w:themeShade="00"/>
            </w:tcBorders>
            <w:tcPrChange w:id="3461"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7A906498" w14:textId="4C451E9B"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462" w:author="David Owen" w:date="2019-07-24T15:13:00Z"/>
              </w:rPr>
            </w:pPr>
            <w:ins w:id="3463"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464"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10700FA9" w14:textId="44BA19AB" w:rsidR="005D6994" w:rsidRDefault="005D6994" w:rsidP="005D6994">
            <w:pPr>
              <w:pStyle w:val="NormalinTable"/>
              <w:rPr>
                <w:ins w:id="3465" w:author="David Owen" w:date="2019-07-24T15:13:00Z"/>
              </w:rPr>
            </w:pPr>
            <w:ins w:id="3466" w:author="Owen, David (Trade)" w:date="2019-07-24T15:17:00Z">
              <w:r>
                <w:rPr>
                  <w:color w:val="000000"/>
                  <w:szCs w:val="16"/>
                </w:rPr>
                <w:t xml:space="preserve"> 89 620 p/st </w:t>
              </w:r>
            </w:ins>
          </w:p>
        </w:tc>
        <w:tc>
          <w:tcPr>
            <w:tcW w:w="543" w:type="pct"/>
            <w:tcBorders>
              <w:top w:val="single" w:sz="12" w:space="0" w:color="000000" w:themeColor="background1" w:themeShade="00"/>
            </w:tcBorders>
            <w:tcPrChange w:id="3467"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3615845C" w14:textId="1B5CEED4"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468" w:author="David Owen" w:date="2019-07-24T15:13:00Z"/>
              </w:rPr>
            </w:pPr>
            <w:ins w:id="3469"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470"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72839F93" w14:textId="5742F024" w:rsidR="005D6994" w:rsidRDefault="005D6994" w:rsidP="005D6994">
            <w:pPr>
              <w:pStyle w:val="NormalinTable"/>
              <w:rPr>
                <w:ins w:id="3471" w:author="David Owen" w:date="2019-07-24T15:13:00Z"/>
              </w:rPr>
            </w:pPr>
            <w:ins w:id="3472" w:author="Owen, David (Trade)" w:date="2019-07-24T15:13:00Z">
              <w:r>
                <w:t>31/12</w:t>
              </w:r>
            </w:ins>
          </w:p>
        </w:tc>
      </w:tr>
      <w:tr w:rsidR="005D6994" w14:paraId="4723D1E6" w14:textId="77777777" w:rsidTr="00C53BA8">
        <w:tblPrEx>
          <w:tblW w:w="4936" w:type="pct"/>
          <w:tblInd w:w="384" w:type="dxa"/>
          <w:tblLook w:val="0220" w:firstRow="1" w:lastRow="0" w:firstColumn="0" w:lastColumn="0" w:noHBand="1" w:noVBand="0"/>
          <w:tblPrExChange w:id="3473" w:author="Owen, David (Trade)" w:date="2019-07-24T15:17:00Z">
            <w:tblPrEx>
              <w:tblW w:w="5000" w:type="pct"/>
              <w:tblInd w:w="269" w:type="dxa"/>
              <w:tblLook w:val="0220" w:firstRow="1" w:lastRow="0" w:firstColumn="0" w:lastColumn="0" w:noHBand="1" w:noVBand="0"/>
            </w:tblPrEx>
          </w:tblPrExChange>
        </w:tblPrEx>
        <w:trPr>
          <w:cantSplit/>
          <w:ins w:id="3474" w:author="David Owen" w:date="2019-07-24T15:13:00Z"/>
          <w:trPrChange w:id="3475"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476"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6EAD4E15" w14:textId="3E03669A" w:rsidR="005D6994" w:rsidRDefault="005D6994" w:rsidP="005D6994">
            <w:pPr>
              <w:pStyle w:val="NormalinTable"/>
              <w:rPr>
                <w:ins w:id="3477" w:author="David Owen" w:date="2019-07-24T15:13:00Z"/>
                <w:b/>
              </w:rPr>
            </w:pPr>
            <w:ins w:id="3478" w:author="Owen, David (Trade)" w:date="2019-07-24T15:13:00Z">
              <w:r>
                <w:rPr>
                  <w:b/>
                </w:rPr>
                <w:t>097121</w:t>
              </w:r>
            </w:ins>
          </w:p>
        </w:tc>
        <w:tc>
          <w:tcPr>
            <w:tcW w:w="377" w:type="pct"/>
            <w:tcBorders>
              <w:top w:val="single" w:sz="12" w:space="0" w:color="000000" w:themeColor="background1" w:themeShade="00"/>
            </w:tcBorders>
            <w:tcPrChange w:id="3479"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09996BCD" w14:textId="2383ED66"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480" w:author="David Owen" w:date="2019-07-24T15:13:00Z"/>
              </w:rPr>
            </w:pPr>
            <w:ins w:id="3481"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482"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5DC947CD" w14:textId="17373886" w:rsidR="005D6994" w:rsidRDefault="005D6994" w:rsidP="005D6994">
            <w:pPr>
              <w:pStyle w:val="NormalinTable"/>
              <w:rPr>
                <w:ins w:id="3483" w:author="David Owen" w:date="2019-07-24T15:13:00Z"/>
              </w:rPr>
            </w:pPr>
            <w:ins w:id="3484" w:author="Owen, David (Trade)" w:date="2019-07-24T15:13:00Z">
              <w:r>
                <w:t>6204 43 00</w:t>
              </w:r>
            </w:ins>
          </w:p>
        </w:tc>
        <w:tc>
          <w:tcPr>
            <w:tcW w:w="587" w:type="pct"/>
            <w:tcBorders>
              <w:top w:val="single" w:sz="12" w:space="0" w:color="000000" w:themeColor="background1" w:themeShade="00"/>
            </w:tcBorders>
            <w:tcPrChange w:id="3485"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0DD46362" w14:textId="3C8037AF"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486" w:author="David Owen" w:date="2019-07-24T15:13:00Z"/>
              </w:rPr>
            </w:pPr>
            <w:ins w:id="3487"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488"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27F56D43" w14:textId="314992CE" w:rsidR="005D6994" w:rsidRDefault="005D6994" w:rsidP="005D6994">
            <w:pPr>
              <w:pStyle w:val="NormalinTable"/>
              <w:rPr>
                <w:ins w:id="3489" w:author="David Owen" w:date="2019-07-24T15:13:00Z"/>
              </w:rPr>
            </w:pPr>
            <w:ins w:id="3490" w:author="Owen, David (Trade)" w:date="2019-07-24T15:17:00Z">
              <w:r>
                <w:rPr>
                  <w:color w:val="000000"/>
                  <w:szCs w:val="16"/>
                </w:rPr>
                <w:t xml:space="preserve"> 46 717 p/st </w:t>
              </w:r>
            </w:ins>
          </w:p>
        </w:tc>
        <w:tc>
          <w:tcPr>
            <w:tcW w:w="543" w:type="pct"/>
            <w:tcBorders>
              <w:top w:val="single" w:sz="12" w:space="0" w:color="000000" w:themeColor="background1" w:themeShade="00"/>
            </w:tcBorders>
            <w:tcPrChange w:id="3491"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0D6D61D5" w14:textId="766135F2"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492" w:author="David Owen" w:date="2019-07-24T15:13:00Z"/>
              </w:rPr>
            </w:pPr>
            <w:ins w:id="3493"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494"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384EEE96" w14:textId="0A5F7C0E" w:rsidR="005D6994" w:rsidRDefault="005D6994" w:rsidP="005D6994">
            <w:pPr>
              <w:pStyle w:val="NormalinTable"/>
              <w:rPr>
                <w:ins w:id="3495" w:author="David Owen" w:date="2019-07-24T15:13:00Z"/>
              </w:rPr>
            </w:pPr>
            <w:ins w:id="3496" w:author="Owen, David (Trade)" w:date="2019-07-24T15:13:00Z">
              <w:r>
                <w:t>31/12</w:t>
              </w:r>
            </w:ins>
          </w:p>
        </w:tc>
      </w:tr>
      <w:tr w:rsidR="005D6994" w14:paraId="444ED0B2" w14:textId="77777777" w:rsidTr="00C53BA8">
        <w:tblPrEx>
          <w:tblW w:w="4936" w:type="pct"/>
          <w:tblInd w:w="384" w:type="dxa"/>
          <w:tblLook w:val="0220" w:firstRow="1" w:lastRow="0" w:firstColumn="0" w:lastColumn="0" w:noHBand="1" w:noVBand="0"/>
          <w:tblPrExChange w:id="3497" w:author="Owen, David (Trade)" w:date="2019-07-24T15:17:00Z">
            <w:tblPrEx>
              <w:tblW w:w="5000" w:type="pct"/>
              <w:tblInd w:w="269" w:type="dxa"/>
              <w:tblLook w:val="0220" w:firstRow="1" w:lastRow="0" w:firstColumn="0" w:lastColumn="0" w:noHBand="1" w:noVBand="0"/>
            </w:tblPrEx>
          </w:tblPrExChange>
        </w:tblPrEx>
        <w:trPr>
          <w:cantSplit/>
          <w:ins w:id="3498" w:author="David Owen" w:date="2019-07-24T15:13:00Z"/>
          <w:trPrChange w:id="3499"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500"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1D786577" w14:textId="0C26D15F" w:rsidR="005D6994" w:rsidRDefault="005D6994" w:rsidP="005D6994">
            <w:pPr>
              <w:pStyle w:val="NormalinTable"/>
              <w:rPr>
                <w:ins w:id="3501" w:author="David Owen" w:date="2019-07-24T15:13:00Z"/>
                <w:b/>
              </w:rPr>
            </w:pPr>
            <w:ins w:id="3502" w:author="Owen, David (Trade)" w:date="2019-07-24T15:13:00Z">
              <w:r>
                <w:rPr>
                  <w:b/>
                </w:rPr>
                <w:t>097122</w:t>
              </w:r>
            </w:ins>
          </w:p>
        </w:tc>
        <w:tc>
          <w:tcPr>
            <w:tcW w:w="377" w:type="pct"/>
            <w:tcBorders>
              <w:top w:val="single" w:sz="12" w:space="0" w:color="000000" w:themeColor="background1" w:themeShade="00"/>
            </w:tcBorders>
            <w:tcPrChange w:id="3503"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2ED94433" w14:textId="483AEA66"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504" w:author="David Owen" w:date="2019-07-24T15:13:00Z"/>
              </w:rPr>
            </w:pPr>
            <w:ins w:id="3505"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506"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601A1452" w14:textId="173F306F" w:rsidR="005D6994" w:rsidRDefault="005D6994" w:rsidP="005D6994">
            <w:pPr>
              <w:pStyle w:val="NormalinTable"/>
              <w:rPr>
                <w:ins w:id="3507" w:author="David Owen" w:date="2019-07-24T15:13:00Z"/>
              </w:rPr>
            </w:pPr>
            <w:ins w:id="3508" w:author="Owen, David (Trade)" w:date="2019-07-24T15:13:00Z">
              <w:r>
                <w:t>6204 44 00</w:t>
              </w:r>
            </w:ins>
          </w:p>
        </w:tc>
        <w:tc>
          <w:tcPr>
            <w:tcW w:w="587" w:type="pct"/>
            <w:tcBorders>
              <w:top w:val="single" w:sz="12" w:space="0" w:color="000000" w:themeColor="background1" w:themeShade="00"/>
            </w:tcBorders>
            <w:tcPrChange w:id="3509"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638A65AE" w14:textId="6E31E2F2"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510" w:author="David Owen" w:date="2019-07-24T15:13:00Z"/>
              </w:rPr>
            </w:pPr>
            <w:ins w:id="3511"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512"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4F6BA086" w14:textId="67FD62FE" w:rsidR="005D6994" w:rsidRDefault="005D6994" w:rsidP="005D6994">
            <w:pPr>
              <w:pStyle w:val="NormalinTable"/>
              <w:rPr>
                <w:ins w:id="3513" w:author="David Owen" w:date="2019-07-24T15:13:00Z"/>
              </w:rPr>
            </w:pPr>
            <w:ins w:id="3514" w:author="Owen, David (Trade)" w:date="2019-07-24T15:17:00Z">
              <w:r>
                <w:rPr>
                  <w:color w:val="000000"/>
                  <w:szCs w:val="16"/>
                </w:rPr>
                <w:t xml:space="preserve"> 26 695 p/st </w:t>
              </w:r>
            </w:ins>
          </w:p>
        </w:tc>
        <w:tc>
          <w:tcPr>
            <w:tcW w:w="543" w:type="pct"/>
            <w:tcBorders>
              <w:top w:val="single" w:sz="12" w:space="0" w:color="000000" w:themeColor="background1" w:themeShade="00"/>
            </w:tcBorders>
            <w:tcPrChange w:id="3515"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6EFA0620" w14:textId="3FE31B60"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516" w:author="David Owen" w:date="2019-07-24T15:13:00Z"/>
              </w:rPr>
            </w:pPr>
            <w:ins w:id="3517"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518"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08C9E47A" w14:textId="069DFF5B" w:rsidR="005D6994" w:rsidRDefault="005D6994" w:rsidP="005D6994">
            <w:pPr>
              <w:pStyle w:val="NormalinTable"/>
              <w:rPr>
                <w:ins w:id="3519" w:author="David Owen" w:date="2019-07-24T15:13:00Z"/>
              </w:rPr>
            </w:pPr>
            <w:ins w:id="3520" w:author="Owen, David (Trade)" w:date="2019-07-24T15:13:00Z">
              <w:r>
                <w:t>31/12</w:t>
              </w:r>
            </w:ins>
          </w:p>
        </w:tc>
      </w:tr>
      <w:tr w:rsidR="005D6994" w14:paraId="55B3674D" w14:textId="77777777" w:rsidTr="00C53BA8">
        <w:tblPrEx>
          <w:tblW w:w="4936" w:type="pct"/>
          <w:tblInd w:w="384" w:type="dxa"/>
          <w:tblLook w:val="0220" w:firstRow="1" w:lastRow="0" w:firstColumn="0" w:lastColumn="0" w:noHBand="1" w:noVBand="0"/>
          <w:tblPrExChange w:id="3521" w:author="Owen, David (Trade)" w:date="2019-07-24T15:17:00Z">
            <w:tblPrEx>
              <w:tblW w:w="5000" w:type="pct"/>
              <w:tblInd w:w="269" w:type="dxa"/>
              <w:tblLook w:val="0220" w:firstRow="1" w:lastRow="0" w:firstColumn="0" w:lastColumn="0" w:noHBand="1" w:noVBand="0"/>
            </w:tblPrEx>
          </w:tblPrExChange>
        </w:tblPrEx>
        <w:trPr>
          <w:cantSplit/>
          <w:ins w:id="3522" w:author="David Owen" w:date="2019-07-24T15:13:00Z"/>
          <w:trPrChange w:id="3523"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524"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7936594B" w14:textId="7659F27D" w:rsidR="005D6994" w:rsidRDefault="005D6994" w:rsidP="005D6994">
            <w:pPr>
              <w:pStyle w:val="NormalinTable"/>
              <w:rPr>
                <w:ins w:id="3525" w:author="David Owen" w:date="2019-07-24T15:13:00Z"/>
                <w:b/>
              </w:rPr>
            </w:pPr>
            <w:ins w:id="3526" w:author="Owen, David (Trade)" w:date="2019-07-24T15:13:00Z">
              <w:r>
                <w:rPr>
                  <w:b/>
                </w:rPr>
                <w:t>097123</w:t>
              </w:r>
            </w:ins>
          </w:p>
        </w:tc>
        <w:tc>
          <w:tcPr>
            <w:tcW w:w="377" w:type="pct"/>
            <w:tcBorders>
              <w:top w:val="single" w:sz="12" w:space="0" w:color="000000" w:themeColor="background1" w:themeShade="00"/>
            </w:tcBorders>
            <w:tcPrChange w:id="3527"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350C80FE" w14:textId="73B89A98"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528" w:author="David Owen" w:date="2019-07-24T15:13:00Z"/>
              </w:rPr>
            </w:pPr>
            <w:ins w:id="3529"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530"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3BBD55BC" w14:textId="0C0FBCB9" w:rsidR="005D6994" w:rsidRDefault="005D6994" w:rsidP="005D6994">
            <w:pPr>
              <w:pStyle w:val="NormalinTable"/>
              <w:rPr>
                <w:ins w:id="3531" w:author="David Owen" w:date="2019-07-24T15:13:00Z"/>
              </w:rPr>
            </w:pPr>
            <w:ins w:id="3532" w:author="Owen, David (Trade)" w:date="2019-07-24T15:13:00Z">
              <w:r>
                <w:t>6204 62 00</w:t>
              </w:r>
            </w:ins>
          </w:p>
        </w:tc>
        <w:tc>
          <w:tcPr>
            <w:tcW w:w="587" w:type="pct"/>
            <w:tcBorders>
              <w:top w:val="single" w:sz="12" w:space="0" w:color="000000" w:themeColor="background1" w:themeShade="00"/>
            </w:tcBorders>
            <w:tcPrChange w:id="3533"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698ECF62" w14:textId="52C7B04A"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534" w:author="David Owen" w:date="2019-07-24T15:13:00Z"/>
              </w:rPr>
            </w:pPr>
            <w:ins w:id="3535"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536"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26B6C463" w14:textId="6491B06C" w:rsidR="005D6994" w:rsidRDefault="005D6994" w:rsidP="005D6994">
            <w:pPr>
              <w:pStyle w:val="NormalinTable"/>
              <w:rPr>
                <w:ins w:id="3537" w:author="David Owen" w:date="2019-07-24T15:13:00Z"/>
              </w:rPr>
            </w:pPr>
            <w:ins w:id="3538" w:author="Owen, David (Trade)" w:date="2019-07-24T15:17:00Z">
              <w:r>
                <w:rPr>
                  <w:color w:val="000000"/>
                  <w:szCs w:val="16"/>
                </w:rPr>
                <w:t xml:space="preserve"> 261 232 p/st </w:t>
              </w:r>
            </w:ins>
          </w:p>
        </w:tc>
        <w:tc>
          <w:tcPr>
            <w:tcW w:w="543" w:type="pct"/>
            <w:tcBorders>
              <w:top w:val="single" w:sz="12" w:space="0" w:color="000000" w:themeColor="background1" w:themeShade="00"/>
            </w:tcBorders>
            <w:tcPrChange w:id="3539"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4C98BF03" w14:textId="3EC06D86"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540" w:author="David Owen" w:date="2019-07-24T15:13:00Z"/>
              </w:rPr>
            </w:pPr>
            <w:ins w:id="3541"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542"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1AE4C702" w14:textId="7736784E" w:rsidR="005D6994" w:rsidRDefault="005D6994" w:rsidP="005D6994">
            <w:pPr>
              <w:pStyle w:val="NormalinTable"/>
              <w:rPr>
                <w:ins w:id="3543" w:author="David Owen" w:date="2019-07-24T15:13:00Z"/>
              </w:rPr>
            </w:pPr>
            <w:ins w:id="3544" w:author="Owen, David (Trade)" w:date="2019-07-24T15:13:00Z">
              <w:r>
                <w:t>31/12</w:t>
              </w:r>
            </w:ins>
          </w:p>
        </w:tc>
      </w:tr>
      <w:tr w:rsidR="005D6994" w14:paraId="1D9E384B" w14:textId="77777777" w:rsidTr="00C53BA8">
        <w:tblPrEx>
          <w:tblW w:w="4936" w:type="pct"/>
          <w:tblInd w:w="384" w:type="dxa"/>
          <w:tblLook w:val="0220" w:firstRow="1" w:lastRow="0" w:firstColumn="0" w:lastColumn="0" w:noHBand="1" w:noVBand="0"/>
          <w:tblPrExChange w:id="3545" w:author="Owen, David (Trade)" w:date="2019-07-24T15:17:00Z">
            <w:tblPrEx>
              <w:tblW w:w="5000" w:type="pct"/>
              <w:tblInd w:w="269" w:type="dxa"/>
              <w:tblLook w:val="0220" w:firstRow="1" w:lastRow="0" w:firstColumn="0" w:lastColumn="0" w:noHBand="1" w:noVBand="0"/>
            </w:tblPrEx>
          </w:tblPrExChange>
        </w:tblPrEx>
        <w:trPr>
          <w:cantSplit/>
          <w:ins w:id="3546" w:author="David Owen" w:date="2019-07-24T15:13:00Z"/>
          <w:trPrChange w:id="3547"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548"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3C698E50" w14:textId="7FB2453D" w:rsidR="005D6994" w:rsidRDefault="005D6994" w:rsidP="005D6994">
            <w:pPr>
              <w:pStyle w:val="NormalinTable"/>
              <w:rPr>
                <w:ins w:id="3549" w:author="David Owen" w:date="2019-07-24T15:13:00Z"/>
                <w:b/>
              </w:rPr>
            </w:pPr>
            <w:ins w:id="3550" w:author="Owen, David (Trade)" w:date="2019-07-24T15:13:00Z">
              <w:r>
                <w:rPr>
                  <w:b/>
                </w:rPr>
                <w:t>097124</w:t>
              </w:r>
            </w:ins>
          </w:p>
        </w:tc>
        <w:tc>
          <w:tcPr>
            <w:tcW w:w="377" w:type="pct"/>
            <w:tcBorders>
              <w:top w:val="single" w:sz="12" w:space="0" w:color="000000" w:themeColor="background1" w:themeShade="00"/>
            </w:tcBorders>
            <w:tcPrChange w:id="3551"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38857359" w14:textId="75172D91"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552" w:author="David Owen" w:date="2019-07-24T15:13:00Z"/>
              </w:rPr>
            </w:pPr>
            <w:ins w:id="3553"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554"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72A6E077" w14:textId="153C0FFC" w:rsidR="005D6994" w:rsidRDefault="005D6994" w:rsidP="005D6994">
            <w:pPr>
              <w:pStyle w:val="NormalinTable"/>
              <w:rPr>
                <w:ins w:id="3555" w:author="David Owen" w:date="2019-07-24T15:13:00Z"/>
              </w:rPr>
            </w:pPr>
            <w:ins w:id="3556" w:author="Owen, David (Trade)" w:date="2019-07-24T15:13:00Z">
              <w:r>
                <w:t>6204 63 00</w:t>
              </w:r>
            </w:ins>
          </w:p>
        </w:tc>
        <w:tc>
          <w:tcPr>
            <w:tcW w:w="587" w:type="pct"/>
            <w:tcBorders>
              <w:top w:val="single" w:sz="12" w:space="0" w:color="000000" w:themeColor="background1" w:themeShade="00"/>
            </w:tcBorders>
            <w:tcPrChange w:id="3557"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06FE2BD9" w14:textId="3C3DF736"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558" w:author="David Owen" w:date="2019-07-24T15:13:00Z"/>
              </w:rPr>
            </w:pPr>
            <w:ins w:id="3559"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560"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5FE4C5A0" w14:textId="1ECB5FF3" w:rsidR="005D6994" w:rsidRDefault="005D6994" w:rsidP="005D6994">
            <w:pPr>
              <w:pStyle w:val="NormalinTable"/>
              <w:rPr>
                <w:ins w:id="3561" w:author="David Owen" w:date="2019-07-24T15:13:00Z"/>
              </w:rPr>
            </w:pPr>
            <w:ins w:id="3562" w:author="Owen, David (Trade)" w:date="2019-07-24T15:17:00Z">
              <w:r>
                <w:rPr>
                  <w:color w:val="000000"/>
                  <w:szCs w:val="16"/>
                </w:rPr>
                <w:t xml:space="preserve"> 66 738 p/st </w:t>
              </w:r>
            </w:ins>
          </w:p>
        </w:tc>
        <w:tc>
          <w:tcPr>
            <w:tcW w:w="543" w:type="pct"/>
            <w:tcBorders>
              <w:top w:val="single" w:sz="12" w:space="0" w:color="000000" w:themeColor="background1" w:themeShade="00"/>
            </w:tcBorders>
            <w:tcPrChange w:id="3563"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667E61E4" w14:textId="611A8657"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564" w:author="David Owen" w:date="2019-07-24T15:13:00Z"/>
              </w:rPr>
            </w:pPr>
            <w:ins w:id="3565"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566"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197E4EB5" w14:textId="51A0A167" w:rsidR="005D6994" w:rsidRDefault="005D6994" w:rsidP="005D6994">
            <w:pPr>
              <w:pStyle w:val="NormalinTable"/>
              <w:rPr>
                <w:ins w:id="3567" w:author="David Owen" w:date="2019-07-24T15:13:00Z"/>
              </w:rPr>
            </w:pPr>
            <w:ins w:id="3568" w:author="Owen, David (Trade)" w:date="2019-07-24T15:13:00Z">
              <w:r>
                <w:t>31/12</w:t>
              </w:r>
            </w:ins>
          </w:p>
        </w:tc>
      </w:tr>
      <w:tr w:rsidR="005D6994" w14:paraId="2E309EF0" w14:textId="77777777" w:rsidTr="00C53BA8">
        <w:tblPrEx>
          <w:tblW w:w="4936" w:type="pct"/>
          <w:tblInd w:w="384" w:type="dxa"/>
          <w:tblLook w:val="0220" w:firstRow="1" w:lastRow="0" w:firstColumn="0" w:lastColumn="0" w:noHBand="1" w:noVBand="0"/>
          <w:tblPrExChange w:id="3569" w:author="Owen, David (Trade)" w:date="2019-07-24T15:17:00Z">
            <w:tblPrEx>
              <w:tblW w:w="5000" w:type="pct"/>
              <w:tblInd w:w="269" w:type="dxa"/>
              <w:tblLook w:val="0220" w:firstRow="1" w:lastRow="0" w:firstColumn="0" w:lastColumn="0" w:noHBand="1" w:noVBand="0"/>
            </w:tblPrEx>
          </w:tblPrExChange>
        </w:tblPrEx>
        <w:trPr>
          <w:cantSplit/>
          <w:ins w:id="3570" w:author="David Owen" w:date="2019-07-24T15:13:00Z"/>
          <w:trPrChange w:id="3571"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572"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0B0651CA" w14:textId="1A5CD88B" w:rsidR="005D6994" w:rsidRDefault="005D6994" w:rsidP="005D6994">
            <w:pPr>
              <w:pStyle w:val="NormalinTable"/>
              <w:rPr>
                <w:ins w:id="3573" w:author="David Owen" w:date="2019-07-24T15:13:00Z"/>
                <w:b/>
              </w:rPr>
            </w:pPr>
            <w:ins w:id="3574" w:author="Owen, David (Trade)" w:date="2019-07-24T15:13:00Z">
              <w:r>
                <w:rPr>
                  <w:b/>
                </w:rPr>
                <w:t>097125</w:t>
              </w:r>
            </w:ins>
          </w:p>
        </w:tc>
        <w:tc>
          <w:tcPr>
            <w:tcW w:w="377" w:type="pct"/>
            <w:tcBorders>
              <w:top w:val="single" w:sz="12" w:space="0" w:color="000000" w:themeColor="background1" w:themeShade="00"/>
            </w:tcBorders>
            <w:tcPrChange w:id="3575"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0C7C5A40" w14:textId="76EC0417"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576" w:author="David Owen" w:date="2019-07-24T15:13:00Z"/>
              </w:rPr>
            </w:pPr>
            <w:ins w:id="3577"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578"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199EEEA4" w14:textId="5765DE04" w:rsidR="005D6994" w:rsidRDefault="005D6994" w:rsidP="005D6994">
            <w:pPr>
              <w:pStyle w:val="NormalinTable"/>
              <w:rPr>
                <w:ins w:id="3579" w:author="David Owen" w:date="2019-07-24T15:13:00Z"/>
              </w:rPr>
            </w:pPr>
            <w:ins w:id="3580" w:author="Owen, David (Trade)" w:date="2019-07-24T15:13:00Z">
              <w:r>
                <w:t>6205 20 00</w:t>
              </w:r>
            </w:ins>
          </w:p>
        </w:tc>
        <w:tc>
          <w:tcPr>
            <w:tcW w:w="587" w:type="pct"/>
            <w:tcBorders>
              <w:top w:val="single" w:sz="12" w:space="0" w:color="000000" w:themeColor="background1" w:themeShade="00"/>
            </w:tcBorders>
            <w:tcPrChange w:id="3581"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0135D58F" w14:textId="7A031C70"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582" w:author="David Owen" w:date="2019-07-24T15:13:00Z"/>
              </w:rPr>
            </w:pPr>
            <w:ins w:id="3583"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584"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094E8979" w14:textId="7AE914BB" w:rsidR="005D6994" w:rsidRDefault="005D6994" w:rsidP="005D6994">
            <w:pPr>
              <w:pStyle w:val="NormalinTable"/>
              <w:rPr>
                <w:ins w:id="3585" w:author="David Owen" w:date="2019-07-24T15:13:00Z"/>
              </w:rPr>
            </w:pPr>
            <w:ins w:id="3586" w:author="Owen, David (Trade)" w:date="2019-07-24T15:17:00Z">
              <w:r>
                <w:rPr>
                  <w:color w:val="000000"/>
                  <w:szCs w:val="16"/>
                </w:rPr>
                <w:t xml:space="preserve"> 62 924 p/st </w:t>
              </w:r>
            </w:ins>
          </w:p>
        </w:tc>
        <w:tc>
          <w:tcPr>
            <w:tcW w:w="543" w:type="pct"/>
            <w:tcBorders>
              <w:top w:val="single" w:sz="12" w:space="0" w:color="000000" w:themeColor="background1" w:themeShade="00"/>
            </w:tcBorders>
            <w:tcPrChange w:id="3587"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24FC951E" w14:textId="5972272B"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588" w:author="David Owen" w:date="2019-07-24T15:13:00Z"/>
              </w:rPr>
            </w:pPr>
            <w:ins w:id="3589"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590"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08F15AAF" w14:textId="0B557A96" w:rsidR="005D6994" w:rsidRDefault="005D6994" w:rsidP="005D6994">
            <w:pPr>
              <w:pStyle w:val="NormalinTable"/>
              <w:rPr>
                <w:ins w:id="3591" w:author="David Owen" w:date="2019-07-24T15:13:00Z"/>
              </w:rPr>
            </w:pPr>
            <w:ins w:id="3592" w:author="Owen, David (Trade)" w:date="2019-07-24T15:13:00Z">
              <w:r>
                <w:t>31/12</w:t>
              </w:r>
            </w:ins>
          </w:p>
        </w:tc>
      </w:tr>
      <w:tr w:rsidR="005D6994" w14:paraId="2C135505" w14:textId="77777777" w:rsidTr="00C53BA8">
        <w:tblPrEx>
          <w:tblW w:w="4936" w:type="pct"/>
          <w:tblInd w:w="384" w:type="dxa"/>
          <w:tblLook w:val="0220" w:firstRow="1" w:lastRow="0" w:firstColumn="0" w:lastColumn="0" w:noHBand="1" w:noVBand="0"/>
          <w:tblPrExChange w:id="3593" w:author="Owen, David (Trade)" w:date="2019-07-24T15:17:00Z">
            <w:tblPrEx>
              <w:tblW w:w="5000" w:type="pct"/>
              <w:tblInd w:w="269" w:type="dxa"/>
              <w:tblLook w:val="0220" w:firstRow="1" w:lastRow="0" w:firstColumn="0" w:lastColumn="0" w:noHBand="1" w:noVBand="0"/>
            </w:tblPrEx>
          </w:tblPrExChange>
        </w:tblPrEx>
        <w:trPr>
          <w:cantSplit/>
          <w:ins w:id="3594" w:author="David Owen" w:date="2019-07-24T15:13:00Z"/>
          <w:trPrChange w:id="3595"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596"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2C62407B" w14:textId="694C776D" w:rsidR="005D6994" w:rsidRDefault="005D6994" w:rsidP="005D6994">
            <w:pPr>
              <w:pStyle w:val="NormalinTable"/>
              <w:rPr>
                <w:ins w:id="3597" w:author="David Owen" w:date="2019-07-24T15:13:00Z"/>
                <w:b/>
              </w:rPr>
            </w:pPr>
            <w:ins w:id="3598" w:author="Owen, David (Trade)" w:date="2019-07-24T15:13:00Z">
              <w:r>
                <w:rPr>
                  <w:b/>
                </w:rPr>
                <w:t>097126</w:t>
              </w:r>
            </w:ins>
          </w:p>
        </w:tc>
        <w:tc>
          <w:tcPr>
            <w:tcW w:w="377" w:type="pct"/>
            <w:tcBorders>
              <w:top w:val="single" w:sz="12" w:space="0" w:color="000000" w:themeColor="background1" w:themeShade="00"/>
            </w:tcBorders>
            <w:tcPrChange w:id="3599"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505074F7" w14:textId="358E6D82"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600" w:author="David Owen" w:date="2019-07-24T15:13:00Z"/>
              </w:rPr>
            </w:pPr>
            <w:ins w:id="3601"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602"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39A4101B" w14:textId="340BF70F" w:rsidR="005D6994" w:rsidRDefault="005D6994" w:rsidP="005D6994">
            <w:pPr>
              <w:pStyle w:val="NormalinTable"/>
              <w:rPr>
                <w:ins w:id="3603" w:author="David Owen" w:date="2019-07-24T15:13:00Z"/>
              </w:rPr>
            </w:pPr>
            <w:ins w:id="3604" w:author="Owen, David (Trade)" w:date="2019-07-24T15:13:00Z">
              <w:r>
                <w:t>6207 11 00</w:t>
              </w:r>
            </w:ins>
          </w:p>
        </w:tc>
        <w:tc>
          <w:tcPr>
            <w:tcW w:w="587" w:type="pct"/>
            <w:tcBorders>
              <w:top w:val="single" w:sz="12" w:space="0" w:color="000000" w:themeColor="background1" w:themeShade="00"/>
            </w:tcBorders>
            <w:tcPrChange w:id="3605"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660AB69F" w14:textId="4A11C454"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606" w:author="David Owen" w:date="2019-07-24T15:13:00Z"/>
              </w:rPr>
            </w:pPr>
            <w:ins w:id="3607"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608"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440CD14C" w14:textId="0D9415A4" w:rsidR="005D6994" w:rsidRDefault="005D6994" w:rsidP="005D6994">
            <w:pPr>
              <w:pStyle w:val="NormalinTable"/>
              <w:rPr>
                <w:ins w:id="3609" w:author="David Owen" w:date="2019-07-24T15:13:00Z"/>
              </w:rPr>
            </w:pPr>
            <w:ins w:id="3610" w:author="Owen, David (Trade)" w:date="2019-07-24T15:17:00Z">
              <w:r>
                <w:rPr>
                  <w:color w:val="000000"/>
                  <w:szCs w:val="16"/>
                </w:rPr>
                <w:t xml:space="preserve"> 69 598 p/st </w:t>
              </w:r>
            </w:ins>
          </w:p>
        </w:tc>
        <w:tc>
          <w:tcPr>
            <w:tcW w:w="543" w:type="pct"/>
            <w:tcBorders>
              <w:top w:val="single" w:sz="12" w:space="0" w:color="000000" w:themeColor="background1" w:themeShade="00"/>
            </w:tcBorders>
            <w:tcPrChange w:id="3611"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3AC61ACA" w14:textId="3C2EC244"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612" w:author="David Owen" w:date="2019-07-24T15:13:00Z"/>
              </w:rPr>
            </w:pPr>
            <w:ins w:id="3613"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614"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5CFE8A7A" w14:textId="68DF75DB" w:rsidR="005D6994" w:rsidRDefault="005D6994" w:rsidP="005D6994">
            <w:pPr>
              <w:pStyle w:val="NormalinTable"/>
              <w:rPr>
                <w:ins w:id="3615" w:author="David Owen" w:date="2019-07-24T15:13:00Z"/>
              </w:rPr>
            </w:pPr>
            <w:ins w:id="3616" w:author="Owen, David (Trade)" w:date="2019-07-24T15:13:00Z">
              <w:r>
                <w:t>31/12</w:t>
              </w:r>
            </w:ins>
          </w:p>
        </w:tc>
      </w:tr>
      <w:tr w:rsidR="005D6994" w14:paraId="203CCC5F" w14:textId="77777777" w:rsidTr="00C53BA8">
        <w:tblPrEx>
          <w:tblW w:w="4936" w:type="pct"/>
          <w:tblInd w:w="384" w:type="dxa"/>
          <w:tblLook w:val="0220" w:firstRow="1" w:lastRow="0" w:firstColumn="0" w:lastColumn="0" w:noHBand="1" w:noVBand="0"/>
          <w:tblPrExChange w:id="3617" w:author="Owen, David (Trade)" w:date="2019-07-24T15:17:00Z">
            <w:tblPrEx>
              <w:tblW w:w="5000" w:type="pct"/>
              <w:tblInd w:w="269" w:type="dxa"/>
              <w:tblLook w:val="0220" w:firstRow="1" w:lastRow="0" w:firstColumn="0" w:lastColumn="0" w:noHBand="1" w:noVBand="0"/>
            </w:tblPrEx>
          </w:tblPrExChange>
        </w:tblPrEx>
        <w:trPr>
          <w:cantSplit/>
          <w:ins w:id="3618" w:author="David Owen" w:date="2019-07-24T15:13:00Z"/>
          <w:trPrChange w:id="3619"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620"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0B5EB88A" w14:textId="5FB93384" w:rsidR="005D6994" w:rsidRDefault="005D6994" w:rsidP="005D6994">
            <w:pPr>
              <w:pStyle w:val="NormalinTable"/>
              <w:rPr>
                <w:ins w:id="3621" w:author="David Owen" w:date="2019-07-24T15:13:00Z"/>
                <w:b/>
              </w:rPr>
            </w:pPr>
            <w:ins w:id="3622" w:author="Owen, David (Trade)" w:date="2019-07-24T15:13:00Z">
              <w:r>
                <w:rPr>
                  <w:b/>
                </w:rPr>
                <w:t>097127</w:t>
              </w:r>
            </w:ins>
          </w:p>
        </w:tc>
        <w:tc>
          <w:tcPr>
            <w:tcW w:w="377" w:type="pct"/>
            <w:tcBorders>
              <w:top w:val="single" w:sz="12" w:space="0" w:color="000000" w:themeColor="background1" w:themeShade="00"/>
            </w:tcBorders>
            <w:tcPrChange w:id="3623"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4BDA2BF9" w14:textId="5EFA2A70"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624" w:author="David Owen" w:date="2019-07-24T15:13:00Z"/>
              </w:rPr>
            </w:pPr>
            <w:ins w:id="3625"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626"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0BD5BEE2" w14:textId="3E3B0293" w:rsidR="005D6994" w:rsidRDefault="005D6994" w:rsidP="005D6994">
            <w:pPr>
              <w:pStyle w:val="NormalinTable"/>
              <w:rPr>
                <w:ins w:id="3627" w:author="David Owen" w:date="2019-07-24T15:13:00Z"/>
              </w:rPr>
            </w:pPr>
            <w:ins w:id="3628" w:author="Owen, David (Trade)" w:date="2019-07-24T15:13:00Z">
              <w:r>
                <w:t>6207 19 00</w:t>
              </w:r>
            </w:ins>
          </w:p>
        </w:tc>
        <w:tc>
          <w:tcPr>
            <w:tcW w:w="587" w:type="pct"/>
            <w:tcBorders>
              <w:top w:val="single" w:sz="12" w:space="0" w:color="000000" w:themeColor="background1" w:themeShade="00"/>
            </w:tcBorders>
            <w:tcPrChange w:id="3629"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2208AC42" w14:textId="78DE8CDA"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630" w:author="David Owen" w:date="2019-07-24T15:13:00Z"/>
              </w:rPr>
            </w:pPr>
            <w:ins w:id="3631"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632"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41C536BE" w14:textId="2A253906" w:rsidR="005D6994" w:rsidRDefault="005D6994" w:rsidP="005D6994">
            <w:pPr>
              <w:pStyle w:val="NormalinTable"/>
              <w:rPr>
                <w:ins w:id="3633" w:author="David Owen" w:date="2019-07-24T15:13:00Z"/>
              </w:rPr>
            </w:pPr>
            <w:ins w:id="3634" w:author="Owen, David (Trade)" w:date="2019-07-24T15:17:00Z">
              <w:r>
                <w:rPr>
                  <w:color w:val="000000"/>
                  <w:szCs w:val="16"/>
                </w:rPr>
                <w:t xml:space="preserve"> 10 487 p/st </w:t>
              </w:r>
            </w:ins>
          </w:p>
        </w:tc>
        <w:tc>
          <w:tcPr>
            <w:tcW w:w="543" w:type="pct"/>
            <w:tcBorders>
              <w:top w:val="single" w:sz="12" w:space="0" w:color="000000" w:themeColor="background1" w:themeShade="00"/>
            </w:tcBorders>
            <w:tcPrChange w:id="3635"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45D1FDE6" w14:textId="69ABCBB2"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636" w:author="David Owen" w:date="2019-07-24T15:13:00Z"/>
              </w:rPr>
            </w:pPr>
            <w:ins w:id="3637"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638"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24064975" w14:textId="7EB24C9E" w:rsidR="005D6994" w:rsidRDefault="005D6994" w:rsidP="005D6994">
            <w:pPr>
              <w:pStyle w:val="NormalinTable"/>
              <w:rPr>
                <w:ins w:id="3639" w:author="David Owen" w:date="2019-07-24T15:13:00Z"/>
              </w:rPr>
            </w:pPr>
            <w:ins w:id="3640" w:author="Owen, David (Trade)" w:date="2019-07-24T15:13:00Z">
              <w:r>
                <w:t>31/12</w:t>
              </w:r>
            </w:ins>
          </w:p>
        </w:tc>
      </w:tr>
      <w:tr w:rsidR="005D6994" w14:paraId="70F50C04" w14:textId="77777777" w:rsidTr="00C53BA8">
        <w:tblPrEx>
          <w:tblW w:w="4936" w:type="pct"/>
          <w:tblInd w:w="384" w:type="dxa"/>
          <w:tblLook w:val="0220" w:firstRow="1" w:lastRow="0" w:firstColumn="0" w:lastColumn="0" w:noHBand="1" w:noVBand="0"/>
          <w:tblPrExChange w:id="3641" w:author="Owen, David (Trade)" w:date="2019-07-24T15:17:00Z">
            <w:tblPrEx>
              <w:tblW w:w="5000" w:type="pct"/>
              <w:tblInd w:w="269" w:type="dxa"/>
              <w:tblLook w:val="0220" w:firstRow="1" w:lastRow="0" w:firstColumn="0" w:lastColumn="0" w:noHBand="1" w:noVBand="0"/>
            </w:tblPrEx>
          </w:tblPrExChange>
        </w:tblPrEx>
        <w:trPr>
          <w:cantSplit/>
          <w:ins w:id="3642" w:author="David Owen" w:date="2019-07-24T15:13:00Z"/>
          <w:trPrChange w:id="3643"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644"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470C2F55" w14:textId="19324B40" w:rsidR="005D6994" w:rsidRDefault="005D6994" w:rsidP="005D6994">
            <w:pPr>
              <w:pStyle w:val="NormalinTable"/>
              <w:rPr>
                <w:ins w:id="3645" w:author="David Owen" w:date="2019-07-24T15:13:00Z"/>
                <w:b/>
              </w:rPr>
            </w:pPr>
            <w:ins w:id="3646" w:author="Owen, David (Trade)" w:date="2019-07-24T15:13:00Z">
              <w:r>
                <w:rPr>
                  <w:b/>
                </w:rPr>
                <w:t>097128</w:t>
              </w:r>
            </w:ins>
          </w:p>
        </w:tc>
        <w:tc>
          <w:tcPr>
            <w:tcW w:w="377" w:type="pct"/>
            <w:tcBorders>
              <w:top w:val="single" w:sz="12" w:space="0" w:color="000000" w:themeColor="background1" w:themeShade="00"/>
            </w:tcBorders>
            <w:tcPrChange w:id="3647"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39809FE8" w14:textId="397DA7D9"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648" w:author="David Owen" w:date="2019-07-24T15:13:00Z"/>
              </w:rPr>
            </w:pPr>
            <w:ins w:id="3649"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650"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168348D9" w14:textId="249D0241" w:rsidR="005D6994" w:rsidRDefault="005D6994" w:rsidP="005D6994">
            <w:pPr>
              <w:pStyle w:val="NormalinTable"/>
              <w:rPr>
                <w:ins w:id="3651" w:author="David Owen" w:date="2019-07-24T15:13:00Z"/>
              </w:rPr>
            </w:pPr>
            <w:ins w:id="3652" w:author="Owen, David (Trade)" w:date="2019-07-24T15:13:00Z">
              <w:r>
                <w:t>6207 21 00</w:t>
              </w:r>
            </w:ins>
          </w:p>
        </w:tc>
        <w:tc>
          <w:tcPr>
            <w:tcW w:w="587" w:type="pct"/>
            <w:tcBorders>
              <w:top w:val="single" w:sz="12" w:space="0" w:color="000000" w:themeColor="background1" w:themeShade="00"/>
            </w:tcBorders>
            <w:tcPrChange w:id="3653"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458E5DD6" w14:textId="366C49F6"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654" w:author="David Owen" w:date="2019-07-24T15:13:00Z"/>
              </w:rPr>
            </w:pPr>
            <w:ins w:id="3655"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656"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01B2ACA5" w14:textId="109F0C3A" w:rsidR="005D6994" w:rsidRDefault="005D6994" w:rsidP="005D6994">
            <w:pPr>
              <w:pStyle w:val="NormalinTable"/>
              <w:rPr>
                <w:ins w:id="3657" w:author="David Owen" w:date="2019-07-24T15:13:00Z"/>
              </w:rPr>
            </w:pPr>
            <w:ins w:id="3658" w:author="Owen, David (Trade)" w:date="2019-07-24T15:17:00Z">
              <w:r>
                <w:rPr>
                  <w:color w:val="000000"/>
                  <w:szCs w:val="16"/>
                </w:rPr>
                <w:t xml:space="preserve"> 18 115 p/st </w:t>
              </w:r>
            </w:ins>
          </w:p>
        </w:tc>
        <w:tc>
          <w:tcPr>
            <w:tcW w:w="543" w:type="pct"/>
            <w:tcBorders>
              <w:top w:val="single" w:sz="12" w:space="0" w:color="000000" w:themeColor="background1" w:themeShade="00"/>
            </w:tcBorders>
            <w:tcPrChange w:id="3659"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3E95D782" w14:textId="7F0DC7E2"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660" w:author="David Owen" w:date="2019-07-24T15:13:00Z"/>
              </w:rPr>
            </w:pPr>
            <w:ins w:id="3661"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662"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15797E75" w14:textId="4EBA1EAA" w:rsidR="005D6994" w:rsidRDefault="005D6994" w:rsidP="005D6994">
            <w:pPr>
              <w:pStyle w:val="NormalinTable"/>
              <w:rPr>
                <w:ins w:id="3663" w:author="David Owen" w:date="2019-07-24T15:13:00Z"/>
              </w:rPr>
            </w:pPr>
            <w:ins w:id="3664" w:author="Owen, David (Trade)" w:date="2019-07-24T15:13:00Z">
              <w:r>
                <w:t>31/12</w:t>
              </w:r>
            </w:ins>
          </w:p>
        </w:tc>
      </w:tr>
      <w:tr w:rsidR="005D6994" w14:paraId="13C02772" w14:textId="77777777" w:rsidTr="00C53BA8">
        <w:tblPrEx>
          <w:tblW w:w="4936" w:type="pct"/>
          <w:tblInd w:w="384" w:type="dxa"/>
          <w:tblLook w:val="0220" w:firstRow="1" w:lastRow="0" w:firstColumn="0" w:lastColumn="0" w:noHBand="1" w:noVBand="0"/>
          <w:tblPrExChange w:id="3665" w:author="Owen, David (Trade)" w:date="2019-07-24T15:17:00Z">
            <w:tblPrEx>
              <w:tblW w:w="5000" w:type="pct"/>
              <w:tblInd w:w="269" w:type="dxa"/>
              <w:tblLook w:val="0220" w:firstRow="1" w:lastRow="0" w:firstColumn="0" w:lastColumn="0" w:noHBand="1" w:noVBand="0"/>
            </w:tblPrEx>
          </w:tblPrExChange>
        </w:tblPrEx>
        <w:trPr>
          <w:cantSplit/>
          <w:ins w:id="3666" w:author="David Owen" w:date="2019-07-24T15:13:00Z"/>
          <w:trPrChange w:id="3667"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668"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7C34426F" w14:textId="55373972" w:rsidR="005D6994" w:rsidRDefault="005D6994" w:rsidP="005D6994">
            <w:pPr>
              <w:pStyle w:val="NormalinTable"/>
              <w:rPr>
                <w:ins w:id="3669" w:author="David Owen" w:date="2019-07-24T15:13:00Z"/>
                <w:b/>
              </w:rPr>
            </w:pPr>
            <w:ins w:id="3670" w:author="Owen, David (Trade)" w:date="2019-07-24T15:13:00Z">
              <w:r>
                <w:rPr>
                  <w:b/>
                </w:rPr>
                <w:t>097129</w:t>
              </w:r>
            </w:ins>
          </w:p>
        </w:tc>
        <w:tc>
          <w:tcPr>
            <w:tcW w:w="377" w:type="pct"/>
            <w:tcBorders>
              <w:top w:val="single" w:sz="12" w:space="0" w:color="000000" w:themeColor="background1" w:themeShade="00"/>
            </w:tcBorders>
            <w:tcPrChange w:id="3671"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7BE5A238" w14:textId="42A3B483"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672" w:author="David Owen" w:date="2019-07-24T15:13:00Z"/>
              </w:rPr>
            </w:pPr>
            <w:ins w:id="3673"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674"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338D2EF6" w14:textId="1D50E739" w:rsidR="005D6994" w:rsidRDefault="005D6994" w:rsidP="005D6994">
            <w:pPr>
              <w:pStyle w:val="NormalinTable"/>
              <w:rPr>
                <w:ins w:id="3675" w:author="David Owen" w:date="2019-07-24T15:13:00Z"/>
              </w:rPr>
            </w:pPr>
            <w:ins w:id="3676" w:author="Owen, David (Trade)" w:date="2019-07-24T15:13:00Z">
              <w:r>
                <w:t>6207 22 00</w:t>
              </w:r>
            </w:ins>
          </w:p>
        </w:tc>
        <w:tc>
          <w:tcPr>
            <w:tcW w:w="587" w:type="pct"/>
            <w:tcBorders>
              <w:top w:val="single" w:sz="12" w:space="0" w:color="000000" w:themeColor="background1" w:themeShade="00"/>
            </w:tcBorders>
            <w:tcPrChange w:id="3677"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4A4F6D81" w14:textId="43C3432F"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678" w:author="David Owen" w:date="2019-07-24T15:13:00Z"/>
              </w:rPr>
            </w:pPr>
            <w:ins w:id="3679"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680"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6428DB68" w14:textId="0D97F439" w:rsidR="005D6994" w:rsidRDefault="005D6994" w:rsidP="005D6994">
            <w:pPr>
              <w:pStyle w:val="NormalinTable"/>
              <w:rPr>
                <w:ins w:id="3681" w:author="David Owen" w:date="2019-07-24T15:13:00Z"/>
              </w:rPr>
            </w:pPr>
            <w:ins w:id="3682" w:author="Owen, David (Trade)" w:date="2019-07-24T15:17:00Z">
              <w:r>
                <w:rPr>
                  <w:color w:val="000000"/>
                  <w:szCs w:val="16"/>
                </w:rPr>
                <w:t xml:space="preserve"> 3 814 p/st </w:t>
              </w:r>
            </w:ins>
          </w:p>
        </w:tc>
        <w:tc>
          <w:tcPr>
            <w:tcW w:w="543" w:type="pct"/>
            <w:tcBorders>
              <w:top w:val="single" w:sz="12" w:space="0" w:color="000000" w:themeColor="background1" w:themeShade="00"/>
            </w:tcBorders>
            <w:tcPrChange w:id="3683"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0E76140E" w14:textId="3DFA1DD6"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684" w:author="David Owen" w:date="2019-07-24T15:13:00Z"/>
              </w:rPr>
            </w:pPr>
            <w:ins w:id="3685"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686"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62EC0672" w14:textId="3F5777E1" w:rsidR="005D6994" w:rsidRDefault="005D6994" w:rsidP="005D6994">
            <w:pPr>
              <w:pStyle w:val="NormalinTable"/>
              <w:rPr>
                <w:ins w:id="3687" w:author="David Owen" w:date="2019-07-24T15:13:00Z"/>
              </w:rPr>
            </w:pPr>
            <w:ins w:id="3688" w:author="Owen, David (Trade)" w:date="2019-07-24T15:13:00Z">
              <w:r>
                <w:t>31/12</w:t>
              </w:r>
            </w:ins>
          </w:p>
        </w:tc>
      </w:tr>
      <w:tr w:rsidR="005D6994" w14:paraId="29EA88CF" w14:textId="77777777" w:rsidTr="00C53BA8">
        <w:tblPrEx>
          <w:tblW w:w="4936" w:type="pct"/>
          <w:tblInd w:w="384" w:type="dxa"/>
          <w:tblLook w:val="0220" w:firstRow="1" w:lastRow="0" w:firstColumn="0" w:lastColumn="0" w:noHBand="1" w:noVBand="0"/>
          <w:tblPrExChange w:id="3689" w:author="Owen, David (Trade)" w:date="2019-07-24T15:17:00Z">
            <w:tblPrEx>
              <w:tblW w:w="5000" w:type="pct"/>
              <w:tblInd w:w="269" w:type="dxa"/>
              <w:tblLook w:val="0220" w:firstRow="1" w:lastRow="0" w:firstColumn="0" w:lastColumn="0" w:noHBand="1" w:noVBand="0"/>
            </w:tblPrEx>
          </w:tblPrExChange>
        </w:tblPrEx>
        <w:trPr>
          <w:cantSplit/>
          <w:ins w:id="3690" w:author="David Owen" w:date="2019-07-24T15:13:00Z"/>
          <w:trPrChange w:id="3691"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692"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4B0BEA97" w14:textId="199EC41D" w:rsidR="005D6994" w:rsidRDefault="005D6994" w:rsidP="005D6994">
            <w:pPr>
              <w:pStyle w:val="NormalinTable"/>
              <w:rPr>
                <w:ins w:id="3693" w:author="David Owen" w:date="2019-07-24T15:13:00Z"/>
                <w:b/>
              </w:rPr>
            </w:pPr>
            <w:ins w:id="3694" w:author="Owen, David (Trade)" w:date="2019-07-24T15:13:00Z">
              <w:r>
                <w:rPr>
                  <w:b/>
                </w:rPr>
                <w:t>097130</w:t>
              </w:r>
            </w:ins>
          </w:p>
        </w:tc>
        <w:tc>
          <w:tcPr>
            <w:tcW w:w="377" w:type="pct"/>
            <w:tcBorders>
              <w:top w:val="single" w:sz="12" w:space="0" w:color="000000" w:themeColor="background1" w:themeShade="00"/>
            </w:tcBorders>
            <w:tcPrChange w:id="3695"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2333767A" w14:textId="7AD64A0C"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696" w:author="David Owen" w:date="2019-07-24T15:13:00Z"/>
              </w:rPr>
            </w:pPr>
            <w:ins w:id="3697"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698"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0854F513" w14:textId="09E3B370" w:rsidR="005D6994" w:rsidRDefault="005D6994" w:rsidP="005D6994">
            <w:pPr>
              <w:pStyle w:val="NormalinTable"/>
              <w:rPr>
                <w:ins w:id="3699" w:author="David Owen" w:date="2019-07-24T15:13:00Z"/>
              </w:rPr>
            </w:pPr>
            <w:ins w:id="3700" w:author="Owen, David (Trade)" w:date="2019-07-24T15:13:00Z">
              <w:r>
                <w:t>6207 91 00</w:t>
              </w:r>
            </w:ins>
          </w:p>
        </w:tc>
        <w:tc>
          <w:tcPr>
            <w:tcW w:w="587" w:type="pct"/>
            <w:tcBorders>
              <w:top w:val="single" w:sz="12" w:space="0" w:color="000000" w:themeColor="background1" w:themeShade="00"/>
            </w:tcBorders>
            <w:tcPrChange w:id="3701"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3E4A89B5" w14:textId="7F677393"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702" w:author="David Owen" w:date="2019-07-24T15:13:00Z"/>
              </w:rPr>
            </w:pPr>
            <w:ins w:id="3703"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704"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4C91BA3F" w14:textId="7F414473" w:rsidR="005D6994" w:rsidRDefault="005D6994" w:rsidP="005D6994">
            <w:pPr>
              <w:pStyle w:val="NormalinTable"/>
              <w:rPr>
                <w:ins w:id="3705" w:author="David Owen" w:date="2019-07-24T15:13:00Z"/>
              </w:rPr>
            </w:pPr>
            <w:ins w:id="3706" w:author="Owen, David (Trade)" w:date="2019-07-24T15:17:00Z">
              <w:r>
                <w:rPr>
                  <w:color w:val="000000"/>
                  <w:szCs w:val="16"/>
                </w:rPr>
                <w:t xml:space="preserve"> 30 509 p/st </w:t>
              </w:r>
            </w:ins>
          </w:p>
        </w:tc>
        <w:tc>
          <w:tcPr>
            <w:tcW w:w="543" w:type="pct"/>
            <w:tcBorders>
              <w:top w:val="single" w:sz="12" w:space="0" w:color="000000" w:themeColor="background1" w:themeShade="00"/>
            </w:tcBorders>
            <w:tcPrChange w:id="3707"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0DA2E665" w14:textId="5F1081BE"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708" w:author="David Owen" w:date="2019-07-24T15:13:00Z"/>
              </w:rPr>
            </w:pPr>
            <w:ins w:id="3709"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710"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3D6D6C8F" w14:textId="174E30FD" w:rsidR="005D6994" w:rsidRDefault="005D6994" w:rsidP="005D6994">
            <w:pPr>
              <w:pStyle w:val="NormalinTable"/>
              <w:rPr>
                <w:ins w:id="3711" w:author="David Owen" w:date="2019-07-24T15:13:00Z"/>
              </w:rPr>
            </w:pPr>
            <w:ins w:id="3712" w:author="Owen, David (Trade)" w:date="2019-07-24T15:13:00Z">
              <w:r>
                <w:t>31/12</w:t>
              </w:r>
            </w:ins>
          </w:p>
        </w:tc>
      </w:tr>
      <w:tr w:rsidR="005D6994" w14:paraId="22FA8348" w14:textId="77777777" w:rsidTr="00C53BA8">
        <w:tblPrEx>
          <w:tblW w:w="4936" w:type="pct"/>
          <w:tblInd w:w="384" w:type="dxa"/>
          <w:tblLook w:val="0220" w:firstRow="1" w:lastRow="0" w:firstColumn="0" w:lastColumn="0" w:noHBand="1" w:noVBand="0"/>
          <w:tblPrExChange w:id="3713" w:author="Owen, David (Trade)" w:date="2019-07-24T15:17:00Z">
            <w:tblPrEx>
              <w:tblW w:w="5000" w:type="pct"/>
              <w:tblInd w:w="269" w:type="dxa"/>
              <w:tblLook w:val="0220" w:firstRow="1" w:lastRow="0" w:firstColumn="0" w:lastColumn="0" w:noHBand="1" w:noVBand="0"/>
            </w:tblPrEx>
          </w:tblPrExChange>
        </w:tblPrEx>
        <w:trPr>
          <w:cantSplit/>
          <w:ins w:id="3714" w:author="David Owen" w:date="2019-07-24T15:13:00Z"/>
          <w:trPrChange w:id="3715"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716"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51443AFE" w14:textId="2DBA2105" w:rsidR="005D6994" w:rsidRDefault="005D6994" w:rsidP="005D6994">
            <w:pPr>
              <w:pStyle w:val="NormalinTable"/>
              <w:rPr>
                <w:ins w:id="3717" w:author="David Owen" w:date="2019-07-24T15:13:00Z"/>
                <w:b/>
              </w:rPr>
            </w:pPr>
            <w:ins w:id="3718" w:author="Owen, David (Trade)" w:date="2019-07-24T15:13:00Z">
              <w:r>
                <w:rPr>
                  <w:b/>
                </w:rPr>
                <w:t>097131</w:t>
              </w:r>
            </w:ins>
          </w:p>
        </w:tc>
        <w:tc>
          <w:tcPr>
            <w:tcW w:w="377" w:type="pct"/>
            <w:tcBorders>
              <w:top w:val="single" w:sz="12" w:space="0" w:color="000000" w:themeColor="background1" w:themeShade="00"/>
            </w:tcBorders>
            <w:tcPrChange w:id="3719"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41980208" w14:textId="58917EC1"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720" w:author="David Owen" w:date="2019-07-24T15:13:00Z"/>
              </w:rPr>
            </w:pPr>
            <w:ins w:id="3721"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722"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7F92CBFD" w14:textId="60B885F5" w:rsidR="005D6994" w:rsidRDefault="005D6994" w:rsidP="005D6994">
            <w:pPr>
              <w:pStyle w:val="NormalinTable"/>
              <w:rPr>
                <w:ins w:id="3723" w:author="David Owen" w:date="2019-07-24T15:13:00Z"/>
              </w:rPr>
            </w:pPr>
            <w:ins w:id="3724" w:author="Owen, David (Trade)" w:date="2019-07-24T15:13:00Z">
              <w:r>
                <w:t>6208 21 00</w:t>
              </w:r>
            </w:ins>
          </w:p>
        </w:tc>
        <w:tc>
          <w:tcPr>
            <w:tcW w:w="587" w:type="pct"/>
            <w:tcBorders>
              <w:top w:val="single" w:sz="12" w:space="0" w:color="000000" w:themeColor="background1" w:themeShade="00"/>
            </w:tcBorders>
            <w:tcPrChange w:id="3725"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3DA89602" w14:textId="21F7EBA9"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726" w:author="David Owen" w:date="2019-07-24T15:13:00Z"/>
              </w:rPr>
            </w:pPr>
            <w:ins w:id="3727"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728"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078F9030" w14:textId="498A2919" w:rsidR="005D6994" w:rsidRDefault="005D6994" w:rsidP="005D6994">
            <w:pPr>
              <w:pStyle w:val="NormalinTable"/>
              <w:rPr>
                <w:ins w:id="3729" w:author="David Owen" w:date="2019-07-24T15:13:00Z"/>
              </w:rPr>
            </w:pPr>
            <w:ins w:id="3730" w:author="Owen, David (Trade)" w:date="2019-07-24T15:17:00Z">
              <w:r>
                <w:rPr>
                  <w:color w:val="000000"/>
                  <w:szCs w:val="16"/>
                </w:rPr>
                <w:t xml:space="preserve"> 19 068 p/st </w:t>
              </w:r>
            </w:ins>
          </w:p>
        </w:tc>
        <w:tc>
          <w:tcPr>
            <w:tcW w:w="543" w:type="pct"/>
            <w:tcBorders>
              <w:top w:val="single" w:sz="12" w:space="0" w:color="000000" w:themeColor="background1" w:themeShade="00"/>
            </w:tcBorders>
            <w:tcPrChange w:id="3731"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299B4387" w14:textId="29618725"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732" w:author="David Owen" w:date="2019-07-24T15:13:00Z"/>
              </w:rPr>
            </w:pPr>
            <w:ins w:id="3733"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734"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447A4D76" w14:textId="1D8A6F62" w:rsidR="005D6994" w:rsidRDefault="005D6994" w:rsidP="005D6994">
            <w:pPr>
              <w:pStyle w:val="NormalinTable"/>
              <w:rPr>
                <w:ins w:id="3735" w:author="David Owen" w:date="2019-07-24T15:13:00Z"/>
              </w:rPr>
            </w:pPr>
            <w:ins w:id="3736" w:author="Owen, David (Trade)" w:date="2019-07-24T15:13:00Z">
              <w:r>
                <w:t>31/12</w:t>
              </w:r>
            </w:ins>
          </w:p>
        </w:tc>
      </w:tr>
      <w:tr w:rsidR="005D6994" w14:paraId="3AAA85C2" w14:textId="77777777" w:rsidTr="00C53BA8">
        <w:tblPrEx>
          <w:tblW w:w="4936" w:type="pct"/>
          <w:tblInd w:w="384" w:type="dxa"/>
          <w:tblLook w:val="0220" w:firstRow="1" w:lastRow="0" w:firstColumn="0" w:lastColumn="0" w:noHBand="1" w:noVBand="0"/>
          <w:tblPrExChange w:id="3737" w:author="Owen, David (Trade)" w:date="2019-07-24T15:17:00Z">
            <w:tblPrEx>
              <w:tblW w:w="5000" w:type="pct"/>
              <w:tblInd w:w="269" w:type="dxa"/>
              <w:tblLook w:val="0220" w:firstRow="1" w:lastRow="0" w:firstColumn="0" w:lastColumn="0" w:noHBand="1" w:noVBand="0"/>
            </w:tblPrEx>
          </w:tblPrExChange>
        </w:tblPrEx>
        <w:trPr>
          <w:cantSplit/>
          <w:ins w:id="3738" w:author="David Owen" w:date="2019-07-24T15:13:00Z"/>
          <w:trPrChange w:id="3739"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740"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5E5F6ED2" w14:textId="62DFCD61" w:rsidR="005D6994" w:rsidRDefault="005D6994" w:rsidP="005D6994">
            <w:pPr>
              <w:pStyle w:val="NormalinTable"/>
              <w:rPr>
                <w:ins w:id="3741" w:author="David Owen" w:date="2019-07-24T15:13:00Z"/>
                <w:b/>
              </w:rPr>
            </w:pPr>
            <w:ins w:id="3742" w:author="Owen, David (Trade)" w:date="2019-07-24T15:13:00Z">
              <w:r>
                <w:rPr>
                  <w:b/>
                </w:rPr>
                <w:t>097132</w:t>
              </w:r>
            </w:ins>
          </w:p>
        </w:tc>
        <w:tc>
          <w:tcPr>
            <w:tcW w:w="377" w:type="pct"/>
            <w:tcBorders>
              <w:top w:val="single" w:sz="12" w:space="0" w:color="000000" w:themeColor="background1" w:themeShade="00"/>
            </w:tcBorders>
            <w:tcPrChange w:id="3743"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0E2B685A" w14:textId="3ED6E6B8"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744" w:author="David Owen" w:date="2019-07-24T15:13:00Z"/>
              </w:rPr>
            </w:pPr>
            <w:ins w:id="3745"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746"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324EF40D" w14:textId="555DEA92" w:rsidR="005D6994" w:rsidRDefault="005D6994" w:rsidP="005D6994">
            <w:pPr>
              <w:pStyle w:val="NormalinTable"/>
              <w:rPr>
                <w:ins w:id="3747" w:author="David Owen" w:date="2019-07-24T15:13:00Z"/>
              </w:rPr>
            </w:pPr>
            <w:ins w:id="3748" w:author="Owen, David (Trade)" w:date="2019-07-24T15:13:00Z">
              <w:r>
                <w:t>6208 22 00</w:t>
              </w:r>
            </w:ins>
          </w:p>
        </w:tc>
        <w:tc>
          <w:tcPr>
            <w:tcW w:w="587" w:type="pct"/>
            <w:tcBorders>
              <w:top w:val="single" w:sz="12" w:space="0" w:color="000000" w:themeColor="background1" w:themeShade="00"/>
            </w:tcBorders>
            <w:tcPrChange w:id="3749"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19F568C6" w14:textId="0EFCD90E"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750" w:author="David Owen" w:date="2019-07-24T15:13:00Z"/>
              </w:rPr>
            </w:pPr>
            <w:ins w:id="3751"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752"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76C1236E" w14:textId="3EA89453" w:rsidR="005D6994" w:rsidRDefault="005D6994" w:rsidP="005D6994">
            <w:pPr>
              <w:pStyle w:val="NormalinTable"/>
              <w:rPr>
                <w:ins w:id="3753" w:author="David Owen" w:date="2019-07-24T15:13:00Z"/>
              </w:rPr>
            </w:pPr>
            <w:ins w:id="3754" w:author="Owen, David (Trade)" w:date="2019-07-24T15:17:00Z">
              <w:r>
                <w:rPr>
                  <w:color w:val="000000"/>
                  <w:szCs w:val="16"/>
                </w:rPr>
                <w:t xml:space="preserve"> 17 161 p/st </w:t>
              </w:r>
            </w:ins>
          </w:p>
        </w:tc>
        <w:tc>
          <w:tcPr>
            <w:tcW w:w="543" w:type="pct"/>
            <w:tcBorders>
              <w:top w:val="single" w:sz="12" w:space="0" w:color="000000" w:themeColor="background1" w:themeShade="00"/>
            </w:tcBorders>
            <w:tcPrChange w:id="3755"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6A79394E" w14:textId="7A017D6C"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756" w:author="David Owen" w:date="2019-07-24T15:13:00Z"/>
              </w:rPr>
            </w:pPr>
            <w:ins w:id="3757"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758"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47985966" w14:textId="2635803D" w:rsidR="005D6994" w:rsidRDefault="005D6994" w:rsidP="005D6994">
            <w:pPr>
              <w:pStyle w:val="NormalinTable"/>
              <w:rPr>
                <w:ins w:id="3759" w:author="David Owen" w:date="2019-07-24T15:13:00Z"/>
              </w:rPr>
            </w:pPr>
            <w:ins w:id="3760" w:author="Owen, David (Trade)" w:date="2019-07-24T15:13:00Z">
              <w:r>
                <w:t>31/12</w:t>
              </w:r>
            </w:ins>
          </w:p>
        </w:tc>
      </w:tr>
      <w:tr w:rsidR="005D6994" w14:paraId="649F271F" w14:textId="77777777" w:rsidTr="00C53BA8">
        <w:tblPrEx>
          <w:tblW w:w="4936" w:type="pct"/>
          <w:tblInd w:w="384" w:type="dxa"/>
          <w:tblLook w:val="0220" w:firstRow="1" w:lastRow="0" w:firstColumn="0" w:lastColumn="0" w:noHBand="1" w:noVBand="0"/>
          <w:tblPrExChange w:id="3761" w:author="Owen, David (Trade)" w:date="2019-07-24T15:17:00Z">
            <w:tblPrEx>
              <w:tblW w:w="5000" w:type="pct"/>
              <w:tblInd w:w="269" w:type="dxa"/>
              <w:tblLook w:val="0220" w:firstRow="1" w:lastRow="0" w:firstColumn="0" w:lastColumn="0" w:noHBand="1" w:noVBand="0"/>
            </w:tblPrEx>
          </w:tblPrExChange>
        </w:tblPrEx>
        <w:trPr>
          <w:cantSplit/>
          <w:ins w:id="3762" w:author="David Owen" w:date="2019-07-24T15:13:00Z"/>
          <w:trPrChange w:id="3763"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764"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2D28740B" w14:textId="6D855C21" w:rsidR="005D6994" w:rsidRDefault="005D6994" w:rsidP="005D6994">
            <w:pPr>
              <w:pStyle w:val="NormalinTable"/>
              <w:rPr>
                <w:ins w:id="3765" w:author="David Owen" w:date="2019-07-24T15:13:00Z"/>
                <w:b/>
              </w:rPr>
            </w:pPr>
            <w:ins w:id="3766" w:author="Owen, David (Trade)" w:date="2019-07-24T15:13:00Z">
              <w:r>
                <w:rPr>
                  <w:b/>
                </w:rPr>
                <w:t>097133</w:t>
              </w:r>
            </w:ins>
          </w:p>
        </w:tc>
        <w:tc>
          <w:tcPr>
            <w:tcW w:w="377" w:type="pct"/>
            <w:tcBorders>
              <w:top w:val="single" w:sz="12" w:space="0" w:color="000000" w:themeColor="background1" w:themeShade="00"/>
            </w:tcBorders>
            <w:tcPrChange w:id="3767"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03F89B72" w14:textId="302C5221"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768" w:author="David Owen" w:date="2019-07-24T15:13:00Z"/>
              </w:rPr>
            </w:pPr>
            <w:ins w:id="3769"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770"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737028E5" w14:textId="2F578472" w:rsidR="005D6994" w:rsidRDefault="005D6994" w:rsidP="005D6994">
            <w:pPr>
              <w:pStyle w:val="NormalinTable"/>
              <w:rPr>
                <w:ins w:id="3771" w:author="David Owen" w:date="2019-07-24T15:13:00Z"/>
              </w:rPr>
            </w:pPr>
            <w:ins w:id="3772" w:author="Owen, David (Trade)" w:date="2019-07-24T15:13:00Z">
              <w:r>
                <w:t>6208 91 00</w:t>
              </w:r>
            </w:ins>
          </w:p>
        </w:tc>
        <w:tc>
          <w:tcPr>
            <w:tcW w:w="587" w:type="pct"/>
            <w:tcBorders>
              <w:top w:val="single" w:sz="12" w:space="0" w:color="000000" w:themeColor="background1" w:themeShade="00"/>
            </w:tcBorders>
            <w:tcPrChange w:id="3773"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30DDDA25" w14:textId="4B80D5B1"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774" w:author="David Owen" w:date="2019-07-24T15:13:00Z"/>
              </w:rPr>
            </w:pPr>
            <w:ins w:id="3775"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776"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4A068825" w14:textId="47F279C8" w:rsidR="005D6994" w:rsidRDefault="005D6994" w:rsidP="005D6994">
            <w:pPr>
              <w:pStyle w:val="NormalinTable"/>
              <w:rPr>
                <w:ins w:id="3777" w:author="David Owen" w:date="2019-07-24T15:13:00Z"/>
              </w:rPr>
            </w:pPr>
            <w:ins w:id="3778" w:author="Owen, David (Trade)" w:date="2019-07-24T15:17:00Z">
              <w:r>
                <w:rPr>
                  <w:color w:val="000000"/>
                  <w:szCs w:val="16"/>
                </w:rPr>
                <w:t xml:space="preserve"> 1 907 p/st </w:t>
              </w:r>
            </w:ins>
          </w:p>
        </w:tc>
        <w:tc>
          <w:tcPr>
            <w:tcW w:w="543" w:type="pct"/>
            <w:tcBorders>
              <w:top w:val="single" w:sz="12" w:space="0" w:color="000000" w:themeColor="background1" w:themeShade="00"/>
            </w:tcBorders>
            <w:tcPrChange w:id="3779"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77A1D0F3" w14:textId="208419B4"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780" w:author="David Owen" w:date="2019-07-24T15:13:00Z"/>
              </w:rPr>
            </w:pPr>
            <w:ins w:id="3781"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782"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15D9EE7E" w14:textId="06DABF2C" w:rsidR="005D6994" w:rsidRDefault="005D6994" w:rsidP="005D6994">
            <w:pPr>
              <w:pStyle w:val="NormalinTable"/>
              <w:rPr>
                <w:ins w:id="3783" w:author="David Owen" w:date="2019-07-24T15:13:00Z"/>
              </w:rPr>
            </w:pPr>
            <w:ins w:id="3784" w:author="Owen, David (Trade)" w:date="2019-07-24T15:13:00Z">
              <w:r>
                <w:t>31/12</w:t>
              </w:r>
            </w:ins>
          </w:p>
        </w:tc>
      </w:tr>
      <w:tr w:rsidR="005D6994" w14:paraId="7CD78AB0" w14:textId="77777777" w:rsidTr="00C53BA8">
        <w:tblPrEx>
          <w:tblW w:w="4936" w:type="pct"/>
          <w:tblInd w:w="384" w:type="dxa"/>
          <w:tblLook w:val="0220" w:firstRow="1" w:lastRow="0" w:firstColumn="0" w:lastColumn="0" w:noHBand="1" w:noVBand="0"/>
          <w:tblPrExChange w:id="3785" w:author="Owen, David (Trade)" w:date="2019-07-24T15:17:00Z">
            <w:tblPrEx>
              <w:tblW w:w="5000" w:type="pct"/>
              <w:tblInd w:w="269" w:type="dxa"/>
              <w:tblLook w:val="0220" w:firstRow="1" w:lastRow="0" w:firstColumn="0" w:lastColumn="0" w:noHBand="1" w:noVBand="0"/>
            </w:tblPrEx>
          </w:tblPrExChange>
        </w:tblPrEx>
        <w:trPr>
          <w:cantSplit/>
          <w:ins w:id="3786" w:author="David Owen" w:date="2019-07-24T15:13:00Z"/>
          <w:trPrChange w:id="3787"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788"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545C7831" w14:textId="10E4B7FB" w:rsidR="005D6994" w:rsidRDefault="005D6994" w:rsidP="005D6994">
            <w:pPr>
              <w:pStyle w:val="NormalinTable"/>
              <w:rPr>
                <w:ins w:id="3789" w:author="David Owen" w:date="2019-07-24T15:13:00Z"/>
                <w:b/>
              </w:rPr>
            </w:pPr>
            <w:ins w:id="3790" w:author="Owen, David (Trade)" w:date="2019-07-24T15:13:00Z">
              <w:r>
                <w:rPr>
                  <w:b/>
                </w:rPr>
                <w:t>097134</w:t>
              </w:r>
            </w:ins>
          </w:p>
        </w:tc>
        <w:tc>
          <w:tcPr>
            <w:tcW w:w="377" w:type="pct"/>
            <w:tcBorders>
              <w:top w:val="single" w:sz="12" w:space="0" w:color="000000" w:themeColor="background1" w:themeShade="00"/>
            </w:tcBorders>
            <w:tcPrChange w:id="3791"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7A7BDDF1" w14:textId="3172C61E"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792" w:author="David Owen" w:date="2019-07-24T15:13:00Z"/>
              </w:rPr>
            </w:pPr>
            <w:ins w:id="3793"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794"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7CFE6733" w14:textId="1B272DA4" w:rsidR="005D6994" w:rsidRDefault="005D6994" w:rsidP="005D6994">
            <w:pPr>
              <w:pStyle w:val="NormalinTable"/>
              <w:rPr>
                <w:ins w:id="3795" w:author="David Owen" w:date="2019-07-24T15:13:00Z"/>
              </w:rPr>
            </w:pPr>
            <w:ins w:id="3796" w:author="Owen, David (Trade)" w:date="2019-07-24T15:13:00Z">
              <w:r>
                <w:t>6208 92 00</w:t>
              </w:r>
            </w:ins>
          </w:p>
        </w:tc>
        <w:tc>
          <w:tcPr>
            <w:tcW w:w="587" w:type="pct"/>
            <w:tcBorders>
              <w:top w:val="single" w:sz="12" w:space="0" w:color="000000" w:themeColor="background1" w:themeShade="00"/>
            </w:tcBorders>
            <w:tcPrChange w:id="3797"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46CA0B16" w14:textId="490E9DA8"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798" w:author="David Owen" w:date="2019-07-24T15:13:00Z"/>
              </w:rPr>
            </w:pPr>
            <w:ins w:id="3799"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800"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501812B3" w14:textId="1CAFC363" w:rsidR="005D6994" w:rsidRDefault="005D6994" w:rsidP="005D6994">
            <w:pPr>
              <w:pStyle w:val="NormalinTable"/>
              <w:rPr>
                <w:ins w:id="3801" w:author="David Owen" w:date="2019-07-24T15:13:00Z"/>
              </w:rPr>
            </w:pPr>
            <w:ins w:id="3802" w:author="Owen, David (Trade)" w:date="2019-07-24T15:17:00Z">
              <w:r>
                <w:rPr>
                  <w:color w:val="000000"/>
                  <w:szCs w:val="16"/>
                </w:rPr>
                <w:t xml:space="preserve"> 1 907 p/st </w:t>
              </w:r>
            </w:ins>
          </w:p>
        </w:tc>
        <w:tc>
          <w:tcPr>
            <w:tcW w:w="543" w:type="pct"/>
            <w:tcBorders>
              <w:top w:val="single" w:sz="12" w:space="0" w:color="000000" w:themeColor="background1" w:themeShade="00"/>
            </w:tcBorders>
            <w:tcPrChange w:id="3803"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46923059" w14:textId="661F515D"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804" w:author="David Owen" w:date="2019-07-24T15:13:00Z"/>
              </w:rPr>
            </w:pPr>
            <w:ins w:id="3805"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806"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71559F92" w14:textId="5A814562" w:rsidR="005D6994" w:rsidRDefault="005D6994" w:rsidP="005D6994">
            <w:pPr>
              <w:pStyle w:val="NormalinTable"/>
              <w:rPr>
                <w:ins w:id="3807" w:author="David Owen" w:date="2019-07-24T15:13:00Z"/>
              </w:rPr>
            </w:pPr>
            <w:ins w:id="3808" w:author="Owen, David (Trade)" w:date="2019-07-24T15:13:00Z">
              <w:r>
                <w:t>31/12</w:t>
              </w:r>
            </w:ins>
          </w:p>
        </w:tc>
      </w:tr>
      <w:tr w:rsidR="005D6994" w14:paraId="4306EAFF" w14:textId="77777777" w:rsidTr="00C53BA8">
        <w:tblPrEx>
          <w:tblW w:w="4936" w:type="pct"/>
          <w:tblInd w:w="384" w:type="dxa"/>
          <w:tblLook w:val="0220" w:firstRow="1" w:lastRow="0" w:firstColumn="0" w:lastColumn="0" w:noHBand="1" w:noVBand="0"/>
          <w:tblPrExChange w:id="3809" w:author="Owen, David (Trade)" w:date="2019-07-24T15:17:00Z">
            <w:tblPrEx>
              <w:tblW w:w="5000" w:type="pct"/>
              <w:tblInd w:w="269" w:type="dxa"/>
              <w:tblLook w:val="0220" w:firstRow="1" w:lastRow="0" w:firstColumn="0" w:lastColumn="0" w:noHBand="1" w:noVBand="0"/>
            </w:tblPrEx>
          </w:tblPrExChange>
        </w:tblPrEx>
        <w:trPr>
          <w:cantSplit/>
          <w:ins w:id="3810" w:author="David Owen" w:date="2019-07-24T15:13:00Z"/>
          <w:trPrChange w:id="3811"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812"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6F94CAD5" w14:textId="2C4FB052" w:rsidR="005D6994" w:rsidRDefault="005D6994" w:rsidP="005D6994">
            <w:pPr>
              <w:pStyle w:val="NormalinTable"/>
              <w:rPr>
                <w:ins w:id="3813" w:author="David Owen" w:date="2019-07-24T15:13:00Z"/>
                <w:b/>
              </w:rPr>
            </w:pPr>
            <w:ins w:id="3814" w:author="Owen, David (Trade)" w:date="2019-07-24T15:13:00Z">
              <w:r>
                <w:rPr>
                  <w:b/>
                </w:rPr>
                <w:t>097135</w:t>
              </w:r>
            </w:ins>
          </w:p>
        </w:tc>
        <w:tc>
          <w:tcPr>
            <w:tcW w:w="377" w:type="pct"/>
            <w:tcBorders>
              <w:top w:val="single" w:sz="12" w:space="0" w:color="000000" w:themeColor="background1" w:themeShade="00"/>
            </w:tcBorders>
            <w:tcPrChange w:id="3815"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3A364BC9" w14:textId="082C0CF7"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816" w:author="David Owen" w:date="2019-07-24T15:13:00Z"/>
              </w:rPr>
            </w:pPr>
            <w:ins w:id="3817"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818"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500621FB" w14:textId="1CFA04AC" w:rsidR="005D6994" w:rsidRDefault="005D6994" w:rsidP="005D6994">
            <w:pPr>
              <w:pStyle w:val="NormalinTable"/>
              <w:rPr>
                <w:ins w:id="3819" w:author="David Owen" w:date="2019-07-24T15:13:00Z"/>
              </w:rPr>
            </w:pPr>
            <w:ins w:id="3820" w:author="Owen, David (Trade)" w:date="2019-07-24T15:13:00Z">
              <w:r>
                <w:t>6212 10 00</w:t>
              </w:r>
            </w:ins>
          </w:p>
        </w:tc>
        <w:tc>
          <w:tcPr>
            <w:tcW w:w="587" w:type="pct"/>
            <w:tcBorders>
              <w:top w:val="single" w:sz="12" w:space="0" w:color="000000" w:themeColor="background1" w:themeShade="00"/>
            </w:tcBorders>
            <w:tcPrChange w:id="3821"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16526A5C" w14:textId="3E920304"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822" w:author="David Owen" w:date="2019-07-24T15:13:00Z"/>
              </w:rPr>
            </w:pPr>
            <w:ins w:id="3823"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824"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72C70C88" w14:textId="550ECB4F" w:rsidR="005D6994" w:rsidRDefault="005D6994" w:rsidP="005D6994">
            <w:pPr>
              <w:pStyle w:val="NormalinTable"/>
              <w:rPr>
                <w:ins w:id="3825" w:author="David Owen" w:date="2019-07-24T15:13:00Z"/>
              </w:rPr>
            </w:pPr>
            <w:ins w:id="3826" w:author="Owen, David (Trade)" w:date="2019-07-24T15:17:00Z">
              <w:r>
                <w:rPr>
                  <w:color w:val="000000"/>
                  <w:szCs w:val="16"/>
                </w:rPr>
                <w:t xml:space="preserve"> 5 720 p/st </w:t>
              </w:r>
            </w:ins>
          </w:p>
        </w:tc>
        <w:tc>
          <w:tcPr>
            <w:tcW w:w="543" w:type="pct"/>
            <w:tcBorders>
              <w:top w:val="single" w:sz="12" w:space="0" w:color="000000" w:themeColor="background1" w:themeShade="00"/>
            </w:tcBorders>
            <w:tcPrChange w:id="3827"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5938B7B0" w14:textId="16EB3C4D"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828" w:author="David Owen" w:date="2019-07-24T15:13:00Z"/>
              </w:rPr>
            </w:pPr>
            <w:ins w:id="3829"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830"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6FEBC58F" w14:textId="59751A62" w:rsidR="005D6994" w:rsidRDefault="005D6994" w:rsidP="005D6994">
            <w:pPr>
              <w:pStyle w:val="NormalinTable"/>
              <w:rPr>
                <w:ins w:id="3831" w:author="David Owen" w:date="2019-07-24T15:13:00Z"/>
              </w:rPr>
            </w:pPr>
            <w:ins w:id="3832" w:author="Owen, David (Trade)" w:date="2019-07-24T15:13:00Z">
              <w:r>
                <w:t>31/12</w:t>
              </w:r>
            </w:ins>
          </w:p>
        </w:tc>
      </w:tr>
      <w:tr w:rsidR="005D6994" w14:paraId="1CF6BE03" w14:textId="77777777" w:rsidTr="00C53BA8">
        <w:tblPrEx>
          <w:tblW w:w="4936" w:type="pct"/>
          <w:tblInd w:w="384" w:type="dxa"/>
          <w:tblLook w:val="0220" w:firstRow="1" w:lastRow="0" w:firstColumn="0" w:lastColumn="0" w:noHBand="1" w:noVBand="0"/>
          <w:tblPrExChange w:id="3833" w:author="Owen, David (Trade)" w:date="2019-07-24T15:17:00Z">
            <w:tblPrEx>
              <w:tblW w:w="5000" w:type="pct"/>
              <w:tblInd w:w="269" w:type="dxa"/>
              <w:tblLook w:val="0220" w:firstRow="1" w:lastRow="0" w:firstColumn="0" w:lastColumn="0" w:noHBand="1" w:noVBand="0"/>
            </w:tblPrEx>
          </w:tblPrExChange>
        </w:tblPrEx>
        <w:trPr>
          <w:cantSplit/>
          <w:ins w:id="3834" w:author="David Owen" w:date="2019-07-24T15:13:00Z"/>
          <w:trPrChange w:id="3835"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836"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77978BFE" w14:textId="7C820C39" w:rsidR="005D6994" w:rsidRDefault="005D6994" w:rsidP="005D6994">
            <w:pPr>
              <w:pStyle w:val="NormalinTable"/>
              <w:rPr>
                <w:ins w:id="3837" w:author="David Owen" w:date="2019-07-24T15:13:00Z"/>
                <w:b/>
              </w:rPr>
            </w:pPr>
            <w:ins w:id="3838" w:author="Owen, David (Trade)" w:date="2019-07-24T15:13:00Z">
              <w:r>
                <w:rPr>
                  <w:b/>
                </w:rPr>
                <w:t>097136</w:t>
              </w:r>
            </w:ins>
          </w:p>
        </w:tc>
        <w:tc>
          <w:tcPr>
            <w:tcW w:w="377" w:type="pct"/>
            <w:tcBorders>
              <w:top w:val="single" w:sz="12" w:space="0" w:color="000000" w:themeColor="background1" w:themeShade="00"/>
            </w:tcBorders>
            <w:tcPrChange w:id="3839"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0BE282E4" w14:textId="241BD2C1"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840" w:author="David Owen" w:date="2019-07-24T15:13:00Z"/>
              </w:rPr>
            </w:pPr>
            <w:ins w:id="3841"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842"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0BC422CC" w14:textId="5A710D41" w:rsidR="005D6994" w:rsidRDefault="005D6994" w:rsidP="005D6994">
            <w:pPr>
              <w:pStyle w:val="NormalinTable"/>
              <w:rPr>
                <w:ins w:id="3843" w:author="David Owen" w:date="2019-07-24T15:13:00Z"/>
              </w:rPr>
            </w:pPr>
            <w:ins w:id="3844" w:author="Owen, David (Trade)" w:date="2019-07-24T15:13:00Z">
              <w:r>
                <w:t>6212 20 00</w:t>
              </w:r>
            </w:ins>
          </w:p>
        </w:tc>
        <w:tc>
          <w:tcPr>
            <w:tcW w:w="587" w:type="pct"/>
            <w:tcBorders>
              <w:top w:val="single" w:sz="12" w:space="0" w:color="000000" w:themeColor="background1" w:themeShade="00"/>
            </w:tcBorders>
            <w:tcPrChange w:id="3845"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7E77A7E6" w14:textId="3E1659F8"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846" w:author="David Owen" w:date="2019-07-24T15:13:00Z"/>
              </w:rPr>
            </w:pPr>
            <w:ins w:id="3847"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848"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4F7120CF" w14:textId="4A4AC98D" w:rsidR="005D6994" w:rsidRDefault="005D6994" w:rsidP="005D6994">
            <w:pPr>
              <w:pStyle w:val="NormalinTable"/>
              <w:rPr>
                <w:ins w:id="3849" w:author="David Owen" w:date="2019-07-24T15:13:00Z"/>
              </w:rPr>
            </w:pPr>
            <w:ins w:id="3850" w:author="Owen, David (Trade)" w:date="2019-07-24T15:17:00Z">
              <w:r>
                <w:rPr>
                  <w:color w:val="000000"/>
                  <w:szCs w:val="16"/>
                </w:rPr>
                <w:t xml:space="preserve"> 95 340 p/st </w:t>
              </w:r>
            </w:ins>
          </w:p>
        </w:tc>
        <w:tc>
          <w:tcPr>
            <w:tcW w:w="543" w:type="pct"/>
            <w:tcBorders>
              <w:top w:val="single" w:sz="12" w:space="0" w:color="000000" w:themeColor="background1" w:themeShade="00"/>
            </w:tcBorders>
            <w:tcPrChange w:id="3851"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42048196" w14:textId="0E39E412"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852" w:author="David Owen" w:date="2019-07-24T15:13:00Z"/>
              </w:rPr>
            </w:pPr>
            <w:ins w:id="3853"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854"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41EC2FE8" w14:textId="5DEF379E" w:rsidR="005D6994" w:rsidRDefault="005D6994" w:rsidP="005D6994">
            <w:pPr>
              <w:pStyle w:val="NormalinTable"/>
              <w:rPr>
                <w:ins w:id="3855" w:author="David Owen" w:date="2019-07-24T15:13:00Z"/>
              </w:rPr>
            </w:pPr>
            <w:ins w:id="3856" w:author="Owen, David (Trade)" w:date="2019-07-24T15:13:00Z">
              <w:r>
                <w:t>31/12</w:t>
              </w:r>
            </w:ins>
          </w:p>
        </w:tc>
      </w:tr>
      <w:tr w:rsidR="005D6994" w14:paraId="6E21BA04" w14:textId="77777777" w:rsidTr="00C53BA8">
        <w:tblPrEx>
          <w:tblW w:w="4936" w:type="pct"/>
          <w:tblInd w:w="384" w:type="dxa"/>
          <w:tblLook w:val="0220" w:firstRow="1" w:lastRow="0" w:firstColumn="0" w:lastColumn="0" w:noHBand="1" w:noVBand="0"/>
          <w:tblPrExChange w:id="3857" w:author="Owen, David (Trade)" w:date="2019-07-24T15:17:00Z">
            <w:tblPrEx>
              <w:tblW w:w="5000" w:type="pct"/>
              <w:tblInd w:w="269" w:type="dxa"/>
              <w:tblLook w:val="0220" w:firstRow="1" w:lastRow="0" w:firstColumn="0" w:lastColumn="0" w:noHBand="1" w:noVBand="0"/>
            </w:tblPrEx>
          </w:tblPrExChange>
        </w:tblPrEx>
        <w:trPr>
          <w:cantSplit/>
          <w:ins w:id="3858" w:author="David Owen" w:date="2019-07-24T15:13:00Z"/>
          <w:trPrChange w:id="3859"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860"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7DD3B625" w14:textId="3D358144" w:rsidR="005D6994" w:rsidRDefault="005D6994" w:rsidP="005D6994">
            <w:pPr>
              <w:pStyle w:val="NormalinTable"/>
              <w:rPr>
                <w:ins w:id="3861" w:author="David Owen" w:date="2019-07-24T15:13:00Z"/>
                <w:b/>
              </w:rPr>
            </w:pPr>
            <w:ins w:id="3862" w:author="Owen, David (Trade)" w:date="2019-07-24T15:13:00Z">
              <w:r>
                <w:rPr>
                  <w:b/>
                </w:rPr>
                <w:t>097137</w:t>
              </w:r>
            </w:ins>
          </w:p>
        </w:tc>
        <w:tc>
          <w:tcPr>
            <w:tcW w:w="377" w:type="pct"/>
            <w:tcBorders>
              <w:top w:val="single" w:sz="12" w:space="0" w:color="000000" w:themeColor="background1" w:themeShade="00"/>
            </w:tcBorders>
            <w:tcPrChange w:id="3863"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3DFF9A95" w14:textId="48ACD183"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864" w:author="David Owen" w:date="2019-07-24T15:13:00Z"/>
              </w:rPr>
            </w:pPr>
            <w:ins w:id="3865"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866"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11DA2AC3" w14:textId="28EE7731" w:rsidR="005D6994" w:rsidRDefault="005D6994" w:rsidP="005D6994">
            <w:pPr>
              <w:pStyle w:val="NormalinTable"/>
              <w:rPr>
                <w:ins w:id="3867" w:author="David Owen" w:date="2019-07-24T15:13:00Z"/>
              </w:rPr>
            </w:pPr>
            <w:ins w:id="3868" w:author="Owen, David (Trade)" w:date="2019-07-24T15:13:00Z">
              <w:r>
                <w:t>6212 30 00</w:t>
              </w:r>
            </w:ins>
          </w:p>
        </w:tc>
        <w:tc>
          <w:tcPr>
            <w:tcW w:w="587" w:type="pct"/>
            <w:tcBorders>
              <w:top w:val="single" w:sz="12" w:space="0" w:color="000000" w:themeColor="background1" w:themeShade="00"/>
            </w:tcBorders>
            <w:tcPrChange w:id="3869"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79A72C24" w14:textId="5F5F5C27"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870" w:author="David Owen" w:date="2019-07-24T15:13:00Z"/>
              </w:rPr>
            </w:pPr>
            <w:ins w:id="3871"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872"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1D554EDA" w14:textId="022B29FB" w:rsidR="005D6994" w:rsidRDefault="005D6994" w:rsidP="005D6994">
            <w:pPr>
              <w:pStyle w:val="NormalinTable"/>
              <w:rPr>
                <w:ins w:id="3873" w:author="David Owen" w:date="2019-07-24T15:13:00Z"/>
              </w:rPr>
            </w:pPr>
            <w:ins w:id="3874" w:author="Owen, David (Trade)" w:date="2019-07-24T15:17:00Z">
              <w:r>
                <w:rPr>
                  <w:color w:val="000000"/>
                  <w:szCs w:val="16"/>
                </w:rPr>
                <w:t xml:space="preserve"> 3 814 p/st </w:t>
              </w:r>
            </w:ins>
          </w:p>
        </w:tc>
        <w:tc>
          <w:tcPr>
            <w:tcW w:w="543" w:type="pct"/>
            <w:tcBorders>
              <w:top w:val="single" w:sz="12" w:space="0" w:color="000000" w:themeColor="background1" w:themeShade="00"/>
            </w:tcBorders>
            <w:tcPrChange w:id="3875"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6CBEB8B7" w14:textId="28CEEDB2"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876" w:author="David Owen" w:date="2019-07-24T15:13:00Z"/>
              </w:rPr>
            </w:pPr>
            <w:ins w:id="3877"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878"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6BC1352C" w14:textId="25818E32" w:rsidR="005D6994" w:rsidRDefault="005D6994" w:rsidP="005D6994">
            <w:pPr>
              <w:pStyle w:val="NormalinTable"/>
              <w:rPr>
                <w:ins w:id="3879" w:author="David Owen" w:date="2019-07-24T15:13:00Z"/>
              </w:rPr>
            </w:pPr>
            <w:ins w:id="3880" w:author="Owen, David (Trade)" w:date="2019-07-24T15:13:00Z">
              <w:r>
                <w:t>31/12</w:t>
              </w:r>
            </w:ins>
          </w:p>
        </w:tc>
      </w:tr>
      <w:tr w:rsidR="005D6994" w14:paraId="37B32481" w14:textId="77777777" w:rsidTr="00C53BA8">
        <w:tblPrEx>
          <w:tblW w:w="4936" w:type="pct"/>
          <w:tblInd w:w="384" w:type="dxa"/>
          <w:tblLook w:val="0220" w:firstRow="1" w:lastRow="0" w:firstColumn="0" w:lastColumn="0" w:noHBand="1" w:noVBand="0"/>
          <w:tblPrExChange w:id="3881" w:author="Owen, David (Trade)" w:date="2019-07-24T15:17:00Z">
            <w:tblPrEx>
              <w:tblW w:w="5000" w:type="pct"/>
              <w:tblInd w:w="269" w:type="dxa"/>
              <w:tblLook w:val="0220" w:firstRow="1" w:lastRow="0" w:firstColumn="0" w:lastColumn="0" w:noHBand="1" w:noVBand="0"/>
            </w:tblPrEx>
          </w:tblPrExChange>
        </w:tblPrEx>
        <w:trPr>
          <w:cantSplit/>
          <w:ins w:id="3882" w:author="David Owen" w:date="2019-07-24T15:13:00Z"/>
          <w:trPrChange w:id="3883" w:author="Owen, David (Trade)" w:date="2019-07-24T15:17:00Z">
            <w:trPr>
              <w:gridAfter w:val="0"/>
              <w:wBefore w:w="64" w:type="pct"/>
              <w:cantSplit/>
            </w:trPr>
          </w:trPrChange>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tcBorders>
            <w:tcPrChange w:id="3884" w:author="Owen, David (Trade)" w:date="2019-07-24T15:17:00Z">
              <w:tcPr>
                <w:tcW w:w="664" w:type="pct"/>
                <w:gridSpan w:val="4"/>
                <w:tcBorders>
                  <w:top w:val="single" w:sz="12" w:space="0" w:color="000000" w:themeColor="background1" w:themeShade="00"/>
                  <w:bottom w:val="single" w:sz="4" w:space="0" w:color="000000" w:themeColor="text1"/>
                </w:tcBorders>
              </w:tcPr>
            </w:tcPrChange>
          </w:tcPr>
          <w:p w14:paraId="4173DCCB" w14:textId="7638E768" w:rsidR="005D6994" w:rsidRDefault="005D6994" w:rsidP="005D6994">
            <w:pPr>
              <w:pStyle w:val="NormalinTable"/>
              <w:rPr>
                <w:ins w:id="3885" w:author="David Owen" w:date="2019-07-24T15:13:00Z"/>
                <w:b/>
              </w:rPr>
            </w:pPr>
            <w:ins w:id="3886" w:author="Owen, David (Trade)" w:date="2019-07-24T15:13:00Z">
              <w:r>
                <w:rPr>
                  <w:b/>
                </w:rPr>
                <w:t>097138</w:t>
              </w:r>
            </w:ins>
          </w:p>
        </w:tc>
        <w:tc>
          <w:tcPr>
            <w:tcW w:w="377" w:type="pct"/>
            <w:tcBorders>
              <w:top w:val="single" w:sz="12" w:space="0" w:color="000000" w:themeColor="background1" w:themeShade="00"/>
            </w:tcBorders>
            <w:tcPrChange w:id="3887" w:author="Owen, David (Trade)" w:date="2019-07-24T15:17:00Z">
              <w:tcPr>
                <w:tcW w:w="372" w:type="pct"/>
                <w:gridSpan w:val="4"/>
                <w:tcBorders>
                  <w:top w:val="single" w:sz="12" w:space="0" w:color="000000" w:themeColor="background1" w:themeShade="00"/>
                  <w:left w:val="nil"/>
                  <w:bottom w:val="single" w:sz="4" w:space="0" w:color="000000" w:themeColor="text1"/>
                  <w:right w:val="nil"/>
                </w:tcBorders>
              </w:tcPr>
            </w:tcPrChange>
          </w:tcPr>
          <w:p w14:paraId="14EA2E11" w14:textId="0012796C"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888" w:author="David Owen" w:date="2019-07-24T15:13:00Z"/>
              </w:rPr>
            </w:pPr>
            <w:ins w:id="3889" w:author="Owen, David (Trade)" w:date="2019-07-24T15:13: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tcBorders>
            <w:tcPrChange w:id="3890" w:author="Owen, David (Trade)" w:date="2019-07-24T15:17:00Z">
              <w:tcPr>
                <w:tcW w:w="893" w:type="pct"/>
                <w:gridSpan w:val="4"/>
                <w:tcBorders>
                  <w:top w:val="single" w:sz="12" w:space="0" w:color="000000" w:themeColor="background1" w:themeShade="00"/>
                  <w:bottom w:val="single" w:sz="4" w:space="0" w:color="000000" w:themeColor="text1"/>
                </w:tcBorders>
              </w:tcPr>
            </w:tcPrChange>
          </w:tcPr>
          <w:p w14:paraId="76F5FF3D" w14:textId="5FC8C26E" w:rsidR="005D6994" w:rsidRDefault="005D6994" w:rsidP="005D6994">
            <w:pPr>
              <w:pStyle w:val="NormalinTable"/>
              <w:rPr>
                <w:ins w:id="3891" w:author="David Owen" w:date="2019-07-24T15:13:00Z"/>
              </w:rPr>
            </w:pPr>
            <w:ins w:id="3892" w:author="Owen, David (Trade)" w:date="2019-07-24T15:13:00Z">
              <w:r>
                <w:t>6212 90 00</w:t>
              </w:r>
            </w:ins>
          </w:p>
        </w:tc>
        <w:tc>
          <w:tcPr>
            <w:tcW w:w="587" w:type="pct"/>
            <w:tcBorders>
              <w:top w:val="single" w:sz="12" w:space="0" w:color="000000" w:themeColor="background1" w:themeShade="00"/>
            </w:tcBorders>
            <w:tcPrChange w:id="3893" w:author="Owen, David (Trade)" w:date="2019-07-24T15:17:00Z">
              <w:tcPr>
                <w:tcW w:w="580" w:type="pct"/>
                <w:gridSpan w:val="4"/>
                <w:tcBorders>
                  <w:top w:val="single" w:sz="12" w:space="0" w:color="000000" w:themeColor="background1" w:themeShade="00"/>
                  <w:left w:val="nil"/>
                  <w:bottom w:val="single" w:sz="4" w:space="0" w:color="000000" w:themeColor="text1"/>
                  <w:right w:val="nil"/>
                </w:tcBorders>
              </w:tcPr>
            </w:tcPrChange>
          </w:tcPr>
          <w:p w14:paraId="564DC8C9" w14:textId="33D7D785"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894" w:author="David Owen" w:date="2019-07-24T15:13:00Z"/>
              </w:rPr>
            </w:pPr>
            <w:ins w:id="3895" w:author="Owen, David (Trade)" w:date="2019-07-24T15:13: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nil"/>
              <w:left w:val="nil"/>
              <w:bottom w:val="single" w:sz="12" w:space="0" w:color="auto"/>
              <w:right w:val="nil"/>
            </w:tcBorders>
            <w:shd w:val="clear" w:color="auto" w:fill="auto"/>
            <w:vAlign w:val="bottom"/>
            <w:tcPrChange w:id="3896" w:author="Owen, David (Trade)" w:date="2019-07-24T15:17:00Z">
              <w:tcPr>
                <w:tcW w:w="846" w:type="pct"/>
                <w:gridSpan w:val="3"/>
                <w:tcBorders>
                  <w:top w:val="single" w:sz="12" w:space="0" w:color="000000" w:themeColor="background1" w:themeShade="00"/>
                  <w:bottom w:val="single" w:sz="4" w:space="0" w:color="000000" w:themeColor="text1"/>
                </w:tcBorders>
              </w:tcPr>
            </w:tcPrChange>
          </w:tcPr>
          <w:p w14:paraId="011CAA27" w14:textId="1E77EEEC" w:rsidR="005D6994" w:rsidRDefault="005D6994" w:rsidP="005D6994">
            <w:pPr>
              <w:pStyle w:val="NormalinTable"/>
              <w:rPr>
                <w:ins w:id="3897" w:author="David Owen" w:date="2019-07-24T15:13:00Z"/>
              </w:rPr>
            </w:pPr>
            <w:ins w:id="3898" w:author="Owen, David (Trade)" w:date="2019-07-24T15:17:00Z">
              <w:r>
                <w:rPr>
                  <w:color w:val="000000"/>
                  <w:szCs w:val="16"/>
                </w:rPr>
                <w:t xml:space="preserve"> 190 680 p/st </w:t>
              </w:r>
            </w:ins>
          </w:p>
        </w:tc>
        <w:tc>
          <w:tcPr>
            <w:tcW w:w="543" w:type="pct"/>
            <w:tcBorders>
              <w:top w:val="single" w:sz="12" w:space="0" w:color="000000" w:themeColor="background1" w:themeShade="00"/>
            </w:tcBorders>
            <w:tcPrChange w:id="3899" w:author="Owen, David (Trade)" w:date="2019-07-24T15:17:00Z">
              <w:tcPr>
                <w:tcW w:w="1056" w:type="pct"/>
                <w:gridSpan w:val="6"/>
                <w:tcBorders>
                  <w:top w:val="single" w:sz="12" w:space="0" w:color="000000" w:themeColor="background1" w:themeShade="00"/>
                  <w:left w:val="nil"/>
                  <w:bottom w:val="single" w:sz="4" w:space="0" w:color="000000" w:themeColor="text1"/>
                  <w:right w:val="nil"/>
                </w:tcBorders>
              </w:tcPr>
            </w:tcPrChange>
          </w:tcPr>
          <w:p w14:paraId="43B8598F" w14:textId="4A03D108" w:rsidR="005D6994" w:rsidRDefault="005D6994" w:rsidP="005D6994">
            <w:pPr>
              <w:pStyle w:val="NormalinTable"/>
              <w:cnfStyle w:val="000000000000" w:firstRow="0" w:lastRow="0" w:firstColumn="0" w:lastColumn="0" w:oddVBand="0" w:evenVBand="0" w:oddHBand="0" w:evenHBand="0" w:firstRowFirstColumn="0" w:firstRowLastColumn="0" w:lastRowFirstColumn="0" w:lastRowLastColumn="0"/>
              <w:rPr>
                <w:ins w:id="3900" w:author="David Owen" w:date="2019-07-24T15:13:00Z"/>
              </w:rPr>
            </w:pPr>
            <w:ins w:id="3901" w:author="Owen, David (Trade)" w:date="2019-07-24T15:13: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tcBorders>
            <w:tcPrChange w:id="3902" w:author="Owen, David (Trade)" w:date="2019-07-24T15:17:00Z">
              <w:tcPr>
                <w:tcW w:w="525" w:type="pct"/>
                <w:gridSpan w:val="3"/>
                <w:tcBorders>
                  <w:top w:val="single" w:sz="12" w:space="0" w:color="000000" w:themeColor="background1" w:themeShade="00"/>
                  <w:bottom w:val="single" w:sz="4" w:space="0" w:color="000000" w:themeColor="text1"/>
                </w:tcBorders>
              </w:tcPr>
            </w:tcPrChange>
          </w:tcPr>
          <w:p w14:paraId="1250900E" w14:textId="0F76FFBE" w:rsidR="005D6994" w:rsidRDefault="005D6994" w:rsidP="005D6994">
            <w:pPr>
              <w:pStyle w:val="NormalinTable"/>
              <w:rPr>
                <w:ins w:id="3903" w:author="David Owen" w:date="2019-07-24T15:13:00Z"/>
              </w:rPr>
            </w:pPr>
            <w:ins w:id="3904" w:author="Owen, David (Trade)" w:date="2019-07-24T15:13:00Z">
              <w:r>
                <w:t>31/12</w:t>
              </w:r>
            </w:ins>
          </w:p>
        </w:tc>
      </w:tr>
      <w:tr w:rsidR="00CB149E" w14:paraId="31A0C6D0" w14:textId="77777777" w:rsidTr="00C8561A">
        <w:trPr>
          <w:cantSplit/>
          <w:ins w:id="3905" w:author="David Owen" w:date="2019-07-24T15:13:00Z"/>
        </w:trPr>
        <w:tc>
          <w:tcPr>
            <w:cnfStyle w:val="000010000000" w:firstRow="0" w:lastRow="0" w:firstColumn="0" w:lastColumn="0" w:oddVBand="1" w:evenVBand="0" w:oddHBand="0" w:evenHBand="0" w:firstRowFirstColumn="0" w:firstRowLastColumn="0" w:lastRowFirstColumn="0" w:lastRowLastColumn="0"/>
            <w:tcW w:w="5000" w:type="pct"/>
            <w:gridSpan w:val="7"/>
            <w:tcBorders>
              <w:top w:val="single" w:sz="12" w:space="0" w:color="000000" w:themeColor="background1" w:themeShade="00"/>
              <w:bottom w:val="single" w:sz="4" w:space="0" w:color="000000" w:themeColor="text1"/>
            </w:tcBorders>
          </w:tcPr>
          <w:p w14:paraId="4895B07F" w14:textId="6B7F5B02" w:rsidR="00CB149E" w:rsidRDefault="00CB149E">
            <w:pPr>
              <w:pStyle w:val="NormalinTable"/>
              <w:jc w:val="center"/>
              <w:rPr>
                <w:ins w:id="3906" w:author="David Owen" w:date="2019-07-24T15:13:00Z"/>
              </w:rPr>
              <w:pPrChange w:id="3907" w:author="David Owen" w:date="2019-07-24T15:18:00Z">
                <w:pPr>
                  <w:pStyle w:val="NormalinTable"/>
                </w:pPr>
              </w:pPrChange>
            </w:pPr>
            <w:ins w:id="3908" w:author="David Owen" w:date="2019-07-24T15:18:00Z">
              <w:r w:rsidRPr="00D44F4D">
                <w:rPr>
                  <w:b/>
                  <w:bCs w:val="0"/>
                </w:rPr>
                <w:t>PART H: Applicable to goods originating in Panama</w:t>
              </w:r>
            </w:ins>
          </w:p>
        </w:tc>
      </w:tr>
      <w:tr w:rsidR="00504766" w14:paraId="2F05283C" w14:textId="77777777" w:rsidTr="00C53BA8">
        <w:trPr>
          <w:cantSplit/>
          <w:ins w:id="3909" w:author="David Owen" w:date="2019-07-24T15:13:00Z"/>
        </w:trPr>
        <w:tc>
          <w:tcPr>
            <w:cnfStyle w:val="000010000000" w:firstRow="0" w:lastRow="0" w:firstColumn="0" w:lastColumn="0" w:oddVBand="1" w:evenVBand="0" w:oddHBand="0" w:evenHBand="0" w:firstRowFirstColumn="0" w:firstRowLastColumn="0" w:lastRowFirstColumn="0" w:lastRowLastColumn="0"/>
            <w:tcW w:w="672" w:type="pct"/>
            <w:vMerge w:val="restart"/>
            <w:tcBorders>
              <w:top w:val="single" w:sz="12" w:space="0" w:color="000000" w:themeColor="background1" w:themeShade="00"/>
            </w:tcBorders>
          </w:tcPr>
          <w:p w14:paraId="6D3202C6" w14:textId="146AE04E" w:rsidR="00504766" w:rsidRDefault="00504766" w:rsidP="0013698E">
            <w:pPr>
              <w:pStyle w:val="NormalinTable"/>
              <w:rPr>
                <w:ins w:id="3910" w:author="David Owen" w:date="2019-07-24T15:13:00Z"/>
                <w:b/>
              </w:rPr>
            </w:pPr>
            <w:ins w:id="3911" w:author="Owen, David (Trade)" w:date="2019-07-24T15:19:00Z">
              <w:r>
                <w:rPr>
                  <w:b/>
                </w:rPr>
                <w:t>097310</w:t>
              </w:r>
            </w:ins>
          </w:p>
        </w:tc>
        <w:tc>
          <w:tcPr>
            <w:tcW w:w="377" w:type="pct"/>
            <w:vMerge w:val="restart"/>
            <w:tcBorders>
              <w:top w:val="single" w:sz="12" w:space="0" w:color="000000" w:themeColor="background1" w:themeShade="00"/>
              <w:left w:val="nil"/>
              <w:right w:val="nil"/>
            </w:tcBorders>
          </w:tcPr>
          <w:p w14:paraId="32A148E9" w14:textId="77777777" w:rsidR="00504766" w:rsidRDefault="00504766" w:rsidP="0013698E">
            <w:pPr>
              <w:pStyle w:val="NormalinTable"/>
              <w:cnfStyle w:val="000000000000" w:firstRow="0" w:lastRow="0" w:firstColumn="0" w:lastColumn="0" w:oddVBand="0" w:evenVBand="0" w:oddHBand="0" w:evenHBand="0" w:firstRowFirstColumn="0" w:firstRowLastColumn="0" w:lastRowFirstColumn="0" w:lastRowLastColumn="0"/>
              <w:rPr>
                <w:ins w:id="3912"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nil"/>
            </w:tcBorders>
          </w:tcPr>
          <w:p w14:paraId="7076EA88" w14:textId="632BDE2F" w:rsidR="00504766" w:rsidRDefault="00504766" w:rsidP="0013698E">
            <w:pPr>
              <w:pStyle w:val="NormalinTable"/>
              <w:rPr>
                <w:ins w:id="3913" w:author="David Owen" w:date="2019-07-24T15:13:00Z"/>
              </w:rPr>
            </w:pPr>
            <w:ins w:id="3914" w:author="Owen, David (Trade)" w:date="2019-07-24T15:19:00Z">
              <w:r>
                <w:t>2208 40 51</w:t>
              </w:r>
            </w:ins>
          </w:p>
        </w:tc>
        <w:tc>
          <w:tcPr>
            <w:tcW w:w="587" w:type="pct"/>
            <w:vMerge w:val="restart"/>
            <w:tcBorders>
              <w:top w:val="single" w:sz="12" w:space="0" w:color="000000" w:themeColor="background1" w:themeShade="00"/>
              <w:left w:val="nil"/>
              <w:right w:val="nil"/>
            </w:tcBorders>
          </w:tcPr>
          <w:p w14:paraId="1D106615" w14:textId="24F7A6B7" w:rsidR="00504766" w:rsidRDefault="00504766" w:rsidP="0013698E">
            <w:pPr>
              <w:pStyle w:val="NormalinTable"/>
              <w:cnfStyle w:val="000000000000" w:firstRow="0" w:lastRow="0" w:firstColumn="0" w:lastColumn="0" w:oddVBand="0" w:evenVBand="0" w:oddHBand="0" w:evenHBand="0" w:firstRowFirstColumn="0" w:firstRowLastColumn="0" w:lastRowFirstColumn="0" w:lastRowLastColumn="0"/>
              <w:rPr>
                <w:ins w:id="3915" w:author="David Owen" w:date="2019-07-24T15:13:00Z"/>
              </w:rPr>
            </w:pPr>
            <w:ins w:id="3916" w:author="Owen, David (Trade)" w:date="2019-07-24T15:19:00Z">
              <w:r>
                <w:t>0.00%</w:t>
              </w:r>
            </w:ins>
          </w:p>
        </w:tc>
        <w:tc>
          <w:tcPr>
            <w:cnfStyle w:val="000010000000" w:firstRow="0" w:lastRow="0" w:firstColumn="0" w:lastColumn="0" w:oddVBand="1" w:evenVBand="0" w:oddHBand="0" w:evenHBand="0" w:firstRowFirstColumn="0" w:firstRowLastColumn="0" w:lastRowFirstColumn="0" w:lastRowLastColumn="0"/>
            <w:tcW w:w="1384" w:type="pct"/>
            <w:vMerge w:val="restart"/>
            <w:tcBorders>
              <w:top w:val="single" w:sz="12" w:space="0" w:color="000000" w:themeColor="background1" w:themeShade="00"/>
            </w:tcBorders>
          </w:tcPr>
          <w:p w14:paraId="4BC374B3" w14:textId="77777777" w:rsidR="00504766" w:rsidRDefault="00504766" w:rsidP="0013698E">
            <w:pPr>
              <w:pStyle w:val="NormalinTable"/>
              <w:rPr>
                <w:ins w:id="3917" w:author="Owen, David (Trade)" w:date="2019-07-24T15:19:00Z"/>
              </w:rPr>
            </w:pPr>
            <w:ins w:id="3918" w:author="Owen, David (Trade)" w:date="2019-07-24T15:19:00Z">
              <w:r>
                <w:t>17,700 l (expressed in equivalent of pure alcohol)</w:t>
              </w:r>
            </w:ins>
          </w:p>
          <w:p w14:paraId="19290514" w14:textId="2460D60A" w:rsidR="00504766" w:rsidRDefault="00504766" w:rsidP="0013698E">
            <w:pPr>
              <w:pStyle w:val="NormalinTable"/>
              <w:rPr>
                <w:ins w:id="3919" w:author="David Owen" w:date="2019-07-24T15:13:00Z"/>
              </w:rPr>
            </w:pPr>
            <w:ins w:id="3920" w:author="Owen, David (Trade)" w:date="2019-07-24T15:19:00Z">
              <w:r>
                <w:t>plus an addition of 700 l per quota period</w:t>
              </w:r>
            </w:ins>
          </w:p>
        </w:tc>
        <w:tc>
          <w:tcPr>
            <w:tcW w:w="543" w:type="pct"/>
            <w:vMerge w:val="restart"/>
            <w:tcBorders>
              <w:top w:val="single" w:sz="12" w:space="0" w:color="000000" w:themeColor="background1" w:themeShade="00"/>
              <w:left w:val="nil"/>
              <w:right w:val="nil"/>
            </w:tcBorders>
          </w:tcPr>
          <w:p w14:paraId="55B494C0" w14:textId="31FFFD66" w:rsidR="00504766" w:rsidRDefault="00504766" w:rsidP="0013698E">
            <w:pPr>
              <w:pStyle w:val="NormalinTable"/>
              <w:cnfStyle w:val="000000000000" w:firstRow="0" w:lastRow="0" w:firstColumn="0" w:lastColumn="0" w:oddVBand="0" w:evenVBand="0" w:oddHBand="0" w:evenHBand="0" w:firstRowFirstColumn="0" w:firstRowLastColumn="0" w:lastRowFirstColumn="0" w:lastRowLastColumn="0"/>
              <w:rPr>
                <w:ins w:id="3921" w:author="David Owen" w:date="2019-07-24T15:13:00Z"/>
              </w:rPr>
            </w:pPr>
            <w:ins w:id="3922" w:author="Owen, David (Trade)" w:date="2019-07-24T15:19:00Z">
              <w:r>
                <w:t>01/01</w:t>
              </w:r>
            </w:ins>
          </w:p>
        </w:tc>
        <w:tc>
          <w:tcPr>
            <w:cnfStyle w:val="000010000000" w:firstRow="0" w:lastRow="0" w:firstColumn="0" w:lastColumn="0" w:oddVBand="1" w:evenVBand="0" w:oddHBand="0" w:evenHBand="0" w:firstRowFirstColumn="0" w:firstRowLastColumn="0" w:lastRowFirstColumn="0" w:lastRowLastColumn="0"/>
            <w:tcW w:w="533" w:type="pct"/>
            <w:vMerge w:val="restart"/>
            <w:tcBorders>
              <w:top w:val="single" w:sz="12" w:space="0" w:color="000000" w:themeColor="background1" w:themeShade="00"/>
            </w:tcBorders>
          </w:tcPr>
          <w:p w14:paraId="0BBB6458" w14:textId="44A8FBA2" w:rsidR="00504766" w:rsidRDefault="00504766" w:rsidP="0013698E">
            <w:pPr>
              <w:pStyle w:val="NormalinTable"/>
              <w:rPr>
                <w:ins w:id="3923" w:author="David Owen" w:date="2019-07-24T15:13:00Z"/>
              </w:rPr>
            </w:pPr>
            <w:ins w:id="3924" w:author="Owen, David (Trade)" w:date="2019-07-24T15:19:00Z">
              <w:r>
                <w:t>31/12</w:t>
              </w:r>
            </w:ins>
          </w:p>
        </w:tc>
      </w:tr>
      <w:tr w:rsidR="001B493F" w14:paraId="4EC400B7" w14:textId="77777777" w:rsidTr="00C53BA8">
        <w:trPr>
          <w:cantSplit/>
          <w:ins w:id="3925" w:author="David Owen" w:date="2019-07-24T15:13:00Z"/>
        </w:trPr>
        <w:tc>
          <w:tcPr>
            <w:cnfStyle w:val="000010000000" w:firstRow="0" w:lastRow="0" w:firstColumn="0" w:lastColumn="0" w:oddVBand="1" w:evenVBand="0" w:oddHBand="0" w:evenHBand="0" w:firstRowFirstColumn="0" w:firstRowLastColumn="0" w:lastRowFirstColumn="0" w:lastRowLastColumn="0"/>
            <w:tcW w:w="672" w:type="pct"/>
            <w:vMerge/>
            <w:tcBorders>
              <w:bottom w:val="single" w:sz="4" w:space="0" w:color="000000" w:themeColor="text1"/>
            </w:tcBorders>
          </w:tcPr>
          <w:p w14:paraId="3ADF1FF9" w14:textId="77777777" w:rsidR="00504766" w:rsidRDefault="00504766" w:rsidP="0013698E">
            <w:pPr>
              <w:pStyle w:val="NormalinTable"/>
              <w:rPr>
                <w:ins w:id="3926" w:author="David Owen" w:date="2019-07-24T15:13:00Z"/>
                <w:b/>
              </w:rPr>
            </w:pPr>
          </w:p>
        </w:tc>
        <w:tc>
          <w:tcPr>
            <w:tcW w:w="377" w:type="pct"/>
            <w:vMerge/>
            <w:tcBorders>
              <w:left w:val="nil"/>
              <w:bottom w:val="single" w:sz="4" w:space="0" w:color="000000" w:themeColor="text1"/>
              <w:right w:val="nil"/>
            </w:tcBorders>
          </w:tcPr>
          <w:p w14:paraId="1CDA7325" w14:textId="77777777" w:rsidR="00504766" w:rsidRDefault="00504766" w:rsidP="0013698E">
            <w:pPr>
              <w:pStyle w:val="NormalinTable"/>
              <w:cnfStyle w:val="000000000000" w:firstRow="0" w:lastRow="0" w:firstColumn="0" w:lastColumn="0" w:oddVBand="0" w:evenVBand="0" w:oddHBand="0" w:evenHBand="0" w:firstRowFirstColumn="0" w:firstRowLastColumn="0" w:lastRowFirstColumn="0" w:lastRowLastColumn="0"/>
              <w:rPr>
                <w:ins w:id="3927"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bottom w:val="single" w:sz="12" w:space="0" w:color="000000" w:themeColor="background1" w:themeShade="00"/>
            </w:tcBorders>
          </w:tcPr>
          <w:p w14:paraId="03800433" w14:textId="7D1A33BD" w:rsidR="00504766" w:rsidRDefault="00504766" w:rsidP="0013698E">
            <w:pPr>
              <w:pStyle w:val="NormalinTable"/>
              <w:rPr>
                <w:ins w:id="3928" w:author="David Owen" w:date="2019-07-24T15:13:00Z"/>
              </w:rPr>
            </w:pPr>
            <w:ins w:id="3929" w:author="David Owen" w:date="2019-07-24T15:19:00Z">
              <w:r>
                <w:t>2208 40 99</w:t>
              </w:r>
            </w:ins>
          </w:p>
        </w:tc>
        <w:tc>
          <w:tcPr>
            <w:tcW w:w="587" w:type="pct"/>
            <w:vMerge/>
            <w:tcBorders>
              <w:left w:val="nil"/>
              <w:bottom w:val="single" w:sz="4" w:space="0" w:color="000000" w:themeColor="text1"/>
              <w:right w:val="nil"/>
            </w:tcBorders>
          </w:tcPr>
          <w:p w14:paraId="612DBD04" w14:textId="77777777" w:rsidR="00504766" w:rsidRDefault="00504766" w:rsidP="0013698E">
            <w:pPr>
              <w:pStyle w:val="NormalinTable"/>
              <w:cnfStyle w:val="000000000000" w:firstRow="0" w:lastRow="0" w:firstColumn="0" w:lastColumn="0" w:oddVBand="0" w:evenVBand="0" w:oddHBand="0" w:evenHBand="0" w:firstRowFirstColumn="0" w:firstRowLastColumn="0" w:lastRowFirstColumn="0" w:lastRowLastColumn="0"/>
              <w:rPr>
                <w:ins w:id="3930"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1384" w:type="pct"/>
            <w:vMerge/>
            <w:tcBorders>
              <w:bottom w:val="single" w:sz="4" w:space="0" w:color="000000" w:themeColor="text1"/>
            </w:tcBorders>
          </w:tcPr>
          <w:p w14:paraId="32B92DE7" w14:textId="77777777" w:rsidR="00504766" w:rsidRDefault="00504766" w:rsidP="0013698E">
            <w:pPr>
              <w:pStyle w:val="NormalinTable"/>
              <w:rPr>
                <w:ins w:id="3931" w:author="David Owen" w:date="2019-07-24T15:13:00Z"/>
              </w:rPr>
            </w:pPr>
          </w:p>
        </w:tc>
        <w:tc>
          <w:tcPr>
            <w:tcW w:w="543" w:type="pct"/>
            <w:vMerge/>
            <w:tcBorders>
              <w:left w:val="nil"/>
              <w:bottom w:val="single" w:sz="4" w:space="0" w:color="000000" w:themeColor="text1"/>
              <w:right w:val="nil"/>
            </w:tcBorders>
          </w:tcPr>
          <w:p w14:paraId="0522BC88" w14:textId="77777777" w:rsidR="00504766" w:rsidRDefault="00504766" w:rsidP="0013698E">
            <w:pPr>
              <w:pStyle w:val="NormalinTable"/>
              <w:cnfStyle w:val="000000000000" w:firstRow="0" w:lastRow="0" w:firstColumn="0" w:lastColumn="0" w:oddVBand="0" w:evenVBand="0" w:oddHBand="0" w:evenHBand="0" w:firstRowFirstColumn="0" w:firstRowLastColumn="0" w:lastRowFirstColumn="0" w:lastRowLastColumn="0"/>
              <w:rPr>
                <w:ins w:id="3932"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533" w:type="pct"/>
            <w:vMerge/>
            <w:tcBorders>
              <w:bottom w:val="single" w:sz="4" w:space="0" w:color="000000" w:themeColor="text1"/>
            </w:tcBorders>
          </w:tcPr>
          <w:p w14:paraId="20A75712" w14:textId="77777777" w:rsidR="00504766" w:rsidRDefault="00504766" w:rsidP="0013698E">
            <w:pPr>
              <w:pStyle w:val="NormalinTable"/>
              <w:rPr>
                <w:ins w:id="3933" w:author="David Owen" w:date="2019-07-24T15:13:00Z"/>
              </w:rPr>
            </w:pPr>
          </w:p>
        </w:tc>
      </w:tr>
      <w:tr w:rsidR="00C8561A" w14:paraId="51B332B8" w14:textId="77777777" w:rsidTr="00C53BA8">
        <w:trPr>
          <w:cantSplit/>
          <w:ins w:id="3934" w:author="David Owen" w:date="2019-07-24T15:13:00Z"/>
        </w:trPr>
        <w:tc>
          <w:tcPr>
            <w:cnfStyle w:val="000010000000" w:firstRow="0" w:lastRow="0" w:firstColumn="0" w:lastColumn="0" w:oddVBand="1" w:evenVBand="0" w:oddHBand="0" w:evenHBand="0" w:firstRowFirstColumn="0" w:firstRowLastColumn="0" w:lastRowFirstColumn="0" w:lastRowLastColumn="0"/>
            <w:tcW w:w="672" w:type="pct"/>
            <w:vMerge w:val="restart"/>
            <w:tcBorders>
              <w:top w:val="single" w:sz="12" w:space="0" w:color="000000" w:themeColor="background1" w:themeShade="00"/>
            </w:tcBorders>
          </w:tcPr>
          <w:p w14:paraId="506780F3" w14:textId="1DA2E900" w:rsidR="00C8561A" w:rsidRDefault="00C8561A" w:rsidP="00504766">
            <w:pPr>
              <w:pStyle w:val="NormalinTable"/>
              <w:rPr>
                <w:ins w:id="3935" w:author="David Owen" w:date="2019-07-24T15:13:00Z"/>
                <w:b/>
              </w:rPr>
            </w:pPr>
            <w:ins w:id="3936" w:author="Owen, David (Trade)" w:date="2019-07-24T15:20:00Z">
              <w:r>
                <w:rPr>
                  <w:b/>
                </w:rPr>
                <w:t>097311</w:t>
              </w:r>
            </w:ins>
          </w:p>
        </w:tc>
        <w:tc>
          <w:tcPr>
            <w:tcW w:w="377" w:type="pct"/>
            <w:vMerge w:val="restart"/>
            <w:tcBorders>
              <w:top w:val="single" w:sz="12" w:space="0" w:color="000000" w:themeColor="background1" w:themeShade="00"/>
              <w:left w:val="nil"/>
              <w:right w:val="single" w:sz="6" w:space="0" w:color="000000" w:themeColor="background1" w:themeShade="00"/>
            </w:tcBorders>
          </w:tcPr>
          <w:p w14:paraId="2DCAD919"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37"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left w:val="single" w:sz="6" w:space="0" w:color="000000" w:themeColor="background1" w:themeShade="00"/>
              <w:bottom w:val="nil"/>
              <w:right w:val="single" w:sz="6" w:space="0" w:color="000000" w:themeColor="background1" w:themeShade="00"/>
            </w:tcBorders>
          </w:tcPr>
          <w:p w14:paraId="59F7605C" w14:textId="0DD171E1" w:rsidR="00C8561A" w:rsidRDefault="00C8561A" w:rsidP="00504766">
            <w:pPr>
              <w:pStyle w:val="NormalinTable"/>
              <w:rPr>
                <w:ins w:id="3938" w:author="David Owen" w:date="2019-07-24T15:13:00Z"/>
              </w:rPr>
            </w:pPr>
            <w:ins w:id="3939" w:author="Owen, David (Trade)" w:date="2019-07-24T15:20:00Z">
              <w:r>
                <w:t>1701 13 00</w:t>
              </w:r>
            </w:ins>
          </w:p>
        </w:tc>
        <w:tc>
          <w:tcPr>
            <w:tcW w:w="587" w:type="pct"/>
            <w:vMerge w:val="restart"/>
            <w:tcBorders>
              <w:top w:val="single" w:sz="12" w:space="0" w:color="000000" w:themeColor="background1" w:themeShade="00"/>
              <w:left w:val="single" w:sz="6" w:space="0" w:color="000000" w:themeColor="background1" w:themeShade="00"/>
              <w:right w:val="nil"/>
            </w:tcBorders>
          </w:tcPr>
          <w:p w14:paraId="02387FD1" w14:textId="370A862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40" w:author="David Owen" w:date="2019-07-24T15:13:00Z"/>
              </w:rPr>
            </w:pPr>
            <w:ins w:id="3941" w:author="Owen, David (Trade)" w:date="2019-07-24T15:20:00Z">
              <w:r>
                <w:t>0.00%</w:t>
              </w:r>
            </w:ins>
          </w:p>
        </w:tc>
        <w:tc>
          <w:tcPr>
            <w:cnfStyle w:val="000010000000" w:firstRow="0" w:lastRow="0" w:firstColumn="0" w:lastColumn="0" w:oddVBand="1" w:evenVBand="0" w:oddHBand="0" w:evenHBand="0" w:firstRowFirstColumn="0" w:firstRowLastColumn="0" w:lastRowFirstColumn="0" w:lastRowLastColumn="0"/>
            <w:tcW w:w="1384" w:type="pct"/>
            <w:vMerge w:val="restart"/>
            <w:tcBorders>
              <w:top w:val="single" w:sz="12" w:space="0" w:color="000000" w:themeColor="background1" w:themeShade="00"/>
            </w:tcBorders>
          </w:tcPr>
          <w:p w14:paraId="29C94F99" w14:textId="77777777" w:rsidR="00C8561A" w:rsidRDefault="00C8561A" w:rsidP="00504766">
            <w:pPr>
              <w:pStyle w:val="NormalinTable"/>
              <w:rPr>
                <w:ins w:id="3942" w:author="Owen, David (Trade)" w:date="2019-07-24T15:20:00Z"/>
              </w:rPr>
            </w:pPr>
            <w:ins w:id="3943" w:author="Owen, David (Trade)" w:date="2019-07-24T15:20:00Z">
              <w:r>
                <w:t>1,929,000 kg</w:t>
              </w:r>
            </w:ins>
          </w:p>
          <w:p w14:paraId="4C8C38F6" w14:textId="2AFF7AB9" w:rsidR="00C8561A" w:rsidRDefault="00C8561A" w:rsidP="00504766">
            <w:pPr>
              <w:pStyle w:val="NormalinTable"/>
              <w:rPr>
                <w:ins w:id="3944" w:author="David Owen" w:date="2019-07-24T15:13:00Z"/>
              </w:rPr>
            </w:pPr>
            <w:ins w:id="3945" w:author="Owen, David (Trade)" w:date="2019-07-24T15:20:00Z">
              <w:r>
                <w:t>plus an addition of 49,000 kg per quota period</w:t>
              </w:r>
            </w:ins>
          </w:p>
        </w:tc>
        <w:tc>
          <w:tcPr>
            <w:tcW w:w="543" w:type="pct"/>
            <w:vMerge w:val="restart"/>
            <w:tcBorders>
              <w:top w:val="single" w:sz="12" w:space="0" w:color="000000" w:themeColor="background1" w:themeShade="00"/>
              <w:left w:val="nil"/>
              <w:right w:val="nil"/>
            </w:tcBorders>
          </w:tcPr>
          <w:p w14:paraId="3A720C83" w14:textId="2613D264"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46" w:author="David Owen" w:date="2019-07-24T15:13:00Z"/>
              </w:rPr>
            </w:pPr>
            <w:ins w:id="3947" w:author="Owen, David (Trade)" w:date="2019-07-24T15:20:00Z">
              <w:r>
                <w:t>01/01</w:t>
              </w:r>
            </w:ins>
          </w:p>
        </w:tc>
        <w:tc>
          <w:tcPr>
            <w:cnfStyle w:val="000010000000" w:firstRow="0" w:lastRow="0" w:firstColumn="0" w:lastColumn="0" w:oddVBand="1" w:evenVBand="0" w:oddHBand="0" w:evenHBand="0" w:firstRowFirstColumn="0" w:firstRowLastColumn="0" w:lastRowFirstColumn="0" w:lastRowLastColumn="0"/>
            <w:tcW w:w="533" w:type="pct"/>
            <w:vMerge w:val="restart"/>
            <w:tcBorders>
              <w:top w:val="single" w:sz="12" w:space="0" w:color="000000" w:themeColor="background1" w:themeShade="00"/>
            </w:tcBorders>
          </w:tcPr>
          <w:p w14:paraId="4456D196" w14:textId="617B0F3B" w:rsidR="00C8561A" w:rsidRDefault="00C8561A" w:rsidP="00504766">
            <w:pPr>
              <w:pStyle w:val="NormalinTable"/>
              <w:rPr>
                <w:ins w:id="3948" w:author="David Owen" w:date="2019-07-24T15:13:00Z"/>
              </w:rPr>
            </w:pPr>
            <w:ins w:id="3949" w:author="Owen, David (Trade)" w:date="2019-07-24T15:20:00Z">
              <w:r>
                <w:t>31/12</w:t>
              </w:r>
            </w:ins>
          </w:p>
        </w:tc>
      </w:tr>
      <w:tr w:rsidR="00C8561A" w14:paraId="0A69D173" w14:textId="77777777" w:rsidTr="00C53BA8">
        <w:trPr>
          <w:cantSplit/>
          <w:ins w:id="3950" w:author="David Owen" w:date="2019-07-24T15:13:00Z"/>
        </w:trPr>
        <w:tc>
          <w:tcPr>
            <w:cnfStyle w:val="000010000000" w:firstRow="0" w:lastRow="0" w:firstColumn="0" w:lastColumn="0" w:oddVBand="1" w:evenVBand="0" w:oddHBand="0" w:evenHBand="0" w:firstRowFirstColumn="0" w:firstRowLastColumn="0" w:lastRowFirstColumn="0" w:lastRowLastColumn="0"/>
            <w:tcW w:w="672" w:type="pct"/>
            <w:vMerge/>
          </w:tcPr>
          <w:p w14:paraId="01B6480D" w14:textId="77777777" w:rsidR="00C8561A" w:rsidRDefault="00C8561A" w:rsidP="00504766">
            <w:pPr>
              <w:pStyle w:val="NormalinTable"/>
              <w:rPr>
                <w:ins w:id="3951" w:author="David Owen" w:date="2019-07-24T15:13:00Z"/>
                <w:b/>
              </w:rPr>
            </w:pPr>
          </w:p>
        </w:tc>
        <w:tc>
          <w:tcPr>
            <w:tcW w:w="377" w:type="pct"/>
            <w:vMerge/>
            <w:tcBorders>
              <w:left w:val="nil"/>
              <w:right w:val="single" w:sz="6" w:space="0" w:color="000000" w:themeColor="background1" w:themeShade="00"/>
            </w:tcBorders>
          </w:tcPr>
          <w:p w14:paraId="48F6C668"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52"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3E2659A7" w14:textId="26D17473" w:rsidR="00C8561A" w:rsidRDefault="00C8561A" w:rsidP="00504766">
            <w:pPr>
              <w:pStyle w:val="NormalinTable"/>
              <w:rPr>
                <w:ins w:id="3953" w:author="David Owen" w:date="2019-07-24T15:13:00Z"/>
              </w:rPr>
            </w:pPr>
            <w:ins w:id="3954" w:author="Owen, David (Trade)" w:date="2019-07-24T15:21:00Z">
              <w:r>
                <w:t>1701 14 00</w:t>
              </w:r>
            </w:ins>
          </w:p>
        </w:tc>
        <w:tc>
          <w:tcPr>
            <w:tcW w:w="587" w:type="pct"/>
            <w:vMerge/>
            <w:tcBorders>
              <w:left w:val="single" w:sz="6" w:space="0" w:color="000000" w:themeColor="background1" w:themeShade="00"/>
              <w:right w:val="nil"/>
            </w:tcBorders>
          </w:tcPr>
          <w:p w14:paraId="604A2C4A"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55"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1891FDCF" w14:textId="77777777" w:rsidR="00C8561A" w:rsidRDefault="00C8561A" w:rsidP="00504766">
            <w:pPr>
              <w:pStyle w:val="NormalinTable"/>
              <w:rPr>
                <w:ins w:id="3956" w:author="David Owen" w:date="2019-07-24T15:13:00Z"/>
              </w:rPr>
            </w:pPr>
          </w:p>
        </w:tc>
        <w:tc>
          <w:tcPr>
            <w:tcW w:w="543" w:type="pct"/>
            <w:vMerge/>
            <w:tcBorders>
              <w:left w:val="nil"/>
              <w:right w:val="nil"/>
            </w:tcBorders>
          </w:tcPr>
          <w:p w14:paraId="33C2A965"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57"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4DE94E33" w14:textId="77777777" w:rsidR="00C8561A" w:rsidRDefault="00C8561A" w:rsidP="00504766">
            <w:pPr>
              <w:pStyle w:val="NormalinTable"/>
              <w:rPr>
                <w:ins w:id="3958" w:author="David Owen" w:date="2019-07-24T15:13:00Z"/>
              </w:rPr>
            </w:pPr>
          </w:p>
        </w:tc>
      </w:tr>
      <w:tr w:rsidR="00C8561A" w14:paraId="65C49555" w14:textId="77777777" w:rsidTr="00C53BA8">
        <w:trPr>
          <w:cantSplit/>
          <w:ins w:id="3959" w:author="David Owen" w:date="2019-07-24T15:13:00Z"/>
        </w:trPr>
        <w:tc>
          <w:tcPr>
            <w:cnfStyle w:val="000010000000" w:firstRow="0" w:lastRow="0" w:firstColumn="0" w:lastColumn="0" w:oddVBand="1" w:evenVBand="0" w:oddHBand="0" w:evenHBand="0" w:firstRowFirstColumn="0" w:firstRowLastColumn="0" w:lastRowFirstColumn="0" w:lastRowLastColumn="0"/>
            <w:tcW w:w="672" w:type="pct"/>
            <w:vMerge/>
          </w:tcPr>
          <w:p w14:paraId="464FA16D" w14:textId="77777777" w:rsidR="00C8561A" w:rsidRDefault="00C8561A" w:rsidP="00504766">
            <w:pPr>
              <w:pStyle w:val="NormalinTable"/>
              <w:rPr>
                <w:ins w:id="3960" w:author="David Owen" w:date="2019-07-24T15:13:00Z"/>
                <w:b/>
              </w:rPr>
            </w:pPr>
          </w:p>
        </w:tc>
        <w:tc>
          <w:tcPr>
            <w:tcW w:w="377" w:type="pct"/>
            <w:vMerge/>
            <w:tcBorders>
              <w:left w:val="nil"/>
              <w:right w:val="single" w:sz="6" w:space="0" w:color="000000" w:themeColor="background1" w:themeShade="00"/>
            </w:tcBorders>
          </w:tcPr>
          <w:p w14:paraId="77F0B008"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61"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679E1026" w14:textId="4C6D31D3" w:rsidR="00C8561A" w:rsidRDefault="00C8561A" w:rsidP="00504766">
            <w:pPr>
              <w:pStyle w:val="NormalinTable"/>
              <w:rPr>
                <w:ins w:id="3962" w:author="David Owen" w:date="2019-07-24T15:13:00Z"/>
              </w:rPr>
            </w:pPr>
            <w:ins w:id="3963" w:author="Owen, David (Trade)" w:date="2019-07-24T15:21:00Z">
              <w:r>
                <w:t>1701 91 00</w:t>
              </w:r>
            </w:ins>
          </w:p>
        </w:tc>
        <w:tc>
          <w:tcPr>
            <w:tcW w:w="587" w:type="pct"/>
            <w:vMerge/>
            <w:tcBorders>
              <w:left w:val="single" w:sz="6" w:space="0" w:color="000000" w:themeColor="background1" w:themeShade="00"/>
              <w:right w:val="nil"/>
            </w:tcBorders>
          </w:tcPr>
          <w:p w14:paraId="35DE7BB7"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64"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333CE343" w14:textId="77777777" w:rsidR="00C8561A" w:rsidRDefault="00C8561A" w:rsidP="00504766">
            <w:pPr>
              <w:pStyle w:val="NormalinTable"/>
              <w:rPr>
                <w:ins w:id="3965" w:author="David Owen" w:date="2019-07-24T15:13:00Z"/>
              </w:rPr>
            </w:pPr>
          </w:p>
        </w:tc>
        <w:tc>
          <w:tcPr>
            <w:tcW w:w="543" w:type="pct"/>
            <w:vMerge/>
            <w:tcBorders>
              <w:left w:val="nil"/>
              <w:right w:val="nil"/>
            </w:tcBorders>
          </w:tcPr>
          <w:p w14:paraId="41E75BA1"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66"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63B3049B" w14:textId="77777777" w:rsidR="00C8561A" w:rsidRDefault="00C8561A" w:rsidP="00504766">
            <w:pPr>
              <w:pStyle w:val="NormalinTable"/>
              <w:rPr>
                <w:ins w:id="3967" w:author="David Owen" w:date="2019-07-24T15:13:00Z"/>
              </w:rPr>
            </w:pPr>
          </w:p>
        </w:tc>
      </w:tr>
      <w:tr w:rsidR="00C8561A" w14:paraId="4BA4F1BA" w14:textId="77777777" w:rsidTr="00C53BA8">
        <w:trPr>
          <w:cantSplit/>
          <w:ins w:id="3968" w:author="David Owen" w:date="2019-07-24T15:13:00Z"/>
        </w:trPr>
        <w:tc>
          <w:tcPr>
            <w:cnfStyle w:val="000010000000" w:firstRow="0" w:lastRow="0" w:firstColumn="0" w:lastColumn="0" w:oddVBand="1" w:evenVBand="0" w:oddHBand="0" w:evenHBand="0" w:firstRowFirstColumn="0" w:firstRowLastColumn="0" w:lastRowFirstColumn="0" w:lastRowLastColumn="0"/>
            <w:tcW w:w="672" w:type="pct"/>
            <w:vMerge/>
          </w:tcPr>
          <w:p w14:paraId="4D2544AC" w14:textId="77777777" w:rsidR="00C8561A" w:rsidRDefault="00C8561A" w:rsidP="00504766">
            <w:pPr>
              <w:pStyle w:val="NormalinTable"/>
              <w:rPr>
                <w:ins w:id="3969" w:author="David Owen" w:date="2019-07-24T15:13:00Z"/>
                <w:b/>
              </w:rPr>
            </w:pPr>
          </w:p>
        </w:tc>
        <w:tc>
          <w:tcPr>
            <w:tcW w:w="377" w:type="pct"/>
            <w:vMerge/>
            <w:tcBorders>
              <w:left w:val="nil"/>
              <w:right w:val="single" w:sz="6" w:space="0" w:color="000000" w:themeColor="background1" w:themeShade="00"/>
            </w:tcBorders>
          </w:tcPr>
          <w:p w14:paraId="29C8530D"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70"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0526E807" w14:textId="141D4186" w:rsidR="00C8561A" w:rsidRDefault="00C8561A" w:rsidP="00504766">
            <w:pPr>
              <w:pStyle w:val="NormalinTable"/>
              <w:rPr>
                <w:ins w:id="3971" w:author="David Owen" w:date="2019-07-24T15:13:00Z"/>
              </w:rPr>
            </w:pPr>
            <w:ins w:id="3972" w:author="Owen, David (Trade)" w:date="2019-07-24T15:21:00Z">
              <w:r>
                <w:t>1701 99 00</w:t>
              </w:r>
            </w:ins>
          </w:p>
        </w:tc>
        <w:tc>
          <w:tcPr>
            <w:tcW w:w="587" w:type="pct"/>
            <w:vMerge/>
            <w:tcBorders>
              <w:left w:val="single" w:sz="6" w:space="0" w:color="000000" w:themeColor="background1" w:themeShade="00"/>
              <w:right w:val="nil"/>
            </w:tcBorders>
          </w:tcPr>
          <w:p w14:paraId="40A000E7"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73"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554F65C6" w14:textId="77777777" w:rsidR="00C8561A" w:rsidRDefault="00C8561A" w:rsidP="00504766">
            <w:pPr>
              <w:pStyle w:val="NormalinTable"/>
              <w:rPr>
                <w:ins w:id="3974" w:author="David Owen" w:date="2019-07-24T15:13:00Z"/>
              </w:rPr>
            </w:pPr>
          </w:p>
        </w:tc>
        <w:tc>
          <w:tcPr>
            <w:tcW w:w="543" w:type="pct"/>
            <w:vMerge/>
            <w:tcBorders>
              <w:left w:val="nil"/>
              <w:right w:val="nil"/>
            </w:tcBorders>
          </w:tcPr>
          <w:p w14:paraId="62003E2F"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75"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3E5E886F" w14:textId="77777777" w:rsidR="00C8561A" w:rsidRDefault="00C8561A" w:rsidP="00504766">
            <w:pPr>
              <w:pStyle w:val="NormalinTable"/>
              <w:rPr>
                <w:ins w:id="3976" w:author="David Owen" w:date="2019-07-24T15:13:00Z"/>
              </w:rPr>
            </w:pPr>
          </w:p>
        </w:tc>
      </w:tr>
      <w:tr w:rsidR="00C8561A" w14:paraId="0BC7B461" w14:textId="77777777" w:rsidTr="00C53BA8">
        <w:trPr>
          <w:cantSplit/>
          <w:ins w:id="3977" w:author="David Owen" w:date="2019-07-24T15:13:00Z"/>
        </w:trPr>
        <w:tc>
          <w:tcPr>
            <w:cnfStyle w:val="000010000000" w:firstRow="0" w:lastRow="0" w:firstColumn="0" w:lastColumn="0" w:oddVBand="1" w:evenVBand="0" w:oddHBand="0" w:evenHBand="0" w:firstRowFirstColumn="0" w:firstRowLastColumn="0" w:lastRowFirstColumn="0" w:lastRowLastColumn="0"/>
            <w:tcW w:w="672" w:type="pct"/>
            <w:vMerge/>
          </w:tcPr>
          <w:p w14:paraId="3BC09DA7" w14:textId="77777777" w:rsidR="00C8561A" w:rsidRDefault="00C8561A" w:rsidP="00504766">
            <w:pPr>
              <w:pStyle w:val="NormalinTable"/>
              <w:rPr>
                <w:ins w:id="3978" w:author="David Owen" w:date="2019-07-24T15:13:00Z"/>
                <w:b/>
              </w:rPr>
            </w:pPr>
          </w:p>
        </w:tc>
        <w:tc>
          <w:tcPr>
            <w:tcW w:w="377" w:type="pct"/>
            <w:vMerge/>
            <w:tcBorders>
              <w:left w:val="nil"/>
              <w:right w:val="single" w:sz="6" w:space="0" w:color="000000" w:themeColor="background1" w:themeShade="00"/>
            </w:tcBorders>
          </w:tcPr>
          <w:p w14:paraId="676CF378"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79"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59C540B2" w14:textId="41676B4D" w:rsidR="00C8561A" w:rsidRDefault="00C8561A" w:rsidP="00504766">
            <w:pPr>
              <w:pStyle w:val="NormalinTable"/>
              <w:rPr>
                <w:ins w:id="3980" w:author="David Owen" w:date="2019-07-24T15:13:00Z"/>
              </w:rPr>
            </w:pPr>
            <w:ins w:id="3981" w:author="Owen, David (Trade)" w:date="2019-07-24T15:21:00Z">
              <w:r>
                <w:t>1702 30 00</w:t>
              </w:r>
            </w:ins>
          </w:p>
        </w:tc>
        <w:tc>
          <w:tcPr>
            <w:tcW w:w="587" w:type="pct"/>
            <w:vMerge/>
            <w:tcBorders>
              <w:left w:val="single" w:sz="6" w:space="0" w:color="000000" w:themeColor="background1" w:themeShade="00"/>
              <w:right w:val="nil"/>
            </w:tcBorders>
          </w:tcPr>
          <w:p w14:paraId="7F4FE166"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82"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3687061C" w14:textId="77777777" w:rsidR="00C8561A" w:rsidRDefault="00C8561A" w:rsidP="00504766">
            <w:pPr>
              <w:pStyle w:val="NormalinTable"/>
              <w:rPr>
                <w:ins w:id="3983" w:author="David Owen" w:date="2019-07-24T15:13:00Z"/>
              </w:rPr>
            </w:pPr>
          </w:p>
        </w:tc>
        <w:tc>
          <w:tcPr>
            <w:tcW w:w="543" w:type="pct"/>
            <w:vMerge/>
            <w:tcBorders>
              <w:left w:val="nil"/>
              <w:right w:val="nil"/>
            </w:tcBorders>
          </w:tcPr>
          <w:p w14:paraId="750223FB"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84"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6E2B3CC8" w14:textId="77777777" w:rsidR="00C8561A" w:rsidRDefault="00C8561A" w:rsidP="00504766">
            <w:pPr>
              <w:pStyle w:val="NormalinTable"/>
              <w:rPr>
                <w:ins w:id="3985" w:author="David Owen" w:date="2019-07-24T15:13:00Z"/>
              </w:rPr>
            </w:pPr>
          </w:p>
        </w:tc>
      </w:tr>
      <w:tr w:rsidR="00C8561A" w14:paraId="4EC83F83" w14:textId="77777777" w:rsidTr="00C53BA8">
        <w:trPr>
          <w:cantSplit/>
          <w:ins w:id="3986" w:author="David Owen" w:date="2019-07-24T15:13:00Z"/>
        </w:trPr>
        <w:tc>
          <w:tcPr>
            <w:cnfStyle w:val="000010000000" w:firstRow="0" w:lastRow="0" w:firstColumn="0" w:lastColumn="0" w:oddVBand="1" w:evenVBand="0" w:oddHBand="0" w:evenHBand="0" w:firstRowFirstColumn="0" w:firstRowLastColumn="0" w:lastRowFirstColumn="0" w:lastRowLastColumn="0"/>
            <w:tcW w:w="672" w:type="pct"/>
            <w:vMerge/>
          </w:tcPr>
          <w:p w14:paraId="5B211B6C" w14:textId="77777777" w:rsidR="00C8561A" w:rsidRDefault="00C8561A" w:rsidP="00504766">
            <w:pPr>
              <w:pStyle w:val="NormalinTable"/>
              <w:rPr>
                <w:ins w:id="3987" w:author="David Owen" w:date="2019-07-24T15:13:00Z"/>
                <w:b/>
              </w:rPr>
            </w:pPr>
          </w:p>
        </w:tc>
        <w:tc>
          <w:tcPr>
            <w:tcW w:w="377" w:type="pct"/>
            <w:vMerge/>
            <w:tcBorders>
              <w:left w:val="nil"/>
              <w:right w:val="single" w:sz="6" w:space="0" w:color="000000" w:themeColor="background1" w:themeShade="00"/>
            </w:tcBorders>
          </w:tcPr>
          <w:p w14:paraId="2025EE1B"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88"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6A2C3C8D" w14:textId="378C3699" w:rsidR="00C8561A" w:rsidRDefault="00C8561A" w:rsidP="00504766">
            <w:pPr>
              <w:pStyle w:val="NormalinTable"/>
              <w:rPr>
                <w:ins w:id="3989" w:author="David Owen" w:date="2019-07-24T15:13:00Z"/>
              </w:rPr>
            </w:pPr>
            <w:ins w:id="3990" w:author="Owen, David (Trade)" w:date="2019-07-24T15:21:00Z">
              <w:r>
                <w:t>1702 40 90</w:t>
              </w:r>
            </w:ins>
          </w:p>
        </w:tc>
        <w:tc>
          <w:tcPr>
            <w:tcW w:w="587" w:type="pct"/>
            <w:vMerge/>
            <w:tcBorders>
              <w:left w:val="single" w:sz="6" w:space="0" w:color="000000" w:themeColor="background1" w:themeShade="00"/>
              <w:right w:val="nil"/>
            </w:tcBorders>
          </w:tcPr>
          <w:p w14:paraId="3E1BD6A6"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91"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4D066796" w14:textId="77777777" w:rsidR="00C8561A" w:rsidRDefault="00C8561A" w:rsidP="00504766">
            <w:pPr>
              <w:pStyle w:val="NormalinTable"/>
              <w:rPr>
                <w:ins w:id="3992" w:author="David Owen" w:date="2019-07-24T15:13:00Z"/>
              </w:rPr>
            </w:pPr>
          </w:p>
        </w:tc>
        <w:tc>
          <w:tcPr>
            <w:tcW w:w="543" w:type="pct"/>
            <w:vMerge/>
            <w:tcBorders>
              <w:left w:val="nil"/>
              <w:right w:val="nil"/>
            </w:tcBorders>
          </w:tcPr>
          <w:p w14:paraId="09C0B1B3"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93"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406DC917" w14:textId="77777777" w:rsidR="00C8561A" w:rsidRDefault="00C8561A" w:rsidP="00504766">
            <w:pPr>
              <w:pStyle w:val="NormalinTable"/>
              <w:rPr>
                <w:ins w:id="3994" w:author="David Owen" w:date="2019-07-24T15:13:00Z"/>
              </w:rPr>
            </w:pPr>
          </w:p>
        </w:tc>
      </w:tr>
      <w:tr w:rsidR="00C8561A" w14:paraId="59514143" w14:textId="77777777" w:rsidTr="00C53BA8">
        <w:trPr>
          <w:cantSplit/>
          <w:ins w:id="3995" w:author="David Owen" w:date="2019-07-24T15:13:00Z"/>
        </w:trPr>
        <w:tc>
          <w:tcPr>
            <w:cnfStyle w:val="000010000000" w:firstRow="0" w:lastRow="0" w:firstColumn="0" w:lastColumn="0" w:oddVBand="1" w:evenVBand="0" w:oddHBand="0" w:evenHBand="0" w:firstRowFirstColumn="0" w:firstRowLastColumn="0" w:lastRowFirstColumn="0" w:lastRowLastColumn="0"/>
            <w:tcW w:w="672" w:type="pct"/>
            <w:vMerge/>
          </w:tcPr>
          <w:p w14:paraId="205026BB" w14:textId="77777777" w:rsidR="00C8561A" w:rsidRDefault="00C8561A" w:rsidP="00504766">
            <w:pPr>
              <w:pStyle w:val="NormalinTable"/>
              <w:rPr>
                <w:ins w:id="3996" w:author="David Owen" w:date="2019-07-24T15:13:00Z"/>
                <w:b/>
              </w:rPr>
            </w:pPr>
          </w:p>
        </w:tc>
        <w:tc>
          <w:tcPr>
            <w:tcW w:w="377" w:type="pct"/>
            <w:vMerge/>
            <w:tcBorders>
              <w:left w:val="nil"/>
              <w:right w:val="single" w:sz="6" w:space="0" w:color="000000" w:themeColor="background1" w:themeShade="00"/>
            </w:tcBorders>
          </w:tcPr>
          <w:p w14:paraId="3DEA96D8"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3997"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6BA9BE2C" w14:textId="19176C51" w:rsidR="00C8561A" w:rsidRDefault="00C8561A" w:rsidP="00504766">
            <w:pPr>
              <w:pStyle w:val="NormalinTable"/>
              <w:rPr>
                <w:ins w:id="3998" w:author="David Owen" w:date="2019-07-24T15:13:00Z"/>
              </w:rPr>
            </w:pPr>
            <w:ins w:id="3999" w:author="Owen, David (Trade)" w:date="2019-07-24T15:21:00Z">
              <w:r>
                <w:t>1702 50 00</w:t>
              </w:r>
            </w:ins>
          </w:p>
        </w:tc>
        <w:tc>
          <w:tcPr>
            <w:tcW w:w="587" w:type="pct"/>
            <w:vMerge/>
            <w:tcBorders>
              <w:left w:val="single" w:sz="6" w:space="0" w:color="000000" w:themeColor="background1" w:themeShade="00"/>
              <w:right w:val="nil"/>
            </w:tcBorders>
          </w:tcPr>
          <w:p w14:paraId="69F198CA"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4000"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747F727E" w14:textId="77777777" w:rsidR="00C8561A" w:rsidRDefault="00C8561A" w:rsidP="00504766">
            <w:pPr>
              <w:pStyle w:val="NormalinTable"/>
              <w:rPr>
                <w:ins w:id="4001" w:author="David Owen" w:date="2019-07-24T15:13:00Z"/>
              </w:rPr>
            </w:pPr>
          </w:p>
        </w:tc>
        <w:tc>
          <w:tcPr>
            <w:tcW w:w="543" w:type="pct"/>
            <w:vMerge/>
            <w:tcBorders>
              <w:left w:val="nil"/>
              <w:right w:val="nil"/>
            </w:tcBorders>
          </w:tcPr>
          <w:p w14:paraId="5858484E"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4002"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4DDAADFA" w14:textId="77777777" w:rsidR="00C8561A" w:rsidRDefault="00C8561A" w:rsidP="00504766">
            <w:pPr>
              <w:pStyle w:val="NormalinTable"/>
              <w:rPr>
                <w:ins w:id="4003" w:author="David Owen" w:date="2019-07-24T15:13:00Z"/>
              </w:rPr>
            </w:pPr>
          </w:p>
        </w:tc>
      </w:tr>
      <w:tr w:rsidR="00C8561A" w14:paraId="5E6461AC" w14:textId="77777777" w:rsidTr="00C53BA8">
        <w:trPr>
          <w:cantSplit/>
          <w:ins w:id="4004" w:author="David Owen" w:date="2019-07-24T15:13:00Z"/>
        </w:trPr>
        <w:tc>
          <w:tcPr>
            <w:cnfStyle w:val="000010000000" w:firstRow="0" w:lastRow="0" w:firstColumn="0" w:lastColumn="0" w:oddVBand="1" w:evenVBand="0" w:oddHBand="0" w:evenHBand="0" w:firstRowFirstColumn="0" w:firstRowLastColumn="0" w:lastRowFirstColumn="0" w:lastRowLastColumn="0"/>
            <w:tcW w:w="672" w:type="pct"/>
            <w:vMerge/>
          </w:tcPr>
          <w:p w14:paraId="08F00945" w14:textId="77777777" w:rsidR="00C8561A" w:rsidRDefault="00C8561A" w:rsidP="00504766">
            <w:pPr>
              <w:pStyle w:val="NormalinTable"/>
              <w:rPr>
                <w:ins w:id="4005" w:author="David Owen" w:date="2019-07-24T15:13:00Z"/>
                <w:b/>
              </w:rPr>
            </w:pPr>
          </w:p>
        </w:tc>
        <w:tc>
          <w:tcPr>
            <w:tcW w:w="377" w:type="pct"/>
            <w:vMerge/>
            <w:tcBorders>
              <w:left w:val="nil"/>
              <w:right w:val="single" w:sz="6" w:space="0" w:color="000000" w:themeColor="background1" w:themeShade="00"/>
            </w:tcBorders>
          </w:tcPr>
          <w:p w14:paraId="7BA04ABE"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4006"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4F606172" w14:textId="32A32602" w:rsidR="00C8561A" w:rsidRDefault="00C8561A" w:rsidP="00504766">
            <w:pPr>
              <w:pStyle w:val="NormalinTable"/>
              <w:rPr>
                <w:ins w:id="4007" w:author="David Owen" w:date="2019-07-24T15:13:00Z"/>
              </w:rPr>
            </w:pPr>
            <w:ins w:id="4008" w:author="Owen, David (Trade)" w:date="2019-07-24T15:21:00Z">
              <w:r>
                <w:t>1702 90 30</w:t>
              </w:r>
            </w:ins>
          </w:p>
        </w:tc>
        <w:tc>
          <w:tcPr>
            <w:tcW w:w="587" w:type="pct"/>
            <w:vMerge/>
            <w:tcBorders>
              <w:left w:val="single" w:sz="6" w:space="0" w:color="000000" w:themeColor="background1" w:themeShade="00"/>
              <w:right w:val="nil"/>
            </w:tcBorders>
          </w:tcPr>
          <w:p w14:paraId="3F872729"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4009"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3EF61414" w14:textId="77777777" w:rsidR="00C8561A" w:rsidRDefault="00C8561A" w:rsidP="00504766">
            <w:pPr>
              <w:pStyle w:val="NormalinTable"/>
              <w:rPr>
                <w:ins w:id="4010" w:author="David Owen" w:date="2019-07-24T15:13:00Z"/>
              </w:rPr>
            </w:pPr>
          </w:p>
        </w:tc>
        <w:tc>
          <w:tcPr>
            <w:tcW w:w="543" w:type="pct"/>
            <w:vMerge/>
            <w:tcBorders>
              <w:left w:val="nil"/>
              <w:right w:val="nil"/>
            </w:tcBorders>
          </w:tcPr>
          <w:p w14:paraId="016D2859"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4011" w:author="David Owen" w:date="2019-07-24T15:13: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53B19315" w14:textId="77777777" w:rsidR="00C8561A" w:rsidRDefault="00C8561A" w:rsidP="00504766">
            <w:pPr>
              <w:pStyle w:val="NormalinTable"/>
              <w:rPr>
                <w:ins w:id="4012" w:author="David Owen" w:date="2019-07-24T15:13:00Z"/>
              </w:rPr>
            </w:pPr>
          </w:p>
        </w:tc>
      </w:tr>
      <w:tr w:rsidR="00C8561A" w14:paraId="45BC0FCA" w14:textId="77777777" w:rsidTr="00C53BA8">
        <w:trPr>
          <w:cantSplit/>
          <w:ins w:id="4013" w:author="David Owen" w:date="2019-07-24T14:51:00Z"/>
        </w:trPr>
        <w:tc>
          <w:tcPr>
            <w:cnfStyle w:val="000010000000" w:firstRow="0" w:lastRow="0" w:firstColumn="0" w:lastColumn="0" w:oddVBand="1" w:evenVBand="0" w:oddHBand="0" w:evenHBand="0" w:firstRowFirstColumn="0" w:firstRowLastColumn="0" w:lastRowFirstColumn="0" w:lastRowLastColumn="0"/>
            <w:tcW w:w="672" w:type="pct"/>
            <w:vMerge/>
          </w:tcPr>
          <w:p w14:paraId="35CC7A5C" w14:textId="77777777" w:rsidR="00C8561A" w:rsidRDefault="00C8561A" w:rsidP="00504766">
            <w:pPr>
              <w:pStyle w:val="NormalinTable"/>
              <w:rPr>
                <w:ins w:id="4014" w:author="David Owen" w:date="2019-07-24T14:51:00Z"/>
                <w:b/>
              </w:rPr>
            </w:pPr>
          </w:p>
        </w:tc>
        <w:tc>
          <w:tcPr>
            <w:tcW w:w="377" w:type="pct"/>
            <w:vMerge/>
            <w:tcBorders>
              <w:left w:val="nil"/>
              <w:right w:val="single" w:sz="6" w:space="0" w:color="000000" w:themeColor="background1" w:themeShade="00"/>
            </w:tcBorders>
          </w:tcPr>
          <w:p w14:paraId="007EDC77"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4015" w:author="David Owen" w:date="2019-07-24T14:5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1DDC67D2" w14:textId="37F5F89D" w:rsidR="00C8561A" w:rsidRDefault="00C8561A" w:rsidP="00504766">
            <w:pPr>
              <w:pStyle w:val="NormalinTable"/>
              <w:rPr>
                <w:ins w:id="4016" w:author="David Owen" w:date="2019-07-24T14:51:00Z"/>
              </w:rPr>
            </w:pPr>
            <w:ins w:id="4017" w:author="Owen, David (Trade)" w:date="2019-07-24T15:21:00Z">
              <w:r>
                <w:t>1702 90 50</w:t>
              </w:r>
            </w:ins>
          </w:p>
        </w:tc>
        <w:tc>
          <w:tcPr>
            <w:tcW w:w="587" w:type="pct"/>
            <w:vMerge/>
            <w:tcBorders>
              <w:left w:val="single" w:sz="6" w:space="0" w:color="000000" w:themeColor="background1" w:themeShade="00"/>
              <w:right w:val="nil"/>
            </w:tcBorders>
          </w:tcPr>
          <w:p w14:paraId="2B87ABAC"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4018" w:author="David Owen" w:date="2019-07-24T14:5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0ED1B64C" w14:textId="77777777" w:rsidR="00C8561A" w:rsidRDefault="00C8561A" w:rsidP="00504766">
            <w:pPr>
              <w:pStyle w:val="NormalinTable"/>
              <w:rPr>
                <w:ins w:id="4019" w:author="David Owen" w:date="2019-07-24T14:51:00Z"/>
              </w:rPr>
            </w:pPr>
          </w:p>
        </w:tc>
        <w:tc>
          <w:tcPr>
            <w:tcW w:w="543" w:type="pct"/>
            <w:vMerge/>
            <w:tcBorders>
              <w:left w:val="nil"/>
              <w:right w:val="nil"/>
            </w:tcBorders>
          </w:tcPr>
          <w:p w14:paraId="1E4B4469"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4020" w:author="David Owen" w:date="2019-07-24T14:5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488C3437" w14:textId="77777777" w:rsidR="00C8561A" w:rsidRDefault="00C8561A" w:rsidP="00504766">
            <w:pPr>
              <w:pStyle w:val="NormalinTable"/>
              <w:rPr>
                <w:ins w:id="4021" w:author="David Owen" w:date="2019-07-24T14:51:00Z"/>
              </w:rPr>
            </w:pPr>
          </w:p>
        </w:tc>
      </w:tr>
      <w:tr w:rsidR="00C8561A" w14:paraId="47C19A8F" w14:textId="77777777" w:rsidTr="00C53BA8">
        <w:trPr>
          <w:cantSplit/>
          <w:ins w:id="4022" w:author="David Owen" w:date="2019-07-24T14:51:00Z"/>
        </w:trPr>
        <w:tc>
          <w:tcPr>
            <w:cnfStyle w:val="000010000000" w:firstRow="0" w:lastRow="0" w:firstColumn="0" w:lastColumn="0" w:oddVBand="1" w:evenVBand="0" w:oddHBand="0" w:evenHBand="0" w:firstRowFirstColumn="0" w:firstRowLastColumn="0" w:lastRowFirstColumn="0" w:lastRowLastColumn="0"/>
            <w:tcW w:w="672" w:type="pct"/>
            <w:vMerge/>
          </w:tcPr>
          <w:p w14:paraId="5A39065B" w14:textId="77777777" w:rsidR="00C8561A" w:rsidRDefault="00C8561A" w:rsidP="00504766">
            <w:pPr>
              <w:pStyle w:val="NormalinTable"/>
              <w:rPr>
                <w:ins w:id="4023" w:author="David Owen" w:date="2019-07-24T14:51:00Z"/>
                <w:b/>
              </w:rPr>
            </w:pPr>
          </w:p>
        </w:tc>
        <w:tc>
          <w:tcPr>
            <w:tcW w:w="377" w:type="pct"/>
            <w:vMerge/>
            <w:tcBorders>
              <w:left w:val="nil"/>
              <w:right w:val="single" w:sz="6" w:space="0" w:color="000000" w:themeColor="background1" w:themeShade="00"/>
            </w:tcBorders>
          </w:tcPr>
          <w:p w14:paraId="58B5BB61"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4024" w:author="David Owen" w:date="2019-07-24T14:5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4EE26EC6" w14:textId="724F695C" w:rsidR="00C8561A" w:rsidRDefault="00C8561A" w:rsidP="00504766">
            <w:pPr>
              <w:pStyle w:val="NormalinTable"/>
              <w:rPr>
                <w:ins w:id="4025" w:author="David Owen" w:date="2019-07-24T14:51:00Z"/>
              </w:rPr>
            </w:pPr>
            <w:ins w:id="4026" w:author="Owen, David (Trade)" w:date="2019-07-24T15:21:00Z">
              <w:r>
                <w:t>1702 90 71</w:t>
              </w:r>
            </w:ins>
          </w:p>
        </w:tc>
        <w:tc>
          <w:tcPr>
            <w:tcW w:w="587" w:type="pct"/>
            <w:vMerge/>
            <w:tcBorders>
              <w:left w:val="single" w:sz="6" w:space="0" w:color="000000" w:themeColor="background1" w:themeShade="00"/>
              <w:right w:val="nil"/>
            </w:tcBorders>
          </w:tcPr>
          <w:p w14:paraId="5FC08967"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4027" w:author="David Owen" w:date="2019-07-24T14:5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78642EB3" w14:textId="77777777" w:rsidR="00C8561A" w:rsidRDefault="00C8561A" w:rsidP="00504766">
            <w:pPr>
              <w:pStyle w:val="NormalinTable"/>
              <w:rPr>
                <w:ins w:id="4028" w:author="David Owen" w:date="2019-07-24T14:51:00Z"/>
              </w:rPr>
            </w:pPr>
          </w:p>
        </w:tc>
        <w:tc>
          <w:tcPr>
            <w:tcW w:w="543" w:type="pct"/>
            <w:vMerge/>
            <w:tcBorders>
              <w:left w:val="nil"/>
              <w:right w:val="nil"/>
            </w:tcBorders>
          </w:tcPr>
          <w:p w14:paraId="366073A7" w14:textId="77777777" w:rsidR="00C8561A" w:rsidRDefault="00C8561A" w:rsidP="00504766">
            <w:pPr>
              <w:pStyle w:val="NormalinTable"/>
              <w:cnfStyle w:val="000000000000" w:firstRow="0" w:lastRow="0" w:firstColumn="0" w:lastColumn="0" w:oddVBand="0" w:evenVBand="0" w:oddHBand="0" w:evenHBand="0" w:firstRowFirstColumn="0" w:firstRowLastColumn="0" w:lastRowFirstColumn="0" w:lastRowLastColumn="0"/>
              <w:rPr>
                <w:ins w:id="4029" w:author="David Owen" w:date="2019-07-24T14:5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2D41936D" w14:textId="77777777" w:rsidR="00C8561A" w:rsidRDefault="00C8561A" w:rsidP="00504766">
            <w:pPr>
              <w:pStyle w:val="NormalinTable"/>
              <w:rPr>
                <w:ins w:id="4030" w:author="David Owen" w:date="2019-07-24T14:51:00Z"/>
              </w:rPr>
            </w:pPr>
          </w:p>
        </w:tc>
      </w:tr>
      <w:tr w:rsidR="00C8561A" w14:paraId="29283053" w14:textId="77777777" w:rsidTr="00C53BA8">
        <w:trPr>
          <w:cantSplit/>
          <w:ins w:id="4031"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37104D3F" w14:textId="77777777" w:rsidR="00C8561A" w:rsidRDefault="00C8561A" w:rsidP="00C8561A">
            <w:pPr>
              <w:pStyle w:val="NormalinTable"/>
              <w:rPr>
                <w:ins w:id="4032" w:author="David Owen" w:date="2019-07-24T15:21:00Z"/>
                <w:b/>
              </w:rPr>
            </w:pPr>
          </w:p>
        </w:tc>
        <w:tc>
          <w:tcPr>
            <w:tcW w:w="377" w:type="pct"/>
            <w:vMerge/>
            <w:tcBorders>
              <w:left w:val="nil"/>
              <w:right w:val="single" w:sz="6" w:space="0" w:color="000000" w:themeColor="background1" w:themeShade="00"/>
            </w:tcBorders>
          </w:tcPr>
          <w:p w14:paraId="07702DC7"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33"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7598CE22" w14:textId="5B9BAF6A" w:rsidR="00C8561A" w:rsidRDefault="00C8561A" w:rsidP="00C8561A">
            <w:pPr>
              <w:pStyle w:val="NormalinTable"/>
              <w:rPr>
                <w:ins w:id="4034" w:author="David Owen" w:date="2019-07-24T15:21:00Z"/>
              </w:rPr>
            </w:pPr>
            <w:ins w:id="4035" w:author="Owen, David (Trade)" w:date="2019-07-24T15:22:00Z">
              <w:r>
                <w:t>1702 90 75</w:t>
              </w:r>
            </w:ins>
          </w:p>
        </w:tc>
        <w:tc>
          <w:tcPr>
            <w:tcW w:w="587" w:type="pct"/>
            <w:vMerge/>
            <w:tcBorders>
              <w:left w:val="single" w:sz="6" w:space="0" w:color="000000" w:themeColor="background1" w:themeShade="00"/>
              <w:right w:val="nil"/>
            </w:tcBorders>
          </w:tcPr>
          <w:p w14:paraId="0228D9F4"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36"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743E12D2" w14:textId="77777777" w:rsidR="00C8561A" w:rsidRDefault="00C8561A" w:rsidP="00C8561A">
            <w:pPr>
              <w:pStyle w:val="NormalinTable"/>
              <w:rPr>
                <w:ins w:id="4037" w:author="David Owen" w:date="2019-07-24T15:21:00Z"/>
              </w:rPr>
            </w:pPr>
          </w:p>
        </w:tc>
        <w:tc>
          <w:tcPr>
            <w:tcW w:w="543" w:type="pct"/>
            <w:vMerge/>
            <w:tcBorders>
              <w:left w:val="nil"/>
              <w:right w:val="nil"/>
            </w:tcBorders>
          </w:tcPr>
          <w:p w14:paraId="0C64F071"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38"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1768C3B2" w14:textId="77777777" w:rsidR="00C8561A" w:rsidRDefault="00C8561A" w:rsidP="00C8561A">
            <w:pPr>
              <w:pStyle w:val="NormalinTable"/>
              <w:rPr>
                <w:ins w:id="4039" w:author="David Owen" w:date="2019-07-24T15:21:00Z"/>
              </w:rPr>
            </w:pPr>
          </w:p>
        </w:tc>
      </w:tr>
      <w:tr w:rsidR="00C8561A" w14:paraId="2F8E8465" w14:textId="77777777" w:rsidTr="00C53BA8">
        <w:trPr>
          <w:cantSplit/>
          <w:ins w:id="4040"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5EAC54ED" w14:textId="77777777" w:rsidR="00C8561A" w:rsidRDefault="00C8561A" w:rsidP="00C8561A">
            <w:pPr>
              <w:pStyle w:val="NormalinTable"/>
              <w:rPr>
                <w:ins w:id="4041" w:author="David Owen" w:date="2019-07-24T15:21:00Z"/>
                <w:b/>
              </w:rPr>
            </w:pPr>
          </w:p>
        </w:tc>
        <w:tc>
          <w:tcPr>
            <w:tcW w:w="377" w:type="pct"/>
            <w:vMerge/>
            <w:tcBorders>
              <w:left w:val="nil"/>
              <w:right w:val="single" w:sz="6" w:space="0" w:color="000000" w:themeColor="background1" w:themeShade="00"/>
            </w:tcBorders>
          </w:tcPr>
          <w:p w14:paraId="1442F72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42"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68100142" w14:textId="7EA56B84" w:rsidR="00C8561A" w:rsidRDefault="00C8561A" w:rsidP="00C8561A">
            <w:pPr>
              <w:pStyle w:val="NormalinTable"/>
              <w:rPr>
                <w:ins w:id="4043" w:author="David Owen" w:date="2019-07-24T15:21:00Z"/>
              </w:rPr>
            </w:pPr>
            <w:ins w:id="4044" w:author="Owen, David (Trade)" w:date="2019-07-24T15:22:00Z">
              <w:r>
                <w:t>1702 90 79</w:t>
              </w:r>
            </w:ins>
          </w:p>
        </w:tc>
        <w:tc>
          <w:tcPr>
            <w:tcW w:w="587" w:type="pct"/>
            <w:vMerge/>
            <w:tcBorders>
              <w:left w:val="single" w:sz="6" w:space="0" w:color="000000" w:themeColor="background1" w:themeShade="00"/>
              <w:right w:val="nil"/>
            </w:tcBorders>
          </w:tcPr>
          <w:p w14:paraId="490D315E"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45"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1A2BCEAC" w14:textId="77777777" w:rsidR="00C8561A" w:rsidRDefault="00C8561A" w:rsidP="00C8561A">
            <w:pPr>
              <w:pStyle w:val="NormalinTable"/>
              <w:rPr>
                <w:ins w:id="4046" w:author="David Owen" w:date="2019-07-24T15:21:00Z"/>
              </w:rPr>
            </w:pPr>
          </w:p>
        </w:tc>
        <w:tc>
          <w:tcPr>
            <w:tcW w:w="543" w:type="pct"/>
            <w:vMerge/>
            <w:tcBorders>
              <w:left w:val="nil"/>
              <w:right w:val="nil"/>
            </w:tcBorders>
          </w:tcPr>
          <w:p w14:paraId="1DA46910"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47"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475F56B7" w14:textId="77777777" w:rsidR="00C8561A" w:rsidRDefault="00C8561A" w:rsidP="00C8561A">
            <w:pPr>
              <w:pStyle w:val="NormalinTable"/>
              <w:rPr>
                <w:ins w:id="4048" w:author="David Owen" w:date="2019-07-24T15:21:00Z"/>
              </w:rPr>
            </w:pPr>
          </w:p>
        </w:tc>
      </w:tr>
      <w:tr w:rsidR="00C8561A" w14:paraId="4A2B5DFA" w14:textId="77777777" w:rsidTr="00C53BA8">
        <w:trPr>
          <w:cantSplit/>
          <w:ins w:id="4049"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1D3011CB" w14:textId="77777777" w:rsidR="00C8561A" w:rsidRDefault="00C8561A" w:rsidP="00C8561A">
            <w:pPr>
              <w:pStyle w:val="NormalinTable"/>
              <w:rPr>
                <w:ins w:id="4050" w:author="David Owen" w:date="2019-07-24T15:21:00Z"/>
                <w:b/>
              </w:rPr>
            </w:pPr>
          </w:p>
        </w:tc>
        <w:tc>
          <w:tcPr>
            <w:tcW w:w="377" w:type="pct"/>
            <w:vMerge/>
            <w:tcBorders>
              <w:left w:val="nil"/>
              <w:right w:val="single" w:sz="6" w:space="0" w:color="000000" w:themeColor="background1" w:themeShade="00"/>
            </w:tcBorders>
          </w:tcPr>
          <w:p w14:paraId="58276D30"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51"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7B94BF79" w14:textId="2B1AAA61" w:rsidR="00C8561A" w:rsidRDefault="00C8561A" w:rsidP="00C8561A">
            <w:pPr>
              <w:pStyle w:val="NormalinTable"/>
              <w:rPr>
                <w:ins w:id="4052" w:author="David Owen" w:date="2019-07-24T15:21:00Z"/>
              </w:rPr>
            </w:pPr>
            <w:ins w:id="4053" w:author="Owen, David (Trade)" w:date="2019-07-24T15:22:00Z">
              <w:r>
                <w:t>1702 90 80</w:t>
              </w:r>
            </w:ins>
          </w:p>
        </w:tc>
        <w:tc>
          <w:tcPr>
            <w:tcW w:w="587" w:type="pct"/>
            <w:vMerge/>
            <w:tcBorders>
              <w:left w:val="single" w:sz="6" w:space="0" w:color="000000" w:themeColor="background1" w:themeShade="00"/>
              <w:right w:val="nil"/>
            </w:tcBorders>
          </w:tcPr>
          <w:p w14:paraId="14827A86"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54"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6CA31A01" w14:textId="77777777" w:rsidR="00C8561A" w:rsidRDefault="00C8561A" w:rsidP="00C8561A">
            <w:pPr>
              <w:pStyle w:val="NormalinTable"/>
              <w:rPr>
                <w:ins w:id="4055" w:author="David Owen" w:date="2019-07-24T15:21:00Z"/>
              </w:rPr>
            </w:pPr>
          </w:p>
        </w:tc>
        <w:tc>
          <w:tcPr>
            <w:tcW w:w="543" w:type="pct"/>
            <w:vMerge/>
            <w:tcBorders>
              <w:left w:val="nil"/>
              <w:right w:val="nil"/>
            </w:tcBorders>
          </w:tcPr>
          <w:p w14:paraId="48298276"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56"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7B7ECA7F" w14:textId="77777777" w:rsidR="00C8561A" w:rsidRDefault="00C8561A" w:rsidP="00C8561A">
            <w:pPr>
              <w:pStyle w:val="NormalinTable"/>
              <w:rPr>
                <w:ins w:id="4057" w:author="David Owen" w:date="2019-07-24T15:21:00Z"/>
              </w:rPr>
            </w:pPr>
          </w:p>
        </w:tc>
      </w:tr>
      <w:tr w:rsidR="00C8561A" w14:paraId="24A0A841" w14:textId="77777777" w:rsidTr="00C53BA8">
        <w:trPr>
          <w:cantSplit/>
          <w:ins w:id="4058"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295CD028" w14:textId="77777777" w:rsidR="00C8561A" w:rsidRDefault="00C8561A" w:rsidP="00C8561A">
            <w:pPr>
              <w:pStyle w:val="NormalinTable"/>
              <w:rPr>
                <w:ins w:id="4059" w:author="David Owen" w:date="2019-07-24T15:21:00Z"/>
                <w:b/>
              </w:rPr>
            </w:pPr>
          </w:p>
        </w:tc>
        <w:tc>
          <w:tcPr>
            <w:tcW w:w="377" w:type="pct"/>
            <w:vMerge/>
            <w:tcBorders>
              <w:left w:val="nil"/>
              <w:right w:val="single" w:sz="6" w:space="0" w:color="000000" w:themeColor="background1" w:themeShade="00"/>
            </w:tcBorders>
          </w:tcPr>
          <w:p w14:paraId="68AA6A9E"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60"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6CC9124D" w14:textId="390715CB" w:rsidR="00C8561A" w:rsidRDefault="00C8561A" w:rsidP="00C8561A">
            <w:pPr>
              <w:pStyle w:val="NormalinTable"/>
              <w:rPr>
                <w:ins w:id="4061" w:author="David Owen" w:date="2019-07-24T15:21:00Z"/>
              </w:rPr>
            </w:pPr>
            <w:ins w:id="4062" w:author="Owen, David (Trade)" w:date="2019-07-24T15:22:00Z">
              <w:r>
                <w:t>1702 90 95</w:t>
              </w:r>
            </w:ins>
          </w:p>
        </w:tc>
        <w:tc>
          <w:tcPr>
            <w:tcW w:w="587" w:type="pct"/>
            <w:vMerge/>
            <w:tcBorders>
              <w:left w:val="single" w:sz="6" w:space="0" w:color="000000" w:themeColor="background1" w:themeShade="00"/>
              <w:right w:val="nil"/>
            </w:tcBorders>
          </w:tcPr>
          <w:p w14:paraId="78D00B2E"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63"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6049E39D" w14:textId="77777777" w:rsidR="00C8561A" w:rsidRDefault="00C8561A" w:rsidP="00C8561A">
            <w:pPr>
              <w:pStyle w:val="NormalinTable"/>
              <w:rPr>
                <w:ins w:id="4064" w:author="David Owen" w:date="2019-07-24T15:21:00Z"/>
              </w:rPr>
            </w:pPr>
          </w:p>
        </w:tc>
        <w:tc>
          <w:tcPr>
            <w:tcW w:w="543" w:type="pct"/>
            <w:vMerge/>
            <w:tcBorders>
              <w:left w:val="nil"/>
              <w:right w:val="nil"/>
            </w:tcBorders>
          </w:tcPr>
          <w:p w14:paraId="0DADDA46"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65"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619B79E8" w14:textId="77777777" w:rsidR="00C8561A" w:rsidRDefault="00C8561A" w:rsidP="00C8561A">
            <w:pPr>
              <w:pStyle w:val="NormalinTable"/>
              <w:rPr>
                <w:ins w:id="4066" w:author="David Owen" w:date="2019-07-24T15:21:00Z"/>
              </w:rPr>
            </w:pPr>
          </w:p>
        </w:tc>
      </w:tr>
      <w:tr w:rsidR="00C8561A" w14:paraId="78AEE983" w14:textId="77777777" w:rsidTr="00C53BA8">
        <w:trPr>
          <w:cantSplit/>
          <w:ins w:id="4067"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3D8744A6" w14:textId="77777777" w:rsidR="00C8561A" w:rsidRDefault="00C8561A" w:rsidP="00C8561A">
            <w:pPr>
              <w:pStyle w:val="NormalinTable"/>
              <w:rPr>
                <w:ins w:id="4068" w:author="David Owen" w:date="2019-07-24T15:21:00Z"/>
                <w:b/>
              </w:rPr>
            </w:pPr>
          </w:p>
        </w:tc>
        <w:tc>
          <w:tcPr>
            <w:tcW w:w="377" w:type="pct"/>
            <w:vMerge/>
            <w:tcBorders>
              <w:left w:val="nil"/>
              <w:right w:val="single" w:sz="6" w:space="0" w:color="000000" w:themeColor="background1" w:themeShade="00"/>
            </w:tcBorders>
          </w:tcPr>
          <w:p w14:paraId="096156B2"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69"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76479B97" w14:textId="5FDBDC51" w:rsidR="00C8561A" w:rsidRDefault="00C8561A" w:rsidP="00C8561A">
            <w:pPr>
              <w:pStyle w:val="NormalinTable"/>
              <w:rPr>
                <w:ins w:id="4070" w:author="David Owen" w:date="2019-07-24T15:21:00Z"/>
              </w:rPr>
            </w:pPr>
            <w:ins w:id="4071" w:author="Owen, David (Trade)" w:date="2019-07-24T15:22:00Z">
              <w:r>
                <w:t>1704 90 99</w:t>
              </w:r>
            </w:ins>
          </w:p>
        </w:tc>
        <w:tc>
          <w:tcPr>
            <w:tcW w:w="587" w:type="pct"/>
            <w:vMerge/>
            <w:tcBorders>
              <w:left w:val="single" w:sz="6" w:space="0" w:color="000000" w:themeColor="background1" w:themeShade="00"/>
              <w:right w:val="nil"/>
            </w:tcBorders>
          </w:tcPr>
          <w:p w14:paraId="3428E126"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72"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1F523ADC" w14:textId="77777777" w:rsidR="00C8561A" w:rsidRDefault="00C8561A" w:rsidP="00C8561A">
            <w:pPr>
              <w:pStyle w:val="NormalinTable"/>
              <w:rPr>
                <w:ins w:id="4073" w:author="David Owen" w:date="2019-07-24T15:21:00Z"/>
              </w:rPr>
            </w:pPr>
          </w:p>
        </w:tc>
        <w:tc>
          <w:tcPr>
            <w:tcW w:w="543" w:type="pct"/>
            <w:vMerge/>
            <w:tcBorders>
              <w:left w:val="nil"/>
              <w:right w:val="nil"/>
            </w:tcBorders>
          </w:tcPr>
          <w:p w14:paraId="30A8CB69"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74"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56904B8B" w14:textId="77777777" w:rsidR="00C8561A" w:rsidRDefault="00C8561A" w:rsidP="00C8561A">
            <w:pPr>
              <w:pStyle w:val="NormalinTable"/>
              <w:rPr>
                <w:ins w:id="4075" w:author="David Owen" w:date="2019-07-24T15:21:00Z"/>
              </w:rPr>
            </w:pPr>
          </w:p>
        </w:tc>
      </w:tr>
      <w:tr w:rsidR="00C8561A" w14:paraId="5E2CC753" w14:textId="77777777" w:rsidTr="00C53BA8">
        <w:trPr>
          <w:cantSplit/>
          <w:ins w:id="4076"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79C7901F" w14:textId="77777777" w:rsidR="00C8561A" w:rsidRDefault="00C8561A" w:rsidP="00C8561A">
            <w:pPr>
              <w:pStyle w:val="NormalinTable"/>
              <w:rPr>
                <w:ins w:id="4077" w:author="David Owen" w:date="2019-07-24T15:21:00Z"/>
                <w:b/>
              </w:rPr>
            </w:pPr>
          </w:p>
        </w:tc>
        <w:tc>
          <w:tcPr>
            <w:tcW w:w="377" w:type="pct"/>
            <w:vMerge/>
            <w:tcBorders>
              <w:left w:val="nil"/>
              <w:right w:val="single" w:sz="6" w:space="0" w:color="000000" w:themeColor="background1" w:themeShade="00"/>
            </w:tcBorders>
          </w:tcPr>
          <w:p w14:paraId="77F0F816"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78"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726A4EEA" w14:textId="10A00BE3" w:rsidR="00C8561A" w:rsidRDefault="00C8561A" w:rsidP="00C8561A">
            <w:pPr>
              <w:pStyle w:val="NormalinTable"/>
              <w:rPr>
                <w:ins w:id="4079" w:author="David Owen" w:date="2019-07-24T15:21:00Z"/>
              </w:rPr>
            </w:pPr>
            <w:ins w:id="4080" w:author="Owen, David (Trade)" w:date="2019-07-24T15:22:00Z">
              <w:r>
                <w:t>1806 10 30</w:t>
              </w:r>
            </w:ins>
          </w:p>
        </w:tc>
        <w:tc>
          <w:tcPr>
            <w:tcW w:w="587" w:type="pct"/>
            <w:vMerge/>
            <w:tcBorders>
              <w:left w:val="single" w:sz="6" w:space="0" w:color="000000" w:themeColor="background1" w:themeShade="00"/>
              <w:right w:val="nil"/>
            </w:tcBorders>
          </w:tcPr>
          <w:p w14:paraId="736248A3"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81"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1C898922" w14:textId="77777777" w:rsidR="00C8561A" w:rsidRDefault="00C8561A" w:rsidP="00C8561A">
            <w:pPr>
              <w:pStyle w:val="NormalinTable"/>
              <w:rPr>
                <w:ins w:id="4082" w:author="David Owen" w:date="2019-07-24T15:21:00Z"/>
              </w:rPr>
            </w:pPr>
          </w:p>
        </w:tc>
        <w:tc>
          <w:tcPr>
            <w:tcW w:w="543" w:type="pct"/>
            <w:vMerge/>
            <w:tcBorders>
              <w:left w:val="nil"/>
              <w:right w:val="nil"/>
            </w:tcBorders>
          </w:tcPr>
          <w:p w14:paraId="635E90D3"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83"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3DE6E6B0" w14:textId="77777777" w:rsidR="00C8561A" w:rsidRDefault="00C8561A" w:rsidP="00C8561A">
            <w:pPr>
              <w:pStyle w:val="NormalinTable"/>
              <w:rPr>
                <w:ins w:id="4084" w:author="David Owen" w:date="2019-07-24T15:21:00Z"/>
              </w:rPr>
            </w:pPr>
          </w:p>
        </w:tc>
      </w:tr>
      <w:tr w:rsidR="00C8561A" w14:paraId="07DAFB0F" w14:textId="77777777" w:rsidTr="00C53BA8">
        <w:trPr>
          <w:cantSplit/>
          <w:ins w:id="4085"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342C30B2" w14:textId="77777777" w:rsidR="00C8561A" w:rsidRDefault="00C8561A" w:rsidP="00C8561A">
            <w:pPr>
              <w:pStyle w:val="NormalinTable"/>
              <w:rPr>
                <w:ins w:id="4086" w:author="David Owen" w:date="2019-07-24T15:21:00Z"/>
                <w:b/>
              </w:rPr>
            </w:pPr>
          </w:p>
        </w:tc>
        <w:tc>
          <w:tcPr>
            <w:tcW w:w="377" w:type="pct"/>
            <w:vMerge/>
            <w:tcBorders>
              <w:left w:val="nil"/>
              <w:right w:val="single" w:sz="6" w:space="0" w:color="000000" w:themeColor="background1" w:themeShade="00"/>
            </w:tcBorders>
          </w:tcPr>
          <w:p w14:paraId="1E54FE4C"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87"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3DAC7716" w14:textId="66F4ABA0" w:rsidR="00C8561A" w:rsidRDefault="00C8561A" w:rsidP="00C8561A">
            <w:pPr>
              <w:pStyle w:val="NormalinTable"/>
              <w:rPr>
                <w:ins w:id="4088" w:author="David Owen" w:date="2019-07-24T15:21:00Z"/>
              </w:rPr>
            </w:pPr>
            <w:ins w:id="4089" w:author="Owen, David (Trade)" w:date="2019-07-24T15:22:00Z">
              <w:r>
                <w:t>1806 10 90</w:t>
              </w:r>
            </w:ins>
          </w:p>
        </w:tc>
        <w:tc>
          <w:tcPr>
            <w:tcW w:w="587" w:type="pct"/>
            <w:vMerge/>
            <w:tcBorders>
              <w:left w:val="single" w:sz="6" w:space="0" w:color="000000" w:themeColor="background1" w:themeShade="00"/>
              <w:right w:val="nil"/>
            </w:tcBorders>
          </w:tcPr>
          <w:p w14:paraId="1C6159CA"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90"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5DBE6935" w14:textId="77777777" w:rsidR="00C8561A" w:rsidRDefault="00C8561A" w:rsidP="00C8561A">
            <w:pPr>
              <w:pStyle w:val="NormalinTable"/>
              <w:rPr>
                <w:ins w:id="4091" w:author="David Owen" w:date="2019-07-24T15:21:00Z"/>
              </w:rPr>
            </w:pPr>
          </w:p>
        </w:tc>
        <w:tc>
          <w:tcPr>
            <w:tcW w:w="543" w:type="pct"/>
            <w:vMerge/>
            <w:tcBorders>
              <w:left w:val="nil"/>
              <w:right w:val="nil"/>
            </w:tcBorders>
          </w:tcPr>
          <w:p w14:paraId="6CD6F363"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92"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0D4414B4" w14:textId="77777777" w:rsidR="00C8561A" w:rsidRDefault="00C8561A" w:rsidP="00C8561A">
            <w:pPr>
              <w:pStyle w:val="NormalinTable"/>
              <w:rPr>
                <w:ins w:id="4093" w:author="David Owen" w:date="2019-07-24T15:21:00Z"/>
              </w:rPr>
            </w:pPr>
          </w:p>
        </w:tc>
      </w:tr>
      <w:tr w:rsidR="00C8561A" w14:paraId="7ED28046" w14:textId="77777777" w:rsidTr="00C53BA8">
        <w:trPr>
          <w:cantSplit/>
          <w:ins w:id="4094"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749DB3AA" w14:textId="77777777" w:rsidR="00C8561A" w:rsidRDefault="00C8561A" w:rsidP="00C8561A">
            <w:pPr>
              <w:pStyle w:val="NormalinTable"/>
              <w:rPr>
                <w:ins w:id="4095" w:author="David Owen" w:date="2019-07-24T15:21:00Z"/>
                <w:b/>
              </w:rPr>
            </w:pPr>
          </w:p>
        </w:tc>
        <w:tc>
          <w:tcPr>
            <w:tcW w:w="377" w:type="pct"/>
            <w:vMerge/>
            <w:tcBorders>
              <w:left w:val="nil"/>
              <w:right w:val="single" w:sz="6" w:space="0" w:color="000000" w:themeColor="background1" w:themeShade="00"/>
            </w:tcBorders>
          </w:tcPr>
          <w:p w14:paraId="61026B3B"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96"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34D8949F" w14:textId="536900C0" w:rsidR="00C8561A" w:rsidRDefault="00C8561A" w:rsidP="00C8561A">
            <w:pPr>
              <w:pStyle w:val="NormalinTable"/>
              <w:rPr>
                <w:ins w:id="4097" w:author="David Owen" w:date="2019-07-24T15:21:00Z"/>
              </w:rPr>
            </w:pPr>
            <w:ins w:id="4098" w:author="Owen, David (Trade)" w:date="2019-07-24T15:22:00Z">
              <w:r>
                <w:t>1806 20 95 92</w:t>
              </w:r>
            </w:ins>
          </w:p>
        </w:tc>
        <w:tc>
          <w:tcPr>
            <w:tcW w:w="587" w:type="pct"/>
            <w:vMerge/>
            <w:tcBorders>
              <w:left w:val="single" w:sz="6" w:space="0" w:color="000000" w:themeColor="background1" w:themeShade="00"/>
              <w:right w:val="nil"/>
            </w:tcBorders>
          </w:tcPr>
          <w:p w14:paraId="73CA5799"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099"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348F7F7F" w14:textId="77777777" w:rsidR="00C8561A" w:rsidRDefault="00C8561A" w:rsidP="00C8561A">
            <w:pPr>
              <w:pStyle w:val="NormalinTable"/>
              <w:rPr>
                <w:ins w:id="4100" w:author="David Owen" w:date="2019-07-24T15:21:00Z"/>
              </w:rPr>
            </w:pPr>
          </w:p>
        </w:tc>
        <w:tc>
          <w:tcPr>
            <w:tcW w:w="543" w:type="pct"/>
            <w:vMerge/>
            <w:tcBorders>
              <w:left w:val="nil"/>
              <w:right w:val="nil"/>
            </w:tcBorders>
          </w:tcPr>
          <w:p w14:paraId="001AE8CF"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01"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2361ED1F" w14:textId="77777777" w:rsidR="00C8561A" w:rsidRDefault="00C8561A" w:rsidP="00C8561A">
            <w:pPr>
              <w:pStyle w:val="NormalinTable"/>
              <w:rPr>
                <w:ins w:id="4102" w:author="David Owen" w:date="2019-07-24T15:21:00Z"/>
              </w:rPr>
            </w:pPr>
          </w:p>
        </w:tc>
      </w:tr>
      <w:tr w:rsidR="00C8561A" w14:paraId="0F441E69" w14:textId="77777777" w:rsidTr="00C53BA8">
        <w:trPr>
          <w:cantSplit/>
          <w:ins w:id="4103"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389EDD36" w14:textId="77777777" w:rsidR="00C8561A" w:rsidRDefault="00C8561A" w:rsidP="00C8561A">
            <w:pPr>
              <w:pStyle w:val="NormalinTable"/>
              <w:rPr>
                <w:ins w:id="4104" w:author="David Owen" w:date="2019-07-24T15:21:00Z"/>
                <w:b/>
              </w:rPr>
            </w:pPr>
          </w:p>
        </w:tc>
        <w:tc>
          <w:tcPr>
            <w:tcW w:w="377" w:type="pct"/>
            <w:vMerge/>
            <w:tcBorders>
              <w:left w:val="nil"/>
              <w:right w:val="single" w:sz="6" w:space="0" w:color="000000" w:themeColor="background1" w:themeShade="00"/>
            </w:tcBorders>
          </w:tcPr>
          <w:p w14:paraId="41992387"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05"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2AF4D3C0" w14:textId="7E4EA79A" w:rsidR="00C8561A" w:rsidRDefault="00C8561A" w:rsidP="00C8561A">
            <w:pPr>
              <w:pStyle w:val="NormalinTable"/>
              <w:rPr>
                <w:ins w:id="4106" w:author="David Owen" w:date="2019-07-24T15:21:00Z"/>
              </w:rPr>
            </w:pPr>
            <w:ins w:id="4107" w:author="Owen, David (Trade)" w:date="2019-07-24T15:22:00Z">
              <w:r>
                <w:t>1806 20 95 99</w:t>
              </w:r>
            </w:ins>
          </w:p>
        </w:tc>
        <w:tc>
          <w:tcPr>
            <w:tcW w:w="587" w:type="pct"/>
            <w:vMerge/>
            <w:tcBorders>
              <w:left w:val="single" w:sz="6" w:space="0" w:color="000000" w:themeColor="background1" w:themeShade="00"/>
              <w:right w:val="nil"/>
            </w:tcBorders>
          </w:tcPr>
          <w:p w14:paraId="0D6C4133"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08"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0D0DE9D8" w14:textId="77777777" w:rsidR="00C8561A" w:rsidRDefault="00C8561A" w:rsidP="00C8561A">
            <w:pPr>
              <w:pStyle w:val="NormalinTable"/>
              <w:rPr>
                <w:ins w:id="4109" w:author="David Owen" w:date="2019-07-24T15:21:00Z"/>
              </w:rPr>
            </w:pPr>
          </w:p>
        </w:tc>
        <w:tc>
          <w:tcPr>
            <w:tcW w:w="543" w:type="pct"/>
            <w:vMerge/>
            <w:tcBorders>
              <w:left w:val="nil"/>
              <w:right w:val="nil"/>
            </w:tcBorders>
          </w:tcPr>
          <w:p w14:paraId="69D0AC4D"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10"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056F05F4" w14:textId="77777777" w:rsidR="00C8561A" w:rsidRDefault="00C8561A" w:rsidP="00C8561A">
            <w:pPr>
              <w:pStyle w:val="NormalinTable"/>
              <w:rPr>
                <w:ins w:id="4111" w:author="David Owen" w:date="2019-07-24T15:21:00Z"/>
              </w:rPr>
            </w:pPr>
          </w:p>
        </w:tc>
      </w:tr>
      <w:tr w:rsidR="00C8561A" w14:paraId="14ADD831" w14:textId="77777777" w:rsidTr="00C53BA8">
        <w:trPr>
          <w:cantSplit/>
          <w:ins w:id="4112"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401AAB39" w14:textId="77777777" w:rsidR="00C8561A" w:rsidRDefault="00C8561A" w:rsidP="00C8561A">
            <w:pPr>
              <w:pStyle w:val="NormalinTable"/>
              <w:rPr>
                <w:ins w:id="4113" w:author="David Owen" w:date="2019-07-24T15:21:00Z"/>
                <w:b/>
              </w:rPr>
            </w:pPr>
          </w:p>
        </w:tc>
        <w:tc>
          <w:tcPr>
            <w:tcW w:w="377" w:type="pct"/>
            <w:vMerge/>
            <w:tcBorders>
              <w:left w:val="nil"/>
              <w:right w:val="single" w:sz="6" w:space="0" w:color="000000" w:themeColor="background1" w:themeShade="00"/>
            </w:tcBorders>
          </w:tcPr>
          <w:p w14:paraId="5A277F46"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14"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384A8AE7" w14:textId="2A80C7B1" w:rsidR="00C8561A" w:rsidRDefault="00C8561A" w:rsidP="00C8561A">
            <w:pPr>
              <w:pStyle w:val="NormalinTable"/>
              <w:rPr>
                <w:ins w:id="4115" w:author="David Owen" w:date="2019-07-24T15:21:00Z"/>
              </w:rPr>
            </w:pPr>
            <w:ins w:id="4116" w:author="Owen, David (Trade)" w:date="2019-07-24T15:22:00Z">
              <w:r>
                <w:t>1806 90 90 19</w:t>
              </w:r>
            </w:ins>
          </w:p>
        </w:tc>
        <w:tc>
          <w:tcPr>
            <w:tcW w:w="587" w:type="pct"/>
            <w:vMerge/>
            <w:tcBorders>
              <w:left w:val="single" w:sz="6" w:space="0" w:color="000000" w:themeColor="background1" w:themeShade="00"/>
              <w:right w:val="nil"/>
            </w:tcBorders>
          </w:tcPr>
          <w:p w14:paraId="1EBF9E08"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17"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381E51C7" w14:textId="77777777" w:rsidR="00C8561A" w:rsidRDefault="00C8561A" w:rsidP="00C8561A">
            <w:pPr>
              <w:pStyle w:val="NormalinTable"/>
              <w:rPr>
                <w:ins w:id="4118" w:author="David Owen" w:date="2019-07-24T15:21:00Z"/>
              </w:rPr>
            </w:pPr>
          </w:p>
        </w:tc>
        <w:tc>
          <w:tcPr>
            <w:tcW w:w="543" w:type="pct"/>
            <w:vMerge/>
            <w:tcBorders>
              <w:left w:val="nil"/>
              <w:right w:val="nil"/>
            </w:tcBorders>
          </w:tcPr>
          <w:p w14:paraId="7E3413F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19"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2EEEA7F3" w14:textId="77777777" w:rsidR="00C8561A" w:rsidRDefault="00C8561A" w:rsidP="00C8561A">
            <w:pPr>
              <w:pStyle w:val="NormalinTable"/>
              <w:rPr>
                <w:ins w:id="4120" w:author="David Owen" w:date="2019-07-24T15:21:00Z"/>
              </w:rPr>
            </w:pPr>
          </w:p>
        </w:tc>
      </w:tr>
      <w:tr w:rsidR="00C8561A" w14:paraId="15D55329" w14:textId="77777777" w:rsidTr="00C53BA8">
        <w:trPr>
          <w:cantSplit/>
          <w:ins w:id="4121"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1DF90B11" w14:textId="77777777" w:rsidR="00C8561A" w:rsidRDefault="00C8561A" w:rsidP="00C8561A">
            <w:pPr>
              <w:pStyle w:val="NormalinTable"/>
              <w:rPr>
                <w:ins w:id="4122" w:author="David Owen" w:date="2019-07-24T15:21:00Z"/>
                <w:b/>
              </w:rPr>
            </w:pPr>
          </w:p>
        </w:tc>
        <w:tc>
          <w:tcPr>
            <w:tcW w:w="377" w:type="pct"/>
            <w:vMerge/>
            <w:tcBorders>
              <w:left w:val="nil"/>
              <w:right w:val="single" w:sz="6" w:space="0" w:color="000000" w:themeColor="background1" w:themeShade="00"/>
            </w:tcBorders>
          </w:tcPr>
          <w:p w14:paraId="762A3D00"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23"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4D73212F" w14:textId="297997CF" w:rsidR="00C8561A" w:rsidRDefault="00C8561A" w:rsidP="00C8561A">
            <w:pPr>
              <w:pStyle w:val="NormalinTable"/>
              <w:rPr>
                <w:ins w:id="4124" w:author="David Owen" w:date="2019-07-24T15:21:00Z"/>
              </w:rPr>
            </w:pPr>
            <w:ins w:id="4125" w:author="Owen, David (Trade)" w:date="2019-07-24T15:22:00Z">
              <w:r>
                <w:t>1806 90 90 99</w:t>
              </w:r>
            </w:ins>
          </w:p>
        </w:tc>
        <w:tc>
          <w:tcPr>
            <w:tcW w:w="587" w:type="pct"/>
            <w:vMerge/>
            <w:tcBorders>
              <w:left w:val="single" w:sz="6" w:space="0" w:color="000000" w:themeColor="background1" w:themeShade="00"/>
              <w:right w:val="nil"/>
            </w:tcBorders>
          </w:tcPr>
          <w:p w14:paraId="54CCEF66"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26"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55090866" w14:textId="77777777" w:rsidR="00C8561A" w:rsidRDefault="00C8561A" w:rsidP="00C8561A">
            <w:pPr>
              <w:pStyle w:val="NormalinTable"/>
              <w:rPr>
                <w:ins w:id="4127" w:author="David Owen" w:date="2019-07-24T15:21:00Z"/>
              </w:rPr>
            </w:pPr>
          </w:p>
        </w:tc>
        <w:tc>
          <w:tcPr>
            <w:tcW w:w="543" w:type="pct"/>
            <w:vMerge/>
            <w:tcBorders>
              <w:left w:val="nil"/>
              <w:right w:val="nil"/>
            </w:tcBorders>
          </w:tcPr>
          <w:p w14:paraId="569423EB"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28"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0C32D9AC" w14:textId="77777777" w:rsidR="00C8561A" w:rsidRDefault="00C8561A" w:rsidP="00C8561A">
            <w:pPr>
              <w:pStyle w:val="NormalinTable"/>
              <w:rPr>
                <w:ins w:id="4129" w:author="David Owen" w:date="2019-07-24T15:21:00Z"/>
              </w:rPr>
            </w:pPr>
          </w:p>
        </w:tc>
      </w:tr>
      <w:tr w:rsidR="00C8561A" w14:paraId="48E7AAC0" w14:textId="77777777" w:rsidTr="00C53BA8">
        <w:trPr>
          <w:cantSplit/>
          <w:ins w:id="4130"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35A941D1" w14:textId="77777777" w:rsidR="00C8561A" w:rsidRDefault="00C8561A" w:rsidP="00C8561A">
            <w:pPr>
              <w:pStyle w:val="NormalinTable"/>
              <w:rPr>
                <w:ins w:id="4131" w:author="David Owen" w:date="2019-07-24T15:21:00Z"/>
                <w:b/>
              </w:rPr>
            </w:pPr>
          </w:p>
        </w:tc>
        <w:tc>
          <w:tcPr>
            <w:tcW w:w="377" w:type="pct"/>
            <w:vMerge/>
            <w:tcBorders>
              <w:left w:val="nil"/>
              <w:right w:val="single" w:sz="6" w:space="0" w:color="000000" w:themeColor="background1" w:themeShade="00"/>
            </w:tcBorders>
          </w:tcPr>
          <w:p w14:paraId="394EAD6B"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32"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1A5FA815" w14:textId="38C1B71E" w:rsidR="00C8561A" w:rsidRDefault="00C8561A" w:rsidP="00C8561A">
            <w:pPr>
              <w:pStyle w:val="NormalinTable"/>
              <w:rPr>
                <w:ins w:id="4133" w:author="David Owen" w:date="2019-07-24T15:21:00Z"/>
              </w:rPr>
            </w:pPr>
            <w:ins w:id="4134" w:author="Owen, David (Trade)" w:date="2019-07-24T15:22:00Z">
              <w:r>
                <w:t>1901 90 99</w:t>
              </w:r>
            </w:ins>
          </w:p>
        </w:tc>
        <w:tc>
          <w:tcPr>
            <w:tcW w:w="587" w:type="pct"/>
            <w:vMerge/>
            <w:tcBorders>
              <w:left w:val="single" w:sz="6" w:space="0" w:color="000000" w:themeColor="background1" w:themeShade="00"/>
              <w:right w:val="nil"/>
            </w:tcBorders>
          </w:tcPr>
          <w:p w14:paraId="62BFE8AC"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35"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774DED6A" w14:textId="77777777" w:rsidR="00C8561A" w:rsidRDefault="00C8561A" w:rsidP="00C8561A">
            <w:pPr>
              <w:pStyle w:val="NormalinTable"/>
              <w:rPr>
                <w:ins w:id="4136" w:author="David Owen" w:date="2019-07-24T15:21:00Z"/>
              </w:rPr>
            </w:pPr>
          </w:p>
        </w:tc>
        <w:tc>
          <w:tcPr>
            <w:tcW w:w="543" w:type="pct"/>
            <w:vMerge/>
            <w:tcBorders>
              <w:left w:val="nil"/>
              <w:right w:val="nil"/>
            </w:tcBorders>
          </w:tcPr>
          <w:p w14:paraId="039A0109"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37"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46265DC2" w14:textId="77777777" w:rsidR="00C8561A" w:rsidRDefault="00C8561A" w:rsidP="00C8561A">
            <w:pPr>
              <w:pStyle w:val="NormalinTable"/>
              <w:rPr>
                <w:ins w:id="4138" w:author="David Owen" w:date="2019-07-24T15:21:00Z"/>
              </w:rPr>
            </w:pPr>
          </w:p>
        </w:tc>
      </w:tr>
      <w:tr w:rsidR="00C8561A" w14:paraId="5EAFBCEC" w14:textId="77777777" w:rsidTr="00C53BA8">
        <w:trPr>
          <w:cantSplit/>
          <w:ins w:id="4139"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35BE92E0" w14:textId="77777777" w:rsidR="00C8561A" w:rsidRDefault="00C8561A" w:rsidP="00C8561A">
            <w:pPr>
              <w:pStyle w:val="NormalinTable"/>
              <w:rPr>
                <w:ins w:id="4140" w:author="David Owen" w:date="2019-07-24T15:21:00Z"/>
                <w:b/>
              </w:rPr>
            </w:pPr>
          </w:p>
        </w:tc>
        <w:tc>
          <w:tcPr>
            <w:tcW w:w="377" w:type="pct"/>
            <w:vMerge/>
            <w:tcBorders>
              <w:left w:val="nil"/>
              <w:right w:val="single" w:sz="6" w:space="0" w:color="000000" w:themeColor="background1" w:themeShade="00"/>
            </w:tcBorders>
          </w:tcPr>
          <w:p w14:paraId="6B156D32"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41"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300AFE7E" w14:textId="7A9AC858" w:rsidR="00C8561A" w:rsidRDefault="00C8561A" w:rsidP="00C8561A">
            <w:pPr>
              <w:pStyle w:val="NormalinTable"/>
              <w:rPr>
                <w:ins w:id="4142" w:author="David Owen" w:date="2019-07-24T15:21:00Z"/>
              </w:rPr>
            </w:pPr>
            <w:ins w:id="4143" w:author="Owen, David (Trade)" w:date="2019-07-24T15:22:00Z">
              <w:r>
                <w:t>2006 00 31</w:t>
              </w:r>
            </w:ins>
          </w:p>
        </w:tc>
        <w:tc>
          <w:tcPr>
            <w:tcW w:w="587" w:type="pct"/>
            <w:vMerge/>
            <w:tcBorders>
              <w:left w:val="single" w:sz="6" w:space="0" w:color="000000" w:themeColor="background1" w:themeShade="00"/>
              <w:right w:val="nil"/>
            </w:tcBorders>
          </w:tcPr>
          <w:p w14:paraId="30D1EDD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44"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009DD7DA" w14:textId="77777777" w:rsidR="00C8561A" w:rsidRDefault="00C8561A" w:rsidP="00C8561A">
            <w:pPr>
              <w:pStyle w:val="NormalinTable"/>
              <w:rPr>
                <w:ins w:id="4145" w:author="David Owen" w:date="2019-07-24T15:21:00Z"/>
              </w:rPr>
            </w:pPr>
          </w:p>
        </w:tc>
        <w:tc>
          <w:tcPr>
            <w:tcW w:w="543" w:type="pct"/>
            <w:vMerge/>
            <w:tcBorders>
              <w:left w:val="nil"/>
              <w:right w:val="nil"/>
            </w:tcBorders>
          </w:tcPr>
          <w:p w14:paraId="426E8702"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46"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253E3624" w14:textId="77777777" w:rsidR="00C8561A" w:rsidRDefault="00C8561A" w:rsidP="00C8561A">
            <w:pPr>
              <w:pStyle w:val="NormalinTable"/>
              <w:rPr>
                <w:ins w:id="4147" w:author="David Owen" w:date="2019-07-24T15:21:00Z"/>
              </w:rPr>
            </w:pPr>
          </w:p>
        </w:tc>
      </w:tr>
      <w:tr w:rsidR="00C8561A" w14:paraId="699B66EB" w14:textId="77777777" w:rsidTr="00C53BA8">
        <w:trPr>
          <w:cantSplit/>
          <w:ins w:id="4148"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036B8811" w14:textId="77777777" w:rsidR="00C8561A" w:rsidRDefault="00C8561A" w:rsidP="00C8561A">
            <w:pPr>
              <w:pStyle w:val="NormalinTable"/>
              <w:rPr>
                <w:ins w:id="4149" w:author="David Owen" w:date="2019-07-24T15:21:00Z"/>
                <w:b/>
              </w:rPr>
            </w:pPr>
          </w:p>
        </w:tc>
        <w:tc>
          <w:tcPr>
            <w:tcW w:w="377" w:type="pct"/>
            <w:vMerge/>
            <w:tcBorders>
              <w:left w:val="nil"/>
              <w:right w:val="single" w:sz="6" w:space="0" w:color="000000" w:themeColor="background1" w:themeShade="00"/>
            </w:tcBorders>
          </w:tcPr>
          <w:p w14:paraId="4F4FAF12"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50"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3EFC1689" w14:textId="1F04DEFE" w:rsidR="00C8561A" w:rsidRDefault="00C8561A" w:rsidP="00C8561A">
            <w:pPr>
              <w:pStyle w:val="NormalinTable"/>
              <w:rPr>
                <w:ins w:id="4151" w:author="David Owen" w:date="2019-07-24T15:21:00Z"/>
              </w:rPr>
            </w:pPr>
            <w:ins w:id="4152" w:author="Owen, David (Trade)" w:date="2019-07-24T15:22:00Z">
              <w:r>
                <w:t>2006 00 38</w:t>
              </w:r>
            </w:ins>
          </w:p>
        </w:tc>
        <w:tc>
          <w:tcPr>
            <w:tcW w:w="587" w:type="pct"/>
            <w:vMerge/>
            <w:tcBorders>
              <w:left w:val="single" w:sz="6" w:space="0" w:color="000000" w:themeColor="background1" w:themeShade="00"/>
              <w:right w:val="nil"/>
            </w:tcBorders>
          </w:tcPr>
          <w:p w14:paraId="67F96D2B"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53"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66DDFDEF" w14:textId="77777777" w:rsidR="00C8561A" w:rsidRDefault="00C8561A" w:rsidP="00C8561A">
            <w:pPr>
              <w:pStyle w:val="NormalinTable"/>
              <w:rPr>
                <w:ins w:id="4154" w:author="David Owen" w:date="2019-07-24T15:21:00Z"/>
              </w:rPr>
            </w:pPr>
          </w:p>
        </w:tc>
        <w:tc>
          <w:tcPr>
            <w:tcW w:w="543" w:type="pct"/>
            <w:vMerge/>
            <w:tcBorders>
              <w:left w:val="nil"/>
              <w:right w:val="nil"/>
            </w:tcBorders>
          </w:tcPr>
          <w:p w14:paraId="6D63A891"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55"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2346AE5A" w14:textId="77777777" w:rsidR="00C8561A" w:rsidRDefault="00C8561A" w:rsidP="00C8561A">
            <w:pPr>
              <w:pStyle w:val="NormalinTable"/>
              <w:rPr>
                <w:ins w:id="4156" w:author="David Owen" w:date="2019-07-24T15:21:00Z"/>
              </w:rPr>
            </w:pPr>
          </w:p>
        </w:tc>
      </w:tr>
      <w:tr w:rsidR="00C8561A" w14:paraId="7B904147" w14:textId="77777777" w:rsidTr="00C53BA8">
        <w:trPr>
          <w:cantSplit/>
          <w:ins w:id="4157"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43E82013" w14:textId="77777777" w:rsidR="00C8561A" w:rsidRDefault="00C8561A" w:rsidP="00C8561A">
            <w:pPr>
              <w:pStyle w:val="NormalinTable"/>
              <w:rPr>
                <w:ins w:id="4158" w:author="David Owen" w:date="2019-07-24T15:21:00Z"/>
                <w:b/>
              </w:rPr>
            </w:pPr>
          </w:p>
        </w:tc>
        <w:tc>
          <w:tcPr>
            <w:tcW w:w="377" w:type="pct"/>
            <w:vMerge/>
            <w:tcBorders>
              <w:left w:val="nil"/>
              <w:right w:val="single" w:sz="6" w:space="0" w:color="000000" w:themeColor="background1" w:themeShade="00"/>
            </w:tcBorders>
          </w:tcPr>
          <w:p w14:paraId="3B2354EA"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59"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557D70F2" w14:textId="18EB760A" w:rsidR="00C8561A" w:rsidRDefault="00C8561A" w:rsidP="00C8561A">
            <w:pPr>
              <w:pStyle w:val="NormalinTable"/>
              <w:rPr>
                <w:ins w:id="4160" w:author="David Owen" w:date="2019-07-24T15:21:00Z"/>
              </w:rPr>
            </w:pPr>
            <w:ins w:id="4161" w:author="Owen, David (Trade)" w:date="2019-07-24T15:22:00Z">
              <w:r>
                <w:t>2007 91 10</w:t>
              </w:r>
            </w:ins>
          </w:p>
        </w:tc>
        <w:tc>
          <w:tcPr>
            <w:tcW w:w="587" w:type="pct"/>
            <w:vMerge/>
            <w:tcBorders>
              <w:left w:val="single" w:sz="6" w:space="0" w:color="000000" w:themeColor="background1" w:themeShade="00"/>
              <w:right w:val="nil"/>
            </w:tcBorders>
          </w:tcPr>
          <w:p w14:paraId="4862C8E2"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62"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10C15F32" w14:textId="77777777" w:rsidR="00C8561A" w:rsidRDefault="00C8561A" w:rsidP="00C8561A">
            <w:pPr>
              <w:pStyle w:val="NormalinTable"/>
              <w:rPr>
                <w:ins w:id="4163" w:author="David Owen" w:date="2019-07-24T15:21:00Z"/>
              </w:rPr>
            </w:pPr>
          </w:p>
        </w:tc>
        <w:tc>
          <w:tcPr>
            <w:tcW w:w="543" w:type="pct"/>
            <w:vMerge/>
            <w:tcBorders>
              <w:left w:val="nil"/>
              <w:right w:val="nil"/>
            </w:tcBorders>
          </w:tcPr>
          <w:p w14:paraId="656DB384"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64"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3C8CAB31" w14:textId="77777777" w:rsidR="00C8561A" w:rsidRDefault="00C8561A" w:rsidP="00C8561A">
            <w:pPr>
              <w:pStyle w:val="NormalinTable"/>
              <w:rPr>
                <w:ins w:id="4165" w:author="David Owen" w:date="2019-07-24T15:21:00Z"/>
              </w:rPr>
            </w:pPr>
          </w:p>
        </w:tc>
      </w:tr>
      <w:tr w:rsidR="00C8561A" w14:paraId="4EA82B7F" w14:textId="77777777" w:rsidTr="00C53BA8">
        <w:trPr>
          <w:cantSplit/>
          <w:ins w:id="4166"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7243FD7C" w14:textId="77777777" w:rsidR="00C8561A" w:rsidRDefault="00C8561A" w:rsidP="00C8561A">
            <w:pPr>
              <w:pStyle w:val="NormalinTable"/>
              <w:rPr>
                <w:ins w:id="4167" w:author="David Owen" w:date="2019-07-24T15:21:00Z"/>
                <w:b/>
              </w:rPr>
            </w:pPr>
          </w:p>
        </w:tc>
        <w:tc>
          <w:tcPr>
            <w:tcW w:w="377" w:type="pct"/>
            <w:vMerge/>
            <w:tcBorders>
              <w:left w:val="nil"/>
              <w:right w:val="single" w:sz="6" w:space="0" w:color="000000" w:themeColor="background1" w:themeShade="00"/>
            </w:tcBorders>
          </w:tcPr>
          <w:p w14:paraId="356082AC"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68"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5281C771" w14:textId="1C1C2737" w:rsidR="00C8561A" w:rsidRDefault="00C8561A" w:rsidP="00C8561A">
            <w:pPr>
              <w:pStyle w:val="NormalinTable"/>
              <w:rPr>
                <w:ins w:id="4169" w:author="David Owen" w:date="2019-07-24T15:21:00Z"/>
              </w:rPr>
            </w:pPr>
            <w:ins w:id="4170" w:author="Owen, David (Trade)" w:date="2019-07-24T15:22:00Z">
              <w:r>
                <w:t>2007 99 20</w:t>
              </w:r>
            </w:ins>
          </w:p>
        </w:tc>
        <w:tc>
          <w:tcPr>
            <w:tcW w:w="587" w:type="pct"/>
            <w:vMerge/>
            <w:tcBorders>
              <w:left w:val="single" w:sz="6" w:space="0" w:color="000000" w:themeColor="background1" w:themeShade="00"/>
              <w:right w:val="nil"/>
            </w:tcBorders>
          </w:tcPr>
          <w:p w14:paraId="57CD146A"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71"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71950298" w14:textId="77777777" w:rsidR="00C8561A" w:rsidRDefault="00C8561A" w:rsidP="00C8561A">
            <w:pPr>
              <w:pStyle w:val="NormalinTable"/>
              <w:rPr>
                <w:ins w:id="4172" w:author="David Owen" w:date="2019-07-24T15:21:00Z"/>
              </w:rPr>
            </w:pPr>
          </w:p>
        </w:tc>
        <w:tc>
          <w:tcPr>
            <w:tcW w:w="543" w:type="pct"/>
            <w:vMerge/>
            <w:tcBorders>
              <w:left w:val="nil"/>
              <w:right w:val="nil"/>
            </w:tcBorders>
          </w:tcPr>
          <w:p w14:paraId="7C91641F"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73"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70BAF078" w14:textId="77777777" w:rsidR="00C8561A" w:rsidRDefault="00C8561A" w:rsidP="00C8561A">
            <w:pPr>
              <w:pStyle w:val="NormalinTable"/>
              <w:rPr>
                <w:ins w:id="4174" w:author="David Owen" w:date="2019-07-24T15:21:00Z"/>
              </w:rPr>
            </w:pPr>
          </w:p>
        </w:tc>
      </w:tr>
      <w:tr w:rsidR="00C8561A" w14:paraId="552298EC" w14:textId="77777777" w:rsidTr="00C53BA8">
        <w:trPr>
          <w:cantSplit/>
          <w:ins w:id="4175"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224A8575" w14:textId="77777777" w:rsidR="00C8561A" w:rsidRDefault="00C8561A" w:rsidP="00C8561A">
            <w:pPr>
              <w:pStyle w:val="NormalinTable"/>
              <w:rPr>
                <w:ins w:id="4176" w:author="David Owen" w:date="2019-07-24T15:21:00Z"/>
                <w:b/>
              </w:rPr>
            </w:pPr>
          </w:p>
        </w:tc>
        <w:tc>
          <w:tcPr>
            <w:tcW w:w="377" w:type="pct"/>
            <w:vMerge/>
            <w:tcBorders>
              <w:left w:val="nil"/>
              <w:right w:val="single" w:sz="6" w:space="0" w:color="000000" w:themeColor="background1" w:themeShade="00"/>
            </w:tcBorders>
          </w:tcPr>
          <w:p w14:paraId="1FEE8B2F"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77"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1D5E4DF6" w14:textId="7F192AB0" w:rsidR="00C8561A" w:rsidRDefault="00C8561A" w:rsidP="00C8561A">
            <w:pPr>
              <w:pStyle w:val="NormalinTable"/>
              <w:rPr>
                <w:ins w:id="4178" w:author="David Owen" w:date="2019-07-24T15:21:00Z"/>
              </w:rPr>
            </w:pPr>
            <w:ins w:id="4179" w:author="Owen, David (Trade)" w:date="2019-07-24T15:22:00Z">
              <w:r>
                <w:t>2007 99 31</w:t>
              </w:r>
            </w:ins>
          </w:p>
        </w:tc>
        <w:tc>
          <w:tcPr>
            <w:tcW w:w="587" w:type="pct"/>
            <w:vMerge/>
            <w:tcBorders>
              <w:left w:val="single" w:sz="6" w:space="0" w:color="000000" w:themeColor="background1" w:themeShade="00"/>
              <w:right w:val="nil"/>
            </w:tcBorders>
          </w:tcPr>
          <w:p w14:paraId="45E19F92"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80"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7BB38FA2" w14:textId="77777777" w:rsidR="00C8561A" w:rsidRDefault="00C8561A" w:rsidP="00C8561A">
            <w:pPr>
              <w:pStyle w:val="NormalinTable"/>
              <w:rPr>
                <w:ins w:id="4181" w:author="David Owen" w:date="2019-07-24T15:21:00Z"/>
              </w:rPr>
            </w:pPr>
          </w:p>
        </w:tc>
        <w:tc>
          <w:tcPr>
            <w:tcW w:w="543" w:type="pct"/>
            <w:vMerge/>
            <w:tcBorders>
              <w:left w:val="nil"/>
              <w:right w:val="nil"/>
            </w:tcBorders>
          </w:tcPr>
          <w:p w14:paraId="329A33C3"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82"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60C087B2" w14:textId="77777777" w:rsidR="00C8561A" w:rsidRDefault="00C8561A" w:rsidP="00C8561A">
            <w:pPr>
              <w:pStyle w:val="NormalinTable"/>
              <w:rPr>
                <w:ins w:id="4183" w:author="David Owen" w:date="2019-07-24T15:21:00Z"/>
              </w:rPr>
            </w:pPr>
          </w:p>
        </w:tc>
      </w:tr>
      <w:tr w:rsidR="00C8561A" w14:paraId="4C8B0C0B" w14:textId="77777777" w:rsidTr="00C53BA8">
        <w:trPr>
          <w:cantSplit/>
          <w:ins w:id="4184"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4AF3D3E8" w14:textId="77777777" w:rsidR="00C8561A" w:rsidRDefault="00C8561A" w:rsidP="00C8561A">
            <w:pPr>
              <w:pStyle w:val="NormalinTable"/>
              <w:rPr>
                <w:ins w:id="4185" w:author="David Owen" w:date="2019-07-24T15:21:00Z"/>
                <w:b/>
              </w:rPr>
            </w:pPr>
          </w:p>
        </w:tc>
        <w:tc>
          <w:tcPr>
            <w:tcW w:w="377" w:type="pct"/>
            <w:vMerge/>
            <w:tcBorders>
              <w:left w:val="nil"/>
              <w:right w:val="single" w:sz="6" w:space="0" w:color="000000" w:themeColor="background1" w:themeShade="00"/>
            </w:tcBorders>
          </w:tcPr>
          <w:p w14:paraId="07154EB7"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86"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57797761" w14:textId="0387AD9C" w:rsidR="00C8561A" w:rsidRDefault="00C8561A" w:rsidP="00C8561A">
            <w:pPr>
              <w:pStyle w:val="NormalinTable"/>
              <w:rPr>
                <w:ins w:id="4187" w:author="David Owen" w:date="2019-07-24T15:21:00Z"/>
              </w:rPr>
            </w:pPr>
            <w:ins w:id="4188" w:author="Owen, David (Trade)" w:date="2019-07-24T15:22:00Z">
              <w:r>
                <w:t>2007 99 33</w:t>
              </w:r>
            </w:ins>
          </w:p>
        </w:tc>
        <w:tc>
          <w:tcPr>
            <w:tcW w:w="587" w:type="pct"/>
            <w:vMerge/>
            <w:tcBorders>
              <w:left w:val="single" w:sz="6" w:space="0" w:color="000000" w:themeColor="background1" w:themeShade="00"/>
              <w:right w:val="nil"/>
            </w:tcBorders>
          </w:tcPr>
          <w:p w14:paraId="69E5A737"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89"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2A4CE729" w14:textId="77777777" w:rsidR="00C8561A" w:rsidRDefault="00C8561A" w:rsidP="00C8561A">
            <w:pPr>
              <w:pStyle w:val="NormalinTable"/>
              <w:rPr>
                <w:ins w:id="4190" w:author="David Owen" w:date="2019-07-24T15:21:00Z"/>
              </w:rPr>
            </w:pPr>
          </w:p>
        </w:tc>
        <w:tc>
          <w:tcPr>
            <w:tcW w:w="543" w:type="pct"/>
            <w:vMerge/>
            <w:tcBorders>
              <w:left w:val="nil"/>
              <w:right w:val="nil"/>
            </w:tcBorders>
          </w:tcPr>
          <w:p w14:paraId="634CE53C"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91"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18032ABB" w14:textId="77777777" w:rsidR="00C8561A" w:rsidRDefault="00C8561A" w:rsidP="00C8561A">
            <w:pPr>
              <w:pStyle w:val="NormalinTable"/>
              <w:rPr>
                <w:ins w:id="4192" w:author="David Owen" w:date="2019-07-24T15:21:00Z"/>
              </w:rPr>
            </w:pPr>
          </w:p>
        </w:tc>
      </w:tr>
      <w:tr w:rsidR="00C8561A" w14:paraId="0B602425" w14:textId="77777777" w:rsidTr="00C53BA8">
        <w:trPr>
          <w:cantSplit/>
          <w:ins w:id="4193"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14A3C095" w14:textId="77777777" w:rsidR="00C8561A" w:rsidRDefault="00C8561A" w:rsidP="00C8561A">
            <w:pPr>
              <w:pStyle w:val="NormalinTable"/>
              <w:rPr>
                <w:ins w:id="4194" w:author="David Owen" w:date="2019-07-24T15:21:00Z"/>
                <w:b/>
              </w:rPr>
            </w:pPr>
          </w:p>
        </w:tc>
        <w:tc>
          <w:tcPr>
            <w:tcW w:w="377" w:type="pct"/>
            <w:vMerge/>
            <w:tcBorders>
              <w:left w:val="nil"/>
              <w:right w:val="single" w:sz="6" w:space="0" w:color="000000" w:themeColor="background1" w:themeShade="00"/>
            </w:tcBorders>
          </w:tcPr>
          <w:p w14:paraId="691FC07C"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95"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02284345" w14:textId="071BDCF8" w:rsidR="00C8561A" w:rsidRDefault="00C8561A" w:rsidP="00C8561A">
            <w:pPr>
              <w:pStyle w:val="NormalinTable"/>
              <w:rPr>
                <w:ins w:id="4196" w:author="David Owen" w:date="2019-07-24T15:21:00Z"/>
              </w:rPr>
            </w:pPr>
            <w:ins w:id="4197" w:author="Owen, David (Trade)" w:date="2019-07-24T15:22:00Z">
              <w:r>
                <w:t>2007 99 35</w:t>
              </w:r>
            </w:ins>
          </w:p>
        </w:tc>
        <w:tc>
          <w:tcPr>
            <w:tcW w:w="587" w:type="pct"/>
            <w:vMerge/>
            <w:tcBorders>
              <w:left w:val="single" w:sz="6" w:space="0" w:color="000000" w:themeColor="background1" w:themeShade="00"/>
              <w:right w:val="nil"/>
            </w:tcBorders>
          </w:tcPr>
          <w:p w14:paraId="5DA968F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198"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472C765E" w14:textId="77777777" w:rsidR="00C8561A" w:rsidRDefault="00C8561A" w:rsidP="00C8561A">
            <w:pPr>
              <w:pStyle w:val="NormalinTable"/>
              <w:rPr>
                <w:ins w:id="4199" w:author="David Owen" w:date="2019-07-24T15:21:00Z"/>
              </w:rPr>
            </w:pPr>
          </w:p>
        </w:tc>
        <w:tc>
          <w:tcPr>
            <w:tcW w:w="543" w:type="pct"/>
            <w:vMerge/>
            <w:tcBorders>
              <w:left w:val="nil"/>
              <w:right w:val="nil"/>
            </w:tcBorders>
          </w:tcPr>
          <w:p w14:paraId="0FC5CC31"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00"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323737B0" w14:textId="77777777" w:rsidR="00C8561A" w:rsidRDefault="00C8561A" w:rsidP="00C8561A">
            <w:pPr>
              <w:pStyle w:val="NormalinTable"/>
              <w:rPr>
                <w:ins w:id="4201" w:author="David Owen" w:date="2019-07-24T15:21:00Z"/>
              </w:rPr>
            </w:pPr>
          </w:p>
        </w:tc>
      </w:tr>
      <w:tr w:rsidR="00C8561A" w14:paraId="65462788" w14:textId="77777777" w:rsidTr="00C53BA8">
        <w:trPr>
          <w:cantSplit/>
          <w:ins w:id="4202"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0D36B41D" w14:textId="77777777" w:rsidR="00C8561A" w:rsidRDefault="00C8561A" w:rsidP="00C8561A">
            <w:pPr>
              <w:pStyle w:val="NormalinTable"/>
              <w:rPr>
                <w:ins w:id="4203" w:author="David Owen" w:date="2019-07-24T15:21:00Z"/>
                <w:b/>
              </w:rPr>
            </w:pPr>
          </w:p>
        </w:tc>
        <w:tc>
          <w:tcPr>
            <w:tcW w:w="377" w:type="pct"/>
            <w:vMerge/>
            <w:tcBorders>
              <w:left w:val="nil"/>
              <w:right w:val="single" w:sz="6" w:space="0" w:color="000000" w:themeColor="background1" w:themeShade="00"/>
            </w:tcBorders>
          </w:tcPr>
          <w:p w14:paraId="06A86F7D"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04"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06C9D5AC" w14:textId="52F8B869" w:rsidR="00C8561A" w:rsidRDefault="00C8561A" w:rsidP="00C8561A">
            <w:pPr>
              <w:pStyle w:val="NormalinTable"/>
              <w:rPr>
                <w:ins w:id="4205" w:author="David Owen" w:date="2019-07-24T15:21:00Z"/>
              </w:rPr>
            </w:pPr>
            <w:ins w:id="4206" w:author="Owen, David (Trade)" w:date="2019-07-24T15:22:00Z">
              <w:r>
                <w:t>2007 99 39</w:t>
              </w:r>
            </w:ins>
          </w:p>
        </w:tc>
        <w:tc>
          <w:tcPr>
            <w:tcW w:w="587" w:type="pct"/>
            <w:vMerge/>
            <w:tcBorders>
              <w:left w:val="single" w:sz="6" w:space="0" w:color="000000" w:themeColor="background1" w:themeShade="00"/>
              <w:right w:val="nil"/>
            </w:tcBorders>
          </w:tcPr>
          <w:p w14:paraId="0816D100"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07"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6E5C923D" w14:textId="77777777" w:rsidR="00C8561A" w:rsidRDefault="00C8561A" w:rsidP="00C8561A">
            <w:pPr>
              <w:pStyle w:val="NormalinTable"/>
              <w:rPr>
                <w:ins w:id="4208" w:author="David Owen" w:date="2019-07-24T15:21:00Z"/>
              </w:rPr>
            </w:pPr>
          </w:p>
        </w:tc>
        <w:tc>
          <w:tcPr>
            <w:tcW w:w="543" w:type="pct"/>
            <w:vMerge/>
            <w:tcBorders>
              <w:left w:val="nil"/>
              <w:right w:val="nil"/>
            </w:tcBorders>
          </w:tcPr>
          <w:p w14:paraId="70631290"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09"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23CC0770" w14:textId="77777777" w:rsidR="00C8561A" w:rsidRDefault="00C8561A" w:rsidP="00C8561A">
            <w:pPr>
              <w:pStyle w:val="NormalinTable"/>
              <w:rPr>
                <w:ins w:id="4210" w:author="David Owen" w:date="2019-07-24T15:21:00Z"/>
              </w:rPr>
            </w:pPr>
          </w:p>
        </w:tc>
      </w:tr>
      <w:tr w:rsidR="00C8561A" w14:paraId="31DF7E64" w14:textId="77777777" w:rsidTr="00C53BA8">
        <w:trPr>
          <w:cantSplit/>
          <w:ins w:id="4211"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68CACEB3" w14:textId="77777777" w:rsidR="00C8561A" w:rsidRDefault="00C8561A" w:rsidP="00C8561A">
            <w:pPr>
              <w:pStyle w:val="NormalinTable"/>
              <w:rPr>
                <w:ins w:id="4212" w:author="David Owen" w:date="2019-07-24T15:21:00Z"/>
                <w:b/>
              </w:rPr>
            </w:pPr>
          </w:p>
        </w:tc>
        <w:tc>
          <w:tcPr>
            <w:tcW w:w="377" w:type="pct"/>
            <w:vMerge/>
            <w:tcBorders>
              <w:left w:val="nil"/>
              <w:right w:val="single" w:sz="6" w:space="0" w:color="000000" w:themeColor="background1" w:themeShade="00"/>
            </w:tcBorders>
          </w:tcPr>
          <w:p w14:paraId="4768A8EE"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13"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15258EA0" w14:textId="2AC77554" w:rsidR="00C8561A" w:rsidRDefault="00C8561A" w:rsidP="00C8561A">
            <w:pPr>
              <w:pStyle w:val="NormalinTable"/>
              <w:rPr>
                <w:ins w:id="4214" w:author="David Owen" w:date="2019-07-24T15:21:00Z"/>
              </w:rPr>
            </w:pPr>
            <w:ins w:id="4215" w:author="Owen, David (Trade)" w:date="2019-07-24T15:22:00Z">
              <w:r>
                <w:t>2009 11 11 19</w:t>
              </w:r>
            </w:ins>
          </w:p>
        </w:tc>
        <w:tc>
          <w:tcPr>
            <w:tcW w:w="587" w:type="pct"/>
            <w:vMerge/>
            <w:tcBorders>
              <w:left w:val="single" w:sz="6" w:space="0" w:color="000000" w:themeColor="background1" w:themeShade="00"/>
              <w:right w:val="nil"/>
            </w:tcBorders>
          </w:tcPr>
          <w:p w14:paraId="5CDD53A2"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16"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31DE60F1" w14:textId="77777777" w:rsidR="00C8561A" w:rsidRDefault="00C8561A" w:rsidP="00C8561A">
            <w:pPr>
              <w:pStyle w:val="NormalinTable"/>
              <w:rPr>
                <w:ins w:id="4217" w:author="David Owen" w:date="2019-07-24T15:21:00Z"/>
              </w:rPr>
            </w:pPr>
          </w:p>
        </w:tc>
        <w:tc>
          <w:tcPr>
            <w:tcW w:w="543" w:type="pct"/>
            <w:vMerge/>
            <w:tcBorders>
              <w:left w:val="nil"/>
              <w:right w:val="nil"/>
            </w:tcBorders>
          </w:tcPr>
          <w:p w14:paraId="3B39D764"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18"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3508E900" w14:textId="77777777" w:rsidR="00C8561A" w:rsidRDefault="00C8561A" w:rsidP="00C8561A">
            <w:pPr>
              <w:pStyle w:val="NormalinTable"/>
              <w:rPr>
                <w:ins w:id="4219" w:author="David Owen" w:date="2019-07-24T15:21:00Z"/>
              </w:rPr>
            </w:pPr>
          </w:p>
        </w:tc>
      </w:tr>
      <w:tr w:rsidR="00C8561A" w14:paraId="48194949" w14:textId="77777777" w:rsidTr="00C53BA8">
        <w:trPr>
          <w:cantSplit/>
          <w:ins w:id="4220"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717CDF21" w14:textId="77777777" w:rsidR="00C8561A" w:rsidRDefault="00C8561A" w:rsidP="00C8561A">
            <w:pPr>
              <w:pStyle w:val="NormalinTable"/>
              <w:rPr>
                <w:ins w:id="4221" w:author="David Owen" w:date="2019-07-24T15:21:00Z"/>
                <w:b/>
              </w:rPr>
            </w:pPr>
          </w:p>
        </w:tc>
        <w:tc>
          <w:tcPr>
            <w:tcW w:w="377" w:type="pct"/>
            <w:vMerge/>
            <w:tcBorders>
              <w:left w:val="nil"/>
              <w:right w:val="single" w:sz="6" w:space="0" w:color="000000" w:themeColor="background1" w:themeShade="00"/>
            </w:tcBorders>
          </w:tcPr>
          <w:p w14:paraId="5E88D81E"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22"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42D7DCBA" w14:textId="40ECE18C" w:rsidR="00C8561A" w:rsidRDefault="00C8561A" w:rsidP="00C8561A">
            <w:pPr>
              <w:pStyle w:val="NormalinTable"/>
              <w:rPr>
                <w:ins w:id="4223" w:author="David Owen" w:date="2019-07-24T15:21:00Z"/>
              </w:rPr>
            </w:pPr>
            <w:ins w:id="4224" w:author="Owen, David (Trade)" w:date="2019-07-24T15:22:00Z">
              <w:r>
                <w:t>2009 11 11 99</w:t>
              </w:r>
            </w:ins>
          </w:p>
        </w:tc>
        <w:tc>
          <w:tcPr>
            <w:tcW w:w="587" w:type="pct"/>
            <w:vMerge/>
            <w:tcBorders>
              <w:left w:val="single" w:sz="6" w:space="0" w:color="000000" w:themeColor="background1" w:themeShade="00"/>
              <w:right w:val="nil"/>
            </w:tcBorders>
          </w:tcPr>
          <w:p w14:paraId="6E3B9FA3"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25"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006828C7" w14:textId="77777777" w:rsidR="00C8561A" w:rsidRDefault="00C8561A" w:rsidP="00C8561A">
            <w:pPr>
              <w:pStyle w:val="NormalinTable"/>
              <w:rPr>
                <w:ins w:id="4226" w:author="David Owen" w:date="2019-07-24T15:21:00Z"/>
              </w:rPr>
            </w:pPr>
          </w:p>
        </w:tc>
        <w:tc>
          <w:tcPr>
            <w:tcW w:w="543" w:type="pct"/>
            <w:vMerge/>
            <w:tcBorders>
              <w:left w:val="nil"/>
              <w:right w:val="nil"/>
            </w:tcBorders>
          </w:tcPr>
          <w:p w14:paraId="36F117CF"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27"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5A2B3EE9" w14:textId="77777777" w:rsidR="00C8561A" w:rsidRDefault="00C8561A" w:rsidP="00C8561A">
            <w:pPr>
              <w:pStyle w:val="NormalinTable"/>
              <w:rPr>
                <w:ins w:id="4228" w:author="David Owen" w:date="2019-07-24T15:21:00Z"/>
              </w:rPr>
            </w:pPr>
          </w:p>
        </w:tc>
      </w:tr>
      <w:tr w:rsidR="00C8561A" w14:paraId="6D2E8632" w14:textId="77777777" w:rsidTr="00C53BA8">
        <w:trPr>
          <w:cantSplit/>
          <w:ins w:id="4229"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34E84AA7" w14:textId="77777777" w:rsidR="00C8561A" w:rsidRDefault="00C8561A" w:rsidP="00C8561A">
            <w:pPr>
              <w:pStyle w:val="NormalinTable"/>
              <w:rPr>
                <w:ins w:id="4230" w:author="David Owen" w:date="2019-07-24T15:21:00Z"/>
                <w:b/>
              </w:rPr>
            </w:pPr>
          </w:p>
        </w:tc>
        <w:tc>
          <w:tcPr>
            <w:tcW w:w="377" w:type="pct"/>
            <w:vMerge/>
            <w:tcBorders>
              <w:left w:val="nil"/>
              <w:right w:val="single" w:sz="6" w:space="0" w:color="000000" w:themeColor="background1" w:themeShade="00"/>
            </w:tcBorders>
          </w:tcPr>
          <w:p w14:paraId="4E84B29F"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31"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53C56251" w14:textId="5A957D04" w:rsidR="00C8561A" w:rsidRDefault="00C8561A" w:rsidP="00C8561A">
            <w:pPr>
              <w:pStyle w:val="NormalinTable"/>
              <w:rPr>
                <w:ins w:id="4232" w:author="David Owen" w:date="2019-07-24T15:21:00Z"/>
              </w:rPr>
            </w:pPr>
            <w:ins w:id="4233" w:author="Owen, David (Trade)" w:date="2019-07-24T15:22:00Z">
              <w:r>
                <w:t>2009 11 91</w:t>
              </w:r>
            </w:ins>
          </w:p>
        </w:tc>
        <w:tc>
          <w:tcPr>
            <w:tcW w:w="587" w:type="pct"/>
            <w:vMerge/>
            <w:tcBorders>
              <w:left w:val="single" w:sz="6" w:space="0" w:color="000000" w:themeColor="background1" w:themeShade="00"/>
              <w:right w:val="nil"/>
            </w:tcBorders>
          </w:tcPr>
          <w:p w14:paraId="56598E1F"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34"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44AE2D27" w14:textId="77777777" w:rsidR="00C8561A" w:rsidRDefault="00C8561A" w:rsidP="00C8561A">
            <w:pPr>
              <w:pStyle w:val="NormalinTable"/>
              <w:rPr>
                <w:ins w:id="4235" w:author="David Owen" w:date="2019-07-24T15:21:00Z"/>
              </w:rPr>
            </w:pPr>
          </w:p>
        </w:tc>
        <w:tc>
          <w:tcPr>
            <w:tcW w:w="543" w:type="pct"/>
            <w:vMerge/>
            <w:tcBorders>
              <w:left w:val="nil"/>
              <w:right w:val="nil"/>
            </w:tcBorders>
          </w:tcPr>
          <w:p w14:paraId="69070E9A"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36"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4EC81731" w14:textId="77777777" w:rsidR="00C8561A" w:rsidRDefault="00C8561A" w:rsidP="00C8561A">
            <w:pPr>
              <w:pStyle w:val="NormalinTable"/>
              <w:rPr>
                <w:ins w:id="4237" w:author="David Owen" w:date="2019-07-24T15:21:00Z"/>
              </w:rPr>
            </w:pPr>
          </w:p>
        </w:tc>
      </w:tr>
      <w:tr w:rsidR="00C8561A" w14:paraId="44B93F9A" w14:textId="77777777" w:rsidTr="00C53BA8">
        <w:trPr>
          <w:cantSplit/>
          <w:ins w:id="4238"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70CA64F3" w14:textId="77777777" w:rsidR="00C8561A" w:rsidRDefault="00C8561A" w:rsidP="00C8561A">
            <w:pPr>
              <w:pStyle w:val="NormalinTable"/>
              <w:rPr>
                <w:ins w:id="4239" w:author="David Owen" w:date="2019-07-24T15:21:00Z"/>
                <w:b/>
              </w:rPr>
            </w:pPr>
          </w:p>
        </w:tc>
        <w:tc>
          <w:tcPr>
            <w:tcW w:w="377" w:type="pct"/>
            <w:vMerge/>
            <w:tcBorders>
              <w:left w:val="nil"/>
              <w:right w:val="single" w:sz="6" w:space="0" w:color="000000" w:themeColor="background1" w:themeShade="00"/>
            </w:tcBorders>
          </w:tcPr>
          <w:p w14:paraId="1F8FAFDF"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40"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665ABF92" w14:textId="33E9F565" w:rsidR="00C8561A" w:rsidRDefault="00C8561A" w:rsidP="00C8561A">
            <w:pPr>
              <w:pStyle w:val="NormalinTable"/>
              <w:rPr>
                <w:ins w:id="4241" w:author="David Owen" w:date="2019-07-24T15:21:00Z"/>
              </w:rPr>
            </w:pPr>
            <w:ins w:id="4242" w:author="Owen, David (Trade)" w:date="2019-07-24T15:22:00Z">
              <w:r>
                <w:t>2009 19 11 29</w:t>
              </w:r>
            </w:ins>
          </w:p>
        </w:tc>
        <w:tc>
          <w:tcPr>
            <w:tcW w:w="587" w:type="pct"/>
            <w:vMerge/>
            <w:tcBorders>
              <w:left w:val="single" w:sz="6" w:space="0" w:color="000000" w:themeColor="background1" w:themeShade="00"/>
              <w:right w:val="nil"/>
            </w:tcBorders>
          </w:tcPr>
          <w:p w14:paraId="427441C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43"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010BF478" w14:textId="77777777" w:rsidR="00C8561A" w:rsidRDefault="00C8561A" w:rsidP="00C8561A">
            <w:pPr>
              <w:pStyle w:val="NormalinTable"/>
              <w:rPr>
                <w:ins w:id="4244" w:author="David Owen" w:date="2019-07-24T15:21:00Z"/>
              </w:rPr>
            </w:pPr>
          </w:p>
        </w:tc>
        <w:tc>
          <w:tcPr>
            <w:tcW w:w="543" w:type="pct"/>
            <w:vMerge/>
            <w:tcBorders>
              <w:left w:val="nil"/>
              <w:right w:val="nil"/>
            </w:tcBorders>
          </w:tcPr>
          <w:p w14:paraId="42AE4129"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45"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3206AA1F" w14:textId="77777777" w:rsidR="00C8561A" w:rsidRDefault="00C8561A" w:rsidP="00C8561A">
            <w:pPr>
              <w:pStyle w:val="NormalinTable"/>
              <w:rPr>
                <w:ins w:id="4246" w:author="David Owen" w:date="2019-07-24T15:21:00Z"/>
              </w:rPr>
            </w:pPr>
          </w:p>
        </w:tc>
      </w:tr>
      <w:tr w:rsidR="00C8561A" w14:paraId="46329D5E" w14:textId="77777777" w:rsidTr="00C53BA8">
        <w:trPr>
          <w:cantSplit/>
          <w:ins w:id="4247"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5642B1D1" w14:textId="77777777" w:rsidR="00C8561A" w:rsidRDefault="00C8561A" w:rsidP="00C8561A">
            <w:pPr>
              <w:pStyle w:val="NormalinTable"/>
              <w:rPr>
                <w:ins w:id="4248" w:author="David Owen" w:date="2019-07-24T15:21:00Z"/>
                <w:b/>
              </w:rPr>
            </w:pPr>
          </w:p>
        </w:tc>
        <w:tc>
          <w:tcPr>
            <w:tcW w:w="377" w:type="pct"/>
            <w:vMerge/>
            <w:tcBorders>
              <w:left w:val="nil"/>
              <w:right w:val="single" w:sz="6" w:space="0" w:color="000000" w:themeColor="background1" w:themeShade="00"/>
            </w:tcBorders>
          </w:tcPr>
          <w:p w14:paraId="57AC94DD"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49"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12D7CF62" w14:textId="3177EF98" w:rsidR="00C8561A" w:rsidRDefault="00C8561A" w:rsidP="00C8561A">
            <w:pPr>
              <w:pStyle w:val="NormalinTable"/>
              <w:rPr>
                <w:ins w:id="4250" w:author="David Owen" w:date="2019-07-24T15:21:00Z"/>
              </w:rPr>
            </w:pPr>
            <w:ins w:id="4251" w:author="Owen, David (Trade)" w:date="2019-07-24T15:22:00Z">
              <w:r>
                <w:t>2009 19 11 39</w:t>
              </w:r>
            </w:ins>
          </w:p>
        </w:tc>
        <w:tc>
          <w:tcPr>
            <w:tcW w:w="587" w:type="pct"/>
            <w:vMerge/>
            <w:tcBorders>
              <w:left w:val="single" w:sz="6" w:space="0" w:color="000000" w:themeColor="background1" w:themeShade="00"/>
              <w:right w:val="nil"/>
            </w:tcBorders>
          </w:tcPr>
          <w:p w14:paraId="7C3BA80F"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52"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17AB2FE7" w14:textId="77777777" w:rsidR="00C8561A" w:rsidRDefault="00C8561A" w:rsidP="00C8561A">
            <w:pPr>
              <w:pStyle w:val="NormalinTable"/>
              <w:rPr>
                <w:ins w:id="4253" w:author="David Owen" w:date="2019-07-24T15:21:00Z"/>
              </w:rPr>
            </w:pPr>
          </w:p>
        </w:tc>
        <w:tc>
          <w:tcPr>
            <w:tcW w:w="543" w:type="pct"/>
            <w:vMerge/>
            <w:tcBorders>
              <w:left w:val="nil"/>
              <w:right w:val="nil"/>
            </w:tcBorders>
          </w:tcPr>
          <w:p w14:paraId="1D596C7D"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54"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0AA3BA66" w14:textId="77777777" w:rsidR="00C8561A" w:rsidRDefault="00C8561A" w:rsidP="00C8561A">
            <w:pPr>
              <w:pStyle w:val="NormalinTable"/>
              <w:rPr>
                <w:ins w:id="4255" w:author="David Owen" w:date="2019-07-24T15:21:00Z"/>
              </w:rPr>
            </w:pPr>
          </w:p>
        </w:tc>
      </w:tr>
      <w:tr w:rsidR="00C8561A" w14:paraId="5117BE61" w14:textId="77777777" w:rsidTr="00C53BA8">
        <w:trPr>
          <w:cantSplit/>
          <w:ins w:id="4256"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193AE3EE" w14:textId="77777777" w:rsidR="00C8561A" w:rsidRDefault="00C8561A" w:rsidP="00C8561A">
            <w:pPr>
              <w:pStyle w:val="NormalinTable"/>
              <w:rPr>
                <w:ins w:id="4257" w:author="David Owen" w:date="2019-07-24T15:21:00Z"/>
                <w:b/>
              </w:rPr>
            </w:pPr>
          </w:p>
        </w:tc>
        <w:tc>
          <w:tcPr>
            <w:tcW w:w="377" w:type="pct"/>
            <w:vMerge/>
            <w:tcBorders>
              <w:left w:val="nil"/>
              <w:right w:val="single" w:sz="6" w:space="0" w:color="000000" w:themeColor="background1" w:themeShade="00"/>
            </w:tcBorders>
          </w:tcPr>
          <w:p w14:paraId="0346D338"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58"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4F21AFD5" w14:textId="612F7422" w:rsidR="00C8561A" w:rsidRDefault="00C8561A" w:rsidP="00C8561A">
            <w:pPr>
              <w:pStyle w:val="NormalinTable"/>
              <w:rPr>
                <w:ins w:id="4259" w:author="David Owen" w:date="2019-07-24T15:21:00Z"/>
              </w:rPr>
            </w:pPr>
            <w:ins w:id="4260" w:author="Owen, David (Trade)" w:date="2019-07-24T15:22:00Z">
              <w:r>
                <w:t>2009 19 11 59</w:t>
              </w:r>
            </w:ins>
          </w:p>
        </w:tc>
        <w:tc>
          <w:tcPr>
            <w:tcW w:w="587" w:type="pct"/>
            <w:vMerge/>
            <w:tcBorders>
              <w:left w:val="single" w:sz="6" w:space="0" w:color="000000" w:themeColor="background1" w:themeShade="00"/>
              <w:right w:val="nil"/>
            </w:tcBorders>
          </w:tcPr>
          <w:p w14:paraId="5A6369D4"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61"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32DFC6A1" w14:textId="77777777" w:rsidR="00C8561A" w:rsidRDefault="00C8561A" w:rsidP="00C8561A">
            <w:pPr>
              <w:pStyle w:val="NormalinTable"/>
              <w:rPr>
                <w:ins w:id="4262" w:author="David Owen" w:date="2019-07-24T15:21:00Z"/>
              </w:rPr>
            </w:pPr>
          </w:p>
        </w:tc>
        <w:tc>
          <w:tcPr>
            <w:tcW w:w="543" w:type="pct"/>
            <w:vMerge/>
            <w:tcBorders>
              <w:left w:val="nil"/>
              <w:right w:val="nil"/>
            </w:tcBorders>
          </w:tcPr>
          <w:p w14:paraId="4DD3D572"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63"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52B050C7" w14:textId="77777777" w:rsidR="00C8561A" w:rsidRDefault="00C8561A" w:rsidP="00C8561A">
            <w:pPr>
              <w:pStyle w:val="NormalinTable"/>
              <w:rPr>
                <w:ins w:id="4264" w:author="David Owen" w:date="2019-07-24T15:21:00Z"/>
              </w:rPr>
            </w:pPr>
          </w:p>
        </w:tc>
      </w:tr>
      <w:tr w:rsidR="00C8561A" w14:paraId="17211453" w14:textId="77777777" w:rsidTr="00C53BA8">
        <w:trPr>
          <w:cantSplit/>
          <w:ins w:id="4265"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23FAF9D5" w14:textId="77777777" w:rsidR="00C8561A" w:rsidRDefault="00C8561A" w:rsidP="00C8561A">
            <w:pPr>
              <w:pStyle w:val="NormalinTable"/>
              <w:rPr>
                <w:ins w:id="4266" w:author="David Owen" w:date="2019-07-24T15:21:00Z"/>
                <w:b/>
              </w:rPr>
            </w:pPr>
          </w:p>
        </w:tc>
        <w:tc>
          <w:tcPr>
            <w:tcW w:w="377" w:type="pct"/>
            <w:vMerge/>
            <w:tcBorders>
              <w:left w:val="nil"/>
              <w:right w:val="single" w:sz="6" w:space="0" w:color="000000" w:themeColor="background1" w:themeShade="00"/>
            </w:tcBorders>
          </w:tcPr>
          <w:p w14:paraId="6E4F34E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67"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6FAD3132" w14:textId="748714FD" w:rsidR="00C8561A" w:rsidRDefault="00C8561A" w:rsidP="00C8561A">
            <w:pPr>
              <w:pStyle w:val="NormalinTable"/>
              <w:rPr>
                <w:ins w:id="4268" w:author="David Owen" w:date="2019-07-24T15:21:00Z"/>
              </w:rPr>
            </w:pPr>
            <w:ins w:id="4269" w:author="Owen, David (Trade)" w:date="2019-07-24T15:22:00Z">
              <w:r>
                <w:t>2009 19 11 79</w:t>
              </w:r>
            </w:ins>
          </w:p>
        </w:tc>
        <w:tc>
          <w:tcPr>
            <w:tcW w:w="587" w:type="pct"/>
            <w:vMerge/>
            <w:tcBorders>
              <w:left w:val="single" w:sz="6" w:space="0" w:color="000000" w:themeColor="background1" w:themeShade="00"/>
              <w:right w:val="nil"/>
            </w:tcBorders>
          </w:tcPr>
          <w:p w14:paraId="62453CAE"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70"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1535C03F" w14:textId="77777777" w:rsidR="00C8561A" w:rsidRDefault="00C8561A" w:rsidP="00C8561A">
            <w:pPr>
              <w:pStyle w:val="NormalinTable"/>
              <w:rPr>
                <w:ins w:id="4271" w:author="David Owen" w:date="2019-07-24T15:21:00Z"/>
              </w:rPr>
            </w:pPr>
          </w:p>
        </w:tc>
        <w:tc>
          <w:tcPr>
            <w:tcW w:w="543" w:type="pct"/>
            <w:vMerge/>
            <w:tcBorders>
              <w:left w:val="nil"/>
              <w:right w:val="nil"/>
            </w:tcBorders>
          </w:tcPr>
          <w:p w14:paraId="4A1CECFB"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72"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52BC2695" w14:textId="77777777" w:rsidR="00C8561A" w:rsidRDefault="00C8561A" w:rsidP="00C8561A">
            <w:pPr>
              <w:pStyle w:val="NormalinTable"/>
              <w:rPr>
                <w:ins w:id="4273" w:author="David Owen" w:date="2019-07-24T15:21:00Z"/>
              </w:rPr>
            </w:pPr>
          </w:p>
        </w:tc>
      </w:tr>
      <w:tr w:rsidR="00C8561A" w14:paraId="5E2DAAC7" w14:textId="77777777" w:rsidTr="00C53BA8">
        <w:trPr>
          <w:cantSplit/>
          <w:ins w:id="4274"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5C9D32E4" w14:textId="77777777" w:rsidR="00C8561A" w:rsidRDefault="00C8561A" w:rsidP="00C8561A">
            <w:pPr>
              <w:pStyle w:val="NormalinTable"/>
              <w:rPr>
                <w:ins w:id="4275" w:author="David Owen" w:date="2019-07-24T15:21:00Z"/>
                <w:b/>
              </w:rPr>
            </w:pPr>
          </w:p>
        </w:tc>
        <w:tc>
          <w:tcPr>
            <w:tcW w:w="377" w:type="pct"/>
            <w:vMerge/>
            <w:tcBorders>
              <w:left w:val="nil"/>
              <w:right w:val="single" w:sz="6" w:space="0" w:color="000000" w:themeColor="background1" w:themeShade="00"/>
            </w:tcBorders>
          </w:tcPr>
          <w:p w14:paraId="15B6400E"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76"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0BC409CB" w14:textId="7D3D298A" w:rsidR="00C8561A" w:rsidRDefault="00C8561A" w:rsidP="00C8561A">
            <w:pPr>
              <w:pStyle w:val="NormalinTable"/>
              <w:rPr>
                <w:ins w:id="4277" w:author="David Owen" w:date="2019-07-24T15:21:00Z"/>
              </w:rPr>
            </w:pPr>
            <w:ins w:id="4278" w:author="Owen, David (Trade)" w:date="2019-07-24T15:22:00Z">
              <w:r>
                <w:t>2009 19 91</w:t>
              </w:r>
            </w:ins>
          </w:p>
        </w:tc>
        <w:tc>
          <w:tcPr>
            <w:tcW w:w="587" w:type="pct"/>
            <w:vMerge/>
            <w:tcBorders>
              <w:left w:val="single" w:sz="6" w:space="0" w:color="000000" w:themeColor="background1" w:themeShade="00"/>
              <w:right w:val="nil"/>
            </w:tcBorders>
          </w:tcPr>
          <w:p w14:paraId="7AB866C4"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79"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0F4B6BFC" w14:textId="77777777" w:rsidR="00C8561A" w:rsidRDefault="00C8561A" w:rsidP="00C8561A">
            <w:pPr>
              <w:pStyle w:val="NormalinTable"/>
              <w:rPr>
                <w:ins w:id="4280" w:author="David Owen" w:date="2019-07-24T15:21:00Z"/>
              </w:rPr>
            </w:pPr>
          </w:p>
        </w:tc>
        <w:tc>
          <w:tcPr>
            <w:tcW w:w="543" w:type="pct"/>
            <w:vMerge/>
            <w:tcBorders>
              <w:left w:val="nil"/>
              <w:right w:val="nil"/>
            </w:tcBorders>
          </w:tcPr>
          <w:p w14:paraId="5B7A62E9"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81"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01315F9D" w14:textId="77777777" w:rsidR="00C8561A" w:rsidRDefault="00C8561A" w:rsidP="00C8561A">
            <w:pPr>
              <w:pStyle w:val="NormalinTable"/>
              <w:rPr>
                <w:ins w:id="4282" w:author="David Owen" w:date="2019-07-24T15:21:00Z"/>
              </w:rPr>
            </w:pPr>
          </w:p>
        </w:tc>
      </w:tr>
      <w:tr w:rsidR="00C8561A" w14:paraId="7E549005" w14:textId="77777777" w:rsidTr="00C53BA8">
        <w:trPr>
          <w:cantSplit/>
          <w:ins w:id="4283"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44EEE9FC" w14:textId="77777777" w:rsidR="00C8561A" w:rsidRDefault="00C8561A" w:rsidP="00C8561A">
            <w:pPr>
              <w:pStyle w:val="NormalinTable"/>
              <w:rPr>
                <w:ins w:id="4284" w:author="David Owen" w:date="2019-07-24T15:21:00Z"/>
                <w:b/>
              </w:rPr>
            </w:pPr>
          </w:p>
        </w:tc>
        <w:tc>
          <w:tcPr>
            <w:tcW w:w="377" w:type="pct"/>
            <w:vMerge/>
            <w:tcBorders>
              <w:left w:val="nil"/>
              <w:right w:val="single" w:sz="6" w:space="0" w:color="000000" w:themeColor="background1" w:themeShade="00"/>
            </w:tcBorders>
          </w:tcPr>
          <w:p w14:paraId="1C935006"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85"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5A71CA19" w14:textId="2E6F883F" w:rsidR="00C8561A" w:rsidRDefault="00C8561A" w:rsidP="00C8561A">
            <w:pPr>
              <w:pStyle w:val="NormalinTable"/>
              <w:rPr>
                <w:ins w:id="4286" w:author="David Owen" w:date="2019-07-24T15:21:00Z"/>
              </w:rPr>
            </w:pPr>
            <w:ins w:id="4287" w:author="Owen, David (Trade)" w:date="2019-07-24T15:22:00Z">
              <w:r>
                <w:t>2009 29 11 19</w:t>
              </w:r>
            </w:ins>
          </w:p>
        </w:tc>
        <w:tc>
          <w:tcPr>
            <w:tcW w:w="587" w:type="pct"/>
            <w:vMerge/>
            <w:tcBorders>
              <w:left w:val="single" w:sz="6" w:space="0" w:color="000000" w:themeColor="background1" w:themeShade="00"/>
              <w:right w:val="nil"/>
            </w:tcBorders>
          </w:tcPr>
          <w:p w14:paraId="5A630BB4"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88"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24C4E470" w14:textId="77777777" w:rsidR="00C8561A" w:rsidRDefault="00C8561A" w:rsidP="00C8561A">
            <w:pPr>
              <w:pStyle w:val="NormalinTable"/>
              <w:rPr>
                <w:ins w:id="4289" w:author="David Owen" w:date="2019-07-24T15:21:00Z"/>
              </w:rPr>
            </w:pPr>
          </w:p>
        </w:tc>
        <w:tc>
          <w:tcPr>
            <w:tcW w:w="543" w:type="pct"/>
            <w:vMerge/>
            <w:tcBorders>
              <w:left w:val="nil"/>
              <w:right w:val="nil"/>
            </w:tcBorders>
          </w:tcPr>
          <w:p w14:paraId="307C73AE"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90"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316EAFA1" w14:textId="77777777" w:rsidR="00C8561A" w:rsidRDefault="00C8561A" w:rsidP="00C8561A">
            <w:pPr>
              <w:pStyle w:val="NormalinTable"/>
              <w:rPr>
                <w:ins w:id="4291" w:author="David Owen" w:date="2019-07-24T15:21:00Z"/>
              </w:rPr>
            </w:pPr>
          </w:p>
        </w:tc>
      </w:tr>
      <w:tr w:rsidR="00C8561A" w14:paraId="7CFA7369" w14:textId="77777777" w:rsidTr="00C53BA8">
        <w:trPr>
          <w:cantSplit/>
          <w:ins w:id="4292"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69E462D2" w14:textId="77777777" w:rsidR="00C8561A" w:rsidRDefault="00C8561A" w:rsidP="00C8561A">
            <w:pPr>
              <w:pStyle w:val="NormalinTable"/>
              <w:rPr>
                <w:ins w:id="4293" w:author="David Owen" w:date="2019-07-24T15:21:00Z"/>
                <w:b/>
              </w:rPr>
            </w:pPr>
          </w:p>
        </w:tc>
        <w:tc>
          <w:tcPr>
            <w:tcW w:w="377" w:type="pct"/>
            <w:vMerge/>
            <w:tcBorders>
              <w:left w:val="nil"/>
              <w:right w:val="single" w:sz="6" w:space="0" w:color="000000" w:themeColor="background1" w:themeShade="00"/>
            </w:tcBorders>
          </w:tcPr>
          <w:p w14:paraId="79AFFDBC"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94"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6FA60144" w14:textId="07CAAF22" w:rsidR="00C8561A" w:rsidRDefault="00C8561A" w:rsidP="00C8561A">
            <w:pPr>
              <w:pStyle w:val="NormalinTable"/>
              <w:rPr>
                <w:ins w:id="4295" w:author="David Owen" w:date="2019-07-24T15:21:00Z"/>
              </w:rPr>
            </w:pPr>
            <w:ins w:id="4296" w:author="Owen, David (Trade)" w:date="2019-07-24T15:22:00Z">
              <w:r>
                <w:t>2009 29 11 99</w:t>
              </w:r>
            </w:ins>
          </w:p>
        </w:tc>
        <w:tc>
          <w:tcPr>
            <w:tcW w:w="587" w:type="pct"/>
            <w:vMerge/>
            <w:tcBorders>
              <w:left w:val="single" w:sz="6" w:space="0" w:color="000000" w:themeColor="background1" w:themeShade="00"/>
              <w:right w:val="nil"/>
            </w:tcBorders>
          </w:tcPr>
          <w:p w14:paraId="4E8B842A"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97"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595A1FD7" w14:textId="77777777" w:rsidR="00C8561A" w:rsidRDefault="00C8561A" w:rsidP="00C8561A">
            <w:pPr>
              <w:pStyle w:val="NormalinTable"/>
              <w:rPr>
                <w:ins w:id="4298" w:author="David Owen" w:date="2019-07-24T15:21:00Z"/>
              </w:rPr>
            </w:pPr>
          </w:p>
        </w:tc>
        <w:tc>
          <w:tcPr>
            <w:tcW w:w="543" w:type="pct"/>
            <w:vMerge/>
            <w:tcBorders>
              <w:left w:val="nil"/>
              <w:right w:val="nil"/>
            </w:tcBorders>
          </w:tcPr>
          <w:p w14:paraId="71845A1D"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299"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7D81F0A9" w14:textId="77777777" w:rsidR="00C8561A" w:rsidRDefault="00C8561A" w:rsidP="00C8561A">
            <w:pPr>
              <w:pStyle w:val="NormalinTable"/>
              <w:rPr>
                <w:ins w:id="4300" w:author="David Owen" w:date="2019-07-24T15:21:00Z"/>
              </w:rPr>
            </w:pPr>
          </w:p>
        </w:tc>
      </w:tr>
      <w:tr w:rsidR="00C8561A" w14:paraId="4D93FC0B" w14:textId="77777777" w:rsidTr="00C53BA8">
        <w:trPr>
          <w:cantSplit/>
          <w:ins w:id="4301"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65942864" w14:textId="77777777" w:rsidR="00C8561A" w:rsidRDefault="00C8561A" w:rsidP="00C8561A">
            <w:pPr>
              <w:pStyle w:val="NormalinTable"/>
              <w:rPr>
                <w:ins w:id="4302" w:author="David Owen" w:date="2019-07-24T15:21:00Z"/>
                <w:b/>
              </w:rPr>
            </w:pPr>
          </w:p>
        </w:tc>
        <w:tc>
          <w:tcPr>
            <w:tcW w:w="377" w:type="pct"/>
            <w:vMerge/>
            <w:tcBorders>
              <w:left w:val="nil"/>
              <w:right w:val="single" w:sz="6" w:space="0" w:color="000000" w:themeColor="background1" w:themeShade="00"/>
            </w:tcBorders>
          </w:tcPr>
          <w:p w14:paraId="7FDE7A69"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03"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150B188A" w14:textId="05AD6174" w:rsidR="00C8561A" w:rsidRDefault="00C8561A" w:rsidP="00C8561A">
            <w:pPr>
              <w:pStyle w:val="NormalinTable"/>
              <w:rPr>
                <w:ins w:id="4304" w:author="David Owen" w:date="2019-07-24T15:21:00Z"/>
              </w:rPr>
            </w:pPr>
            <w:ins w:id="4305" w:author="Owen, David (Trade)" w:date="2019-07-24T15:22:00Z">
              <w:r>
                <w:t>2009 29 91</w:t>
              </w:r>
            </w:ins>
          </w:p>
        </w:tc>
        <w:tc>
          <w:tcPr>
            <w:tcW w:w="587" w:type="pct"/>
            <w:vMerge/>
            <w:tcBorders>
              <w:left w:val="single" w:sz="6" w:space="0" w:color="000000" w:themeColor="background1" w:themeShade="00"/>
              <w:right w:val="nil"/>
            </w:tcBorders>
          </w:tcPr>
          <w:p w14:paraId="65B92C7D"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06"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0BECA6C2" w14:textId="77777777" w:rsidR="00C8561A" w:rsidRDefault="00C8561A" w:rsidP="00C8561A">
            <w:pPr>
              <w:pStyle w:val="NormalinTable"/>
              <w:rPr>
                <w:ins w:id="4307" w:author="David Owen" w:date="2019-07-24T15:21:00Z"/>
              </w:rPr>
            </w:pPr>
          </w:p>
        </w:tc>
        <w:tc>
          <w:tcPr>
            <w:tcW w:w="543" w:type="pct"/>
            <w:vMerge/>
            <w:tcBorders>
              <w:left w:val="nil"/>
              <w:right w:val="nil"/>
            </w:tcBorders>
          </w:tcPr>
          <w:p w14:paraId="10C610CF"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08"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197F8EBF" w14:textId="77777777" w:rsidR="00C8561A" w:rsidRDefault="00C8561A" w:rsidP="00C8561A">
            <w:pPr>
              <w:pStyle w:val="NormalinTable"/>
              <w:rPr>
                <w:ins w:id="4309" w:author="David Owen" w:date="2019-07-24T15:21:00Z"/>
              </w:rPr>
            </w:pPr>
          </w:p>
        </w:tc>
      </w:tr>
      <w:tr w:rsidR="00C8561A" w14:paraId="069D9D4C" w14:textId="77777777" w:rsidTr="00C53BA8">
        <w:trPr>
          <w:cantSplit/>
          <w:ins w:id="4310"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1C91CBDD" w14:textId="77777777" w:rsidR="00C8561A" w:rsidRDefault="00C8561A" w:rsidP="00C8561A">
            <w:pPr>
              <w:pStyle w:val="NormalinTable"/>
              <w:rPr>
                <w:ins w:id="4311" w:author="David Owen" w:date="2019-07-24T15:21:00Z"/>
                <w:b/>
              </w:rPr>
            </w:pPr>
          </w:p>
        </w:tc>
        <w:tc>
          <w:tcPr>
            <w:tcW w:w="377" w:type="pct"/>
            <w:vMerge/>
            <w:tcBorders>
              <w:left w:val="nil"/>
              <w:right w:val="single" w:sz="6" w:space="0" w:color="000000" w:themeColor="background1" w:themeShade="00"/>
            </w:tcBorders>
          </w:tcPr>
          <w:p w14:paraId="204691AA"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12"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4E4ED8F6" w14:textId="67805829" w:rsidR="00C8561A" w:rsidRDefault="00C8561A" w:rsidP="00C8561A">
            <w:pPr>
              <w:pStyle w:val="NormalinTable"/>
              <w:rPr>
                <w:ins w:id="4313" w:author="David Owen" w:date="2019-07-24T15:21:00Z"/>
              </w:rPr>
            </w:pPr>
            <w:ins w:id="4314" w:author="Owen, David (Trade)" w:date="2019-07-24T15:22:00Z">
              <w:r>
                <w:t>2009 39 11 19</w:t>
              </w:r>
            </w:ins>
          </w:p>
        </w:tc>
        <w:tc>
          <w:tcPr>
            <w:tcW w:w="587" w:type="pct"/>
            <w:vMerge/>
            <w:tcBorders>
              <w:left w:val="single" w:sz="6" w:space="0" w:color="000000" w:themeColor="background1" w:themeShade="00"/>
              <w:right w:val="nil"/>
            </w:tcBorders>
          </w:tcPr>
          <w:p w14:paraId="41E623AB"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15"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34F329D8" w14:textId="77777777" w:rsidR="00C8561A" w:rsidRDefault="00C8561A" w:rsidP="00C8561A">
            <w:pPr>
              <w:pStyle w:val="NormalinTable"/>
              <w:rPr>
                <w:ins w:id="4316" w:author="David Owen" w:date="2019-07-24T15:21:00Z"/>
              </w:rPr>
            </w:pPr>
          </w:p>
        </w:tc>
        <w:tc>
          <w:tcPr>
            <w:tcW w:w="543" w:type="pct"/>
            <w:vMerge/>
            <w:tcBorders>
              <w:left w:val="nil"/>
              <w:right w:val="nil"/>
            </w:tcBorders>
          </w:tcPr>
          <w:p w14:paraId="6F990B53"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17"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5D545068" w14:textId="77777777" w:rsidR="00C8561A" w:rsidRDefault="00C8561A" w:rsidP="00C8561A">
            <w:pPr>
              <w:pStyle w:val="NormalinTable"/>
              <w:rPr>
                <w:ins w:id="4318" w:author="David Owen" w:date="2019-07-24T15:21:00Z"/>
              </w:rPr>
            </w:pPr>
          </w:p>
        </w:tc>
      </w:tr>
      <w:tr w:rsidR="00C8561A" w14:paraId="4C1A2B5A" w14:textId="77777777" w:rsidTr="00C53BA8">
        <w:trPr>
          <w:cantSplit/>
          <w:ins w:id="4319"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49C0A75C" w14:textId="77777777" w:rsidR="00C8561A" w:rsidRDefault="00C8561A" w:rsidP="00C8561A">
            <w:pPr>
              <w:pStyle w:val="NormalinTable"/>
              <w:rPr>
                <w:ins w:id="4320" w:author="David Owen" w:date="2019-07-24T15:21:00Z"/>
                <w:b/>
              </w:rPr>
            </w:pPr>
          </w:p>
        </w:tc>
        <w:tc>
          <w:tcPr>
            <w:tcW w:w="377" w:type="pct"/>
            <w:vMerge/>
            <w:tcBorders>
              <w:left w:val="nil"/>
              <w:right w:val="single" w:sz="6" w:space="0" w:color="000000" w:themeColor="background1" w:themeShade="00"/>
            </w:tcBorders>
          </w:tcPr>
          <w:p w14:paraId="7EE15992"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21"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26363E7C" w14:textId="41C2FF80" w:rsidR="00C8561A" w:rsidRDefault="00C8561A" w:rsidP="00C8561A">
            <w:pPr>
              <w:pStyle w:val="NormalinTable"/>
              <w:rPr>
                <w:ins w:id="4322" w:author="David Owen" w:date="2019-07-24T15:21:00Z"/>
              </w:rPr>
            </w:pPr>
            <w:ins w:id="4323" w:author="Owen, David (Trade)" w:date="2019-07-24T15:22:00Z">
              <w:r>
                <w:t>2009 39 11 99</w:t>
              </w:r>
            </w:ins>
          </w:p>
        </w:tc>
        <w:tc>
          <w:tcPr>
            <w:tcW w:w="587" w:type="pct"/>
            <w:vMerge/>
            <w:tcBorders>
              <w:left w:val="single" w:sz="6" w:space="0" w:color="000000" w:themeColor="background1" w:themeShade="00"/>
              <w:right w:val="nil"/>
            </w:tcBorders>
          </w:tcPr>
          <w:p w14:paraId="0A07EC0C"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24"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6CF74965" w14:textId="77777777" w:rsidR="00C8561A" w:rsidRDefault="00C8561A" w:rsidP="00C8561A">
            <w:pPr>
              <w:pStyle w:val="NormalinTable"/>
              <w:rPr>
                <w:ins w:id="4325" w:author="David Owen" w:date="2019-07-24T15:21:00Z"/>
              </w:rPr>
            </w:pPr>
          </w:p>
        </w:tc>
        <w:tc>
          <w:tcPr>
            <w:tcW w:w="543" w:type="pct"/>
            <w:vMerge/>
            <w:tcBorders>
              <w:left w:val="nil"/>
              <w:right w:val="nil"/>
            </w:tcBorders>
          </w:tcPr>
          <w:p w14:paraId="65C79B01"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26"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3592642F" w14:textId="77777777" w:rsidR="00C8561A" w:rsidRDefault="00C8561A" w:rsidP="00C8561A">
            <w:pPr>
              <w:pStyle w:val="NormalinTable"/>
              <w:rPr>
                <w:ins w:id="4327" w:author="David Owen" w:date="2019-07-24T15:21:00Z"/>
              </w:rPr>
            </w:pPr>
          </w:p>
        </w:tc>
      </w:tr>
      <w:tr w:rsidR="00C8561A" w14:paraId="4197E309" w14:textId="77777777" w:rsidTr="00C53BA8">
        <w:trPr>
          <w:cantSplit/>
          <w:ins w:id="4328"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44C09460" w14:textId="77777777" w:rsidR="00C8561A" w:rsidRDefault="00C8561A" w:rsidP="00C8561A">
            <w:pPr>
              <w:pStyle w:val="NormalinTable"/>
              <w:rPr>
                <w:ins w:id="4329" w:author="David Owen" w:date="2019-07-24T15:21:00Z"/>
                <w:b/>
              </w:rPr>
            </w:pPr>
          </w:p>
        </w:tc>
        <w:tc>
          <w:tcPr>
            <w:tcW w:w="377" w:type="pct"/>
            <w:vMerge/>
            <w:tcBorders>
              <w:left w:val="nil"/>
              <w:right w:val="single" w:sz="6" w:space="0" w:color="000000" w:themeColor="background1" w:themeShade="00"/>
            </w:tcBorders>
          </w:tcPr>
          <w:p w14:paraId="2B090CEE"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30"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1541C913" w14:textId="70D0ACD6" w:rsidR="00C8561A" w:rsidRDefault="00C8561A" w:rsidP="00C8561A">
            <w:pPr>
              <w:pStyle w:val="NormalinTable"/>
              <w:rPr>
                <w:ins w:id="4331" w:author="David Owen" w:date="2019-07-24T15:21:00Z"/>
              </w:rPr>
            </w:pPr>
            <w:ins w:id="4332" w:author="Owen, David (Trade)" w:date="2019-07-24T15:22:00Z">
              <w:r>
                <w:t>2009 39 51</w:t>
              </w:r>
            </w:ins>
          </w:p>
        </w:tc>
        <w:tc>
          <w:tcPr>
            <w:tcW w:w="587" w:type="pct"/>
            <w:vMerge/>
            <w:tcBorders>
              <w:left w:val="single" w:sz="6" w:space="0" w:color="000000" w:themeColor="background1" w:themeShade="00"/>
              <w:right w:val="nil"/>
            </w:tcBorders>
          </w:tcPr>
          <w:p w14:paraId="17CBA3BD"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33"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7A554839" w14:textId="77777777" w:rsidR="00C8561A" w:rsidRDefault="00C8561A" w:rsidP="00C8561A">
            <w:pPr>
              <w:pStyle w:val="NormalinTable"/>
              <w:rPr>
                <w:ins w:id="4334" w:author="David Owen" w:date="2019-07-24T15:21:00Z"/>
              </w:rPr>
            </w:pPr>
          </w:p>
        </w:tc>
        <w:tc>
          <w:tcPr>
            <w:tcW w:w="543" w:type="pct"/>
            <w:vMerge/>
            <w:tcBorders>
              <w:left w:val="nil"/>
              <w:right w:val="nil"/>
            </w:tcBorders>
          </w:tcPr>
          <w:p w14:paraId="34C0A63F"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35"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5DB69C52" w14:textId="77777777" w:rsidR="00C8561A" w:rsidRDefault="00C8561A" w:rsidP="00C8561A">
            <w:pPr>
              <w:pStyle w:val="NormalinTable"/>
              <w:rPr>
                <w:ins w:id="4336" w:author="David Owen" w:date="2019-07-24T15:21:00Z"/>
              </w:rPr>
            </w:pPr>
          </w:p>
        </w:tc>
      </w:tr>
      <w:tr w:rsidR="00C8561A" w14:paraId="5AA9BDD6" w14:textId="77777777" w:rsidTr="00C53BA8">
        <w:trPr>
          <w:cantSplit/>
          <w:ins w:id="4337"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19A9AE52" w14:textId="77777777" w:rsidR="00C8561A" w:rsidRDefault="00C8561A" w:rsidP="00C8561A">
            <w:pPr>
              <w:pStyle w:val="NormalinTable"/>
              <w:rPr>
                <w:ins w:id="4338" w:author="David Owen" w:date="2019-07-24T15:21:00Z"/>
                <w:b/>
              </w:rPr>
            </w:pPr>
          </w:p>
        </w:tc>
        <w:tc>
          <w:tcPr>
            <w:tcW w:w="377" w:type="pct"/>
            <w:vMerge/>
            <w:tcBorders>
              <w:left w:val="nil"/>
              <w:right w:val="single" w:sz="6" w:space="0" w:color="000000" w:themeColor="background1" w:themeShade="00"/>
            </w:tcBorders>
          </w:tcPr>
          <w:p w14:paraId="1D912D6C"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39"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65885376" w14:textId="108377B2" w:rsidR="00C8561A" w:rsidRDefault="00C8561A" w:rsidP="00C8561A">
            <w:pPr>
              <w:pStyle w:val="NormalinTable"/>
              <w:rPr>
                <w:ins w:id="4340" w:author="David Owen" w:date="2019-07-24T15:21:00Z"/>
              </w:rPr>
            </w:pPr>
            <w:ins w:id="4341" w:author="Owen, David (Trade)" w:date="2019-07-24T15:22:00Z">
              <w:r>
                <w:t>2009 39 91</w:t>
              </w:r>
            </w:ins>
          </w:p>
        </w:tc>
        <w:tc>
          <w:tcPr>
            <w:tcW w:w="587" w:type="pct"/>
            <w:vMerge/>
            <w:tcBorders>
              <w:left w:val="single" w:sz="6" w:space="0" w:color="000000" w:themeColor="background1" w:themeShade="00"/>
              <w:right w:val="nil"/>
            </w:tcBorders>
          </w:tcPr>
          <w:p w14:paraId="39F6BDCB"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42"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49DBEC1D" w14:textId="77777777" w:rsidR="00C8561A" w:rsidRDefault="00C8561A" w:rsidP="00C8561A">
            <w:pPr>
              <w:pStyle w:val="NormalinTable"/>
              <w:rPr>
                <w:ins w:id="4343" w:author="David Owen" w:date="2019-07-24T15:21:00Z"/>
              </w:rPr>
            </w:pPr>
          </w:p>
        </w:tc>
        <w:tc>
          <w:tcPr>
            <w:tcW w:w="543" w:type="pct"/>
            <w:vMerge/>
            <w:tcBorders>
              <w:left w:val="nil"/>
              <w:right w:val="nil"/>
            </w:tcBorders>
          </w:tcPr>
          <w:p w14:paraId="14FDE66F"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44"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6B7DF841" w14:textId="77777777" w:rsidR="00C8561A" w:rsidRDefault="00C8561A" w:rsidP="00C8561A">
            <w:pPr>
              <w:pStyle w:val="NormalinTable"/>
              <w:rPr>
                <w:ins w:id="4345" w:author="David Owen" w:date="2019-07-24T15:21:00Z"/>
              </w:rPr>
            </w:pPr>
          </w:p>
        </w:tc>
      </w:tr>
      <w:tr w:rsidR="00C8561A" w14:paraId="3CB4193E" w14:textId="77777777" w:rsidTr="00C53BA8">
        <w:trPr>
          <w:cantSplit/>
          <w:ins w:id="4346"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29254C3F" w14:textId="77777777" w:rsidR="00C8561A" w:rsidRDefault="00C8561A" w:rsidP="00C8561A">
            <w:pPr>
              <w:pStyle w:val="NormalinTable"/>
              <w:rPr>
                <w:ins w:id="4347" w:author="David Owen" w:date="2019-07-24T15:21:00Z"/>
                <w:b/>
              </w:rPr>
            </w:pPr>
          </w:p>
        </w:tc>
        <w:tc>
          <w:tcPr>
            <w:tcW w:w="377" w:type="pct"/>
            <w:vMerge/>
            <w:tcBorders>
              <w:left w:val="nil"/>
              <w:right w:val="single" w:sz="6" w:space="0" w:color="000000" w:themeColor="background1" w:themeShade="00"/>
            </w:tcBorders>
          </w:tcPr>
          <w:p w14:paraId="16EADB7D"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48"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4AF312A4" w14:textId="1E939526" w:rsidR="00C8561A" w:rsidRDefault="00C8561A" w:rsidP="00C8561A">
            <w:pPr>
              <w:pStyle w:val="NormalinTable"/>
              <w:rPr>
                <w:ins w:id="4349" w:author="David Owen" w:date="2019-07-24T15:21:00Z"/>
              </w:rPr>
            </w:pPr>
            <w:ins w:id="4350" w:author="Owen, David (Trade)" w:date="2019-07-24T15:22:00Z">
              <w:r>
                <w:t>2009 49 11 19</w:t>
              </w:r>
            </w:ins>
          </w:p>
        </w:tc>
        <w:tc>
          <w:tcPr>
            <w:tcW w:w="587" w:type="pct"/>
            <w:vMerge/>
            <w:tcBorders>
              <w:left w:val="single" w:sz="6" w:space="0" w:color="000000" w:themeColor="background1" w:themeShade="00"/>
              <w:right w:val="nil"/>
            </w:tcBorders>
          </w:tcPr>
          <w:p w14:paraId="6A1EFB50"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51"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419C0ED1" w14:textId="77777777" w:rsidR="00C8561A" w:rsidRDefault="00C8561A" w:rsidP="00C8561A">
            <w:pPr>
              <w:pStyle w:val="NormalinTable"/>
              <w:rPr>
                <w:ins w:id="4352" w:author="David Owen" w:date="2019-07-24T15:21:00Z"/>
              </w:rPr>
            </w:pPr>
          </w:p>
        </w:tc>
        <w:tc>
          <w:tcPr>
            <w:tcW w:w="543" w:type="pct"/>
            <w:vMerge/>
            <w:tcBorders>
              <w:left w:val="nil"/>
              <w:right w:val="nil"/>
            </w:tcBorders>
          </w:tcPr>
          <w:p w14:paraId="1AF15134"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53"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36C4F33C" w14:textId="77777777" w:rsidR="00C8561A" w:rsidRDefault="00C8561A" w:rsidP="00C8561A">
            <w:pPr>
              <w:pStyle w:val="NormalinTable"/>
              <w:rPr>
                <w:ins w:id="4354" w:author="David Owen" w:date="2019-07-24T15:21:00Z"/>
              </w:rPr>
            </w:pPr>
          </w:p>
        </w:tc>
      </w:tr>
      <w:tr w:rsidR="00C8561A" w14:paraId="2A80C0B8" w14:textId="77777777" w:rsidTr="00C53BA8">
        <w:trPr>
          <w:cantSplit/>
          <w:ins w:id="4355"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21D4D1AC" w14:textId="77777777" w:rsidR="00C8561A" w:rsidRDefault="00C8561A" w:rsidP="00C8561A">
            <w:pPr>
              <w:pStyle w:val="NormalinTable"/>
              <w:rPr>
                <w:ins w:id="4356" w:author="David Owen" w:date="2019-07-24T15:21:00Z"/>
                <w:b/>
              </w:rPr>
            </w:pPr>
          </w:p>
        </w:tc>
        <w:tc>
          <w:tcPr>
            <w:tcW w:w="377" w:type="pct"/>
            <w:vMerge/>
            <w:tcBorders>
              <w:left w:val="nil"/>
              <w:right w:val="single" w:sz="6" w:space="0" w:color="000000" w:themeColor="background1" w:themeShade="00"/>
            </w:tcBorders>
          </w:tcPr>
          <w:p w14:paraId="7C7C8B12"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57"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50F03EB4" w14:textId="1ECD9019" w:rsidR="00C8561A" w:rsidRDefault="00C8561A" w:rsidP="00C8561A">
            <w:pPr>
              <w:pStyle w:val="NormalinTable"/>
              <w:rPr>
                <w:ins w:id="4358" w:author="David Owen" w:date="2019-07-24T15:21:00Z"/>
              </w:rPr>
            </w:pPr>
            <w:ins w:id="4359" w:author="Owen, David (Trade)" w:date="2019-07-24T15:22:00Z">
              <w:r>
                <w:t>2009 49 11 99</w:t>
              </w:r>
            </w:ins>
          </w:p>
        </w:tc>
        <w:tc>
          <w:tcPr>
            <w:tcW w:w="587" w:type="pct"/>
            <w:vMerge/>
            <w:tcBorders>
              <w:left w:val="single" w:sz="6" w:space="0" w:color="000000" w:themeColor="background1" w:themeShade="00"/>
              <w:right w:val="nil"/>
            </w:tcBorders>
          </w:tcPr>
          <w:p w14:paraId="2BA26153"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60"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0F7C7024" w14:textId="77777777" w:rsidR="00C8561A" w:rsidRDefault="00C8561A" w:rsidP="00C8561A">
            <w:pPr>
              <w:pStyle w:val="NormalinTable"/>
              <w:rPr>
                <w:ins w:id="4361" w:author="David Owen" w:date="2019-07-24T15:21:00Z"/>
              </w:rPr>
            </w:pPr>
          </w:p>
        </w:tc>
        <w:tc>
          <w:tcPr>
            <w:tcW w:w="543" w:type="pct"/>
            <w:vMerge/>
            <w:tcBorders>
              <w:left w:val="nil"/>
              <w:right w:val="nil"/>
            </w:tcBorders>
          </w:tcPr>
          <w:p w14:paraId="33E6D764"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62"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39E1E7A7" w14:textId="77777777" w:rsidR="00C8561A" w:rsidRDefault="00C8561A" w:rsidP="00C8561A">
            <w:pPr>
              <w:pStyle w:val="NormalinTable"/>
              <w:rPr>
                <w:ins w:id="4363" w:author="David Owen" w:date="2019-07-24T15:21:00Z"/>
              </w:rPr>
            </w:pPr>
          </w:p>
        </w:tc>
      </w:tr>
      <w:tr w:rsidR="00C8561A" w14:paraId="133913D9" w14:textId="77777777" w:rsidTr="00C53BA8">
        <w:trPr>
          <w:cantSplit/>
          <w:ins w:id="4364"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1EB12E4C" w14:textId="77777777" w:rsidR="00C8561A" w:rsidRDefault="00C8561A" w:rsidP="00C8561A">
            <w:pPr>
              <w:pStyle w:val="NormalinTable"/>
              <w:rPr>
                <w:ins w:id="4365" w:author="David Owen" w:date="2019-07-24T15:21:00Z"/>
                <w:b/>
              </w:rPr>
            </w:pPr>
          </w:p>
        </w:tc>
        <w:tc>
          <w:tcPr>
            <w:tcW w:w="377" w:type="pct"/>
            <w:vMerge/>
            <w:tcBorders>
              <w:left w:val="nil"/>
              <w:right w:val="single" w:sz="6" w:space="0" w:color="000000" w:themeColor="background1" w:themeShade="00"/>
            </w:tcBorders>
          </w:tcPr>
          <w:p w14:paraId="0E49DEC6"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66"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42F3F825" w14:textId="4F1DD8E3" w:rsidR="00C8561A" w:rsidRDefault="00C8561A" w:rsidP="00C8561A">
            <w:pPr>
              <w:pStyle w:val="NormalinTable"/>
              <w:rPr>
                <w:ins w:id="4367" w:author="David Owen" w:date="2019-07-24T15:21:00Z"/>
              </w:rPr>
            </w:pPr>
            <w:ins w:id="4368" w:author="Owen, David (Trade)" w:date="2019-07-24T15:22:00Z">
              <w:r>
                <w:t>2009 49 91</w:t>
              </w:r>
            </w:ins>
          </w:p>
        </w:tc>
        <w:tc>
          <w:tcPr>
            <w:tcW w:w="587" w:type="pct"/>
            <w:vMerge/>
            <w:tcBorders>
              <w:left w:val="single" w:sz="6" w:space="0" w:color="000000" w:themeColor="background1" w:themeShade="00"/>
              <w:right w:val="nil"/>
            </w:tcBorders>
          </w:tcPr>
          <w:p w14:paraId="24836F59"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69"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61535CE2" w14:textId="77777777" w:rsidR="00C8561A" w:rsidRDefault="00C8561A" w:rsidP="00C8561A">
            <w:pPr>
              <w:pStyle w:val="NormalinTable"/>
              <w:rPr>
                <w:ins w:id="4370" w:author="David Owen" w:date="2019-07-24T15:21:00Z"/>
              </w:rPr>
            </w:pPr>
          </w:p>
        </w:tc>
        <w:tc>
          <w:tcPr>
            <w:tcW w:w="543" w:type="pct"/>
            <w:vMerge/>
            <w:tcBorders>
              <w:left w:val="nil"/>
              <w:right w:val="nil"/>
            </w:tcBorders>
          </w:tcPr>
          <w:p w14:paraId="561F22BE"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71"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0384A84C" w14:textId="77777777" w:rsidR="00C8561A" w:rsidRDefault="00C8561A" w:rsidP="00C8561A">
            <w:pPr>
              <w:pStyle w:val="NormalinTable"/>
              <w:rPr>
                <w:ins w:id="4372" w:author="David Owen" w:date="2019-07-24T15:21:00Z"/>
              </w:rPr>
            </w:pPr>
          </w:p>
        </w:tc>
      </w:tr>
      <w:tr w:rsidR="00C8561A" w14:paraId="408CEB15" w14:textId="77777777" w:rsidTr="00C53BA8">
        <w:trPr>
          <w:cantSplit/>
          <w:ins w:id="4373"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69693B95" w14:textId="77777777" w:rsidR="00C8561A" w:rsidRDefault="00C8561A" w:rsidP="00C8561A">
            <w:pPr>
              <w:pStyle w:val="NormalinTable"/>
              <w:rPr>
                <w:ins w:id="4374" w:author="David Owen" w:date="2019-07-24T15:21:00Z"/>
                <w:b/>
              </w:rPr>
            </w:pPr>
          </w:p>
        </w:tc>
        <w:tc>
          <w:tcPr>
            <w:tcW w:w="377" w:type="pct"/>
            <w:vMerge/>
            <w:tcBorders>
              <w:left w:val="nil"/>
              <w:right w:val="single" w:sz="6" w:space="0" w:color="000000" w:themeColor="background1" w:themeShade="00"/>
            </w:tcBorders>
          </w:tcPr>
          <w:p w14:paraId="051FC31C"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75"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2E8CC5F1" w14:textId="47165315" w:rsidR="00C8561A" w:rsidRDefault="00C8561A" w:rsidP="00C8561A">
            <w:pPr>
              <w:pStyle w:val="NormalinTable"/>
              <w:rPr>
                <w:ins w:id="4376" w:author="David Owen" w:date="2019-07-24T15:21:00Z"/>
              </w:rPr>
            </w:pPr>
            <w:ins w:id="4377" w:author="Owen, David (Trade)" w:date="2019-07-24T15:22:00Z">
              <w:r>
                <w:t>2009 81 11 90</w:t>
              </w:r>
            </w:ins>
          </w:p>
        </w:tc>
        <w:tc>
          <w:tcPr>
            <w:tcW w:w="587" w:type="pct"/>
            <w:vMerge/>
            <w:tcBorders>
              <w:left w:val="single" w:sz="6" w:space="0" w:color="000000" w:themeColor="background1" w:themeShade="00"/>
              <w:right w:val="nil"/>
            </w:tcBorders>
          </w:tcPr>
          <w:p w14:paraId="69926DF0"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78"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319083A7" w14:textId="77777777" w:rsidR="00C8561A" w:rsidRDefault="00C8561A" w:rsidP="00C8561A">
            <w:pPr>
              <w:pStyle w:val="NormalinTable"/>
              <w:rPr>
                <w:ins w:id="4379" w:author="David Owen" w:date="2019-07-24T15:21:00Z"/>
              </w:rPr>
            </w:pPr>
          </w:p>
        </w:tc>
        <w:tc>
          <w:tcPr>
            <w:tcW w:w="543" w:type="pct"/>
            <w:vMerge/>
            <w:tcBorders>
              <w:left w:val="nil"/>
              <w:right w:val="nil"/>
            </w:tcBorders>
          </w:tcPr>
          <w:p w14:paraId="101773FD"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80"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6EC96DF9" w14:textId="77777777" w:rsidR="00C8561A" w:rsidRDefault="00C8561A" w:rsidP="00C8561A">
            <w:pPr>
              <w:pStyle w:val="NormalinTable"/>
              <w:rPr>
                <w:ins w:id="4381" w:author="David Owen" w:date="2019-07-24T15:21:00Z"/>
              </w:rPr>
            </w:pPr>
          </w:p>
        </w:tc>
      </w:tr>
      <w:tr w:rsidR="00C8561A" w14:paraId="5AD2FE9F" w14:textId="77777777" w:rsidTr="00C53BA8">
        <w:trPr>
          <w:cantSplit/>
          <w:ins w:id="4382"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02A8A76C" w14:textId="77777777" w:rsidR="00C8561A" w:rsidRDefault="00C8561A" w:rsidP="00C8561A">
            <w:pPr>
              <w:pStyle w:val="NormalinTable"/>
              <w:rPr>
                <w:ins w:id="4383" w:author="David Owen" w:date="2019-07-24T15:21:00Z"/>
                <w:b/>
              </w:rPr>
            </w:pPr>
          </w:p>
        </w:tc>
        <w:tc>
          <w:tcPr>
            <w:tcW w:w="377" w:type="pct"/>
            <w:vMerge/>
            <w:tcBorders>
              <w:left w:val="nil"/>
              <w:right w:val="single" w:sz="6" w:space="0" w:color="000000" w:themeColor="background1" w:themeShade="00"/>
            </w:tcBorders>
          </w:tcPr>
          <w:p w14:paraId="1B2B8D57"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84"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70D9F16F" w14:textId="3E7E2592" w:rsidR="00C8561A" w:rsidRDefault="00C8561A" w:rsidP="00C8561A">
            <w:pPr>
              <w:pStyle w:val="NormalinTable"/>
              <w:rPr>
                <w:ins w:id="4385" w:author="David Owen" w:date="2019-07-24T15:21:00Z"/>
              </w:rPr>
            </w:pPr>
            <w:ins w:id="4386" w:author="Owen, David (Trade)" w:date="2019-07-24T15:22:00Z">
              <w:r>
                <w:t>2009 81 51</w:t>
              </w:r>
            </w:ins>
          </w:p>
        </w:tc>
        <w:tc>
          <w:tcPr>
            <w:tcW w:w="587" w:type="pct"/>
            <w:vMerge/>
            <w:tcBorders>
              <w:left w:val="single" w:sz="6" w:space="0" w:color="000000" w:themeColor="background1" w:themeShade="00"/>
              <w:right w:val="nil"/>
            </w:tcBorders>
          </w:tcPr>
          <w:p w14:paraId="74103452"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87"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2CB41784" w14:textId="77777777" w:rsidR="00C8561A" w:rsidRDefault="00C8561A" w:rsidP="00C8561A">
            <w:pPr>
              <w:pStyle w:val="NormalinTable"/>
              <w:rPr>
                <w:ins w:id="4388" w:author="David Owen" w:date="2019-07-24T15:21:00Z"/>
              </w:rPr>
            </w:pPr>
          </w:p>
        </w:tc>
        <w:tc>
          <w:tcPr>
            <w:tcW w:w="543" w:type="pct"/>
            <w:vMerge/>
            <w:tcBorders>
              <w:left w:val="nil"/>
              <w:right w:val="nil"/>
            </w:tcBorders>
          </w:tcPr>
          <w:p w14:paraId="13F6E1D2"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89"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0141F7FB" w14:textId="77777777" w:rsidR="00C8561A" w:rsidRDefault="00C8561A" w:rsidP="00C8561A">
            <w:pPr>
              <w:pStyle w:val="NormalinTable"/>
              <w:rPr>
                <w:ins w:id="4390" w:author="David Owen" w:date="2019-07-24T15:21:00Z"/>
              </w:rPr>
            </w:pPr>
          </w:p>
        </w:tc>
      </w:tr>
      <w:tr w:rsidR="00C8561A" w14:paraId="34B3B724" w14:textId="77777777" w:rsidTr="00C53BA8">
        <w:trPr>
          <w:cantSplit/>
          <w:ins w:id="4391"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1C3B478C" w14:textId="77777777" w:rsidR="00C8561A" w:rsidRDefault="00C8561A" w:rsidP="00C8561A">
            <w:pPr>
              <w:pStyle w:val="NormalinTable"/>
              <w:rPr>
                <w:ins w:id="4392" w:author="David Owen" w:date="2019-07-24T15:21:00Z"/>
                <w:b/>
              </w:rPr>
            </w:pPr>
          </w:p>
        </w:tc>
        <w:tc>
          <w:tcPr>
            <w:tcW w:w="377" w:type="pct"/>
            <w:vMerge/>
            <w:tcBorders>
              <w:left w:val="nil"/>
              <w:right w:val="single" w:sz="6" w:space="0" w:color="000000" w:themeColor="background1" w:themeShade="00"/>
            </w:tcBorders>
          </w:tcPr>
          <w:p w14:paraId="2934743E"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93"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5C5C32B5" w14:textId="08741CD2" w:rsidR="00C8561A" w:rsidRDefault="00C8561A" w:rsidP="00C8561A">
            <w:pPr>
              <w:pStyle w:val="NormalinTable"/>
              <w:rPr>
                <w:ins w:id="4394" w:author="David Owen" w:date="2019-07-24T15:21:00Z"/>
              </w:rPr>
            </w:pPr>
            <w:ins w:id="4395" w:author="Owen, David (Trade)" w:date="2019-07-24T15:22:00Z">
              <w:r>
                <w:t>2009 89 11 19</w:t>
              </w:r>
            </w:ins>
          </w:p>
        </w:tc>
        <w:tc>
          <w:tcPr>
            <w:tcW w:w="587" w:type="pct"/>
            <w:vMerge/>
            <w:tcBorders>
              <w:left w:val="single" w:sz="6" w:space="0" w:color="000000" w:themeColor="background1" w:themeShade="00"/>
              <w:right w:val="nil"/>
            </w:tcBorders>
          </w:tcPr>
          <w:p w14:paraId="58122ED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96"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4C9B7C7E" w14:textId="77777777" w:rsidR="00C8561A" w:rsidRDefault="00C8561A" w:rsidP="00C8561A">
            <w:pPr>
              <w:pStyle w:val="NormalinTable"/>
              <w:rPr>
                <w:ins w:id="4397" w:author="David Owen" w:date="2019-07-24T15:21:00Z"/>
              </w:rPr>
            </w:pPr>
          </w:p>
        </w:tc>
        <w:tc>
          <w:tcPr>
            <w:tcW w:w="543" w:type="pct"/>
            <w:vMerge/>
            <w:tcBorders>
              <w:left w:val="nil"/>
              <w:right w:val="nil"/>
            </w:tcBorders>
          </w:tcPr>
          <w:p w14:paraId="0403C2D2"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398"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1F55ABFC" w14:textId="77777777" w:rsidR="00C8561A" w:rsidRDefault="00C8561A" w:rsidP="00C8561A">
            <w:pPr>
              <w:pStyle w:val="NormalinTable"/>
              <w:rPr>
                <w:ins w:id="4399" w:author="David Owen" w:date="2019-07-24T15:21:00Z"/>
              </w:rPr>
            </w:pPr>
          </w:p>
        </w:tc>
      </w:tr>
      <w:tr w:rsidR="00C8561A" w14:paraId="5F003929" w14:textId="77777777" w:rsidTr="00C53BA8">
        <w:trPr>
          <w:cantSplit/>
          <w:ins w:id="4400"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547233D2" w14:textId="77777777" w:rsidR="00C8561A" w:rsidRDefault="00C8561A" w:rsidP="00C8561A">
            <w:pPr>
              <w:pStyle w:val="NormalinTable"/>
              <w:rPr>
                <w:ins w:id="4401" w:author="David Owen" w:date="2019-07-24T15:21:00Z"/>
                <w:b/>
              </w:rPr>
            </w:pPr>
          </w:p>
        </w:tc>
        <w:tc>
          <w:tcPr>
            <w:tcW w:w="377" w:type="pct"/>
            <w:vMerge/>
            <w:tcBorders>
              <w:left w:val="nil"/>
              <w:right w:val="single" w:sz="6" w:space="0" w:color="000000" w:themeColor="background1" w:themeShade="00"/>
            </w:tcBorders>
          </w:tcPr>
          <w:p w14:paraId="3C3ACFC3"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02"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374148D4" w14:textId="69826267" w:rsidR="00C8561A" w:rsidRDefault="00C8561A" w:rsidP="00C8561A">
            <w:pPr>
              <w:pStyle w:val="NormalinTable"/>
              <w:rPr>
                <w:ins w:id="4403" w:author="David Owen" w:date="2019-07-24T15:21:00Z"/>
              </w:rPr>
            </w:pPr>
            <w:ins w:id="4404" w:author="Owen, David (Trade)" w:date="2019-07-24T15:22:00Z">
              <w:r>
                <w:t>2009 89 11 99</w:t>
              </w:r>
            </w:ins>
          </w:p>
        </w:tc>
        <w:tc>
          <w:tcPr>
            <w:tcW w:w="587" w:type="pct"/>
            <w:vMerge/>
            <w:tcBorders>
              <w:left w:val="single" w:sz="6" w:space="0" w:color="000000" w:themeColor="background1" w:themeShade="00"/>
              <w:right w:val="nil"/>
            </w:tcBorders>
          </w:tcPr>
          <w:p w14:paraId="5E93B073"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05"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62E517E6" w14:textId="77777777" w:rsidR="00C8561A" w:rsidRDefault="00C8561A" w:rsidP="00C8561A">
            <w:pPr>
              <w:pStyle w:val="NormalinTable"/>
              <w:rPr>
                <w:ins w:id="4406" w:author="David Owen" w:date="2019-07-24T15:21:00Z"/>
              </w:rPr>
            </w:pPr>
          </w:p>
        </w:tc>
        <w:tc>
          <w:tcPr>
            <w:tcW w:w="543" w:type="pct"/>
            <w:vMerge/>
            <w:tcBorders>
              <w:left w:val="nil"/>
              <w:right w:val="nil"/>
            </w:tcBorders>
          </w:tcPr>
          <w:p w14:paraId="09D2B08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07"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72CA893F" w14:textId="77777777" w:rsidR="00C8561A" w:rsidRDefault="00C8561A" w:rsidP="00C8561A">
            <w:pPr>
              <w:pStyle w:val="NormalinTable"/>
              <w:rPr>
                <w:ins w:id="4408" w:author="David Owen" w:date="2019-07-24T15:21:00Z"/>
              </w:rPr>
            </w:pPr>
          </w:p>
        </w:tc>
      </w:tr>
      <w:tr w:rsidR="00C8561A" w14:paraId="0C78F7F6" w14:textId="77777777" w:rsidTr="00C53BA8">
        <w:trPr>
          <w:cantSplit/>
          <w:ins w:id="4409"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58AFFE99" w14:textId="77777777" w:rsidR="00C8561A" w:rsidRDefault="00C8561A" w:rsidP="00C8561A">
            <w:pPr>
              <w:pStyle w:val="NormalinTable"/>
              <w:rPr>
                <w:ins w:id="4410" w:author="David Owen" w:date="2019-07-24T15:21:00Z"/>
                <w:b/>
              </w:rPr>
            </w:pPr>
          </w:p>
        </w:tc>
        <w:tc>
          <w:tcPr>
            <w:tcW w:w="377" w:type="pct"/>
            <w:vMerge/>
            <w:tcBorders>
              <w:left w:val="nil"/>
              <w:right w:val="single" w:sz="6" w:space="0" w:color="000000" w:themeColor="background1" w:themeShade="00"/>
            </w:tcBorders>
          </w:tcPr>
          <w:p w14:paraId="72C7256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11"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5CF29085" w14:textId="4A05F983" w:rsidR="00C8561A" w:rsidRDefault="00C8561A" w:rsidP="00C8561A">
            <w:pPr>
              <w:pStyle w:val="NormalinTable"/>
              <w:rPr>
                <w:ins w:id="4412" w:author="David Owen" w:date="2019-07-24T15:21:00Z"/>
              </w:rPr>
            </w:pPr>
            <w:ins w:id="4413" w:author="Owen, David (Trade)" w:date="2019-07-24T15:22:00Z">
              <w:r>
                <w:t>2009 89 35 29</w:t>
              </w:r>
            </w:ins>
          </w:p>
        </w:tc>
        <w:tc>
          <w:tcPr>
            <w:tcW w:w="587" w:type="pct"/>
            <w:vMerge/>
            <w:tcBorders>
              <w:left w:val="single" w:sz="6" w:space="0" w:color="000000" w:themeColor="background1" w:themeShade="00"/>
              <w:right w:val="nil"/>
            </w:tcBorders>
          </w:tcPr>
          <w:p w14:paraId="609F2FD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14"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55FADF56" w14:textId="77777777" w:rsidR="00C8561A" w:rsidRDefault="00C8561A" w:rsidP="00C8561A">
            <w:pPr>
              <w:pStyle w:val="NormalinTable"/>
              <w:rPr>
                <w:ins w:id="4415" w:author="David Owen" w:date="2019-07-24T15:21:00Z"/>
              </w:rPr>
            </w:pPr>
          </w:p>
        </w:tc>
        <w:tc>
          <w:tcPr>
            <w:tcW w:w="543" w:type="pct"/>
            <w:vMerge/>
            <w:tcBorders>
              <w:left w:val="nil"/>
              <w:right w:val="nil"/>
            </w:tcBorders>
          </w:tcPr>
          <w:p w14:paraId="1456C1BC"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16"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5F52F474" w14:textId="77777777" w:rsidR="00C8561A" w:rsidRDefault="00C8561A" w:rsidP="00C8561A">
            <w:pPr>
              <w:pStyle w:val="NormalinTable"/>
              <w:rPr>
                <w:ins w:id="4417" w:author="David Owen" w:date="2019-07-24T15:21:00Z"/>
              </w:rPr>
            </w:pPr>
          </w:p>
        </w:tc>
      </w:tr>
      <w:tr w:rsidR="00C8561A" w14:paraId="039C5DD4" w14:textId="77777777" w:rsidTr="00C53BA8">
        <w:trPr>
          <w:cantSplit/>
          <w:ins w:id="4418"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38DEA505" w14:textId="77777777" w:rsidR="00C8561A" w:rsidRDefault="00C8561A" w:rsidP="00C8561A">
            <w:pPr>
              <w:pStyle w:val="NormalinTable"/>
              <w:rPr>
                <w:ins w:id="4419" w:author="David Owen" w:date="2019-07-24T15:21:00Z"/>
                <w:b/>
              </w:rPr>
            </w:pPr>
          </w:p>
        </w:tc>
        <w:tc>
          <w:tcPr>
            <w:tcW w:w="377" w:type="pct"/>
            <w:vMerge/>
            <w:tcBorders>
              <w:left w:val="nil"/>
              <w:right w:val="single" w:sz="6" w:space="0" w:color="000000" w:themeColor="background1" w:themeShade="00"/>
            </w:tcBorders>
          </w:tcPr>
          <w:p w14:paraId="506D809D"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20"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13EBF209" w14:textId="6241E63D" w:rsidR="00C8561A" w:rsidRDefault="00C8561A" w:rsidP="00C8561A">
            <w:pPr>
              <w:pStyle w:val="NormalinTable"/>
              <w:rPr>
                <w:ins w:id="4421" w:author="David Owen" w:date="2019-07-24T15:21:00Z"/>
              </w:rPr>
            </w:pPr>
            <w:ins w:id="4422" w:author="Owen, David (Trade)" w:date="2019-07-24T15:22:00Z">
              <w:r>
                <w:t>2009 89 35 39</w:t>
              </w:r>
            </w:ins>
          </w:p>
        </w:tc>
        <w:tc>
          <w:tcPr>
            <w:tcW w:w="587" w:type="pct"/>
            <w:vMerge/>
            <w:tcBorders>
              <w:left w:val="single" w:sz="6" w:space="0" w:color="000000" w:themeColor="background1" w:themeShade="00"/>
              <w:right w:val="nil"/>
            </w:tcBorders>
          </w:tcPr>
          <w:p w14:paraId="5DB1056E"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23"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6B2A35B5" w14:textId="77777777" w:rsidR="00C8561A" w:rsidRDefault="00C8561A" w:rsidP="00C8561A">
            <w:pPr>
              <w:pStyle w:val="NormalinTable"/>
              <w:rPr>
                <w:ins w:id="4424" w:author="David Owen" w:date="2019-07-24T15:21:00Z"/>
              </w:rPr>
            </w:pPr>
          </w:p>
        </w:tc>
        <w:tc>
          <w:tcPr>
            <w:tcW w:w="543" w:type="pct"/>
            <w:vMerge/>
            <w:tcBorders>
              <w:left w:val="nil"/>
              <w:right w:val="nil"/>
            </w:tcBorders>
          </w:tcPr>
          <w:p w14:paraId="4D5B5E68"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25"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4541AD26" w14:textId="77777777" w:rsidR="00C8561A" w:rsidRDefault="00C8561A" w:rsidP="00C8561A">
            <w:pPr>
              <w:pStyle w:val="NormalinTable"/>
              <w:rPr>
                <w:ins w:id="4426" w:author="David Owen" w:date="2019-07-24T15:21:00Z"/>
              </w:rPr>
            </w:pPr>
          </w:p>
        </w:tc>
      </w:tr>
      <w:tr w:rsidR="00C8561A" w14:paraId="71207E0B" w14:textId="77777777" w:rsidTr="00C53BA8">
        <w:trPr>
          <w:cantSplit/>
          <w:ins w:id="4427"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77A89897" w14:textId="77777777" w:rsidR="00C8561A" w:rsidRDefault="00C8561A" w:rsidP="00C8561A">
            <w:pPr>
              <w:pStyle w:val="NormalinTable"/>
              <w:rPr>
                <w:ins w:id="4428" w:author="David Owen" w:date="2019-07-24T15:21:00Z"/>
                <w:b/>
              </w:rPr>
            </w:pPr>
          </w:p>
        </w:tc>
        <w:tc>
          <w:tcPr>
            <w:tcW w:w="377" w:type="pct"/>
            <w:vMerge/>
            <w:tcBorders>
              <w:left w:val="nil"/>
              <w:right w:val="single" w:sz="6" w:space="0" w:color="000000" w:themeColor="background1" w:themeShade="00"/>
            </w:tcBorders>
          </w:tcPr>
          <w:p w14:paraId="19F2C1FC"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29"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11088E08" w14:textId="152A8F39" w:rsidR="00C8561A" w:rsidRDefault="00C8561A" w:rsidP="00C8561A">
            <w:pPr>
              <w:pStyle w:val="NormalinTable"/>
              <w:rPr>
                <w:ins w:id="4430" w:author="David Owen" w:date="2019-07-24T15:21:00Z"/>
              </w:rPr>
            </w:pPr>
            <w:ins w:id="4431" w:author="Owen, David (Trade)" w:date="2019-07-24T15:22:00Z">
              <w:r>
                <w:t>2009 89 35 45</w:t>
              </w:r>
            </w:ins>
          </w:p>
        </w:tc>
        <w:tc>
          <w:tcPr>
            <w:tcW w:w="587" w:type="pct"/>
            <w:vMerge/>
            <w:tcBorders>
              <w:left w:val="single" w:sz="6" w:space="0" w:color="000000" w:themeColor="background1" w:themeShade="00"/>
              <w:right w:val="nil"/>
            </w:tcBorders>
          </w:tcPr>
          <w:p w14:paraId="103D8633"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32"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23521C55" w14:textId="77777777" w:rsidR="00C8561A" w:rsidRDefault="00C8561A" w:rsidP="00C8561A">
            <w:pPr>
              <w:pStyle w:val="NormalinTable"/>
              <w:rPr>
                <w:ins w:id="4433" w:author="David Owen" w:date="2019-07-24T15:21:00Z"/>
              </w:rPr>
            </w:pPr>
          </w:p>
        </w:tc>
        <w:tc>
          <w:tcPr>
            <w:tcW w:w="543" w:type="pct"/>
            <w:vMerge/>
            <w:tcBorders>
              <w:left w:val="nil"/>
              <w:right w:val="nil"/>
            </w:tcBorders>
          </w:tcPr>
          <w:p w14:paraId="2015BF80"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34"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7D604413" w14:textId="77777777" w:rsidR="00C8561A" w:rsidRDefault="00C8561A" w:rsidP="00C8561A">
            <w:pPr>
              <w:pStyle w:val="NormalinTable"/>
              <w:rPr>
                <w:ins w:id="4435" w:author="David Owen" w:date="2019-07-24T15:21:00Z"/>
              </w:rPr>
            </w:pPr>
          </w:p>
        </w:tc>
      </w:tr>
      <w:tr w:rsidR="00C8561A" w14:paraId="3FB0E329" w14:textId="77777777" w:rsidTr="00C53BA8">
        <w:trPr>
          <w:cantSplit/>
          <w:ins w:id="4436"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4E3BD6FD" w14:textId="77777777" w:rsidR="00C8561A" w:rsidRDefault="00C8561A" w:rsidP="00C8561A">
            <w:pPr>
              <w:pStyle w:val="NormalinTable"/>
              <w:rPr>
                <w:ins w:id="4437" w:author="David Owen" w:date="2019-07-24T15:21:00Z"/>
                <w:b/>
              </w:rPr>
            </w:pPr>
          </w:p>
        </w:tc>
        <w:tc>
          <w:tcPr>
            <w:tcW w:w="377" w:type="pct"/>
            <w:vMerge/>
            <w:tcBorders>
              <w:left w:val="nil"/>
              <w:right w:val="single" w:sz="6" w:space="0" w:color="000000" w:themeColor="background1" w:themeShade="00"/>
            </w:tcBorders>
          </w:tcPr>
          <w:p w14:paraId="68B37994"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38"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484C2285" w14:textId="1CC5481D" w:rsidR="00C8561A" w:rsidRDefault="00C8561A" w:rsidP="00C8561A">
            <w:pPr>
              <w:pStyle w:val="NormalinTable"/>
              <w:rPr>
                <w:ins w:id="4439" w:author="David Owen" w:date="2019-07-24T15:21:00Z"/>
              </w:rPr>
            </w:pPr>
            <w:ins w:id="4440" w:author="Owen, David (Trade)" w:date="2019-07-24T15:22:00Z">
              <w:r>
                <w:t>2009 89 35 49</w:t>
              </w:r>
            </w:ins>
          </w:p>
        </w:tc>
        <w:tc>
          <w:tcPr>
            <w:tcW w:w="587" w:type="pct"/>
            <w:vMerge/>
            <w:tcBorders>
              <w:left w:val="single" w:sz="6" w:space="0" w:color="000000" w:themeColor="background1" w:themeShade="00"/>
              <w:right w:val="nil"/>
            </w:tcBorders>
          </w:tcPr>
          <w:p w14:paraId="2BD5168B"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41"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28CE9E40" w14:textId="77777777" w:rsidR="00C8561A" w:rsidRDefault="00C8561A" w:rsidP="00C8561A">
            <w:pPr>
              <w:pStyle w:val="NormalinTable"/>
              <w:rPr>
                <w:ins w:id="4442" w:author="David Owen" w:date="2019-07-24T15:21:00Z"/>
              </w:rPr>
            </w:pPr>
          </w:p>
        </w:tc>
        <w:tc>
          <w:tcPr>
            <w:tcW w:w="543" w:type="pct"/>
            <w:vMerge/>
            <w:tcBorders>
              <w:left w:val="nil"/>
              <w:right w:val="nil"/>
            </w:tcBorders>
          </w:tcPr>
          <w:p w14:paraId="1999C93B"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43"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3BC996F4" w14:textId="77777777" w:rsidR="00C8561A" w:rsidRDefault="00C8561A" w:rsidP="00C8561A">
            <w:pPr>
              <w:pStyle w:val="NormalinTable"/>
              <w:rPr>
                <w:ins w:id="4444" w:author="David Owen" w:date="2019-07-24T15:21:00Z"/>
              </w:rPr>
            </w:pPr>
          </w:p>
        </w:tc>
      </w:tr>
      <w:tr w:rsidR="00C8561A" w14:paraId="32FDB434" w14:textId="77777777" w:rsidTr="00C53BA8">
        <w:trPr>
          <w:cantSplit/>
          <w:ins w:id="4445"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6CCD234A" w14:textId="77777777" w:rsidR="00C8561A" w:rsidRDefault="00C8561A" w:rsidP="00C8561A">
            <w:pPr>
              <w:pStyle w:val="NormalinTable"/>
              <w:rPr>
                <w:ins w:id="4446" w:author="David Owen" w:date="2019-07-24T15:21:00Z"/>
                <w:b/>
              </w:rPr>
            </w:pPr>
          </w:p>
        </w:tc>
        <w:tc>
          <w:tcPr>
            <w:tcW w:w="377" w:type="pct"/>
            <w:vMerge/>
            <w:tcBorders>
              <w:left w:val="nil"/>
              <w:right w:val="single" w:sz="6" w:space="0" w:color="000000" w:themeColor="background1" w:themeShade="00"/>
            </w:tcBorders>
          </w:tcPr>
          <w:p w14:paraId="14CFBBF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47"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006A530A" w14:textId="576C422C" w:rsidR="00C8561A" w:rsidRDefault="00C8561A" w:rsidP="00C8561A">
            <w:pPr>
              <w:pStyle w:val="NormalinTable"/>
              <w:rPr>
                <w:ins w:id="4448" w:author="David Owen" w:date="2019-07-24T15:21:00Z"/>
              </w:rPr>
            </w:pPr>
            <w:ins w:id="4449" w:author="Owen, David (Trade)" w:date="2019-07-24T15:22:00Z">
              <w:r>
                <w:t>2009 89 35 59</w:t>
              </w:r>
            </w:ins>
          </w:p>
        </w:tc>
        <w:tc>
          <w:tcPr>
            <w:tcW w:w="587" w:type="pct"/>
            <w:vMerge/>
            <w:tcBorders>
              <w:left w:val="single" w:sz="6" w:space="0" w:color="000000" w:themeColor="background1" w:themeShade="00"/>
              <w:right w:val="nil"/>
            </w:tcBorders>
          </w:tcPr>
          <w:p w14:paraId="0A00607B"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50"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4B820ADA" w14:textId="77777777" w:rsidR="00C8561A" w:rsidRDefault="00C8561A" w:rsidP="00C8561A">
            <w:pPr>
              <w:pStyle w:val="NormalinTable"/>
              <w:rPr>
                <w:ins w:id="4451" w:author="David Owen" w:date="2019-07-24T15:21:00Z"/>
              </w:rPr>
            </w:pPr>
          </w:p>
        </w:tc>
        <w:tc>
          <w:tcPr>
            <w:tcW w:w="543" w:type="pct"/>
            <w:vMerge/>
            <w:tcBorders>
              <w:left w:val="nil"/>
              <w:right w:val="nil"/>
            </w:tcBorders>
          </w:tcPr>
          <w:p w14:paraId="56E72D11"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52"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7DB8BB7D" w14:textId="77777777" w:rsidR="00C8561A" w:rsidRDefault="00C8561A" w:rsidP="00C8561A">
            <w:pPr>
              <w:pStyle w:val="NormalinTable"/>
              <w:rPr>
                <w:ins w:id="4453" w:author="David Owen" w:date="2019-07-24T15:21:00Z"/>
              </w:rPr>
            </w:pPr>
          </w:p>
        </w:tc>
      </w:tr>
      <w:tr w:rsidR="00C8561A" w14:paraId="49F95BA5" w14:textId="77777777" w:rsidTr="00C53BA8">
        <w:trPr>
          <w:cantSplit/>
          <w:ins w:id="4454"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42E58619" w14:textId="77777777" w:rsidR="00C8561A" w:rsidRDefault="00C8561A" w:rsidP="00C8561A">
            <w:pPr>
              <w:pStyle w:val="NormalinTable"/>
              <w:rPr>
                <w:ins w:id="4455" w:author="David Owen" w:date="2019-07-24T15:21:00Z"/>
                <w:b/>
              </w:rPr>
            </w:pPr>
          </w:p>
        </w:tc>
        <w:tc>
          <w:tcPr>
            <w:tcW w:w="377" w:type="pct"/>
            <w:vMerge/>
            <w:tcBorders>
              <w:left w:val="nil"/>
              <w:right w:val="single" w:sz="6" w:space="0" w:color="000000" w:themeColor="background1" w:themeShade="00"/>
            </w:tcBorders>
          </w:tcPr>
          <w:p w14:paraId="7A564E30"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56"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5C0270DC" w14:textId="6F337051" w:rsidR="00C8561A" w:rsidRDefault="00C8561A" w:rsidP="00C8561A">
            <w:pPr>
              <w:pStyle w:val="NormalinTable"/>
              <w:rPr>
                <w:ins w:id="4457" w:author="David Owen" w:date="2019-07-24T15:21:00Z"/>
              </w:rPr>
            </w:pPr>
            <w:ins w:id="4458" w:author="Owen, David (Trade)" w:date="2019-07-24T15:22:00Z">
              <w:r>
                <w:t>2009 89 35 79</w:t>
              </w:r>
            </w:ins>
          </w:p>
        </w:tc>
        <w:tc>
          <w:tcPr>
            <w:tcW w:w="587" w:type="pct"/>
            <w:vMerge/>
            <w:tcBorders>
              <w:left w:val="single" w:sz="6" w:space="0" w:color="000000" w:themeColor="background1" w:themeShade="00"/>
              <w:right w:val="nil"/>
            </w:tcBorders>
          </w:tcPr>
          <w:p w14:paraId="64B097A3"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59"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65B641BF" w14:textId="77777777" w:rsidR="00C8561A" w:rsidRDefault="00C8561A" w:rsidP="00C8561A">
            <w:pPr>
              <w:pStyle w:val="NormalinTable"/>
              <w:rPr>
                <w:ins w:id="4460" w:author="David Owen" w:date="2019-07-24T15:21:00Z"/>
              </w:rPr>
            </w:pPr>
          </w:p>
        </w:tc>
        <w:tc>
          <w:tcPr>
            <w:tcW w:w="543" w:type="pct"/>
            <w:vMerge/>
            <w:tcBorders>
              <w:left w:val="nil"/>
              <w:right w:val="nil"/>
            </w:tcBorders>
          </w:tcPr>
          <w:p w14:paraId="1C052E0E"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61"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0DC4979F" w14:textId="77777777" w:rsidR="00C8561A" w:rsidRDefault="00C8561A" w:rsidP="00C8561A">
            <w:pPr>
              <w:pStyle w:val="NormalinTable"/>
              <w:rPr>
                <w:ins w:id="4462" w:author="David Owen" w:date="2019-07-24T15:21:00Z"/>
              </w:rPr>
            </w:pPr>
          </w:p>
        </w:tc>
      </w:tr>
      <w:tr w:rsidR="00C8561A" w14:paraId="2FB785E0" w14:textId="77777777" w:rsidTr="00C53BA8">
        <w:trPr>
          <w:cantSplit/>
          <w:ins w:id="4463"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5171497C" w14:textId="77777777" w:rsidR="00C8561A" w:rsidRDefault="00C8561A" w:rsidP="00C8561A">
            <w:pPr>
              <w:pStyle w:val="NormalinTable"/>
              <w:rPr>
                <w:ins w:id="4464" w:author="David Owen" w:date="2019-07-24T15:21:00Z"/>
                <w:b/>
              </w:rPr>
            </w:pPr>
          </w:p>
        </w:tc>
        <w:tc>
          <w:tcPr>
            <w:tcW w:w="377" w:type="pct"/>
            <w:vMerge/>
            <w:tcBorders>
              <w:left w:val="nil"/>
              <w:right w:val="single" w:sz="6" w:space="0" w:color="000000" w:themeColor="background1" w:themeShade="00"/>
            </w:tcBorders>
          </w:tcPr>
          <w:p w14:paraId="021CFAC9"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65"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2CCD913D" w14:textId="2368C791" w:rsidR="00C8561A" w:rsidRDefault="00C8561A" w:rsidP="00C8561A">
            <w:pPr>
              <w:pStyle w:val="NormalinTable"/>
              <w:rPr>
                <w:ins w:id="4466" w:author="David Owen" w:date="2019-07-24T15:21:00Z"/>
              </w:rPr>
            </w:pPr>
            <w:ins w:id="4467" w:author="Owen, David (Trade)" w:date="2019-07-24T15:22:00Z">
              <w:r>
                <w:t>2009 89 61</w:t>
              </w:r>
            </w:ins>
          </w:p>
        </w:tc>
        <w:tc>
          <w:tcPr>
            <w:tcW w:w="587" w:type="pct"/>
            <w:vMerge/>
            <w:tcBorders>
              <w:left w:val="single" w:sz="6" w:space="0" w:color="000000" w:themeColor="background1" w:themeShade="00"/>
              <w:right w:val="nil"/>
            </w:tcBorders>
          </w:tcPr>
          <w:p w14:paraId="6549AF0C"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68"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56CD40B1" w14:textId="77777777" w:rsidR="00C8561A" w:rsidRDefault="00C8561A" w:rsidP="00C8561A">
            <w:pPr>
              <w:pStyle w:val="NormalinTable"/>
              <w:rPr>
                <w:ins w:id="4469" w:author="David Owen" w:date="2019-07-24T15:21:00Z"/>
              </w:rPr>
            </w:pPr>
          </w:p>
        </w:tc>
        <w:tc>
          <w:tcPr>
            <w:tcW w:w="543" w:type="pct"/>
            <w:vMerge/>
            <w:tcBorders>
              <w:left w:val="nil"/>
              <w:right w:val="nil"/>
            </w:tcBorders>
          </w:tcPr>
          <w:p w14:paraId="1B379E4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70"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3FBF79FC" w14:textId="77777777" w:rsidR="00C8561A" w:rsidRDefault="00C8561A" w:rsidP="00C8561A">
            <w:pPr>
              <w:pStyle w:val="NormalinTable"/>
              <w:rPr>
                <w:ins w:id="4471" w:author="David Owen" w:date="2019-07-24T15:21:00Z"/>
              </w:rPr>
            </w:pPr>
          </w:p>
        </w:tc>
      </w:tr>
      <w:tr w:rsidR="00C8561A" w14:paraId="02FCFC53" w14:textId="77777777" w:rsidTr="00C53BA8">
        <w:trPr>
          <w:cantSplit/>
          <w:ins w:id="4472"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50D27473" w14:textId="77777777" w:rsidR="00C8561A" w:rsidRDefault="00C8561A" w:rsidP="00C8561A">
            <w:pPr>
              <w:pStyle w:val="NormalinTable"/>
              <w:rPr>
                <w:ins w:id="4473" w:author="David Owen" w:date="2019-07-24T15:21:00Z"/>
                <w:b/>
              </w:rPr>
            </w:pPr>
          </w:p>
        </w:tc>
        <w:tc>
          <w:tcPr>
            <w:tcW w:w="377" w:type="pct"/>
            <w:vMerge/>
            <w:tcBorders>
              <w:left w:val="nil"/>
              <w:right w:val="single" w:sz="6" w:space="0" w:color="000000" w:themeColor="background1" w:themeShade="00"/>
            </w:tcBorders>
          </w:tcPr>
          <w:p w14:paraId="34CA33A0"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74"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4C2B3E6A" w14:textId="05BCCE23" w:rsidR="00C8561A" w:rsidRDefault="00C8561A" w:rsidP="00C8561A">
            <w:pPr>
              <w:pStyle w:val="NormalinTable"/>
              <w:rPr>
                <w:ins w:id="4475" w:author="David Owen" w:date="2019-07-24T15:21:00Z"/>
              </w:rPr>
            </w:pPr>
            <w:ins w:id="4476" w:author="Owen, David (Trade)" w:date="2019-07-24T15:22:00Z">
              <w:r>
                <w:t>2009 89 86</w:t>
              </w:r>
            </w:ins>
          </w:p>
        </w:tc>
        <w:tc>
          <w:tcPr>
            <w:tcW w:w="587" w:type="pct"/>
            <w:vMerge/>
            <w:tcBorders>
              <w:left w:val="single" w:sz="6" w:space="0" w:color="000000" w:themeColor="background1" w:themeShade="00"/>
              <w:right w:val="nil"/>
            </w:tcBorders>
          </w:tcPr>
          <w:p w14:paraId="320658AD"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77"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3884BB77" w14:textId="77777777" w:rsidR="00C8561A" w:rsidRDefault="00C8561A" w:rsidP="00C8561A">
            <w:pPr>
              <w:pStyle w:val="NormalinTable"/>
              <w:rPr>
                <w:ins w:id="4478" w:author="David Owen" w:date="2019-07-24T15:21:00Z"/>
              </w:rPr>
            </w:pPr>
          </w:p>
        </w:tc>
        <w:tc>
          <w:tcPr>
            <w:tcW w:w="543" w:type="pct"/>
            <w:vMerge/>
            <w:tcBorders>
              <w:left w:val="nil"/>
              <w:right w:val="nil"/>
            </w:tcBorders>
          </w:tcPr>
          <w:p w14:paraId="57189D2B"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79"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66526BC3" w14:textId="77777777" w:rsidR="00C8561A" w:rsidRDefault="00C8561A" w:rsidP="00C8561A">
            <w:pPr>
              <w:pStyle w:val="NormalinTable"/>
              <w:rPr>
                <w:ins w:id="4480" w:author="David Owen" w:date="2019-07-24T15:21:00Z"/>
              </w:rPr>
            </w:pPr>
          </w:p>
        </w:tc>
      </w:tr>
      <w:tr w:rsidR="00C8561A" w14:paraId="41166F96" w14:textId="77777777" w:rsidTr="00C53BA8">
        <w:trPr>
          <w:cantSplit/>
          <w:ins w:id="4481"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28B14680" w14:textId="77777777" w:rsidR="00C8561A" w:rsidRDefault="00C8561A" w:rsidP="00C8561A">
            <w:pPr>
              <w:pStyle w:val="NormalinTable"/>
              <w:rPr>
                <w:ins w:id="4482" w:author="David Owen" w:date="2019-07-24T15:21:00Z"/>
                <w:b/>
              </w:rPr>
            </w:pPr>
          </w:p>
        </w:tc>
        <w:tc>
          <w:tcPr>
            <w:tcW w:w="377" w:type="pct"/>
            <w:vMerge/>
            <w:tcBorders>
              <w:left w:val="nil"/>
              <w:right w:val="single" w:sz="6" w:space="0" w:color="000000" w:themeColor="background1" w:themeShade="00"/>
            </w:tcBorders>
          </w:tcPr>
          <w:p w14:paraId="33EA6183"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83"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41AB9D3B" w14:textId="373CBAA1" w:rsidR="00C8561A" w:rsidRDefault="00C8561A" w:rsidP="00C8561A">
            <w:pPr>
              <w:pStyle w:val="NormalinTable"/>
              <w:rPr>
                <w:ins w:id="4484" w:author="David Owen" w:date="2019-07-24T15:21:00Z"/>
              </w:rPr>
            </w:pPr>
            <w:ins w:id="4485" w:author="Owen, David (Trade)" w:date="2019-07-24T15:22:00Z">
              <w:r>
                <w:t>2009 90 11 90</w:t>
              </w:r>
            </w:ins>
          </w:p>
        </w:tc>
        <w:tc>
          <w:tcPr>
            <w:tcW w:w="587" w:type="pct"/>
            <w:vMerge/>
            <w:tcBorders>
              <w:left w:val="single" w:sz="6" w:space="0" w:color="000000" w:themeColor="background1" w:themeShade="00"/>
              <w:right w:val="nil"/>
            </w:tcBorders>
          </w:tcPr>
          <w:p w14:paraId="6FBBB493"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86"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0F0B6AEF" w14:textId="77777777" w:rsidR="00C8561A" w:rsidRDefault="00C8561A" w:rsidP="00C8561A">
            <w:pPr>
              <w:pStyle w:val="NormalinTable"/>
              <w:rPr>
                <w:ins w:id="4487" w:author="David Owen" w:date="2019-07-24T15:21:00Z"/>
              </w:rPr>
            </w:pPr>
          </w:p>
        </w:tc>
        <w:tc>
          <w:tcPr>
            <w:tcW w:w="543" w:type="pct"/>
            <w:vMerge/>
            <w:tcBorders>
              <w:left w:val="nil"/>
              <w:right w:val="nil"/>
            </w:tcBorders>
          </w:tcPr>
          <w:p w14:paraId="44120C4B"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88"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036E7F4D" w14:textId="77777777" w:rsidR="00C8561A" w:rsidRDefault="00C8561A" w:rsidP="00C8561A">
            <w:pPr>
              <w:pStyle w:val="NormalinTable"/>
              <w:rPr>
                <w:ins w:id="4489" w:author="David Owen" w:date="2019-07-24T15:21:00Z"/>
              </w:rPr>
            </w:pPr>
          </w:p>
        </w:tc>
      </w:tr>
      <w:tr w:rsidR="00C8561A" w14:paraId="4E5BAEF6" w14:textId="77777777" w:rsidTr="00C53BA8">
        <w:trPr>
          <w:cantSplit/>
          <w:ins w:id="4490"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6CC9A7C7" w14:textId="77777777" w:rsidR="00C8561A" w:rsidRDefault="00C8561A" w:rsidP="00C8561A">
            <w:pPr>
              <w:pStyle w:val="NormalinTable"/>
              <w:rPr>
                <w:ins w:id="4491" w:author="David Owen" w:date="2019-07-24T15:21:00Z"/>
                <w:b/>
              </w:rPr>
            </w:pPr>
          </w:p>
        </w:tc>
        <w:tc>
          <w:tcPr>
            <w:tcW w:w="377" w:type="pct"/>
            <w:vMerge/>
            <w:tcBorders>
              <w:left w:val="nil"/>
              <w:right w:val="single" w:sz="6" w:space="0" w:color="000000" w:themeColor="background1" w:themeShade="00"/>
            </w:tcBorders>
          </w:tcPr>
          <w:p w14:paraId="0F3676E8"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92"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377C4E44" w14:textId="2FD088E2" w:rsidR="00C8561A" w:rsidRDefault="00C8561A" w:rsidP="00C8561A">
            <w:pPr>
              <w:pStyle w:val="NormalinTable"/>
              <w:rPr>
                <w:ins w:id="4493" w:author="David Owen" w:date="2019-07-24T15:21:00Z"/>
              </w:rPr>
            </w:pPr>
            <w:ins w:id="4494" w:author="Owen, David (Trade)" w:date="2019-07-24T15:22:00Z">
              <w:r>
                <w:t>2009 90 21 19</w:t>
              </w:r>
            </w:ins>
          </w:p>
        </w:tc>
        <w:tc>
          <w:tcPr>
            <w:tcW w:w="587" w:type="pct"/>
            <w:vMerge/>
            <w:tcBorders>
              <w:left w:val="single" w:sz="6" w:space="0" w:color="000000" w:themeColor="background1" w:themeShade="00"/>
              <w:right w:val="nil"/>
            </w:tcBorders>
          </w:tcPr>
          <w:p w14:paraId="36D3521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95"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6400BF20" w14:textId="77777777" w:rsidR="00C8561A" w:rsidRDefault="00C8561A" w:rsidP="00C8561A">
            <w:pPr>
              <w:pStyle w:val="NormalinTable"/>
              <w:rPr>
                <w:ins w:id="4496" w:author="David Owen" w:date="2019-07-24T15:21:00Z"/>
              </w:rPr>
            </w:pPr>
          </w:p>
        </w:tc>
        <w:tc>
          <w:tcPr>
            <w:tcW w:w="543" w:type="pct"/>
            <w:vMerge/>
            <w:tcBorders>
              <w:left w:val="nil"/>
              <w:right w:val="nil"/>
            </w:tcBorders>
          </w:tcPr>
          <w:p w14:paraId="0BB1241E"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497"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25C33F2F" w14:textId="77777777" w:rsidR="00C8561A" w:rsidRDefault="00C8561A" w:rsidP="00C8561A">
            <w:pPr>
              <w:pStyle w:val="NormalinTable"/>
              <w:rPr>
                <w:ins w:id="4498" w:author="David Owen" w:date="2019-07-24T15:21:00Z"/>
              </w:rPr>
            </w:pPr>
          </w:p>
        </w:tc>
      </w:tr>
      <w:tr w:rsidR="00C8561A" w14:paraId="72A0D060" w14:textId="77777777" w:rsidTr="00C53BA8">
        <w:trPr>
          <w:cantSplit/>
          <w:ins w:id="4499"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4BF403E9" w14:textId="77777777" w:rsidR="00C8561A" w:rsidRDefault="00C8561A" w:rsidP="00C8561A">
            <w:pPr>
              <w:pStyle w:val="NormalinTable"/>
              <w:rPr>
                <w:ins w:id="4500" w:author="David Owen" w:date="2019-07-24T15:21:00Z"/>
                <w:b/>
              </w:rPr>
            </w:pPr>
          </w:p>
        </w:tc>
        <w:tc>
          <w:tcPr>
            <w:tcW w:w="377" w:type="pct"/>
            <w:vMerge/>
            <w:tcBorders>
              <w:left w:val="nil"/>
              <w:right w:val="single" w:sz="6" w:space="0" w:color="000000" w:themeColor="background1" w:themeShade="00"/>
            </w:tcBorders>
          </w:tcPr>
          <w:p w14:paraId="6B46E79F"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01"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1A30A0C5" w14:textId="6E200A22" w:rsidR="00C8561A" w:rsidRDefault="00C8561A" w:rsidP="00C8561A">
            <w:pPr>
              <w:pStyle w:val="NormalinTable"/>
              <w:rPr>
                <w:ins w:id="4502" w:author="David Owen" w:date="2019-07-24T15:21:00Z"/>
              </w:rPr>
            </w:pPr>
            <w:ins w:id="4503" w:author="Owen, David (Trade)" w:date="2019-07-24T15:22:00Z">
              <w:r>
                <w:t>2009 90 21 99</w:t>
              </w:r>
            </w:ins>
          </w:p>
        </w:tc>
        <w:tc>
          <w:tcPr>
            <w:tcW w:w="587" w:type="pct"/>
            <w:vMerge/>
            <w:tcBorders>
              <w:left w:val="single" w:sz="6" w:space="0" w:color="000000" w:themeColor="background1" w:themeShade="00"/>
              <w:right w:val="nil"/>
            </w:tcBorders>
          </w:tcPr>
          <w:p w14:paraId="56946F8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04"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178725DF" w14:textId="77777777" w:rsidR="00C8561A" w:rsidRDefault="00C8561A" w:rsidP="00C8561A">
            <w:pPr>
              <w:pStyle w:val="NormalinTable"/>
              <w:rPr>
                <w:ins w:id="4505" w:author="David Owen" w:date="2019-07-24T15:21:00Z"/>
              </w:rPr>
            </w:pPr>
          </w:p>
        </w:tc>
        <w:tc>
          <w:tcPr>
            <w:tcW w:w="543" w:type="pct"/>
            <w:vMerge/>
            <w:tcBorders>
              <w:left w:val="nil"/>
              <w:right w:val="nil"/>
            </w:tcBorders>
          </w:tcPr>
          <w:p w14:paraId="36C4ACB6"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06"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32228DA5" w14:textId="77777777" w:rsidR="00C8561A" w:rsidRDefault="00C8561A" w:rsidP="00C8561A">
            <w:pPr>
              <w:pStyle w:val="NormalinTable"/>
              <w:rPr>
                <w:ins w:id="4507" w:author="David Owen" w:date="2019-07-24T15:21:00Z"/>
              </w:rPr>
            </w:pPr>
          </w:p>
        </w:tc>
      </w:tr>
      <w:tr w:rsidR="00C8561A" w14:paraId="3DB8AF80" w14:textId="77777777" w:rsidTr="00C53BA8">
        <w:trPr>
          <w:cantSplit/>
          <w:ins w:id="4508"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339EE3C1" w14:textId="77777777" w:rsidR="00C8561A" w:rsidRDefault="00C8561A" w:rsidP="00C8561A">
            <w:pPr>
              <w:pStyle w:val="NormalinTable"/>
              <w:rPr>
                <w:ins w:id="4509" w:author="David Owen" w:date="2019-07-24T15:21:00Z"/>
                <w:b/>
              </w:rPr>
            </w:pPr>
          </w:p>
        </w:tc>
        <w:tc>
          <w:tcPr>
            <w:tcW w:w="377" w:type="pct"/>
            <w:vMerge/>
            <w:tcBorders>
              <w:left w:val="nil"/>
              <w:right w:val="single" w:sz="6" w:space="0" w:color="000000" w:themeColor="background1" w:themeShade="00"/>
            </w:tcBorders>
          </w:tcPr>
          <w:p w14:paraId="7194202D"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10"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5AA35FF9" w14:textId="5E31B7DB" w:rsidR="00C8561A" w:rsidRDefault="00C8561A" w:rsidP="00C8561A">
            <w:pPr>
              <w:pStyle w:val="NormalinTable"/>
              <w:rPr>
                <w:ins w:id="4511" w:author="David Owen" w:date="2019-07-24T15:21:00Z"/>
              </w:rPr>
            </w:pPr>
            <w:ins w:id="4512" w:author="Owen, David (Trade)" w:date="2019-07-24T15:22:00Z">
              <w:r>
                <w:t>2009 90 31</w:t>
              </w:r>
            </w:ins>
          </w:p>
        </w:tc>
        <w:tc>
          <w:tcPr>
            <w:tcW w:w="587" w:type="pct"/>
            <w:vMerge/>
            <w:tcBorders>
              <w:left w:val="single" w:sz="6" w:space="0" w:color="000000" w:themeColor="background1" w:themeShade="00"/>
              <w:right w:val="nil"/>
            </w:tcBorders>
          </w:tcPr>
          <w:p w14:paraId="48A5B696"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13"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185A7E3F" w14:textId="77777777" w:rsidR="00C8561A" w:rsidRDefault="00C8561A" w:rsidP="00C8561A">
            <w:pPr>
              <w:pStyle w:val="NormalinTable"/>
              <w:rPr>
                <w:ins w:id="4514" w:author="David Owen" w:date="2019-07-24T15:21:00Z"/>
              </w:rPr>
            </w:pPr>
          </w:p>
        </w:tc>
        <w:tc>
          <w:tcPr>
            <w:tcW w:w="543" w:type="pct"/>
            <w:vMerge/>
            <w:tcBorders>
              <w:left w:val="nil"/>
              <w:right w:val="nil"/>
            </w:tcBorders>
          </w:tcPr>
          <w:p w14:paraId="62AA03FC"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15"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2F67D73B" w14:textId="77777777" w:rsidR="00C8561A" w:rsidRDefault="00C8561A" w:rsidP="00C8561A">
            <w:pPr>
              <w:pStyle w:val="NormalinTable"/>
              <w:rPr>
                <w:ins w:id="4516" w:author="David Owen" w:date="2019-07-24T15:21:00Z"/>
              </w:rPr>
            </w:pPr>
          </w:p>
        </w:tc>
      </w:tr>
      <w:tr w:rsidR="00C8561A" w14:paraId="240E2B34" w14:textId="77777777" w:rsidTr="00C53BA8">
        <w:trPr>
          <w:cantSplit/>
          <w:ins w:id="4517" w:author="David Owen" w:date="2019-07-24T15:21:00Z"/>
        </w:trPr>
        <w:tc>
          <w:tcPr>
            <w:cnfStyle w:val="000010000000" w:firstRow="0" w:lastRow="0" w:firstColumn="0" w:lastColumn="0" w:oddVBand="1" w:evenVBand="0" w:oddHBand="0" w:evenHBand="0" w:firstRowFirstColumn="0" w:firstRowLastColumn="0" w:lastRowFirstColumn="0" w:lastRowLastColumn="0"/>
            <w:tcW w:w="672" w:type="pct"/>
            <w:vMerge/>
          </w:tcPr>
          <w:p w14:paraId="6701DCFC" w14:textId="77777777" w:rsidR="00C8561A" w:rsidRDefault="00C8561A" w:rsidP="00C8561A">
            <w:pPr>
              <w:pStyle w:val="NormalinTable"/>
              <w:rPr>
                <w:ins w:id="4518" w:author="David Owen" w:date="2019-07-24T15:21:00Z"/>
                <w:b/>
              </w:rPr>
            </w:pPr>
          </w:p>
        </w:tc>
        <w:tc>
          <w:tcPr>
            <w:tcW w:w="377" w:type="pct"/>
            <w:vMerge/>
            <w:tcBorders>
              <w:left w:val="nil"/>
              <w:right w:val="single" w:sz="6" w:space="0" w:color="000000" w:themeColor="background1" w:themeShade="00"/>
            </w:tcBorders>
          </w:tcPr>
          <w:p w14:paraId="4D87AC74"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19"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68EFB01C" w14:textId="34672FFD" w:rsidR="00C8561A" w:rsidRDefault="00C8561A" w:rsidP="00C8561A">
            <w:pPr>
              <w:pStyle w:val="NormalinTable"/>
              <w:rPr>
                <w:ins w:id="4520" w:author="David Owen" w:date="2019-07-24T15:21:00Z"/>
              </w:rPr>
            </w:pPr>
            <w:ins w:id="4521" w:author="Owen, David (Trade)" w:date="2019-07-24T15:22:00Z">
              <w:r>
                <w:t>2009 90 71</w:t>
              </w:r>
            </w:ins>
          </w:p>
        </w:tc>
        <w:tc>
          <w:tcPr>
            <w:tcW w:w="587" w:type="pct"/>
            <w:vMerge/>
            <w:tcBorders>
              <w:left w:val="single" w:sz="6" w:space="0" w:color="000000" w:themeColor="background1" w:themeShade="00"/>
              <w:right w:val="nil"/>
            </w:tcBorders>
          </w:tcPr>
          <w:p w14:paraId="4E44176F"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22"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2543E16E" w14:textId="77777777" w:rsidR="00C8561A" w:rsidRDefault="00C8561A" w:rsidP="00C8561A">
            <w:pPr>
              <w:pStyle w:val="NormalinTable"/>
              <w:rPr>
                <w:ins w:id="4523" w:author="David Owen" w:date="2019-07-24T15:21:00Z"/>
              </w:rPr>
            </w:pPr>
          </w:p>
        </w:tc>
        <w:tc>
          <w:tcPr>
            <w:tcW w:w="543" w:type="pct"/>
            <w:vMerge/>
            <w:tcBorders>
              <w:left w:val="nil"/>
              <w:right w:val="nil"/>
            </w:tcBorders>
          </w:tcPr>
          <w:p w14:paraId="382C0636"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24" w:author="David Owen" w:date="2019-07-24T15:21: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0BF729E0" w14:textId="77777777" w:rsidR="00C8561A" w:rsidRDefault="00C8561A" w:rsidP="00C8561A">
            <w:pPr>
              <w:pStyle w:val="NormalinTable"/>
              <w:rPr>
                <w:ins w:id="4525" w:author="David Owen" w:date="2019-07-24T15:21:00Z"/>
              </w:rPr>
            </w:pPr>
          </w:p>
        </w:tc>
      </w:tr>
      <w:tr w:rsidR="00C8561A" w14:paraId="7F6078B7" w14:textId="77777777" w:rsidTr="00C53BA8">
        <w:trPr>
          <w:cantSplit/>
          <w:ins w:id="4526" w:author="David Owen" w:date="2019-07-24T15:22:00Z"/>
        </w:trPr>
        <w:tc>
          <w:tcPr>
            <w:cnfStyle w:val="000010000000" w:firstRow="0" w:lastRow="0" w:firstColumn="0" w:lastColumn="0" w:oddVBand="1" w:evenVBand="0" w:oddHBand="0" w:evenHBand="0" w:firstRowFirstColumn="0" w:firstRowLastColumn="0" w:lastRowFirstColumn="0" w:lastRowLastColumn="0"/>
            <w:tcW w:w="672" w:type="pct"/>
            <w:vMerge/>
          </w:tcPr>
          <w:p w14:paraId="4A7A8422" w14:textId="77777777" w:rsidR="00C8561A" w:rsidRDefault="00C8561A" w:rsidP="00C8561A">
            <w:pPr>
              <w:pStyle w:val="NormalinTable"/>
              <w:rPr>
                <w:ins w:id="4527" w:author="David Owen" w:date="2019-07-24T15:22:00Z"/>
                <w:b/>
              </w:rPr>
            </w:pPr>
          </w:p>
        </w:tc>
        <w:tc>
          <w:tcPr>
            <w:tcW w:w="377" w:type="pct"/>
            <w:vMerge/>
            <w:tcBorders>
              <w:left w:val="nil"/>
              <w:right w:val="single" w:sz="6" w:space="0" w:color="000000" w:themeColor="background1" w:themeShade="00"/>
            </w:tcBorders>
          </w:tcPr>
          <w:p w14:paraId="592BF879"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28"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06E817EC" w14:textId="3171FEA2" w:rsidR="00C8561A" w:rsidRDefault="00C8561A" w:rsidP="00C8561A">
            <w:pPr>
              <w:pStyle w:val="NormalinTable"/>
              <w:rPr>
                <w:ins w:id="4529" w:author="David Owen" w:date="2019-07-24T15:22:00Z"/>
              </w:rPr>
            </w:pPr>
            <w:ins w:id="4530" w:author="Owen, David (Trade)" w:date="2019-07-24T15:22:00Z">
              <w:r>
                <w:t>2009 90 94</w:t>
              </w:r>
            </w:ins>
          </w:p>
        </w:tc>
        <w:tc>
          <w:tcPr>
            <w:tcW w:w="587" w:type="pct"/>
            <w:vMerge/>
            <w:tcBorders>
              <w:left w:val="single" w:sz="6" w:space="0" w:color="000000" w:themeColor="background1" w:themeShade="00"/>
              <w:right w:val="nil"/>
            </w:tcBorders>
          </w:tcPr>
          <w:p w14:paraId="10EA63AC"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31"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0AFE7409" w14:textId="77777777" w:rsidR="00C8561A" w:rsidRDefault="00C8561A" w:rsidP="00C8561A">
            <w:pPr>
              <w:pStyle w:val="NormalinTable"/>
              <w:rPr>
                <w:ins w:id="4532" w:author="David Owen" w:date="2019-07-24T15:22:00Z"/>
              </w:rPr>
            </w:pPr>
          </w:p>
        </w:tc>
        <w:tc>
          <w:tcPr>
            <w:tcW w:w="543" w:type="pct"/>
            <w:vMerge/>
            <w:tcBorders>
              <w:left w:val="nil"/>
              <w:right w:val="nil"/>
            </w:tcBorders>
          </w:tcPr>
          <w:p w14:paraId="5EB639BC"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33"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0FD1D18B" w14:textId="77777777" w:rsidR="00C8561A" w:rsidRDefault="00C8561A" w:rsidP="00C8561A">
            <w:pPr>
              <w:pStyle w:val="NormalinTable"/>
              <w:rPr>
                <w:ins w:id="4534" w:author="David Owen" w:date="2019-07-24T15:22:00Z"/>
              </w:rPr>
            </w:pPr>
          </w:p>
        </w:tc>
      </w:tr>
      <w:tr w:rsidR="00C8561A" w14:paraId="4010CC07" w14:textId="77777777" w:rsidTr="00C53BA8">
        <w:trPr>
          <w:cantSplit/>
          <w:ins w:id="4535" w:author="David Owen" w:date="2019-07-24T15:22:00Z"/>
        </w:trPr>
        <w:tc>
          <w:tcPr>
            <w:cnfStyle w:val="000010000000" w:firstRow="0" w:lastRow="0" w:firstColumn="0" w:lastColumn="0" w:oddVBand="1" w:evenVBand="0" w:oddHBand="0" w:evenHBand="0" w:firstRowFirstColumn="0" w:firstRowLastColumn="0" w:lastRowFirstColumn="0" w:lastRowLastColumn="0"/>
            <w:tcW w:w="672" w:type="pct"/>
            <w:vMerge/>
          </w:tcPr>
          <w:p w14:paraId="001F2ECA" w14:textId="77777777" w:rsidR="00C8561A" w:rsidRDefault="00C8561A" w:rsidP="00C8561A">
            <w:pPr>
              <w:pStyle w:val="NormalinTable"/>
              <w:rPr>
                <w:ins w:id="4536" w:author="David Owen" w:date="2019-07-24T15:22:00Z"/>
                <w:b/>
              </w:rPr>
            </w:pPr>
          </w:p>
        </w:tc>
        <w:tc>
          <w:tcPr>
            <w:tcW w:w="377" w:type="pct"/>
            <w:vMerge/>
            <w:tcBorders>
              <w:left w:val="nil"/>
              <w:right w:val="single" w:sz="6" w:space="0" w:color="000000" w:themeColor="background1" w:themeShade="00"/>
            </w:tcBorders>
          </w:tcPr>
          <w:p w14:paraId="4752A3EB"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37"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4867527A" w14:textId="7D42627E" w:rsidR="00C8561A" w:rsidRDefault="00C8561A" w:rsidP="00C8561A">
            <w:pPr>
              <w:pStyle w:val="NormalinTable"/>
              <w:rPr>
                <w:ins w:id="4538" w:author="David Owen" w:date="2019-07-24T15:22:00Z"/>
              </w:rPr>
            </w:pPr>
            <w:ins w:id="4539" w:author="Owen, David (Trade)" w:date="2019-07-24T15:22:00Z">
              <w:r>
                <w:t>2101 12 98 92</w:t>
              </w:r>
            </w:ins>
          </w:p>
        </w:tc>
        <w:tc>
          <w:tcPr>
            <w:tcW w:w="587" w:type="pct"/>
            <w:vMerge/>
            <w:tcBorders>
              <w:left w:val="single" w:sz="6" w:space="0" w:color="000000" w:themeColor="background1" w:themeShade="00"/>
              <w:right w:val="nil"/>
            </w:tcBorders>
          </w:tcPr>
          <w:p w14:paraId="3ED3EDF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40"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635CAF76" w14:textId="77777777" w:rsidR="00C8561A" w:rsidRDefault="00C8561A" w:rsidP="00C8561A">
            <w:pPr>
              <w:pStyle w:val="NormalinTable"/>
              <w:rPr>
                <w:ins w:id="4541" w:author="David Owen" w:date="2019-07-24T15:22:00Z"/>
              </w:rPr>
            </w:pPr>
          </w:p>
        </w:tc>
        <w:tc>
          <w:tcPr>
            <w:tcW w:w="543" w:type="pct"/>
            <w:vMerge/>
            <w:tcBorders>
              <w:left w:val="nil"/>
              <w:right w:val="nil"/>
            </w:tcBorders>
          </w:tcPr>
          <w:p w14:paraId="75C42B70"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42"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01C36545" w14:textId="77777777" w:rsidR="00C8561A" w:rsidRDefault="00C8561A" w:rsidP="00C8561A">
            <w:pPr>
              <w:pStyle w:val="NormalinTable"/>
              <w:rPr>
                <w:ins w:id="4543" w:author="David Owen" w:date="2019-07-24T15:22:00Z"/>
              </w:rPr>
            </w:pPr>
          </w:p>
        </w:tc>
      </w:tr>
      <w:tr w:rsidR="00C8561A" w14:paraId="661E319F" w14:textId="77777777" w:rsidTr="00C53BA8">
        <w:trPr>
          <w:cantSplit/>
          <w:ins w:id="4544" w:author="David Owen" w:date="2019-07-24T15:22:00Z"/>
        </w:trPr>
        <w:tc>
          <w:tcPr>
            <w:cnfStyle w:val="000010000000" w:firstRow="0" w:lastRow="0" w:firstColumn="0" w:lastColumn="0" w:oddVBand="1" w:evenVBand="0" w:oddHBand="0" w:evenHBand="0" w:firstRowFirstColumn="0" w:firstRowLastColumn="0" w:lastRowFirstColumn="0" w:lastRowLastColumn="0"/>
            <w:tcW w:w="672" w:type="pct"/>
            <w:vMerge/>
          </w:tcPr>
          <w:p w14:paraId="68D8E9DB" w14:textId="77777777" w:rsidR="00C8561A" w:rsidRDefault="00C8561A" w:rsidP="00C8561A">
            <w:pPr>
              <w:pStyle w:val="NormalinTable"/>
              <w:rPr>
                <w:ins w:id="4545" w:author="David Owen" w:date="2019-07-24T15:22:00Z"/>
                <w:b/>
              </w:rPr>
            </w:pPr>
          </w:p>
        </w:tc>
        <w:tc>
          <w:tcPr>
            <w:tcW w:w="377" w:type="pct"/>
            <w:vMerge/>
            <w:tcBorders>
              <w:left w:val="nil"/>
              <w:right w:val="single" w:sz="6" w:space="0" w:color="000000" w:themeColor="background1" w:themeShade="00"/>
            </w:tcBorders>
          </w:tcPr>
          <w:p w14:paraId="64906766"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46"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12DBA307" w14:textId="76C96D36" w:rsidR="00C8561A" w:rsidRDefault="00C8561A" w:rsidP="00C8561A">
            <w:pPr>
              <w:pStyle w:val="NormalinTable"/>
              <w:rPr>
                <w:ins w:id="4547" w:author="David Owen" w:date="2019-07-24T15:22:00Z"/>
              </w:rPr>
            </w:pPr>
            <w:ins w:id="4548" w:author="Owen, David (Trade)" w:date="2019-07-24T15:22:00Z">
              <w:r>
                <w:t>2101 20 98 85</w:t>
              </w:r>
            </w:ins>
          </w:p>
        </w:tc>
        <w:tc>
          <w:tcPr>
            <w:tcW w:w="587" w:type="pct"/>
            <w:vMerge/>
            <w:tcBorders>
              <w:left w:val="single" w:sz="6" w:space="0" w:color="000000" w:themeColor="background1" w:themeShade="00"/>
              <w:right w:val="nil"/>
            </w:tcBorders>
          </w:tcPr>
          <w:p w14:paraId="0F09F766"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49"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0C64ABD8" w14:textId="77777777" w:rsidR="00C8561A" w:rsidRDefault="00C8561A" w:rsidP="00C8561A">
            <w:pPr>
              <w:pStyle w:val="NormalinTable"/>
              <w:rPr>
                <w:ins w:id="4550" w:author="David Owen" w:date="2019-07-24T15:22:00Z"/>
              </w:rPr>
            </w:pPr>
          </w:p>
        </w:tc>
        <w:tc>
          <w:tcPr>
            <w:tcW w:w="543" w:type="pct"/>
            <w:vMerge/>
            <w:tcBorders>
              <w:left w:val="nil"/>
              <w:right w:val="nil"/>
            </w:tcBorders>
          </w:tcPr>
          <w:p w14:paraId="0D214242"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51"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4FF787B6" w14:textId="77777777" w:rsidR="00C8561A" w:rsidRDefault="00C8561A" w:rsidP="00C8561A">
            <w:pPr>
              <w:pStyle w:val="NormalinTable"/>
              <w:rPr>
                <w:ins w:id="4552" w:author="David Owen" w:date="2019-07-24T15:22:00Z"/>
              </w:rPr>
            </w:pPr>
          </w:p>
        </w:tc>
      </w:tr>
      <w:tr w:rsidR="00C8561A" w14:paraId="000E5C6C" w14:textId="77777777" w:rsidTr="00C53BA8">
        <w:trPr>
          <w:cantSplit/>
          <w:ins w:id="4553" w:author="David Owen" w:date="2019-07-24T15:22:00Z"/>
        </w:trPr>
        <w:tc>
          <w:tcPr>
            <w:cnfStyle w:val="000010000000" w:firstRow="0" w:lastRow="0" w:firstColumn="0" w:lastColumn="0" w:oddVBand="1" w:evenVBand="0" w:oddHBand="0" w:evenHBand="0" w:firstRowFirstColumn="0" w:firstRowLastColumn="0" w:lastRowFirstColumn="0" w:lastRowLastColumn="0"/>
            <w:tcW w:w="672" w:type="pct"/>
            <w:vMerge/>
          </w:tcPr>
          <w:p w14:paraId="37A88C29" w14:textId="77777777" w:rsidR="00C8561A" w:rsidRDefault="00C8561A" w:rsidP="00C8561A">
            <w:pPr>
              <w:pStyle w:val="NormalinTable"/>
              <w:rPr>
                <w:ins w:id="4554" w:author="David Owen" w:date="2019-07-24T15:22:00Z"/>
                <w:b/>
              </w:rPr>
            </w:pPr>
          </w:p>
        </w:tc>
        <w:tc>
          <w:tcPr>
            <w:tcW w:w="377" w:type="pct"/>
            <w:vMerge/>
            <w:tcBorders>
              <w:left w:val="nil"/>
              <w:right w:val="single" w:sz="6" w:space="0" w:color="000000" w:themeColor="background1" w:themeShade="00"/>
            </w:tcBorders>
          </w:tcPr>
          <w:p w14:paraId="5815D6C3"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55"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58DCD6D2" w14:textId="286FB11F" w:rsidR="00C8561A" w:rsidRDefault="00C8561A" w:rsidP="00C8561A">
            <w:pPr>
              <w:pStyle w:val="NormalinTable"/>
              <w:rPr>
                <w:ins w:id="4556" w:author="David Owen" w:date="2019-07-24T15:22:00Z"/>
              </w:rPr>
            </w:pPr>
            <w:ins w:id="4557" w:author="Owen, David (Trade)" w:date="2019-07-24T15:22:00Z">
              <w:r>
                <w:t>2106 90 98 26</w:t>
              </w:r>
            </w:ins>
          </w:p>
        </w:tc>
        <w:tc>
          <w:tcPr>
            <w:tcW w:w="587" w:type="pct"/>
            <w:vMerge/>
            <w:tcBorders>
              <w:left w:val="single" w:sz="6" w:space="0" w:color="000000" w:themeColor="background1" w:themeShade="00"/>
              <w:right w:val="nil"/>
            </w:tcBorders>
          </w:tcPr>
          <w:p w14:paraId="2B2A2A48"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58"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0BA4C687" w14:textId="77777777" w:rsidR="00C8561A" w:rsidRDefault="00C8561A" w:rsidP="00C8561A">
            <w:pPr>
              <w:pStyle w:val="NormalinTable"/>
              <w:rPr>
                <w:ins w:id="4559" w:author="David Owen" w:date="2019-07-24T15:22:00Z"/>
              </w:rPr>
            </w:pPr>
          </w:p>
        </w:tc>
        <w:tc>
          <w:tcPr>
            <w:tcW w:w="543" w:type="pct"/>
            <w:vMerge/>
            <w:tcBorders>
              <w:left w:val="nil"/>
              <w:right w:val="nil"/>
            </w:tcBorders>
          </w:tcPr>
          <w:p w14:paraId="4B60EFA0"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60"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60D5AB02" w14:textId="77777777" w:rsidR="00C8561A" w:rsidRDefault="00C8561A" w:rsidP="00C8561A">
            <w:pPr>
              <w:pStyle w:val="NormalinTable"/>
              <w:rPr>
                <w:ins w:id="4561" w:author="David Owen" w:date="2019-07-24T15:22:00Z"/>
              </w:rPr>
            </w:pPr>
          </w:p>
        </w:tc>
      </w:tr>
      <w:tr w:rsidR="00C8561A" w14:paraId="661DB7D4" w14:textId="77777777" w:rsidTr="00C53BA8">
        <w:trPr>
          <w:cantSplit/>
          <w:ins w:id="4562" w:author="David Owen" w:date="2019-07-24T15:22:00Z"/>
        </w:trPr>
        <w:tc>
          <w:tcPr>
            <w:cnfStyle w:val="000010000000" w:firstRow="0" w:lastRow="0" w:firstColumn="0" w:lastColumn="0" w:oddVBand="1" w:evenVBand="0" w:oddHBand="0" w:evenHBand="0" w:firstRowFirstColumn="0" w:firstRowLastColumn="0" w:lastRowFirstColumn="0" w:lastRowLastColumn="0"/>
            <w:tcW w:w="672" w:type="pct"/>
            <w:vMerge/>
          </w:tcPr>
          <w:p w14:paraId="3F813600" w14:textId="77777777" w:rsidR="00C8561A" w:rsidRDefault="00C8561A" w:rsidP="00C8561A">
            <w:pPr>
              <w:pStyle w:val="NormalinTable"/>
              <w:rPr>
                <w:ins w:id="4563" w:author="David Owen" w:date="2019-07-24T15:22:00Z"/>
                <w:b/>
              </w:rPr>
            </w:pPr>
          </w:p>
        </w:tc>
        <w:tc>
          <w:tcPr>
            <w:tcW w:w="377" w:type="pct"/>
            <w:vMerge/>
            <w:tcBorders>
              <w:left w:val="nil"/>
              <w:right w:val="single" w:sz="6" w:space="0" w:color="000000" w:themeColor="background1" w:themeShade="00"/>
            </w:tcBorders>
          </w:tcPr>
          <w:p w14:paraId="5B017D7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64"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6336DB13" w14:textId="5FEAB984" w:rsidR="00C8561A" w:rsidRDefault="00C8561A" w:rsidP="00C8561A">
            <w:pPr>
              <w:pStyle w:val="NormalinTable"/>
              <w:rPr>
                <w:ins w:id="4565" w:author="David Owen" w:date="2019-07-24T15:22:00Z"/>
              </w:rPr>
            </w:pPr>
            <w:ins w:id="4566" w:author="Owen, David (Trade)" w:date="2019-07-24T15:22:00Z">
              <w:r>
                <w:t>2106 90 98 33</w:t>
              </w:r>
            </w:ins>
          </w:p>
        </w:tc>
        <w:tc>
          <w:tcPr>
            <w:tcW w:w="587" w:type="pct"/>
            <w:vMerge/>
            <w:tcBorders>
              <w:left w:val="single" w:sz="6" w:space="0" w:color="000000" w:themeColor="background1" w:themeShade="00"/>
              <w:right w:val="nil"/>
            </w:tcBorders>
          </w:tcPr>
          <w:p w14:paraId="4A7F657B"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67"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14650A03" w14:textId="77777777" w:rsidR="00C8561A" w:rsidRDefault="00C8561A" w:rsidP="00C8561A">
            <w:pPr>
              <w:pStyle w:val="NormalinTable"/>
              <w:rPr>
                <w:ins w:id="4568" w:author="David Owen" w:date="2019-07-24T15:22:00Z"/>
              </w:rPr>
            </w:pPr>
          </w:p>
        </w:tc>
        <w:tc>
          <w:tcPr>
            <w:tcW w:w="543" w:type="pct"/>
            <w:vMerge/>
            <w:tcBorders>
              <w:left w:val="nil"/>
              <w:right w:val="nil"/>
            </w:tcBorders>
          </w:tcPr>
          <w:p w14:paraId="033DBEE7"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69"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72D16507" w14:textId="77777777" w:rsidR="00C8561A" w:rsidRDefault="00C8561A" w:rsidP="00C8561A">
            <w:pPr>
              <w:pStyle w:val="NormalinTable"/>
              <w:rPr>
                <w:ins w:id="4570" w:author="David Owen" w:date="2019-07-24T15:22:00Z"/>
              </w:rPr>
            </w:pPr>
          </w:p>
        </w:tc>
      </w:tr>
      <w:tr w:rsidR="00C8561A" w14:paraId="7F03A6A9" w14:textId="77777777" w:rsidTr="00C53BA8">
        <w:trPr>
          <w:cantSplit/>
          <w:ins w:id="4571" w:author="David Owen" w:date="2019-07-24T15:22:00Z"/>
        </w:trPr>
        <w:tc>
          <w:tcPr>
            <w:cnfStyle w:val="000010000000" w:firstRow="0" w:lastRow="0" w:firstColumn="0" w:lastColumn="0" w:oddVBand="1" w:evenVBand="0" w:oddHBand="0" w:evenHBand="0" w:firstRowFirstColumn="0" w:firstRowLastColumn="0" w:lastRowFirstColumn="0" w:lastRowLastColumn="0"/>
            <w:tcW w:w="672" w:type="pct"/>
            <w:vMerge/>
          </w:tcPr>
          <w:p w14:paraId="217063D6" w14:textId="77777777" w:rsidR="00C8561A" w:rsidRDefault="00C8561A" w:rsidP="00C8561A">
            <w:pPr>
              <w:pStyle w:val="NormalinTable"/>
              <w:rPr>
                <w:ins w:id="4572" w:author="David Owen" w:date="2019-07-24T15:22:00Z"/>
                <w:b/>
              </w:rPr>
            </w:pPr>
          </w:p>
        </w:tc>
        <w:tc>
          <w:tcPr>
            <w:tcW w:w="377" w:type="pct"/>
            <w:vMerge/>
            <w:tcBorders>
              <w:left w:val="nil"/>
              <w:right w:val="single" w:sz="6" w:space="0" w:color="000000" w:themeColor="background1" w:themeShade="00"/>
            </w:tcBorders>
          </w:tcPr>
          <w:p w14:paraId="6FB2C31C"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73"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37F3F61E" w14:textId="4ADBF331" w:rsidR="00C8561A" w:rsidRDefault="00C8561A" w:rsidP="00C8561A">
            <w:pPr>
              <w:pStyle w:val="NormalinTable"/>
              <w:rPr>
                <w:ins w:id="4574" w:author="David Owen" w:date="2019-07-24T15:22:00Z"/>
              </w:rPr>
            </w:pPr>
            <w:ins w:id="4575" w:author="Owen, David (Trade)" w:date="2019-07-24T15:22:00Z">
              <w:r>
                <w:t>2106 90 98 34</w:t>
              </w:r>
            </w:ins>
          </w:p>
        </w:tc>
        <w:tc>
          <w:tcPr>
            <w:tcW w:w="587" w:type="pct"/>
            <w:vMerge/>
            <w:tcBorders>
              <w:left w:val="single" w:sz="6" w:space="0" w:color="000000" w:themeColor="background1" w:themeShade="00"/>
              <w:right w:val="nil"/>
            </w:tcBorders>
          </w:tcPr>
          <w:p w14:paraId="2535BAEF"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76"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19513B18" w14:textId="77777777" w:rsidR="00C8561A" w:rsidRDefault="00C8561A" w:rsidP="00C8561A">
            <w:pPr>
              <w:pStyle w:val="NormalinTable"/>
              <w:rPr>
                <w:ins w:id="4577" w:author="David Owen" w:date="2019-07-24T15:22:00Z"/>
              </w:rPr>
            </w:pPr>
          </w:p>
        </w:tc>
        <w:tc>
          <w:tcPr>
            <w:tcW w:w="543" w:type="pct"/>
            <w:vMerge/>
            <w:tcBorders>
              <w:left w:val="nil"/>
              <w:right w:val="nil"/>
            </w:tcBorders>
          </w:tcPr>
          <w:p w14:paraId="5C54BA2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78"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397600A6" w14:textId="77777777" w:rsidR="00C8561A" w:rsidRDefault="00C8561A" w:rsidP="00C8561A">
            <w:pPr>
              <w:pStyle w:val="NormalinTable"/>
              <w:rPr>
                <w:ins w:id="4579" w:author="David Owen" w:date="2019-07-24T15:22:00Z"/>
              </w:rPr>
            </w:pPr>
          </w:p>
        </w:tc>
      </w:tr>
      <w:tr w:rsidR="00C8561A" w14:paraId="3F488C68" w14:textId="77777777" w:rsidTr="00C53BA8">
        <w:trPr>
          <w:cantSplit/>
          <w:ins w:id="4580" w:author="David Owen" w:date="2019-07-24T15:22:00Z"/>
        </w:trPr>
        <w:tc>
          <w:tcPr>
            <w:cnfStyle w:val="000010000000" w:firstRow="0" w:lastRow="0" w:firstColumn="0" w:lastColumn="0" w:oddVBand="1" w:evenVBand="0" w:oddHBand="0" w:evenHBand="0" w:firstRowFirstColumn="0" w:firstRowLastColumn="0" w:lastRowFirstColumn="0" w:lastRowLastColumn="0"/>
            <w:tcW w:w="672" w:type="pct"/>
            <w:vMerge/>
          </w:tcPr>
          <w:p w14:paraId="6B60D94E" w14:textId="77777777" w:rsidR="00C8561A" w:rsidRDefault="00C8561A" w:rsidP="00C8561A">
            <w:pPr>
              <w:pStyle w:val="NormalinTable"/>
              <w:rPr>
                <w:ins w:id="4581" w:author="David Owen" w:date="2019-07-24T15:22:00Z"/>
                <w:b/>
              </w:rPr>
            </w:pPr>
          </w:p>
        </w:tc>
        <w:tc>
          <w:tcPr>
            <w:tcW w:w="377" w:type="pct"/>
            <w:vMerge/>
            <w:tcBorders>
              <w:left w:val="nil"/>
              <w:right w:val="single" w:sz="6" w:space="0" w:color="000000" w:themeColor="background1" w:themeShade="00"/>
            </w:tcBorders>
          </w:tcPr>
          <w:p w14:paraId="7D7D64CB"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82"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4E90A978" w14:textId="730D6A67" w:rsidR="00C8561A" w:rsidRDefault="00C8561A" w:rsidP="00C8561A">
            <w:pPr>
              <w:pStyle w:val="NormalinTable"/>
              <w:rPr>
                <w:ins w:id="4583" w:author="David Owen" w:date="2019-07-24T15:22:00Z"/>
              </w:rPr>
            </w:pPr>
            <w:ins w:id="4584" w:author="Owen, David (Trade)" w:date="2019-07-24T15:22:00Z">
              <w:r>
                <w:t>2106 90 98 38</w:t>
              </w:r>
            </w:ins>
          </w:p>
        </w:tc>
        <w:tc>
          <w:tcPr>
            <w:tcW w:w="587" w:type="pct"/>
            <w:vMerge/>
            <w:tcBorders>
              <w:left w:val="single" w:sz="6" w:space="0" w:color="000000" w:themeColor="background1" w:themeShade="00"/>
              <w:right w:val="nil"/>
            </w:tcBorders>
          </w:tcPr>
          <w:p w14:paraId="1EC245D3"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85"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1DFD7257" w14:textId="77777777" w:rsidR="00C8561A" w:rsidRDefault="00C8561A" w:rsidP="00C8561A">
            <w:pPr>
              <w:pStyle w:val="NormalinTable"/>
              <w:rPr>
                <w:ins w:id="4586" w:author="David Owen" w:date="2019-07-24T15:22:00Z"/>
              </w:rPr>
            </w:pPr>
          </w:p>
        </w:tc>
        <w:tc>
          <w:tcPr>
            <w:tcW w:w="543" w:type="pct"/>
            <w:vMerge/>
            <w:tcBorders>
              <w:left w:val="nil"/>
              <w:right w:val="nil"/>
            </w:tcBorders>
          </w:tcPr>
          <w:p w14:paraId="1F184069"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87"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006BB698" w14:textId="77777777" w:rsidR="00C8561A" w:rsidRDefault="00C8561A" w:rsidP="00C8561A">
            <w:pPr>
              <w:pStyle w:val="NormalinTable"/>
              <w:rPr>
                <w:ins w:id="4588" w:author="David Owen" w:date="2019-07-24T15:22:00Z"/>
              </w:rPr>
            </w:pPr>
          </w:p>
        </w:tc>
      </w:tr>
      <w:tr w:rsidR="00C8561A" w14:paraId="204F567A" w14:textId="77777777" w:rsidTr="00C53BA8">
        <w:trPr>
          <w:cantSplit/>
          <w:ins w:id="4589" w:author="David Owen" w:date="2019-07-24T15:22:00Z"/>
        </w:trPr>
        <w:tc>
          <w:tcPr>
            <w:cnfStyle w:val="000010000000" w:firstRow="0" w:lastRow="0" w:firstColumn="0" w:lastColumn="0" w:oddVBand="1" w:evenVBand="0" w:oddHBand="0" w:evenHBand="0" w:firstRowFirstColumn="0" w:firstRowLastColumn="0" w:lastRowFirstColumn="0" w:lastRowLastColumn="0"/>
            <w:tcW w:w="672" w:type="pct"/>
            <w:vMerge/>
          </w:tcPr>
          <w:p w14:paraId="134E9D29" w14:textId="77777777" w:rsidR="00C8561A" w:rsidRDefault="00C8561A" w:rsidP="00C8561A">
            <w:pPr>
              <w:pStyle w:val="NormalinTable"/>
              <w:rPr>
                <w:ins w:id="4590" w:author="David Owen" w:date="2019-07-24T15:22:00Z"/>
                <w:b/>
              </w:rPr>
            </w:pPr>
          </w:p>
        </w:tc>
        <w:tc>
          <w:tcPr>
            <w:tcW w:w="377" w:type="pct"/>
            <w:vMerge/>
            <w:tcBorders>
              <w:left w:val="nil"/>
              <w:right w:val="single" w:sz="6" w:space="0" w:color="000000" w:themeColor="background1" w:themeShade="00"/>
            </w:tcBorders>
          </w:tcPr>
          <w:p w14:paraId="49EFEEDB"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91"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14AB33E8" w14:textId="64B7D5D2" w:rsidR="00C8561A" w:rsidRDefault="00C8561A" w:rsidP="00C8561A">
            <w:pPr>
              <w:pStyle w:val="NormalinTable"/>
              <w:rPr>
                <w:ins w:id="4592" w:author="David Owen" w:date="2019-07-24T15:22:00Z"/>
              </w:rPr>
            </w:pPr>
            <w:ins w:id="4593" w:author="Owen, David (Trade)" w:date="2019-07-24T15:22:00Z">
              <w:r>
                <w:t>2106 90 98 53</w:t>
              </w:r>
            </w:ins>
          </w:p>
        </w:tc>
        <w:tc>
          <w:tcPr>
            <w:tcW w:w="587" w:type="pct"/>
            <w:vMerge/>
            <w:tcBorders>
              <w:left w:val="single" w:sz="6" w:space="0" w:color="000000" w:themeColor="background1" w:themeShade="00"/>
              <w:right w:val="nil"/>
            </w:tcBorders>
          </w:tcPr>
          <w:p w14:paraId="06F317C9"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94"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36E43EF4" w14:textId="77777777" w:rsidR="00C8561A" w:rsidRDefault="00C8561A" w:rsidP="00C8561A">
            <w:pPr>
              <w:pStyle w:val="NormalinTable"/>
              <w:rPr>
                <w:ins w:id="4595" w:author="David Owen" w:date="2019-07-24T15:22:00Z"/>
              </w:rPr>
            </w:pPr>
          </w:p>
        </w:tc>
        <w:tc>
          <w:tcPr>
            <w:tcW w:w="543" w:type="pct"/>
            <w:vMerge/>
            <w:tcBorders>
              <w:left w:val="nil"/>
              <w:right w:val="nil"/>
            </w:tcBorders>
          </w:tcPr>
          <w:p w14:paraId="6D4FF4AC"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596"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2F6A691D" w14:textId="77777777" w:rsidR="00C8561A" w:rsidRDefault="00C8561A" w:rsidP="00C8561A">
            <w:pPr>
              <w:pStyle w:val="NormalinTable"/>
              <w:rPr>
                <w:ins w:id="4597" w:author="David Owen" w:date="2019-07-24T15:22:00Z"/>
              </w:rPr>
            </w:pPr>
          </w:p>
        </w:tc>
      </w:tr>
      <w:tr w:rsidR="00C8561A" w14:paraId="5CD2EA21" w14:textId="77777777" w:rsidTr="00C53BA8">
        <w:trPr>
          <w:cantSplit/>
          <w:ins w:id="4598" w:author="David Owen" w:date="2019-07-24T15:22:00Z"/>
        </w:trPr>
        <w:tc>
          <w:tcPr>
            <w:cnfStyle w:val="000010000000" w:firstRow="0" w:lastRow="0" w:firstColumn="0" w:lastColumn="0" w:oddVBand="1" w:evenVBand="0" w:oddHBand="0" w:evenHBand="0" w:firstRowFirstColumn="0" w:firstRowLastColumn="0" w:lastRowFirstColumn="0" w:lastRowLastColumn="0"/>
            <w:tcW w:w="672" w:type="pct"/>
            <w:vMerge/>
          </w:tcPr>
          <w:p w14:paraId="0DAEF23B" w14:textId="77777777" w:rsidR="00C8561A" w:rsidRDefault="00C8561A" w:rsidP="00C8561A">
            <w:pPr>
              <w:pStyle w:val="NormalinTable"/>
              <w:rPr>
                <w:ins w:id="4599" w:author="David Owen" w:date="2019-07-24T15:22:00Z"/>
                <w:b/>
              </w:rPr>
            </w:pPr>
          </w:p>
        </w:tc>
        <w:tc>
          <w:tcPr>
            <w:tcW w:w="377" w:type="pct"/>
            <w:vMerge/>
            <w:tcBorders>
              <w:left w:val="nil"/>
              <w:right w:val="single" w:sz="6" w:space="0" w:color="000000" w:themeColor="background1" w:themeShade="00"/>
            </w:tcBorders>
          </w:tcPr>
          <w:p w14:paraId="0B8F68D9"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600"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nil"/>
              <w:right w:val="single" w:sz="6" w:space="0" w:color="000000" w:themeColor="background1" w:themeShade="00"/>
            </w:tcBorders>
          </w:tcPr>
          <w:p w14:paraId="17B61524" w14:textId="7B92C269" w:rsidR="00C8561A" w:rsidRDefault="00C8561A" w:rsidP="00C8561A">
            <w:pPr>
              <w:pStyle w:val="NormalinTable"/>
              <w:rPr>
                <w:ins w:id="4601" w:author="David Owen" w:date="2019-07-24T15:22:00Z"/>
              </w:rPr>
            </w:pPr>
            <w:ins w:id="4602" w:author="Owen, David (Trade)" w:date="2019-07-24T15:22:00Z">
              <w:r>
                <w:t>2106 90 98 55</w:t>
              </w:r>
            </w:ins>
          </w:p>
        </w:tc>
        <w:tc>
          <w:tcPr>
            <w:tcW w:w="587" w:type="pct"/>
            <w:vMerge/>
            <w:tcBorders>
              <w:left w:val="single" w:sz="6" w:space="0" w:color="000000" w:themeColor="background1" w:themeShade="00"/>
              <w:right w:val="nil"/>
            </w:tcBorders>
          </w:tcPr>
          <w:p w14:paraId="3F55C46B"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603"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1384" w:type="pct"/>
            <w:vMerge/>
          </w:tcPr>
          <w:p w14:paraId="585D1B81" w14:textId="77777777" w:rsidR="00C8561A" w:rsidRDefault="00C8561A" w:rsidP="00C8561A">
            <w:pPr>
              <w:pStyle w:val="NormalinTable"/>
              <w:rPr>
                <w:ins w:id="4604" w:author="David Owen" w:date="2019-07-24T15:22:00Z"/>
              </w:rPr>
            </w:pPr>
          </w:p>
        </w:tc>
        <w:tc>
          <w:tcPr>
            <w:tcW w:w="543" w:type="pct"/>
            <w:vMerge/>
            <w:tcBorders>
              <w:left w:val="nil"/>
              <w:right w:val="nil"/>
            </w:tcBorders>
          </w:tcPr>
          <w:p w14:paraId="06F50D84"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605"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533" w:type="pct"/>
            <w:vMerge/>
          </w:tcPr>
          <w:p w14:paraId="021438C7" w14:textId="77777777" w:rsidR="00C8561A" w:rsidRDefault="00C8561A" w:rsidP="00C8561A">
            <w:pPr>
              <w:pStyle w:val="NormalinTable"/>
              <w:rPr>
                <w:ins w:id="4606" w:author="David Owen" w:date="2019-07-24T15:22:00Z"/>
              </w:rPr>
            </w:pPr>
          </w:p>
        </w:tc>
      </w:tr>
      <w:tr w:rsidR="00C8561A" w14:paraId="19DF1901" w14:textId="77777777" w:rsidTr="00C53BA8">
        <w:trPr>
          <w:cantSplit/>
          <w:ins w:id="4607" w:author="David Owen" w:date="2019-07-24T15:22:00Z"/>
        </w:trPr>
        <w:tc>
          <w:tcPr>
            <w:cnfStyle w:val="000010000000" w:firstRow="0" w:lastRow="0" w:firstColumn="0" w:lastColumn="0" w:oddVBand="1" w:evenVBand="0" w:oddHBand="0" w:evenHBand="0" w:firstRowFirstColumn="0" w:firstRowLastColumn="0" w:lastRowFirstColumn="0" w:lastRowLastColumn="0"/>
            <w:tcW w:w="672" w:type="pct"/>
            <w:vMerge/>
            <w:tcBorders>
              <w:bottom w:val="single" w:sz="4" w:space="0" w:color="000000" w:themeColor="text1"/>
            </w:tcBorders>
          </w:tcPr>
          <w:p w14:paraId="7C060160" w14:textId="77777777" w:rsidR="00C8561A" w:rsidRDefault="00C8561A" w:rsidP="00C8561A">
            <w:pPr>
              <w:pStyle w:val="NormalinTable"/>
              <w:rPr>
                <w:ins w:id="4608" w:author="David Owen" w:date="2019-07-24T15:22:00Z"/>
                <w:b/>
              </w:rPr>
            </w:pPr>
          </w:p>
        </w:tc>
        <w:tc>
          <w:tcPr>
            <w:tcW w:w="377" w:type="pct"/>
            <w:vMerge/>
            <w:tcBorders>
              <w:left w:val="nil"/>
              <w:bottom w:val="single" w:sz="4" w:space="0" w:color="000000" w:themeColor="text1"/>
              <w:right w:val="single" w:sz="6" w:space="0" w:color="000000" w:themeColor="background1" w:themeShade="00"/>
            </w:tcBorders>
          </w:tcPr>
          <w:p w14:paraId="0D6FBFB5"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609"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904" w:type="pct"/>
            <w:tcBorders>
              <w:top w:val="nil"/>
              <w:left w:val="single" w:sz="6" w:space="0" w:color="000000" w:themeColor="background1" w:themeShade="00"/>
              <w:bottom w:val="single" w:sz="12" w:space="0" w:color="000000" w:themeColor="background1" w:themeShade="00"/>
              <w:right w:val="single" w:sz="6" w:space="0" w:color="000000" w:themeColor="background1" w:themeShade="00"/>
            </w:tcBorders>
          </w:tcPr>
          <w:p w14:paraId="131A31BD" w14:textId="48393047" w:rsidR="00C8561A" w:rsidRDefault="00C8561A" w:rsidP="00C8561A">
            <w:pPr>
              <w:pStyle w:val="NormalinTable"/>
              <w:rPr>
                <w:ins w:id="4610" w:author="David Owen" w:date="2019-07-24T15:22:00Z"/>
              </w:rPr>
            </w:pPr>
            <w:ins w:id="4611" w:author="Owen, David (Trade)" w:date="2019-07-24T15:22:00Z">
              <w:r>
                <w:t>3302 10 29</w:t>
              </w:r>
            </w:ins>
          </w:p>
        </w:tc>
        <w:tc>
          <w:tcPr>
            <w:tcW w:w="587" w:type="pct"/>
            <w:vMerge/>
            <w:tcBorders>
              <w:left w:val="single" w:sz="6" w:space="0" w:color="000000" w:themeColor="background1" w:themeShade="00"/>
              <w:bottom w:val="single" w:sz="4" w:space="0" w:color="000000" w:themeColor="text1"/>
              <w:right w:val="nil"/>
            </w:tcBorders>
          </w:tcPr>
          <w:p w14:paraId="6EF2CEDD"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612"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1384" w:type="pct"/>
            <w:vMerge/>
            <w:tcBorders>
              <w:bottom w:val="single" w:sz="4" w:space="0" w:color="000000" w:themeColor="text1"/>
            </w:tcBorders>
          </w:tcPr>
          <w:p w14:paraId="73F6DEC1" w14:textId="77777777" w:rsidR="00C8561A" w:rsidRDefault="00C8561A" w:rsidP="00C8561A">
            <w:pPr>
              <w:pStyle w:val="NormalinTable"/>
              <w:rPr>
                <w:ins w:id="4613" w:author="David Owen" w:date="2019-07-24T15:22:00Z"/>
              </w:rPr>
            </w:pPr>
          </w:p>
        </w:tc>
        <w:tc>
          <w:tcPr>
            <w:tcW w:w="543" w:type="pct"/>
            <w:vMerge/>
            <w:tcBorders>
              <w:left w:val="nil"/>
              <w:bottom w:val="single" w:sz="4" w:space="0" w:color="000000" w:themeColor="text1"/>
              <w:right w:val="nil"/>
            </w:tcBorders>
          </w:tcPr>
          <w:p w14:paraId="60CC96A9" w14:textId="77777777" w:rsidR="00C8561A" w:rsidRDefault="00C8561A" w:rsidP="00C8561A">
            <w:pPr>
              <w:pStyle w:val="NormalinTable"/>
              <w:cnfStyle w:val="000000000000" w:firstRow="0" w:lastRow="0" w:firstColumn="0" w:lastColumn="0" w:oddVBand="0" w:evenVBand="0" w:oddHBand="0" w:evenHBand="0" w:firstRowFirstColumn="0" w:firstRowLastColumn="0" w:lastRowFirstColumn="0" w:lastRowLastColumn="0"/>
              <w:rPr>
                <w:ins w:id="4614" w:author="David Owen" w:date="2019-07-24T15:22:00Z"/>
              </w:rPr>
            </w:pPr>
          </w:p>
        </w:tc>
        <w:tc>
          <w:tcPr>
            <w:cnfStyle w:val="000010000000" w:firstRow="0" w:lastRow="0" w:firstColumn="0" w:lastColumn="0" w:oddVBand="1" w:evenVBand="0" w:oddHBand="0" w:evenHBand="0" w:firstRowFirstColumn="0" w:firstRowLastColumn="0" w:lastRowFirstColumn="0" w:lastRowLastColumn="0"/>
            <w:tcW w:w="533" w:type="pct"/>
            <w:vMerge/>
            <w:tcBorders>
              <w:bottom w:val="single" w:sz="4" w:space="0" w:color="000000" w:themeColor="text1"/>
            </w:tcBorders>
          </w:tcPr>
          <w:p w14:paraId="23BCB7AC" w14:textId="77777777" w:rsidR="00C8561A" w:rsidRDefault="00C8561A" w:rsidP="00C8561A">
            <w:pPr>
              <w:pStyle w:val="NormalinTable"/>
              <w:rPr>
                <w:ins w:id="4615" w:author="David Owen" w:date="2019-07-24T15:22:00Z"/>
              </w:rPr>
            </w:pPr>
          </w:p>
        </w:tc>
      </w:tr>
      <w:tr w:rsidR="001B493F" w14:paraId="065EA3CE" w14:textId="77777777" w:rsidTr="00C53BA8">
        <w:trPr>
          <w:cantSplit/>
          <w:ins w:id="4616" w:author="David Owen" w:date="2019-07-24T15:22: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bottom w:val="nil"/>
            </w:tcBorders>
          </w:tcPr>
          <w:p w14:paraId="0C0427E5" w14:textId="5FD2E399" w:rsidR="00C53BA8" w:rsidRPr="001B493F" w:rsidRDefault="00C53BA8" w:rsidP="00C53BA8">
            <w:pPr>
              <w:pStyle w:val="NormalinTable"/>
              <w:rPr>
                <w:ins w:id="4617" w:author="David Owen" w:date="2019-07-24T15:22:00Z"/>
                <w:b/>
                <w:bCs w:val="0"/>
              </w:rPr>
            </w:pPr>
            <w:ins w:id="4618" w:author="Owen, David (Trade)" w:date="2019-07-24T15:31:00Z">
              <w:r w:rsidRPr="00C53BA8">
                <w:rPr>
                  <w:b/>
                  <w:bCs w:val="0"/>
                  <w:rPrChange w:id="4619" w:author="David Owen" w:date="2019-07-24T15:31:00Z">
                    <w:rPr/>
                  </w:rPrChange>
                </w:rPr>
                <w:t>097061</w:t>
              </w:r>
            </w:ins>
          </w:p>
        </w:tc>
        <w:tc>
          <w:tcPr>
            <w:tcW w:w="377" w:type="pct"/>
            <w:tcBorders>
              <w:top w:val="single" w:sz="12" w:space="0" w:color="000000" w:themeColor="background1" w:themeShade="00"/>
              <w:left w:val="nil"/>
              <w:bottom w:val="nil"/>
              <w:right w:val="nil"/>
            </w:tcBorders>
          </w:tcPr>
          <w:p w14:paraId="167B3178" w14:textId="3872592C"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620" w:author="David Owen" w:date="2019-07-24T15:22:00Z"/>
              </w:rPr>
            </w:pPr>
            <w:ins w:id="4621" w:author="Owen, David (Trade)" w:date="2019-07-24T15:3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nil"/>
            </w:tcBorders>
          </w:tcPr>
          <w:p w14:paraId="0F2581B1" w14:textId="15D3B8BD" w:rsidR="00C53BA8" w:rsidRDefault="00C53BA8" w:rsidP="00C53BA8">
            <w:pPr>
              <w:pStyle w:val="NormalinTable"/>
              <w:rPr>
                <w:ins w:id="4622" w:author="David Owen" w:date="2019-07-24T15:22:00Z"/>
              </w:rPr>
            </w:pPr>
            <w:ins w:id="4623" w:author="Owen, David (Trade)" w:date="2019-07-24T15:31:00Z">
              <w:r>
                <w:t>6103 22 00</w:t>
              </w:r>
            </w:ins>
          </w:p>
        </w:tc>
        <w:tc>
          <w:tcPr>
            <w:tcW w:w="587" w:type="pct"/>
            <w:tcBorders>
              <w:top w:val="single" w:sz="12" w:space="0" w:color="000000" w:themeColor="background1" w:themeShade="00"/>
              <w:left w:val="nil"/>
              <w:bottom w:val="nil"/>
              <w:right w:val="nil"/>
            </w:tcBorders>
          </w:tcPr>
          <w:p w14:paraId="2CED2683" w14:textId="7662F6A2"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624" w:author="David Owen" w:date="2019-07-24T15:22:00Z"/>
              </w:rPr>
            </w:pPr>
            <w:ins w:id="4625" w:author="Owen, David (Trade)" w:date="2019-07-24T15:3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bottom w:val="nil"/>
            </w:tcBorders>
          </w:tcPr>
          <w:p w14:paraId="20EB46CF" w14:textId="342AE733" w:rsidR="00C53BA8" w:rsidRDefault="00934D57" w:rsidP="00C53BA8">
            <w:pPr>
              <w:pStyle w:val="NormalinTable"/>
              <w:rPr>
                <w:ins w:id="4626" w:author="David Owen" w:date="2019-07-24T15:22:00Z"/>
              </w:rPr>
            </w:pPr>
            <w:ins w:id="4627" w:author="David Owen" w:date="2019-07-24T15:36:00Z">
              <w:r>
                <w:t>7,900</w:t>
              </w:r>
            </w:ins>
            <w:ins w:id="4628" w:author="Owen, David (Trade)" w:date="2019-07-24T15:31:00Z">
              <w:del w:id="4629" w:author="David Owen" w:date="2019-07-24T15:36:00Z">
                <w:r w:rsidR="00C53BA8" w:rsidDel="00934D57">
                  <w:delText>1</w:delText>
                </w:r>
              </w:del>
              <w:r w:rsidR="00C53BA8">
                <w:t xml:space="preserve"> p/st</w:t>
              </w:r>
            </w:ins>
          </w:p>
        </w:tc>
        <w:tc>
          <w:tcPr>
            <w:tcW w:w="543" w:type="pct"/>
            <w:tcBorders>
              <w:top w:val="single" w:sz="12" w:space="0" w:color="000000" w:themeColor="background1" w:themeShade="00"/>
              <w:left w:val="nil"/>
              <w:bottom w:val="nil"/>
              <w:right w:val="nil"/>
            </w:tcBorders>
          </w:tcPr>
          <w:p w14:paraId="7D083728" w14:textId="0E830FAE"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630" w:author="David Owen" w:date="2019-07-24T15:22:00Z"/>
              </w:rPr>
            </w:pPr>
            <w:ins w:id="4631" w:author="Owen, David (Trade)" w:date="2019-07-24T15:3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
          <w:p w14:paraId="3F38F011" w14:textId="54FD3C75" w:rsidR="00C53BA8" w:rsidRDefault="00C53BA8" w:rsidP="00C53BA8">
            <w:pPr>
              <w:pStyle w:val="NormalinTable"/>
              <w:rPr>
                <w:ins w:id="4632" w:author="David Owen" w:date="2019-07-24T15:22:00Z"/>
              </w:rPr>
            </w:pPr>
            <w:ins w:id="4633" w:author="Owen, David (Trade)" w:date="2019-07-24T15:31:00Z">
              <w:r>
                <w:t>31/12</w:t>
              </w:r>
            </w:ins>
          </w:p>
        </w:tc>
      </w:tr>
      <w:tr w:rsidR="00C53BA8" w14:paraId="33CDE86F" w14:textId="77777777" w:rsidTr="00C53BA8">
        <w:tblPrEx>
          <w:tblW w:w="4936" w:type="pct"/>
          <w:tblInd w:w="384" w:type="dxa"/>
          <w:tblLook w:val="0220" w:firstRow="1" w:lastRow="0" w:firstColumn="0" w:lastColumn="0" w:noHBand="1" w:noVBand="0"/>
          <w:tblPrExChange w:id="4634" w:author="Owen, David (Trade)" w:date="2019-07-24T15:31:00Z">
            <w:tblPrEx>
              <w:tblW w:w="4936" w:type="pct"/>
              <w:tblInd w:w="384" w:type="dxa"/>
              <w:tblLook w:val="0220" w:firstRow="1" w:lastRow="0" w:firstColumn="0" w:lastColumn="0" w:noHBand="1" w:noVBand="0"/>
            </w:tblPrEx>
          </w:tblPrExChange>
        </w:tblPrEx>
        <w:trPr>
          <w:cantSplit/>
          <w:ins w:id="4635" w:author="David Owen" w:date="2019-07-24T15:22:00Z"/>
          <w:trPrChange w:id="4636" w:author="Owen, David (Trade)" w:date="2019-07-24T15:31:00Z">
            <w:trPr>
              <w:gridAfter w:val="0"/>
              <w:cantSplit/>
            </w:trPr>
          </w:trPrChange>
        </w:trPr>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637" w:author="Owen, David (Trade)" w:date="2019-07-24T15:31:00Z">
              <w:tcPr>
                <w:tcW w:w="672" w:type="pct"/>
                <w:gridSpan w:val="3"/>
                <w:tcBorders>
                  <w:top w:val="single" w:sz="12" w:space="0" w:color="000000" w:themeColor="background1" w:themeShade="00"/>
                  <w:bottom w:val="single" w:sz="4" w:space="0" w:color="000000" w:themeColor="text1"/>
                </w:tcBorders>
              </w:tcPr>
            </w:tcPrChange>
          </w:tcPr>
          <w:p w14:paraId="334AC204" w14:textId="120541D4" w:rsidR="00C53BA8" w:rsidRDefault="00C53BA8" w:rsidP="00C53BA8">
            <w:pPr>
              <w:pStyle w:val="NormalinTable"/>
              <w:rPr>
                <w:ins w:id="4638" w:author="David Owen" w:date="2019-07-24T15:22:00Z"/>
                <w:b/>
              </w:rPr>
            </w:pPr>
            <w:ins w:id="4639" w:author="Owen, David (Trade)" w:date="2019-07-24T15:31:00Z">
              <w:r>
                <w:rPr>
                  <w:b/>
                </w:rPr>
                <w:t>097062</w:t>
              </w:r>
            </w:ins>
          </w:p>
        </w:tc>
        <w:tc>
          <w:tcPr>
            <w:tcW w:w="0" w:type="pct"/>
            <w:tcBorders>
              <w:top w:val="single" w:sz="12" w:space="0" w:color="000000" w:themeColor="background1" w:themeShade="00"/>
              <w:left w:val="nil"/>
              <w:bottom w:val="nil"/>
              <w:right w:val="nil"/>
            </w:tcBorders>
            <w:tcPrChange w:id="4640" w:author="Owen, David (Trade)" w:date="2019-07-24T15:31:00Z">
              <w:tcPr>
                <w:tcW w:w="377" w:type="pct"/>
                <w:gridSpan w:val="4"/>
                <w:tcBorders>
                  <w:top w:val="single" w:sz="12" w:space="0" w:color="000000" w:themeColor="background1" w:themeShade="00"/>
                  <w:left w:val="nil"/>
                  <w:bottom w:val="single" w:sz="4" w:space="0" w:color="000000" w:themeColor="text1"/>
                  <w:right w:val="nil"/>
                </w:tcBorders>
              </w:tcPr>
            </w:tcPrChange>
          </w:tcPr>
          <w:p w14:paraId="5601EF2A" w14:textId="6EBB1603"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641" w:author="David Owen" w:date="2019-07-24T15:22:00Z"/>
              </w:rPr>
            </w:pPr>
            <w:ins w:id="4642" w:author="Owen, David (Trade)" w:date="2019-07-24T15:31:00Z">
              <w:r>
                <w:t>Yes</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643" w:author="Owen, David (Trade)" w:date="2019-07-24T15:31:00Z">
              <w:tcPr>
                <w:tcW w:w="904" w:type="pct"/>
                <w:gridSpan w:val="4"/>
                <w:tcBorders>
                  <w:top w:val="single" w:sz="12" w:space="0" w:color="000000" w:themeColor="background1" w:themeShade="00"/>
                  <w:bottom w:val="single" w:sz="4" w:space="0" w:color="000000" w:themeColor="text1"/>
                </w:tcBorders>
              </w:tcPr>
            </w:tcPrChange>
          </w:tcPr>
          <w:p w14:paraId="234104B0" w14:textId="1A48738B" w:rsidR="00C53BA8" w:rsidRDefault="00C53BA8" w:rsidP="00C53BA8">
            <w:pPr>
              <w:pStyle w:val="NormalinTable"/>
              <w:rPr>
                <w:ins w:id="4644" w:author="David Owen" w:date="2019-07-24T15:22:00Z"/>
              </w:rPr>
            </w:pPr>
            <w:ins w:id="4645" w:author="Owen, David (Trade)" w:date="2019-07-24T15:31:00Z">
              <w:r>
                <w:t>6104 22 00</w:t>
              </w:r>
            </w:ins>
          </w:p>
        </w:tc>
        <w:tc>
          <w:tcPr>
            <w:tcW w:w="0" w:type="pct"/>
            <w:tcBorders>
              <w:top w:val="single" w:sz="12" w:space="0" w:color="000000" w:themeColor="background1" w:themeShade="00"/>
              <w:left w:val="nil"/>
              <w:bottom w:val="nil"/>
              <w:right w:val="nil"/>
            </w:tcBorders>
            <w:tcPrChange w:id="4646" w:author="Owen, David (Trade)" w:date="2019-07-24T15:31:00Z">
              <w:tcPr>
                <w:tcW w:w="587" w:type="pct"/>
                <w:gridSpan w:val="4"/>
                <w:tcBorders>
                  <w:top w:val="single" w:sz="12" w:space="0" w:color="000000" w:themeColor="background1" w:themeShade="00"/>
                  <w:left w:val="nil"/>
                  <w:bottom w:val="single" w:sz="4" w:space="0" w:color="000000" w:themeColor="text1"/>
                  <w:right w:val="nil"/>
                </w:tcBorders>
              </w:tcPr>
            </w:tcPrChange>
          </w:tcPr>
          <w:p w14:paraId="105D9308" w14:textId="6885581C"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647" w:author="David Owen" w:date="2019-07-24T15:22:00Z"/>
              </w:rPr>
            </w:pPr>
            <w:ins w:id="4648" w:author="Owen, David (Trade)" w:date="2019-07-24T15:31:00Z">
              <w:r>
                <w:t>0.00%</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649" w:author="Owen, David (Trade)" w:date="2019-07-24T15:31:00Z">
              <w:tcPr>
                <w:tcW w:w="1384" w:type="pct"/>
                <w:gridSpan w:val="6"/>
                <w:tcBorders>
                  <w:top w:val="single" w:sz="12" w:space="0" w:color="000000" w:themeColor="background1" w:themeShade="00"/>
                  <w:bottom w:val="single" w:sz="4" w:space="0" w:color="000000" w:themeColor="text1"/>
                </w:tcBorders>
              </w:tcPr>
            </w:tcPrChange>
          </w:tcPr>
          <w:p w14:paraId="70DE4B22" w14:textId="16B3139B" w:rsidR="00C53BA8" w:rsidRDefault="006D320D" w:rsidP="00C53BA8">
            <w:pPr>
              <w:pStyle w:val="NormalinTable"/>
              <w:rPr>
                <w:ins w:id="4650" w:author="David Owen" w:date="2019-07-24T15:22:00Z"/>
              </w:rPr>
            </w:pPr>
            <w:ins w:id="4651" w:author="David Owen" w:date="2019-07-24T15:36:00Z">
              <w:r>
                <w:t>7,900</w:t>
              </w:r>
            </w:ins>
            <w:ins w:id="4652" w:author="Owen, David (Trade)" w:date="2019-07-24T15:31:00Z">
              <w:del w:id="4653" w:author="David Owen" w:date="2019-07-24T15:36:00Z">
                <w:r w:rsidR="00C53BA8" w:rsidDel="00934D57">
                  <w:delText>1</w:delText>
                </w:r>
              </w:del>
              <w:r w:rsidR="00C53BA8">
                <w:t xml:space="preserve"> p/st</w:t>
              </w:r>
            </w:ins>
          </w:p>
        </w:tc>
        <w:tc>
          <w:tcPr>
            <w:tcW w:w="0" w:type="pct"/>
            <w:tcBorders>
              <w:top w:val="single" w:sz="12" w:space="0" w:color="000000" w:themeColor="background1" w:themeShade="00"/>
              <w:left w:val="nil"/>
              <w:bottom w:val="nil"/>
              <w:right w:val="nil"/>
            </w:tcBorders>
            <w:tcPrChange w:id="4654" w:author="Owen, David (Trade)" w:date="2019-07-24T15:31:00Z">
              <w:tcPr>
                <w:tcW w:w="543" w:type="pct"/>
                <w:gridSpan w:val="3"/>
                <w:tcBorders>
                  <w:top w:val="single" w:sz="12" w:space="0" w:color="000000" w:themeColor="background1" w:themeShade="00"/>
                  <w:left w:val="nil"/>
                  <w:bottom w:val="single" w:sz="4" w:space="0" w:color="000000" w:themeColor="text1"/>
                  <w:right w:val="nil"/>
                </w:tcBorders>
              </w:tcPr>
            </w:tcPrChange>
          </w:tcPr>
          <w:p w14:paraId="1AF53E28" w14:textId="2822DA0A"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655" w:author="David Owen" w:date="2019-07-24T15:22:00Z"/>
              </w:rPr>
            </w:pPr>
            <w:ins w:id="4656" w:author="Owen, David (Trade)" w:date="2019-07-24T15:3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Change w:id="4657" w:author="Owen, David (Trade)" w:date="2019-07-24T15:31:00Z">
              <w:tcPr>
                <w:tcW w:w="532" w:type="pct"/>
                <w:gridSpan w:val="4"/>
                <w:tcBorders>
                  <w:top w:val="single" w:sz="12" w:space="0" w:color="000000" w:themeColor="background1" w:themeShade="00"/>
                  <w:bottom w:val="single" w:sz="4" w:space="0" w:color="000000" w:themeColor="text1"/>
                </w:tcBorders>
              </w:tcPr>
            </w:tcPrChange>
          </w:tcPr>
          <w:p w14:paraId="4D5E4019" w14:textId="5C138733" w:rsidR="00C53BA8" w:rsidRDefault="00C53BA8" w:rsidP="00C53BA8">
            <w:pPr>
              <w:pStyle w:val="NormalinTable"/>
              <w:rPr>
                <w:ins w:id="4658" w:author="David Owen" w:date="2019-07-24T15:22:00Z"/>
              </w:rPr>
            </w:pPr>
            <w:ins w:id="4659" w:author="Owen, David (Trade)" w:date="2019-07-24T15:31:00Z">
              <w:r>
                <w:t>31/12</w:t>
              </w:r>
            </w:ins>
          </w:p>
        </w:tc>
      </w:tr>
      <w:tr w:rsidR="00C53BA8" w14:paraId="5A4EF035" w14:textId="77777777" w:rsidTr="00C53BA8">
        <w:tblPrEx>
          <w:tblW w:w="4936" w:type="pct"/>
          <w:tblInd w:w="384" w:type="dxa"/>
          <w:tblLook w:val="0220" w:firstRow="1" w:lastRow="0" w:firstColumn="0" w:lastColumn="0" w:noHBand="1" w:noVBand="0"/>
          <w:tblPrExChange w:id="4660" w:author="Owen, David (Trade)" w:date="2019-07-24T15:31:00Z">
            <w:tblPrEx>
              <w:tblW w:w="4936" w:type="pct"/>
              <w:tblInd w:w="384" w:type="dxa"/>
              <w:tblLook w:val="0220" w:firstRow="1" w:lastRow="0" w:firstColumn="0" w:lastColumn="0" w:noHBand="1" w:noVBand="0"/>
            </w:tblPrEx>
          </w:tblPrExChange>
        </w:tblPrEx>
        <w:trPr>
          <w:cantSplit/>
          <w:ins w:id="4661" w:author="David Owen" w:date="2019-07-24T15:22:00Z"/>
          <w:trPrChange w:id="4662" w:author="Owen, David (Trade)" w:date="2019-07-24T15:31:00Z">
            <w:trPr>
              <w:gridAfter w:val="0"/>
              <w:cantSplit/>
            </w:trPr>
          </w:trPrChange>
        </w:trPr>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663" w:author="Owen, David (Trade)" w:date="2019-07-24T15:31:00Z">
              <w:tcPr>
                <w:tcW w:w="672" w:type="pct"/>
                <w:gridSpan w:val="3"/>
                <w:tcBorders>
                  <w:top w:val="single" w:sz="12" w:space="0" w:color="000000" w:themeColor="background1" w:themeShade="00"/>
                  <w:bottom w:val="single" w:sz="4" w:space="0" w:color="000000" w:themeColor="text1"/>
                </w:tcBorders>
              </w:tcPr>
            </w:tcPrChange>
          </w:tcPr>
          <w:p w14:paraId="62B120FF" w14:textId="743699FF" w:rsidR="00C53BA8" w:rsidRDefault="00C53BA8" w:rsidP="00C53BA8">
            <w:pPr>
              <w:pStyle w:val="NormalinTable"/>
              <w:rPr>
                <w:ins w:id="4664" w:author="David Owen" w:date="2019-07-24T15:22:00Z"/>
                <w:b/>
              </w:rPr>
            </w:pPr>
            <w:ins w:id="4665" w:author="Owen, David (Trade)" w:date="2019-07-24T15:31:00Z">
              <w:r>
                <w:rPr>
                  <w:b/>
                </w:rPr>
                <w:t>097063</w:t>
              </w:r>
            </w:ins>
          </w:p>
        </w:tc>
        <w:tc>
          <w:tcPr>
            <w:tcW w:w="0" w:type="pct"/>
            <w:tcBorders>
              <w:top w:val="single" w:sz="12" w:space="0" w:color="000000" w:themeColor="background1" w:themeShade="00"/>
              <w:left w:val="nil"/>
              <w:bottom w:val="nil"/>
              <w:right w:val="nil"/>
            </w:tcBorders>
            <w:tcPrChange w:id="4666" w:author="Owen, David (Trade)" w:date="2019-07-24T15:31:00Z">
              <w:tcPr>
                <w:tcW w:w="377" w:type="pct"/>
                <w:gridSpan w:val="4"/>
                <w:tcBorders>
                  <w:top w:val="single" w:sz="12" w:space="0" w:color="000000" w:themeColor="background1" w:themeShade="00"/>
                  <w:left w:val="nil"/>
                  <w:bottom w:val="single" w:sz="4" w:space="0" w:color="000000" w:themeColor="text1"/>
                  <w:right w:val="nil"/>
                </w:tcBorders>
              </w:tcPr>
            </w:tcPrChange>
          </w:tcPr>
          <w:p w14:paraId="404BB652" w14:textId="6DBED01C"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667" w:author="David Owen" w:date="2019-07-24T15:22:00Z"/>
              </w:rPr>
            </w:pPr>
            <w:ins w:id="4668" w:author="Owen, David (Trade)" w:date="2019-07-24T15:31:00Z">
              <w:r>
                <w:t>Yes</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669" w:author="Owen, David (Trade)" w:date="2019-07-24T15:31:00Z">
              <w:tcPr>
                <w:tcW w:w="904" w:type="pct"/>
                <w:gridSpan w:val="4"/>
                <w:tcBorders>
                  <w:top w:val="single" w:sz="12" w:space="0" w:color="000000" w:themeColor="background1" w:themeShade="00"/>
                  <w:bottom w:val="single" w:sz="4" w:space="0" w:color="000000" w:themeColor="text1"/>
                </w:tcBorders>
              </w:tcPr>
            </w:tcPrChange>
          </w:tcPr>
          <w:p w14:paraId="339E3FE8" w14:textId="4C42A168" w:rsidR="00C53BA8" w:rsidRDefault="00C53BA8" w:rsidP="00C53BA8">
            <w:pPr>
              <w:pStyle w:val="NormalinTable"/>
              <w:rPr>
                <w:ins w:id="4670" w:author="David Owen" w:date="2019-07-24T15:22:00Z"/>
              </w:rPr>
            </w:pPr>
            <w:ins w:id="4671" w:author="Owen, David (Trade)" w:date="2019-07-24T15:31:00Z">
              <w:r>
                <w:t>6106 10 00</w:t>
              </w:r>
            </w:ins>
          </w:p>
        </w:tc>
        <w:tc>
          <w:tcPr>
            <w:tcW w:w="0" w:type="pct"/>
            <w:tcBorders>
              <w:top w:val="single" w:sz="12" w:space="0" w:color="000000" w:themeColor="background1" w:themeShade="00"/>
              <w:left w:val="nil"/>
              <w:bottom w:val="nil"/>
              <w:right w:val="nil"/>
            </w:tcBorders>
            <w:tcPrChange w:id="4672" w:author="Owen, David (Trade)" w:date="2019-07-24T15:31:00Z">
              <w:tcPr>
                <w:tcW w:w="587" w:type="pct"/>
                <w:gridSpan w:val="4"/>
                <w:tcBorders>
                  <w:top w:val="single" w:sz="12" w:space="0" w:color="000000" w:themeColor="background1" w:themeShade="00"/>
                  <w:left w:val="nil"/>
                  <w:bottom w:val="single" w:sz="4" w:space="0" w:color="000000" w:themeColor="text1"/>
                  <w:right w:val="nil"/>
                </w:tcBorders>
              </w:tcPr>
            </w:tcPrChange>
          </w:tcPr>
          <w:p w14:paraId="59067222" w14:textId="3336E787"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673" w:author="David Owen" w:date="2019-07-24T15:22:00Z"/>
              </w:rPr>
            </w:pPr>
            <w:ins w:id="4674" w:author="Owen, David (Trade)" w:date="2019-07-24T15:31:00Z">
              <w:r>
                <w:t>0.00%</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675" w:author="Owen, David (Trade)" w:date="2019-07-24T15:31:00Z">
              <w:tcPr>
                <w:tcW w:w="1384" w:type="pct"/>
                <w:gridSpan w:val="6"/>
                <w:tcBorders>
                  <w:top w:val="single" w:sz="12" w:space="0" w:color="000000" w:themeColor="background1" w:themeShade="00"/>
                  <w:bottom w:val="single" w:sz="4" w:space="0" w:color="000000" w:themeColor="text1"/>
                </w:tcBorders>
              </w:tcPr>
            </w:tcPrChange>
          </w:tcPr>
          <w:p w14:paraId="67556DCC" w14:textId="422904E1" w:rsidR="00C53BA8" w:rsidRDefault="006D320D" w:rsidP="00C53BA8">
            <w:pPr>
              <w:pStyle w:val="NormalinTable"/>
              <w:rPr>
                <w:ins w:id="4676" w:author="David Owen" w:date="2019-07-24T15:22:00Z"/>
              </w:rPr>
            </w:pPr>
            <w:ins w:id="4677" w:author="David Owen" w:date="2019-07-24T15:36:00Z">
              <w:r>
                <w:t>27,649</w:t>
              </w:r>
            </w:ins>
            <w:ins w:id="4678" w:author="Owen, David (Trade)" w:date="2019-07-24T15:31:00Z">
              <w:del w:id="4679" w:author="David Owen" w:date="2019-07-24T15:36:00Z">
                <w:r w:rsidR="00C53BA8" w:rsidDel="006D320D">
                  <w:delText>1</w:delText>
                </w:r>
              </w:del>
              <w:r w:rsidR="00C53BA8">
                <w:t xml:space="preserve"> p/st</w:t>
              </w:r>
            </w:ins>
          </w:p>
        </w:tc>
        <w:tc>
          <w:tcPr>
            <w:tcW w:w="0" w:type="pct"/>
            <w:tcBorders>
              <w:top w:val="single" w:sz="12" w:space="0" w:color="000000" w:themeColor="background1" w:themeShade="00"/>
              <w:left w:val="nil"/>
              <w:bottom w:val="nil"/>
              <w:right w:val="nil"/>
            </w:tcBorders>
            <w:tcPrChange w:id="4680" w:author="Owen, David (Trade)" w:date="2019-07-24T15:31:00Z">
              <w:tcPr>
                <w:tcW w:w="543" w:type="pct"/>
                <w:gridSpan w:val="3"/>
                <w:tcBorders>
                  <w:top w:val="single" w:sz="12" w:space="0" w:color="000000" w:themeColor="background1" w:themeShade="00"/>
                  <w:left w:val="nil"/>
                  <w:bottom w:val="single" w:sz="4" w:space="0" w:color="000000" w:themeColor="text1"/>
                  <w:right w:val="nil"/>
                </w:tcBorders>
              </w:tcPr>
            </w:tcPrChange>
          </w:tcPr>
          <w:p w14:paraId="53621715" w14:textId="73929825"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681" w:author="David Owen" w:date="2019-07-24T15:22:00Z"/>
              </w:rPr>
            </w:pPr>
            <w:ins w:id="4682" w:author="Owen, David (Trade)" w:date="2019-07-24T15:3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Change w:id="4683" w:author="Owen, David (Trade)" w:date="2019-07-24T15:31:00Z">
              <w:tcPr>
                <w:tcW w:w="532" w:type="pct"/>
                <w:gridSpan w:val="4"/>
                <w:tcBorders>
                  <w:top w:val="single" w:sz="12" w:space="0" w:color="000000" w:themeColor="background1" w:themeShade="00"/>
                  <w:bottom w:val="single" w:sz="4" w:space="0" w:color="000000" w:themeColor="text1"/>
                </w:tcBorders>
              </w:tcPr>
            </w:tcPrChange>
          </w:tcPr>
          <w:p w14:paraId="751C50A6" w14:textId="59E3C4EB" w:rsidR="00C53BA8" w:rsidRDefault="00C53BA8" w:rsidP="00C53BA8">
            <w:pPr>
              <w:pStyle w:val="NormalinTable"/>
              <w:rPr>
                <w:ins w:id="4684" w:author="David Owen" w:date="2019-07-24T15:22:00Z"/>
              </w:rPr>
            </w:pPr>
            <w:ins w:id="4685" w:author="Owen, David (Trade)" w:date="2019-07-24T15:31:00Z">
              <w:r>
                <w:t>31/12</w:t>
              </w:r>
            </w:ins>
          </w:p>
        </w:tc>
      </w:tr>
      <w:tr w:rsidR="00C53BA8" w14:paraId="66999D2F" w14:textId="77777777" w:rsidTr="00C53BA8">
        <w:tblPrEx>
          <w:tblW w:w="4936" w:type="pct"/>
          <w:tblInd w:w="384" w:type="dxa"/>
          <w:tblLook w:val="0220" w:firstRow="1" w:lastRow="0" w:firstColumn="0" w:lastColumn="0" w:noHBand="1" w:noVBand="0"/>
          <w:tblPrExChange w:id="4686" w:author="Owen, David (Trade)" w:date="2019-07-24T15:31:00Z">
            <w:tblPrEx>
              <w:tblW w:w="4936" w:type="pct"/>
              <w:tblInd w:w="384" w:type="dxa"/>
              <w:tblLook w:val="0220" w:firstRow="1" w:lastRow="0" w:firstColumn="0" w:lastColumn="0" w:noHBand="1" w:noVBand="0"/>
            </w:tblPrEx>
          </w:tblPrExChange>
        </w:tblPrEx>
        <w:trPr>
          <w:cantSplit/>
          <w:ins w:id="4687" w:author="David Owen" w:date="2019-07-24T15:22:00Z"/>
          <w:trPrChange w:id="4688" w:author="Owen, David (Trade)" w:date="2019-07-24T15:31:00Z">
            <w:trPr>
              <w:gridAfter w:val="0"/>
              <w:cantSplit/>
            </w:trPr>
          </w:trPrChange>
        </w:trPr>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689" w:author="Owen, David (Trade)" w:date="2019-07-24T15:31:00Z">
              <w:tcPr>
                <w:tcW w:w="672" w:type="pct"/>
                <w:gridSpan w:val="3"/>
                <w:tcBorders>
                  <w:top w:val="single" w:sz="12" w:space="0" w:color="000000" w:themeColor="background1" w:themeShade="00"/>
                  <w:bottom w:val="single" w:sz="4" w:space="0" w:color="000000" w:themeColor="text1"/>
                </w:tcBorders>
              </w:tcPr>
            </w:tcPrChange>
          </w:tcPr>
          <w:p w14:paraId="196BCBEB" w14:textId="1206406B" w:rsidR="00C53BA8" w:rsidRDefault="00C53BA8" w:rsidP="00C53BA8">
            <w:pPr>
              <w:pStyle w:val="NormalinTable"/>
              <w:rPr>
                <w:ins w:id="4690" w:author="David Owen" w:date="2019-07-24T15:22:00Z"/>
                <w:b/>
              </w:rPr>
            </w:pPr>
            <w:ins w:id="4691" w:author="Owen, David (Trade)" w:date="2019-07-24T15:31:00Z">
              <w:r>
                <w:rPr>
                  <w:b/>
                </w:rPr>
                <w:t>097064</w:t>
              </w:r>
            </w:ins>
          </w:p>
        </w:tc>
        <w:tc>
          <w:tcPr>
            <w:tcW w:w="0" w:type="pct"/>
            <w:tcBorders>
              <w:top w:val="single" w:sz="12" w:space="0" w:color="000000" w:themeColor="background1" w:themeShade="00"/>
              <w:left w:val="nil"/>
              <w:bottom w:val="nil"/>
              <w:right w:val="nil"/>
            </w:tcBorders>
            <w:tcPrChange w:id="4692" w:author="Owen, David (Trade)" w:date="2019-07-24T15:31:00Z">
              <w:tcPr>
                <w:tcW w:w="377" w:type="pct"/>
                <w:gridSpan w:val="4"/>
                <w:tcBorders>
                  <w:top w:val="single" w:sz="12" w:space="0" w:color="000000" w:themeColor="background1" w:themeShade="00"/>
                  <w:left w:val="nil"/>
                  <w:bottom w:val="single" w:sz="4" w:space="0" w:color="000000" w:themeColor="text1"/>
                  <w:right w:val="nil"/>
                </w:tcBorders>
              </w:tcPr>
            </w:tcPrChange>
          </w:tcPr>
          <w:p w14:paraId="577AA80C" w14:textId="14E20292"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693" w:author="David Owen" w:date="2019-07-24T15:22:00Z"/>
              </w:rPr>
            </w:pPr>
            <w:ins w:id="4694" w:author="Owen, David (Trade)" w:date="2019-07-24T15:31:00Z">
              <w:r>
                <w:t>Yes</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695" w:author="Owen, David (Trade)" w:date="2019-07-24T15:31:00Z">
              <w:tcPr>
                <w:tcW w:w="904" w:type="pct"/>
                <w:gridSpan w:val="4"/>
                <w:tcBorders>
                  <w:top w:val="single" w:sz="12" w:space="0" w:color="000000" w:themeColor="background1" w:themeShade="00"/>
                  <w:bottom w:val="single" w:sz="4" w:space="0" w:color="000000" w:themeColor="text1"/>
                </w:tcBorders>
              </w:tcPr>
            </w:tcPrChange>
          </w:tcPr>
          <w:p w14:paraId="178DCA1D" w14:textId="3D894945" w:rsidR="00C53BA8" w:rsidRDefault="00C53BA8" w:rsidP="00C53BA8">
            <w:pPr>
              <w:pStyle w:val="NormalinTable"/>
              <w:rPr>
                <w:ins w:id="4696" w:author="David Owen" w:date="2019-07-24T15:22:00Z"/>
              </w:rPr>
            </w:pPr>
            <w:ins w:id="4697" w:author="Owen, David (Trade)" w:date="2019-07-24T15:31:00Z">
              <w:r>
                <w:t>6108 21 00</w:t>
              </w:r>
            </w:ins>
          </w:p>
        </w:tc>
        <w:tc>
          <w:tcPr>
            <w:tcW w:w="0" w:type="pct"/>
            <w:tcBorders>
              <w:top w:val="single" w:sz="12" w:space="0" w:color="000000" w:themeColor="background1" w:themeShade="00"/>
              <w:left w:val="nil"/>
              <w:bottom w:val="nil"/>
              <w:right w:val="nil"/>
            </w:tcBorders>
            <w:tcPrChange w:id="4698" w:author="Owen, David (Trade)" w:date="2019-07-24T15:31:00Z">
              <w:tcPr>
                <w:tcW w:w="587" w:type="pct"/>
                <w:gridSpan w:val="4"/>
                <w:tcBorders>
                  <w:top w:val="single" w:sz="12" w:space="0" w:color="000000" w:themeColor="background1" w:themeShade="00"/>
                  <w:left w:val="nil"/>
                  <w:bottom w:val="single" w:sz="4" w:space="0" w:color="000000" w:themeColor="text1"/>
                  <w:right w:val="nil"/>
                </w:tcBorders>
              </w:tcPr>
            </w:tcPrChange>
          </w:tcPr>
          <w:p w14:paraId="358F6BFD" w14:textId="56CCB8AD"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699" w:author="David Owen" w:date="2019-07-24T15:22:00Z"/>
              </w:rPr>
            </w:pPr>
            <w:ins w:id="4700" w:author="Owen, David (Trade)" w:date="2019-07-24T15:31:00Z">
              <w:r>
                <w:t>0.00%</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701" w:author="Owen, David (Trade)" w:date="2019-07-24T15:31:00Z">
              <w:tcPr>
                <w:tcW w:w="1384" w:type="pct"/>
                <w:gridSpan w:val="6"/>
                <w:tcBorders>
                  <w:top w:val="single" w:sz="12" w:space="0" w:color="000000" w:themeColor="background1" w:themeShade="00"/>
                  <w:bottom w:val="single" w:sz="4" w:space="0" w:color="000000" w:themeColor="text1"/>
                </w:tcBorders>
              </w:tcPr>
            </w:tcPrChange>
          </w:tcPr>
          <w:p w14:paraId="5A2E9E41" w14:textId="49017497" w:rsidR="00C53BA8" w:rsidRDefault="00C53BA8" w:rsidP="00C53BA8">
            <w:pPr>
              <w:pStyle w:val="NormalinTable"/>
              <w:rPr>
                <w:ins w:id="4702" w:author="David Owen" w:date="2019-07-24T15:22:00Z"/>
              </w:rPr>
            </w:pPr>
            <w:ins w:id="4703" w:author="Owen, David (Trade)" w:date="2019-07-24T15:31:00Z">
              <w:r>
                <w:t>1</w:t>
              </w:r>
            </w:ins>
            <w:ins w:id="4704" w:author="David Owen" w:date="2019-07-24T15:36:00Z">
              <w:r w:rsidR="006D320D">
                <w:t>52,067</w:t>
              </w:r>
            </w:ins>
            <w:ins w:id="4705" w:author="Owen, David (Trade)" w:date="2019-07-24T15:31:00Z">
              <w:r>
                <w:t xml:space="preserve"> p/st</w:t>
              </w:r>
            </w:ins>
          </w:p>
        </w:tc>
        <w:tc>
          <w:tcPr>
            <w:tcW w:w="0" w:type="pct"/>
            <w:tcBorders>
              <w:top w:val="single" w:sz="12" w:space="0" w:color="000000" w:themeColor="background1" w:themeShade="00"/>
              <w:left w:val="nil"/>
              <w:bottom w:val="nil"/>
              <w:right w:val="nil"/>
            </w:tcBorders>
            <w:tcPrChange w:id="4706" w:author="Owen, David (Trade)" w:date="2019-07-24T15:31:00Z">
              <w:tcPr>
                <w:tcW w:w="543" w:type="pct"/>
                <w:gridSpan w:val="3"/>
                <w:tcBorders>
                  <w:top w:val="single" w:sz="12" w:space="0" w:color="000000" w:themeColor="background1" w:themeShade="00"/>
                  <w:left w:val="nil"/>
                  <w:bottom w:val="single" w:sz="4" w:space="0" w:color="000000" w:themeColor="text1"/>
                  <w:right w:val="nil"/>
                </w:tcBorders>
              </w:tcPr>
            </w:tcPrChange>
          </w:tcPr>
          <w:p w14:paraId="4979F92E" w14:textId="4F20F5FC"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707" w:author="David Owen" w:date="2019-07-24T15:22:00Z"/>
              </w:rPr>
            </w:pPr>
            <w:ins w:id="4708" w:author="Owen, David (Trade)" w:date="2019-07-24T15:3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Change w:id="4709" w:author="Owen, David (Trade)" w:date="2019-07-24T15:31:00Z">
              <w:tcPr>
                <w:tcW w:w="532" w:type="pct"/>
                <w:gridSpan w:val="4"/>
                <w:tcBorders>
                  <w:top w:val="single" w:sz="12" w:space="0" w:color="000000" w:themeColor="background1" w:themeShade="00"/>
                  <w:bottom w:val="single" w:sz="4" w:space="0" w:color="000000" w:themeColor="text1"/>
                </w:tcBorders>
              </w:tcPr>
            </w:tcPrChange>
          </w:tcPr>
          <w:p w14:paraId="6759442F" w14:textId="3E89A0A2" w:rsidR="00C53BA8" w:rsidRDefault="00C53BA8" w:rsidP="00C53BA8">
            <w:pPr>
              <w:pStyle w:val="NormalinTable"/>
              <w:rPr>
                <w:ins w:id="4710" w:author="David Owen" w:date="2019-07-24T15:22:00Z"/>
              </w:rPr>
            </w:pPr>
            <w:ins w:id="4711" w:author="Owen, David (Trade)" w:date="2019-07-24T15:31:00Z">
              <w:r>
                <w:t>31/12</w:t>
              </w:r>
            </w:ins>
          </w:p>
        </w:tc>
      </w:tr>
      <w:tr w:rsidR="00C53BA8" w14:paraId="1AE42079" w14:textId="77777777" w:rsidTr="00C53BA8">
        <w:tblPrEx>
          <w:tblW w:w="4936" w:type="pct"/>
          <w:tblInd w:w="384" w:type="dxa"/>
          <w:tblLook w:val="0220" w:firstRow="1" w:lastRow="0" w:firstColumn="0" w:lastColumn="0" w:noHBand="1" w:noVBand="0"/>
          <w:tblPrExChange w:id="4712" w:author="Owen, David (Trade)" w:date="2019-07-24T15:31:00Z">
            <w:tblPrEx>
              <w:tblW w:w="4936" w:type="pct"/>
              <w:tblInd w:w="384" w:type="dxa"/>
              <w:tblLook w:val="0220" w:firstRow="1" w:lastRow="0" w:firstColumn="0" w:lastColumn="0" w:noHBand="1" w:noVBand="0"/>
            </w:tblPrEx>
          </w:tblPrExChange>
        </w:tblPrEx>
        <w:trPr>
          <w:cantSplit/>
          <w:ins w:id="4713" w:author="David Owen" w:date="2019-07-24T15:22:00Z"/>
          <w:trPrChange w:id="4714" w:author="Owen, David (Trade)" w:date="2019-07-24T15:31:00Z">
            <w:trPr>
              <w:gridAfter w:val="0"/>
              <w:cantSplit/>
            </w:trPr>
          </w:trPrChange>
        </w:trPr>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715" w:author="Owen, David (Trade)" w:date="2019-07-24T15:31:00Z">
              <w:tcPr>
                <w:tcW w:w="672" w:type="pct"/>
                <w:gridSpan w:val="3"/>
                <w:tcBorders>
                  <w:top w:val="single" w:sz="12" w:space="0" w:color="000000" w:themeColor="background1" w:themeShade="00"/>
                  <w:bottom w:val="single" w:sz="4" w:space="0" w:color="000000" w:themeColor="text1"/>
                </w:tcBorders>
              </w:tcPr>
            </w:tcPrChange>
          </w:tcPr>
          <w:p w14:paraId="33F4A13A" w14:textId="40E449C2" w:rsidR="00C53BA8" w:rsidRDefault="00C53BA8" w:rsidP="00C53BA8">
            <w:pPr>
              <w:pStyle w:val="NormalinTable"/>
              <w:rPr>
                <w:ins w:id="4716" w:author="David Owen" w:date="2019-07-24T15:22:00Z"/>
                <w:b/>
              </w:rPr>
            </w:pPr>
            <w:ins w:id="4717" w:author="Owen, David (Trade)" w:date="2019-07-24T15:31:00Z">
              <w:r>
                <w:rPr>
                  <w:b/>
                </w:rPr>
                <w:t>097065</w:t>
              </w:r>
            </w:ins>
          </w:p>
        </w:tc>
        <w:tc>
          <w:tcPr>
            <w:tcW w:w="0" w:type="pct"/>
            <w:tcBorders>
              <w:top w:val="single" w:sz="12" w:space="0" w:color="000000" w:themeColor="background1" w:themeShade="00"/>
              <w:left w:val="nil"/>
              <w:bottom w:val="nil"/>
              <w:right w:val="nil"/>
            </w:tcBorders>
            <w:tcPrChange w:id="4718" w:author="Owen, David (Trade)" w:date="2019-07-24T15:31:00Z">
              <w:tcPr>
                <w:tcW w:w="377" w:type="pct"/>
                <w:gridSpan w:val="4"/>
                <w:tcBorders>
                  <w:top w:val="single" w:sz="12" w:space="0" w:color="000000" w:themeColor="background1" w:themeShade="00"/>
                  <w:left w:val="nil"/>
                  <w:bottom w:val="single" w:sz="4" w:space="0" w:color="000000" w:themeColor="text1"/>
                  <w:right w:val="nil"/>
                </w:tcBorders>
              </w:tcPr>
            </w:tcPrChange>
          </w:tcPr>
          <w:p w14:paraId="4ADA091C" w14:textId="10EE6854"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719" w:author="David Owen" w:date="2019-07-24T15:22:00Z"/>
              </w:rPr>
            </w:pPr>
            <w:ins w:id="4720" w:author="Owen, David (Trade)" w:date="2019-07-24T15:31:00Z">
              <w:r>
                <w:t>Yes</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721" w:author="Owen, David (Trade)" w:date="2019-07-24T15:31:00Z">
              <w:tcPr>
                <w:tcW w:w="904" w:type="pct"/>
                <w:gridSpan w:val="4"/>
                <w:tcBorders>
                  <w:top w:val="single" w:sz="12" w:space="0" w:color="000000" w:themeColor="background1" w:themeShade="00"/>
                  <w:bottom w:val="single" w:sz="4" w:space="0" w:color="000000" w:themeColor="text1"/>
                </w:tcBorders>
              </w:tcPr>
            </w:tcPrChange>
          </w:tcPr>
          <w:p w14:paraId="299C4540" w14:textId="2525119E" w:rsidR="00C53BA8" w:rsidRDefault="00C53BA8" w:rsidP="00C53BA8">
            <w:pPr>
              <w:pStyle w:val="NormalinTable"/>
              <w:rPr>
                <w:ins w:id="4722" w:author="David Owen" w:date="2019-07-24T15:22:00Z"/>
              </w:rPr>
            </w:pPr>
            <w:ins w:id="4723" w:author="Owen, David (Trade)" w:date="2019-07-24T15:31:00Z">
              <w:r>
                <w:t>6109 10 00</w:t>
              </w:r>
            </w:ins>
          </w:p>
        </w:tc>
        <w:tc>
          <w:tcPr>
            <w:tcW w:w="0" w:type="pct"/>
            <w:tcBorders>
              <w:top w:val="single" w:sz="12" w:space="0" w:color="000000" w:themeColor="background1" w:themeShade="00"/>
              <w:left w:val="nil"/>
              <w:bottom w:val="nil"/>
              <w:right w:val="nil"/>
            </w:tcBorders>
            <w:tcPrChange w:id="4724" w:author="Owen, David (Trade)" w:date="2019-07-24T15:31:00Z">
              <w:tcPr>
                <w:tcW w:w="587" w:type="pct"/>
                <w:gridSpan w:val="4"/>
                <w:tcBorders>
                  <w:top w:val="single" w:sz="12" w:space="0" w:color="000000" w:themeColor="background1" w:themeShade="00"/>
                  <w:left w:val="nil"/>
                  <w:bottom w:val="single" w:sz="4" w:space="0" w:color="000000" w:themeColor="text1"/>
                  <w:right w:val="nil"/>
                </w:tcBorders>
              </w:tcPr>
            </w:tcPrChange>
          </w:tcPr>
          <w:p w14:paraId="6B196610" w14:textId="1A21AF98"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725" w:author="David Owen" w:date="2019-07-24T15:22:00Z"/>
              </w:rPr>
            </w:pPr>
            <w:ins w:id="4726" w:author="Owen, David (Trade)" w:date="2019-07-24T15:31:00Z">
              <w:r>
                <w:t>0.00%</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727" w:author="Owen, David (Trade)" w:date="2019-07-24T15:31:00Z">
              <w:tcPr>
                <w:tcW w:w="1384" w:type="pct"/>
                <w:gridSpan w:val="6"/>
                <w:tcBorders>
                  <w:top w:val="single" w:sz="12" w:space="0" w:color="000000" w:themeColor="background1" w:themeShade="00"/>
                  <w:bottom w:val="single" w:sz="4" w:space="0" w:color="000000" w:themeColor="text1"/>
                </w:tcBorders>
              </w:tcPr>
            </w:tcPrChange>
          </w:tcPr>
          <w:p w14:paraId="486D6E65" w14:textId="254769CD" w:rsidR="00C53BA8" w:rsidRDefault="00744A21" w:rsidP="00C53BA8">
            <w:pPr>
              <w:pStyle w:val="NormalinTable"/>
              <w:rPr>
                <w:ins w:id="4728" w:author="David Owen" w:date="2019-07-24T15:22:00Z"/>
              </w:rPr>
            </w:pPr>
            <w:ins w:id="4729" w:author="David Owen" w:date="2019-07-24T15:36:00Z">
              <w:r>
                <w:t>217,239</w:t>
              </w:r>
            </w:ins>
            <w:ins w:id="4730" w:author="Owen, David (Trade)" w:date="2019-07-24T15:31:00Z">
              <w:del w:id="4731" w:author="David Owen" w:date="2019-07-24T15:36:00Z">
                <w:r w:rsidR="00C53BA8" w:rsidDel="00744A21">
                  <w:delText>1</w:delText>
                </w:r>
              </w:del>
              <w:r w:rsidR="00C53BA8">
                <w:t xml:space="preserve"> p/st</w:t>
              </w:r>
            </w:ins>
          </w:p>
        </w:tc>
        <w:tc>
          <w:tcPr>
            <w:tcW w:w="0" w:type="pct"/>
            <w:tcBorders>
              <w:top w:val="single" w:sz="12" w:space="0" w:color="000000" w:themeColor="background1" w:themeShade="00"/>
              <w:left w:val="nil"/>
              <w:bottom w:val="nil"/>
              <w:right w:val="nil"/>
            </w:tcBorders>
            <w:tcPrChange w:id="4732" w:author="Owen, David (Trade)" w:date="2019-07-24T15:31:00Z">
              <w:tcPr>
                <w:tcW w:w="543" w:type="pct"/>
                <w:gridSpan w:val="3"/>
                <w:tcBorders>
                  <w:top w:val="single" w:sz="12" w:space="0" w:color="000000" w:themeColor="background1" w:themeShade="00"/>
                  <w:left w:val="nil"/>
                  <w:bottom w:val="single" w:sz="4" w:space="0" w:color="000000" w:themeColor="text1"/>
                  <w:right w:val="nil"/>
                </w:tcBorders>
              </w:tcPr>
            </w:tcPrChange>
          </w:tcPr>
          <w:p w14:paraId="2930F8D3" w14:textId="31D1748C"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733" w:author="David Owen" w:date="2019-07-24T15:22:00Z"/>
              </w:rPr>
            </w:pPr>
            <w:ins w:id="4734" w:author="Owen, David (Trade)" w:date="2019-07-24T15:3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Change w:id="4735" w:author="Owen, David (Trade)" w:date="2019-07-24T15:31:00Z">
              <w:tcPr>
                <w:tcW w:w="532" w:type="pct"/>
                <w:gridSpan w:val="4"/>
                <w:tcBorders>
                  <w:top w:val="single" w:sz="12" w:space="0" w:color="000000" w:themeColor="background1" w:themeShade="00"/>
                  <w:bottom w:val="single" w:sz="4" w:space="0" w:color="000000" w:themeColor="text1"/>
                </w:tcBorders>
              </w:tcPr>
            </w:tcPrChange>
          </w:tcPr>
          <w:p w14:paraId="56C69237" w14:textId="4B70FC38" w:rsidR="00C53BA8" w:rsidRDefault="00C53BA8" w:rsidP="00C53BA8">
            <w:pPr>
              <w:pStyle w:val="NormalinTable"/>
              <w:rPr>
                <w:ins w:id="4736" w:author="David Owen" w:date="2019-07-24T15:22:00Z"/>
              </w:rPr>
            </w:pPr>
            <w:ins w:id="4737" w:author="Owen, David (Trade)" w:date="2019-07-24T15:31:00Z">
              <w:r>
                <w:t>31/12</w:t>
              </w:r>
            </w:ins>
          </w:p>
        </w:tc>
      </w:tr>
      <w:tr w:rsidR="00C53BA8" w14:paraId="60D43783" w14:textId="77777777" w:rsidTr="00C53BA8">
        <w:tblPrEx>
          <w:tblW w:w="4936" w:type="pct"/>
          <w:tblInd w:w="384" w:type="dxa"/>
          <w:tblLook w:val="0220" w:firstRow="1" w:lastRow="0" w:firstColumn="0" w:lastColumn="0" w:noHBand="1" w:noVBand="0"/>
          <w:tblPrExChange w:id="4738" w:author="Owen, David (Trade)" w:date="2019-07-24T15:31:00Z">
            <w:tblPrEx>
              <w:tblW w:w="4936" w:type="pct"/>
              <w:tblInd w:w="384" w:type="dxa"/>
              <w:tblLook w:val="0220" w:firstRow="1" w:lastRow="0" w:firstColumn="0" w:lastColumn="0" w:noHBand="1" w:noVBand="0"/>
            </w:tblPrEx>
          </w:tblPrExChange>
        </w:tblPrEx>
        <w:trPr>
          <w:cantSplit/>
          <w:ins w:id="4739" w:author="David Owen" w:date="2019-07-24T15:22:00Z"/>
          <w:trPrChange w:id="4740" w:author="Owen, David (Trade)" w:date="2019-07-24T15:31:00Z">
            <w:trPr>
              <w:gridAfter w:val="0"/>
              <w:cantSplit/>
            </w:trPr>
          </w:trPrChange>
        </w:trPr>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741" w:author="Owen, David (Trade)" w:date="2019-07-24T15:31:00Z">
              <w:tcPr>
                <w:tcW w:w="672" w:type="pct"/>
                <w:gridSpan w:val="3"/>
                <w:tcBorders>
                  <w:top w:val="single" w:sz="12" w:space="0" w:color="000000" w:themeColor="background1" w:themeShade="00"/>
                  <w:bottom w:val="single" w:sz="4" w:space="0" w:color="000000" w:themeColor="text1"/>
                </w:tcBorders>
              </w:tcPr>
            </w:tcPrChange>
          </w:tcPr>
          <w:p w14:paraId="5AC8D6E0" w14:textId="4888D69F" w:rsidR="00C53BA8" w:rsidRDefault="00C53BA8" w:rsidP="00C53BA8">
            <w:pPr>
              <w:pStyle w:val="NormalinTable"/>
              <w:rPr>
                <w:ins w:id="4742" w:author="David Owen" w:date="2019-07-24T15:22:00Z"/>
                <w:b/>
              </w:rPr>
            </w:pPr>
            <w:ins w:id="4743" w:author="Owen, David (Trade)" w:date="2019-07-24T15:31:00Z">
              <w:r>
                <w:rPr>
                  <w:b/>
                </w:rPr>
                <w:t>097066</w:t>
              </w:r>
            </w:ins>
          </w:p>
        </w:tc>
        <w:tc>
          <w:tcPr>
            <w:tcW w:w="0" w:type="pct"/>
            <w:tcBorders>
              <w:top w:val="single" w:sz="12" w:space="0" w:color="000000" w:themeColor="background1" w:themeShade="00"/>
              <w:left w:val="nil"/>
              <w:bottom w:val="nil"/>
              <w:right w:val="nil"/>
            </w:tcBorders>
            <w:tcPrChange w:id="4744" w:author="Owen, David (Trade)" w:date="2019-07-24T15:31:00Z">
              <w:tcPr>
                <w:tcW w:w="377" w:type="pct"/>
                <w:gridSpan w:val="4"/>
                <w:tcBorders>
                  <w:top w:val="single" w:sz="12" w:space="0" w:color="000000" w:themeColor="background1" w:themeShade="00"/>
                  <w:left w:val="nil"/>
                  <w:bottom w:val="single" w:sz="4" w:space="0" w:color="000000" w:themeColor="text1"/>
                  <w:right w:val="nil"/>
                </w:tcBorders>
              </w:tcPr>
            </w:tcPrChange>
          </w:tcPr>
          <w:p w14:paraId="65E825C4" w14:textId="449E6947"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745" w:author="David Owen" w:date="2019-07-24T15:22:00Z"/>
              </w:rPr>
            </w:pPr>
            <w:ins w:id="4746" w:author="Owen, David (Trade)" w:date="2019-07-24T15:31:00Z">
              <w:r>
                <w:t>Yes</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747" w:author="Owen, David (Trade)" w:date="2019-07-24T15:31:00Z">
              <w:tcPr>
                <w:tcW w:w="904" w:type="pct"/>
                <w:gridSpan w:val="4"/>
                <w:tcBorders>
                  <w:top w:val="single" w:sz="12" w:space="0" w:color="000000" w:themeColor="background1" w:themeShade="00"/>
                  <w:bottom w:val="single" w:sz="4" w:space="0" w:color="000000" w:themeColor="text1"/>
                </w:tcBorders>
              </w:tcPr>
            </w:tcPrChange>
          </w:tcPr>
          <w:p w14:paraId="15FDBA9B" w14:textId="0C39A8A1" w:rsidR="00C53BA8" w:rsidRDefault="00C53BA8" w:rsidP="00C53BA8">
            <w:pPr>
              <w:pStyle w:val="NormalinTable"/>
              <w:rPr>
                <w:ins w:id="4748" w:author="David Owen" w:date="2019-07-24T15:22:00Z"/>
              </w:rPr>
            </w:pPr>
            <w:ins w:id="4749" w:author="Owen, David (Trade)" w:date="2019-07-24T15:31:00Z">
              <w:r>
                <w:t>6110 20 00</w:t>
              </w:r>
            </w:ins>
          </w:p>
        </w:tc>
        <w:tc>
          <w:tcPr>
            <w:tcW w:w="0" w:type="pct"/>
            <w:tcBorders>
              <w:top w:val="single" w:sz="12" w:space="0" w:color="000000" w:themeColor="background1" w:themeShade="00"/>
              <w:left w:val="nil"/>
              <w:bottom w:val="nil"/>
              <w:right w:val="nil"/>
            </w:tcBorders>
            <w:tcPrChange w:id="4750" w:author="Owen, David (Trade)" w:date="2019-07-24T15:31:00Z">
              <w:tcPr>
                <w:tcW w:w="587" w:type="pct"/>
                <w:gridSpan w:val="4"/>
                <w:tcBorders>
                  <w:top w:val="single" w:sz="12" w:space="0" w:color="000000" w:themeColor="background1" w:themeShade="00"/>
                  <w:left w:val="nil"/>
                  <w:bottom w:val="single" w:sz="4" w:space="0" w:color="000000" w:themeColor="text1"/>
                  <w:right w:val="nil"/>
                </w:tcBorders>
              </w:tcPr>
            </w:tcPrChange>
          </w:tcPr>
          <w:p w14:paraId="41EC7D16" w14:textId="1B06E82E"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751" w:author="David Owen" w:date="2019-07-24T15:22:00Z"/>
              </w:rPr>
            </w:pPr>
            <w:ins w:id="4752" w:author="Owen, David (Trade)" w:date="2019-07-24T15:31:00Z">
              <w:r>
                <w:t>0.00%</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753" w:author="Owen, David (Trade)" w:date="2019-07-24T15:31:00Z">
              <w:tcPr>
                <w:tcW w:w="1384" w:type="pct"/>
                <w:gridSpan w:val="6"/>
                <w:tcBorders>
                  <w:top w:val="single" w:sz="12" w:space="0" w:color="000000" w:themeColor="background1" w:themeShade="00"/>
                  <w:bottom w:val="single" w:sz="4" w:space="0" w:color="000000" w:themeColor="text1"/>
                </w:tcBorders>
              </w:tcPr>
            </w:tcPrChange>
          </w:tcPr>
          <w:p w14:paraId="28879859" w14:textId="280F3A3C" w:rsidR="00C53BA8" w:rsidRDefault="00744A21" w:rsidP="00C53BA8">
            <w:pPr>
              <w:pStyle w:val="NormalinTable"/>
              <w:rPr>
                <w:ins w:id="4754" w:author="David Owen" w:date="2019-07-24T15:22:00Z"/>
              </w:rPr>
            </w:pPr>
            <w:ins w:id="4755" w:author="David Owen" w:date="2019-07-24T15:37:00Z">
              <w:r>
                <w:t>157,992</w:t>
              </w:r>
            </w:ins>
            <w:ins w:id="4756" w:author="Owen, David (Trade)" w:date="2019-07-24T15:31:00Z">
              <w:del w:id="4757" w:author="David Owen" w:date="2019-07-24T15:37:00Z">
                <w:r w:rsidR="00C53BA8" w:rsidDel="00744A21">
                  <w:delText>1</w:delText>
                </w:r>
              </w:del>
              <w:r w:rsidR="00C53BA8">
                <w:t xml:space="preserve"> p/st</w:t>
              </w:r>
            </w:ins>
          </w:p>
        </w:tc>
        <w:tc>
          <w:tcPr>
            <w:tcW w:w="0" w:type="pct"/>
            <w:tcBorders>
              <w:top w:val="single" w:sz="12" w:space="0" w:color="000000" w:themeColor="background1" w:themeShade="00"/>
              <w:left w:val="nil"/>
              <w:bottom w:val="nil"/>
              <w:right w:val="nil"/>
            </w:tcBorders>
            <w:tcPrChange w:id="4758" w:author="Owen, David (Trade)" w:date="2019-07-24T15:31:00Z">
              <w:tcPr>
                <w:tcW w:w="543" w:type="pct"/>
                <w:gridSpan w:val="3"/>
                <w:tcBorders>
                  <w:top w:val="single" w:sz="12" w:space="0" w:color="000000" w:themeColor="background1" w:themeShade="00"/>
                  <w:left w:val="nil"/>
                  <w:bottom w:val="single" w:sz="4" w:space="0" w:color="000000" w:themeColor="text1"/>
                  <w:right w:val="nil"/>
                </w:tcBorders>
              </w:tcPr>
            </w:tcPrChange>
          </w:tcPr>
          <w:p w14:paraId="74EC62A0" w14:textId="45BB08FC"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759" w:author="David Owen" w:date="2019-07-24T15:22:00Z"/>
              </w:rPr>
            </w:pPr>
            <w:ins w:id="4760" w:author="Owen, David (Trade)" w:date="2019-07-24T15:3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Change w:id="4761" w:author="Owen, David (Trade)" w:date="2019-07-24T15:31:00Z">
              <w:tcPr>
                <w:tcW w:w="532" w:type="pct"/>
                <w:gridSpan w:val="4"/>
                <w:tcBorders>
                  <w:top w:val="single" w:sz="12" w:space="0" w:color="000000" w:themeColor="background1" w:themeShade="00"/>
                  <w:bottom w:val="single" w:sz="4" w:space="0" w:color="000000" w:themeColor="text1"/>
                </w:tcBorders>
              </w:tcPr>
            </w:tcPrChange>
          </w:tcPr>
          <w:p w14:paraId="2B907B3A" w14:textId="3354907A" w:rsidR="00C53BA8" w:rsidRDefault="00C53BA8" w:rsidP="00C53BA8">
            <w:pPr>
              <w:pStyle w:val="NormalinTable"/>
              <w:rPr>
                <w:ins w:id="4762" w:author="David Owen" w:date="2019-07-24T15:22:00Z"/>
              </w:rPr>
            </w:pPr>
            <w:ins w:id="4763" w:author="Owen, David (Trade)" w:date="2019-07-24T15:31:00Z">
              <w:r>
                <w:t>31/12</w:t>
              </w:r>
            </w:ins>
          </w:p>
        </w:tc>
      </w:tr>
      <w:tr w:rsidR="00C53BA8" w14:paraId="0B65B98F" w14:textId="77777777" w:rsidTr="00C53BA8">
        <w:tblPrEx>
          <w:tblW w:w="4936" w:type="pct"/>
          <w:tblInd w:w="384" w:type="dxa"/>
          <w:tblLook w:val="0220" w:firstRow="1" w:lastRow="0" w:firstColumn="0" w:lastColumn="0" w:noHBand="1" w:noVBand="0"/>
          <w:tblPrExChange w:id="4764" w:author="Owen, David (Trade)" w:date="2019-07-24T15:31:00Z">
            <w:tblPrEx>
              <w:tblW w:w="4936" w:type="pct"/>
              <w:tblInd w:w="384" w:type="dxa"/>
              <w:tblLook w:val="0220" w:firstRow="1" w:lastRow="0" w:firstColumn="0" w:lastColumn="0" w:noHBand="1" w:noVBand="0"/>
            </w:tblPrEx>
          </w:tblPrExChange>
        </w:tblPrEx>
        <w:trPr>
          <w:cantSplit/>
          <w:ins w:id="4765" w:author="David Owen" w:date="2019-07-24T15:22:00Z"/>
          <w:trPrChange w:id="4766" w:author="Owen, David (Trade)" w:date="2019-07-24T15:31:00Z">
            <w:trPr>
              <w:gridAfter w:val="0"/>
              <w:cantSplit/>
            </w:trPr>
          </w:trPrChange>
        </w:trPr>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767" w:author="Owen, David (Trade)" w:date="2019-07-24T15:31:00Z">
              <w:tcPr>
                <w:tcW w:w="672" w:type="pct"/>
                <w:gridSpan w:val="3"/>
                <w:tcBorders>
                  <w:top w:val="single" w:sz="12" w:space="0" w:color="000000" w:themeColor="background1" w:themeShade="00"/>
                  <w:bottom w:val="single" w:sz="4" w:space="0" w:color="000000" w:themeColor="text1"/>
                </w:tcBorders>
              </w:tcPr>
            </w:tcPrChange>
          </w:tcPr>
          <w:p w14:paraId="31C40E6E" w14:textId="4E37657F" w:rsidR="00C53BA8" w:rsidRDefault="00C53BA8" w:rsidP="00C53BA8">
            <w:pPr>
              <w:pStyle w:val="NormalinTable"/>
              <w:rPr>
                <w:ins w:id="4768" w:author="David Owen" w:date="2019-07-24T15:22:00Z"/>
                <w:b/>
              </w:rPr>
            </w:pPr>
            <w:ins w:id="4769" w:author="Owen, David (Trade)" w:date="2019-07-24T15:31:00Z">
              <w:r>
                <w:rPr>
                  <w:b/>
                </w:rPr>
                <w:t>097067</w:t>
              </w:r>
            </w:ins>
          </w:p>
        </w:tc>
        <w:tc>
          <w:tcPr>
            <w:tcW w:w="0" w:type="pct"/>
            <w:tcBorders>
              <w:top w:val="single" w:sz="12" w:space="0" w:color="000000" w:themeColor="background1" w:themeShade="00"/>
              <w:left w:val="nil"/>
              <w:bottom w:val="nil"/>
              <w:right w:val="nil"/>
            </w:tcBorders>
            <w:tcPrChange w:id="4770" w:author="Owen, David (Trade)" w:date="2019-07-24T15:31:00Z">
              <w:tcPr>
                <w:tcW w:w="377" w:type="pct"/>
                <w:gridSpan w:val="4"/>
                <w:tcBorders>
                  <w:top w:val="single" w:sz="12" w:space="0" w:color="000000" w:themeColor="background1" w:themeShade="00"/>
                  <w:left w:val="nil"/>
                  <w:bottom w:val="single" w:sz="4" w:space="0" w:color="000000" w:themeColor="text1"/>
                  <w:right w:val="nil"/>
                </w:tcBorders>
              </w:tcPr>
            </w:tcPrChange>
          </w:tcPr>
          <w:p w14:paraId="496A643B" w14:textId="3E3D966C"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771" w:author="David Owen" w:date="2019-07-24T15:22:00Z"/>
              </w:rPr>
            </w:pPr>
            <w:ins w:id="4772" w:author="Owen, David (Trade)" w:date="2019-07-24T15:31:00Z">
              <w:r>
                <w:t>Yes</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773" w:author="Owen, David (Trade)" w:date="2019-07-24T15:31:00Z">
              <w:tcPr>
                <w:tcW w:w="904" w:type="pct"/>
                <w:gridSpan w:val="4"/>
                <w:tcBorders>
                  <w:top w:val="single" w:sz="12" w:space="0" w:color="000000" w:themeColor="background1" w:themeShade="00"/>
                  <w:bottom w:val="single" w:sz="4" w:space="0" w:color="000000" w:themeColor="text1"/>
                </w:tcBorders>
              </w:tcPr>
            </w:tcPrChange>
          </w:tcPr>
          <w:p w14:paraId="11941636" w14:textId="5BC08C8B" w:rsidR="00C53BA8" w:rsidRDefault="00C53BA8" w:rsidP="00C53BA8">
            <w:pPr>
              <w:pStyle w:val="NormalinTable"/>
              <w:rPr>
                <w:ins w:id="4774" w:author="David Owen" w:date="2019-07-24T15:22:00Z"/>
              </w:rPr>
            </w:pPr>
            <w:ins w:id="4775" w:author="Owen, David (Trade)" w:date="2019-07-24T15:31:00Z">
              <w:r>
                <w:t>6111 20 00</w:t>
              </w:r>
            </w:ins>
          </w:p>
        </w:tc>
        <w:tc>
          <w:tcPr>
            <w:tcW w:w="0" w:type="pct"/>
            <w:tcBorders>
              <w:top w:val="single" w:sz="12" w:space="0" w:color="000000" w:themeColor="background1" w:themeShade="00"/>
              <w:left w:val="nil"/>
              <w:bottom w:val="nil"/>
              <w:right w:val="nil"/>
            </w:tcBorders>
            <w:tcPrChange w:id="4776" w:author="Owen, David (Trade)" w:date="2019-07-24T15:31:00Z">
              <w:tcPr>
                <w:tcW w:w="587" w:type="pct"/>
                <w:gridSpan w:val="4"/>
                <w:tcBorders>
                  <w:top w:val="single" w:sz="12" w:space="0" w:color="000000" w:themeColor="background1" w:themeShade="00"/>
                  <w:left w:val="nil"/>
                  <w:bottom w:val="single" w:sz="4" w:space="0" w:color="000000" w:themeColor="text1"/>
                  <w:right w:val="nil"/>
                </w:tcBorders>
              </w:tcPr>
            </w:tcPrChange>
          </w:tcPr>
          <w:p w14:paraId="7924C2DF" w14:textId="04DC8C23"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777" w:author="David Owen" w:date="2019-07-24T15:22:00Z"/>
              </w:rPr>
            </w:pPr>
            <w:ins w:id="4778" w:author="Owen, David (Trade)" w:date="2019-07-24T15:31:00Z">
              <w:r>
                <w:t>0.00%</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779" w:author="Owen, David (Trade)" w:date="2019-07-24T15:31:00Z">
              <w:tcPr>
                <w:tcW w:w="1384" w:type="pct"/>
                <w:gridSpan w:val="6"/>
                <w:tcBorders>
                  <w:top w:val="single" w:sz="12" w:space="0" w:color="000000" w:themeColor="background1" w:themeShade="00"/>
                  <w:bottom w:val="single" w:sz="4" w:space="0" w:color="000000" w:themeColor="text1"/>
                </w:tcBorders>
              </w:tcPr>
            </w:tcPrChange>
          </w:tcPr>
          <w:p w14:paraId="1254DA21" w14:textId="005B894D" w:rsidR="00C53BA8" w:rsidRDefault="00744A21" w:rsidP="00C53BA8">
            <w:pPr>
              <w:pStyle w:val="NormalinTable"/>
              <w:rPr>
                <w:ins w:id="4780" w:author="David Owen" w:date="2019-07-24T15:22:00Z"/>
              </w:rPr>
            </w:pPr>
            <w:ins w:id="4781" w:author="David Owen" w:date="2019-07-24T15:37:00Z">
              <w:r>
                <w:t>9,875</w:t>
              </w:r>
            </w:ins>
            <w:ins w:id="4782" w:author="Owen, David (Trade)" w:date="2019-07-24T15:31:00Z">
              <w:del w:id="4783" w:author="David Owen" w:date="2019-07-24T15:37:00Z">
                <w:r w:rsidR="00C53BA8" w:rsidDel="00744A21">
                  <w:delText>1</w:delText>
                </w:r>
              </w:del>
              <w:r w:rsidR="00C53BA8">
                <w:t xml:space="preserve"> </w:t>
              </w:r>
            </w:ins>
            <w:ins w:id="4784" w:author="David Owen" w:date="2019-07-24T15:35:00Z">
              <w:r w:rsidR="00F30F1E">
                <w:t>p/st</w:t>
              </w:r>
            </w:ins>
            <w:ins w:id="4785" w:author="Owen, David (Trade)" w:date="2019-07-24T15:31:00Z">
              <w:del w:id="4786" w:author="David Owen" w:date="2019-07-24T15:35:00Z">
                <w:r w:rsidR="00C53BA8" w:rsidDel="00F30F1E">
                  <w:delText>pa</w:delText>
                </w:r>
              </w:del>
            </w:ins>
          </w:p>
        </w:tc>
        <w:tc>
          <w:tcPr>
            <w:tcW w:w="0" w:type="pct"/>
            <w:tcBorders>
              <w:top w:val="single" w:sz="12" w:space="0" w:color="000000" w:themeColor="background1" w:themeShade="00"/>
              <w:left w:val="nil"/>
              <w:bottom w:val="nil"/>
              <w:right w:val="nil"/>
            </w:tcBorders>
            <w:tcPrChange w:id="4787" w:author="Owen, David (Trade)" w:date="2019-07-24T15:31:00Z">
              <w:tcPr>
                <w:tcW w:w="543" w:type="pct"/>
                <w:gridSpan w:val="3"/>
                <w:tcBorders>
                  <w:top w:val="single" w:sz="12" w:space="0" w:color="000000" w:themeColor="background1" w:themeShade="00"/>
                  <w:left w:val="nil"/>
                  <w:bottom w:val="single" w:sz="4" w:space="0" w:color="000000" w:themeColor="text1"/>
                  <w:right w:val="nil"/>
                </w:tcBorders>
              </w:tcPr>
            </w:tcPrChange>
          </w:tcPr>
          <w:p w14:paraId="5C40D3DE" w14:textId="33E295C6"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788" w:author="David Owen" w:date="2019-07-24T15:22:00Z"/>
              </w:rPr>
            </w:pPr>
            <w:ins w:id="4789" w:author="Owen, David (Trade)" w:date="2019-07-24T15:3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Change w:id="4790" w:author="Owen, David (Trade)" w:date="2019-07-24T15:31:00Z">
              <w:tcPr>
                <w:tcW w:w="532" w:type="pct"/>
                <w:gridSpan w:val="4"/>
                <w:tcBorders>
                  <w:top w:val="single" w:sz="12" w:space="0" w:color="000000" w:themeColor="background1" w:themeShade="00"/>
                  <w:bottom w:val="single" w:sz="4" w:space="0" w:color="000000" w:themeColor="text1"/>
                </w:tcBorders>
              </w:tcPr>
            </w:tcPrChange>
          </w:tcPr>
          <w:p w14:paraId="3E0CC81C" w14:textId="1698A426" w:rsidR="00C53BA8" w:rsidRDefault="00C53BA8" w:rsidP="00C53BA8">
            <w:pPr>
              <w:pStyle w:val="NormalinTable"/>
              <w:rPr>
                <w:ins w:id="4791" w:author="David Owen" w:date="2019-07-24T15:22:00Z"/>
              </w:rPr>
            </w:pPr>
            <w:ins w:id="4792" w:author="Owen, David (Trade)" w:date="2019-07-24T15:31:00Z">
              <w:r>
                <w:t>31/12</w:t>
              </w:r>
            </w:ins>
          </w:p>
        </w:tc>
      </w:tr>
      <w:tr w:rsidR="00C53BA8" w14:paraId="7D1B6673" w14:textId="77777777" w:rsidTr="00C53BA8">
        <w:tblPrEx>
          <w:tblW w:w="4936" w:type="pct"/>
          <w:tblInd w:w="384" w:type="dxa"/>
          <w:tblLook w:val="0220" w:firstRow="1" w:lastRow="0" w:firstColumn="0" w:lastColumn="0" w:noHBand="1" w:noVBand="0"/>
          <w:tblPrExChange w:id="4793" w:author="Owen, David (Trade)" w:date="2019-07-24T15:31:00Z">
            <w:tblPrEx>
              <w:tblW w:w="4936" w:type="pct"/>
              <w:tblInd w:w="384" w:type="dxa"/>
              <w:tblLook w:val="0220" w:firstRow="1" w:lastRow="0" w:firstColumn="0" w:lastColumn="0" w:noHBand="1" w:noVBand="0"/>
            </w:tblPrEx>
          </w:tblPrExChange>
        </w:tblPrEx>
        <w:trPr>
          <w:cantSplit/>
          <w:ins w:id="4794" w:author="David Owen" w:date="2019-07-24T15:22:00Z"/>
          <w:trPrChange w:id="4795" w:author="Owen, David (Trade)" w:date="2019-07-24T15:31:00Z">
            <w:trPr>
              <w:gridAfter w:val="0"/>
              <w:cantSplit/>
            </w:trPr>
          </w:trPrChange>
        </w:trPr>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796" w:author="Owen, David (Trade)" w:date="2019-07-24T15:31:00Z">
              <w:tcPr>
                <w:tcW w:w="672" w:type="pct"/>
                <w:gridSpan w:val="3"/>
                <w:tcBorders>
                  <w:top w:val="single" w:sz="12" w:space="0" w:color="000000" w:themeColor="background1" w:themeShade="00"/>
                  <w:bottom w:val="single" w:sz="4" w:space="0" w:color="000000" w:themeColor="text1"/>
                </w:tcBorders>
              </w:tcPr>
            </w:tcPrChange>
          </w:tcPr>
          <w:p w14:paraId="69153F8D" w14:textId="78DE09C3" w:rsidR="00C53BA8" w:rsidRDefault="00C53BA8" w:rsidP="00C53BA8">
            <w:pPr>
              <w:pStyle w:val="NormalinTable"/>
              <w:rPr>
                <w:ins w:id="4797" w:author="David Owen" w:date="2019-07-24T15:22:00Z"/>
                <w:b/>
              </w:rPr>
            </w:pPr>
            <w:ins w:id="4798" w:author="Owen, David (Trade)" w:date="2019-07-24T15:31:00Z">
              <w:r>
                <w:rPr>
                  <w:b/>
                </w:rPr>
                <w:lastRenderedPageBreak/>
                <w:t>097068</w:t>
              </w:r>
            </w:ins>
          </w:p>
        </w:tc>
        <w:tc>
          <w:tcPr>
            <w:tcW w:w="0" w:type="pct"/>
            <w:tcBorders>
              <w:top w:val="single" w:sz="12" w:space="0" w:color="000000" w:themeColor="background1" w:themeShade="00"/>
              <w:left w:val="nil"/>
              <w:bottom w:val="nil"/>
              <w:right w:val="nil"/>
            </w:tcBorders>
            <w:tcPrChange w:id="4799" w:author="Owen, David (Trade)" w:date="2019-07-24T15:31:00Z">
              <w:tcPr>
                <w:tcW w:w="377" w:type="pct"/>
                <w:gridSpan w:val="4"/>
                <w:tcBorders>
                  <w:top w:val="single" w:sz="12" w:space="0" w:color="000000" w:themeColor="background1" w:themeShade="00"/>
                  <w:left w:val="nil"/>
                  <w:bottom w:val="single" w:sz="4" w:space="0" w:color="000000" w:themeColor="text1"/>
                  <w:right w:val="nil"/>
                </w:tcBorders>
              </w:tcPr>
            </w:tcPrChange>
          </w:tcPr>
          <w:p w14:paraId="6F33F4B0" w14:textId="79297460"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800" w:author="David Owen" w:date="2019-07-24T15:22:00Z"/>
              </w:rPr>
            </w:pPr>
            <w:ins w:id="4801" w:author="Owen, David (Trade)" w:date="2019-07-24T15:31:00Z">
              <w:r>
                <w:t>Yes</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802" w:author="Owen, David (Trade)" w:date="2019-07-24T15:31:00Z">
              <w:tcPr>
                <w:tcW w:w="904" w:type="pct"/>
                <w:gridSpan w:val="4"/>
                <w:tcBorders>
                  <w:top w:val="single" w:sz="12" w:space="0" w:color="000000" w:themeColor="background1" w:themeShade="00"/>
                  <w:bottom w:val="single" w:sz="4" w:space="0" w:color="000000" w:themeColor="text1"/>
                </w:tcBorders>
              </w:tcPr>
            </w:tcPrChange>
          </w:tcPr>
          <w:p w14:paraId="373EF66E" w14:textId="46626E80" w:rsidR="00C53BA8" w:rsidRDefault="00C53BA8" w:rsidP="00C53BA8">
            <w:pPr>
              <w:pStyle w:val="NormalinTable"/>
              <w:rPr>
                <w:ins w:id="4803" w:author="David Owen" w:date="2019-07-24T15:22:00Z"/>
              </w:rPr>
            </w:pPr>
            <w:ins w:id="4804" w:author="Owen, David (Trade)" w:date="2019-07-24T15:31:00Z">
              <w:r>
                <w:t>6115 00 00</w:t>
              </w:r>
            </w:ins>
          </w:p>
        </w:tc>
        <w:tc>
          <w:tcPr>
            <w:tcW w:w="0" w:type="pct"/>
            <w:tcBorders>
              <w:top w:val="single" w:sz="12" w:space="0" w:color="000000" w:themeColor="background1" w:themeShade="00"/>
              <w:left w:val="nil"/>
              <w:bottom w:val="nil"/>
              <w:right w:val="nil"/>
            </w:tcBorders>
            <w:tcPrChange w:id="4805" w:author="Owen, David (Trade)" w:date="2019-07-24T15:31:00Z">
              <w:tcPr>
                <w:tcW w:w="587" w:type="pct"/>
                <w:gridSpan w:val="4"/>
                <w:tcBorders>
                  <w:top w:val="single" w:sz="12" w:space="0" w:color="000000" w:themeColor="background1" w:themeShade="00"/>
                  <w:left w:val="nil"/>
                  <w:bottom w:val="single" w:sz="4" w:space="0" w:color="000000" w:themeColor="text1"/>
                  <w:right w:val="nil"/>
                </w:tcBorders>
              </w:tcPr>
            </w:tcPrChange>
          </w:tcPr>
          <w:p w14:paraId="0580A26C" w14:textId="4936066E"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806" w:author="David Owen" w:date="2019-07-24T15:22:00Z"/>
              </w:rPr>
            </w:pPr>
            <w:ins w:id="4807" w:author="Owen, David (Trade)" w:date="2019-07-24T15:31:00Z">
              <w:r>
                <w:t>0.00%</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808" w:author="Owen, David (Trade)" w:date="2019-07-24T15:31:00Z">
              <w:tcPr>
                <w:tcW w:w="1384" w:type="pct"/>
                <w:gridSpan w:val="6"/>
                <w:tcBorders>
                  <w:top w:val="single" w:sz="12" w:space="0" w:color="000000" w:themeColor="background1" w:themeShade="00"/>
                  <w:bottom w:val="single" w:sz="4" w:space="0" w:color="000000" w:themeColor="text1"/>
                </w:tcBorders>
              </w:tcPr>
            </w:tcPrChange>
          </w:tcPr>
          <w:p w14:paraId="32E3AF26" w14:textId="6EEB2788" w:rsidR="00C53BA8" w:rsidRDefault="00255ED3" w:rsidP="00C53BA8">
            <w:pPr>
              <w:pStyle w:val="NormalinTable"/>
              <w:rPr>
                <w:ins w:id="4809" w:author="David Owen" w:date="2019-07-24T15:22:00Z"/>
              </w:rPr>
            </w:pPr>
            <w:ins w:id="4810" w:author="David Owen" w:date="2019-07-24T15:31:00Z">
              <w:r>
                <w:t>204,300</w:t>
              </w:r>
            </w:ins>
            <w:ins w:id="4811" w:author="Owen, David (Trade)" w:date="2019-07-24T15:31:00Z">
              <w:del w:id="4812" w:author="David Owen" w:date="2019-07-24T15:31:00Z">
                <w:r w:rsidR="00C53BA8" w:rsidDel="00255ED3">
                  <w:delText>1</w:delText>
                </w:r>
              </w:del>
              <w:r w:rsidR="00C53BA8">
                <w:t xml:space="preserve"> pa</w:t>
              </w:r>
            </w:ins>
            <w:ins w:id="4813" w:author="David Owen" w:date="2019-07-24T15:31:00Z">
              <w:r>
                <w:t>irs</w:t>
              </w:r>
            </w:ins>
          </w:p>
        </w:tc>
        <w:tc>
          <w:tcPr>
            <w:tcW w:w="0" w:type="pct"/>
            <w:tcBorders>
              <w:top w:val="single" w:sz="12" w:space="0" w:color="000000" w:themeColor="background1" w:themeShade="00"/>
              <w:left w:val="nil"/>
              <w:bottom w:val="nil"/>
              <w:right w:val="nil"/>
            </w:tcBorders>
            <w:tcPrChange w:id="4814" w:author="Owen, David (Trade)" w:date="2019-07-24T15:31:00Z">
              <w:tcPr>
                <w:tcW w:w="543" w:type="pct"/>
                <w:gridSpan w:val="3"/>
                <w:tcBorders>
                  <w:top w:val="single" w:sz="12" w:space="0" w:color="000000" w:themeColor="background1" w:themeShade="00"/>
                  <w:left w:val="nil"/>
                  <w:bottom w:val="single" w:sz="4" w:space="0" w:color="000000" w:themeColor="text1"/>
                  <w:right w:val="nil"/>
                </w:tcBorders>
              </w:tcPr>
            </w:tcPrChange>
          </w:tcPr>
          <w:p w14:paraId="63C31B32" w14:textId="299D2660"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815" w:author="David Owen" w:date="2019-07-24T15:22:00Z"/>
              </w:rPr>
            </w:pPr>
            <w:ins w:id="4816" w:author="Owen, David (Trade)" w:date="2019-07-24T15:3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Change w:id="4817" w:author="Owen, David (Trade)" w:date="2019-07-24T15:31:00Z">
              <w:tcPr>
                <w:tcW w:w="532" w:type="pct"/>
                <w:gridSpan w:val="4"/>
                <w:tcBorders>
                  <w:top w:val="single" w:sz="12" w:space="0" w:color="000000" w:themeColor="background1" w:themeShade="00"/>
                  <w:bottom w:val="single" w:sz="4" w:space="0" w:color="000000" w:themeColor="text1"/>
                </w:tcBorders>
              </w:tcPr>
            </w:tcPrChange>
          </w:tcPr>
          <w:p w14:paraId="4EF73790" w14:textId="0CD60134" w:rsidR="00C53BA8" w:rsidRDefault="00C53BA8" w:rsidP="00C53BA8">
            <w:pPr>
              <w:pStyle w:val="NormalinTable"/>
              <w:rPr>
                <w:ins w:id="4818" w:author="David Owen" w:date="2019-07-24T15:22:00Z"/>
              </w:rPr>
            </w:pPr>
            <w:ins w:id="4819" w:author="Owen, David (Trade)" w:date="2019-07-24T15:31:00Z">
              <w:r>
                <w:t>31/12</w:t>
              </w:r>
            </w:ins>
          </w:p>
        </w:tc>
      </w:tr>
      <w:tr w:rsidR="00C53BA8" w14:paraId="00FAF8C7" w14:textId="77777777" w:rsidTr="00C53BA8">
        <w:tblPrEx>
          <w:tblW w:w="4936" w:type="pct"/>
          <w:tblInd w:w="384" w:type="dxa"/>
          <w:tblLook w:val="0220" w:firstRow="1" w:lastRow="0" w:firstColumn="0" w:lastColumn="0" w:noHBand="1" w:noVBand="0"/>
          <w:tblPrExChange w:id="4820" w:author="Owen, David (Trade)" w:date="2019-07-24T15:31:00Z">
            <w:tblPrEx>
              <w:tblW w:w="4936" w:type="pct"/>
              <w:tblInd w:w="384" w:type="dxa"/>
              <w:tblLook w:val="0220" w:firstRow="1" w:lastRow="0" w:firstColumn="0" w:lastColumn="0" w:noHBand="1" w:noVBand="0"/>
            </w:tblPrEx>
          </w:tblPrExChange>
        </w:tblPrEx>
        <w:trPr>
          <w:cantSplit/>
          <w:ins w:id="4821" w:author="David Owen" w:date="2019-07-24T15:22:00Z"/>
          <w:trPrChange w:id="4822" w:author="Owen, David (Trade)" w:date="2019-07-24T15:31:00Z">
            <w:trPr>
              <w:gridAfter w:val="0"/>
              <w:cantSplit/>
            </w:trPr>
          </w:trPrChange>
        </w:trPr>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823" w:author="Owen, David (Trade)" w:date="2019-07-24T15:31:00Z">
              <w:tcPr>
                <w:tcW w:w="672" w:type="pct"/>
                <w:gridSpan w:val="3"/>
                <w:tcBorders>
                  <w:top w:val="single" w:sz="12" w:space="0" w:color="000000" w:themeColor="background1" w:themeShade="00"/>
                  <w:bottom w:val="single" w:sz="4" w:space="0" w:color="000000" w:themeColor="text1"/>
                </w:tcBorders>
              </w:tcPr>
            </w:tcPrChange>
          </w:tcPr>
          <w:p w14:paraId="022D2BCB" w14:textId="08F8D095" w:rsidR="00C53BA8" w:rsidRDefault="00C53BA8" w:rsidP="00C53BA8">
            <w:pPr>
              <w:pStyle w:val="NormalinTable"/>
              <w:rPr>
                <w:ins w:id="4824" w:author="David Owen" w:date="2019-07-24T15:22:00Z"/>
                <w:b/>
              </w:rPr>
            </w:pPr>
            <w:ins w:id="4825" w:author="Owen, David (Trade)" w:date="2019-07-24T15:31:00Z">
              <w:r>
                <w:rPr>
                  <w:b/>
                </w:rPr>
                <w:t>097069</w:t>
              </w:r>
            </w:ins>
          </w:p>
        </w:tc>
        <w:tc>
          <w:tcPr>
            <w:tcW w:w="0" w:type="pct"/>
            <w:tcBorders>
              <w:top w:val="single" w:sz="12" w:space="0" w:color="000000" w:themeColor="background1" w:themeShade="00"/>
              <w:left w:val="nil"/>
              <w:bottom w:val="nil"/>
              <w:right w:val="nil"/>
            </w:tcBorders>
            <w:tcPrChange w:id="4826" w:author="Owen, David (Trade)" w:date="2019-07-24T15:31:00Z">
              <w:tcPr>
                <w:tcW w:w="377" w:type="pct"/>
                <w:gridSpan w:val="4"/>
                <w:tcBorders>
                  <w:top w:val="single" w:sz="12" w:space="0" w:color="000000" w:themeColor="background1" w:themeShade="00"/>
                  <w:left w:val="nil"/>
                  <w:bottom w:val="single" w:sz="4" w:space="0" w:color="000000" w:themeColor="text1"/>
                  <w:right w:val="nil"/>
                </w:tcBorders>
              </w:tcPr>
            </w:tcPrChange>
          </w:tcPr>
          <w:p w14:paraId="19F5B3BC" w14:textId="4C668971"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827" w:author="David Owen" w:date="2019-07-24T15:22:00Z"/>
              </w:rPr>
            </w:pPr>
            <w:ins w:id="4828" w:author="Owen, David (Trade)" w:date="2019-07-24T15:31:00Z">
              <w:r>
                <w:t>Yes</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829" w:author="Owen, David (Trade)" w:date="2019-07-24T15:31:00Z">
              <w:tcPr>
                <w:tcW w:w="904" w:type="pct"/>
                <w:gridSpan w:val="4"/>
                <w:tcBorders>
                  <w:top w:val="single" w:sz="12" w:space="0" w:color="000000" w:themeColor="background1" w:themeShade="00"/>
                  <w:bottom w:val="single" w:sz="4" w:space="0" w:color="000000" w:themeColor="text1"/>
                </w:tcBorders>
              </w:tcPr>
            </w:tcPrChange>
          </w:tcPr>
          <w:p w14:paraId="01FCF47E" w14:textId="14B39F6D" w:rsidR="00C53BA8" w:rsidRDefault="00C53BA8" w:rsidP="00C53BA8">
            <w:pPr>
              <w:pStyle w:val="NormalinTable"/>
              <w:rPr>
                <w:ins w:id="4830" w:author="David Owen" w:date="2019-07-24T15:22:00Z"/>
              </w:rPr>
            </w:pPr>
            <w:ins w:id="4831" w:author="Owen, David (Trade)" w:date="2019-07-24T15:31:00Z">
              <w:r>
                <w:t>6203 22 00</w:t>
              </w:r>
            </w:ins>
          </w:p>
        </w:tc>
        <w:tc>
          <w:tcPr>
            <w:tcW w:w="0" w:type="pct"/>
            <w:tcBorders>
              <w:top w:val="single" w:sz="12" w:space="0" w:color="000000" w:themeColor="background1" w:themeShade="00"/>
              <w:left w:val="nil"/>
              <w:bottom w:val="nil"/>
              <w:right w:val="nil"/>
            </w:tcBorders>
            <w:tcPrChange w:id="4832" w:author="Owen, David (Trade)" w:date="2019-07-24T15:31:00Z">
              <w:tcPr>
                <w:tcW w:w="587" w:type="pct"/>
                <w:gridSpan w:val="4"/>
                <w:tcBorders>
                  <w:top w:val="single" w:sz="12" w:space="0" w:color="000000" w:themeColor="background1" w:themeShade="00"/>
                  <w:left w:val="nil"/>
                  <w:bottom w:val="single" w:sz="4" w:space="0" w:color="000000" w:themeColor="text1"/>
                  <w:right w:val="nil"/>
                </w:tcBorders>
              </w:tcPr>
            </w:tcPrChange>
          </w:tcPr>
          <w:p w14:paraId="603C2AF0" w14:textId="49F7D73D"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833" w:author="David Owen" w:date="2019-07-24T15:22:00Z"/>
              </w:rPr>
            </w:pPr>
            <w:ins w:id="4834" w:author="Owen, David (Trade)" w:date="2019-07-24T15:31:00Z">
              <w:r>
                <w:t>0.00%</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835" w:author="Owen, David (Trade)" w:date="2019-07-24T15:31:00Z">
              <w:tcPr>
                <w:tcW w:w="1384" w:type="pct"/>
                <w:gridSpan w:val="6"/>
                <w:tcBorders>
                  <w:top w:val="single" w:sz="12" w:space="0" w:color="000000" w:themeColor="background1" w:themeShade="00"/>
                  <w:bottom w:val="single" w:sz="4" w:space="0" w:color="000000" w:themeColor="text1"/>
                </w:tcBorders>
              </w:tcPr>
            </w:tcPrChange>
          </w:tcPr>
          <w:p w14:paraId="7F48169F" w14:textId="2A543D33" w:rsidR="00C53BA8" w:rsidRDefault="00BA528D" w:rsidP="00C53BA8">
            <w:pPr>
              <w:pStyle w:val="NormalinTable"/>
              <w:rPr>
                <w:ins w:id="4836" w:author="David Owen" w:date="2019-07-24T15:22:00Z"/>
              </w:rPr>
            </w:pPr>
            <w:ins w:id="4837" w:author="David Owen" w:date="2019-07-24T15:37:00Z">
              <w:r>
                <w:t>1,975</w:t>
              </w:r>
            </w:ins>
            <w:ins w:id="4838" w:author="Owen, David (Trade)" w:date="2019-07-24T15:31:00Z">
              <w:del w:id="4839" w:author="David Owen" w:date="2019-07-24T15:37:00Z">
                <w:r w:rsidR="00C53BA8" w:rsidDel="00744A21">
                  <w:delText>1</w:delText>
                </w:r>
              </w:del>
              <w:r w:rsidR="00C53BA8">
                <w:t xml:space="preserve"> p/st</w:t>
              </w:r>
            </w:ins>
          </w:p>
        </w:tc>
        <w:tc>
          <w:tcPr>
            <w:tcW w:w="0" w:type="pct"/>
            <w:tcBorders>
              <w:top w:val="single" w:sz="12" w:space="0" w:color="000000" w:themeColor="background1" w:themeShade="00"/>
              <w:left w:val="nil"/>
              <w:bottom w:val="nil"/>
              <w:right w:val="nil"/>
            </w:tcBorders>
            <w:tcPrChange w:id="4840" w:author="Owen, David (Trade)" w:date="2019-07-24T15:31:00Z">
              <w:tcPr>
                <w:tcW w:w="543" w:type="pct"/>
                <w:gridSpan w:val="3"/>
                <w:tcBorders>
                  <w:top w:val="single" w:sz="12" w:space="0" w:color="000000" w:themeColor="background1" w:themeShade="00"/>
                  <w:left w:val="nil"/>
                  <w:bottom w:val="single" w:sz="4" w:space="0" w:color="000000" w:themeColor="text1"/>
                  <w:right w:val="nil"/>
                </w:tcBorders>
              </w:tcPr>
            </w:tcPrChange>
          </w:tcPr>
          <w:p w14:paraId="0B98D604" w14:textId="2B367081"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841" w:author="David Owen" w:date="2019-07-24T15:22:00Z"/>
              </w:rPr>
            </w:pPr>
            <w:ins w:id="4842" w:author="Owen, David (Trade)" w:date="2019-07-24T15:3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Change w:id="4843" w:author="Owen, David (Trade)" w:date="2019-07-24T15:31:00Z">
              <w:tcPr>
                <w:tcW w:w="532" w:type="pct"/>
                <w:gridSpan w:val="4"/>
                <w:tcBorders>
                  <w:top w:val="single" w:sz="12" w:space="0" w:color="000000" w:themeColor="background1" w:themeShade="00"/>
                  <w:bottom w:val="single" w:sz="4" w:space="0" w:color="000000" w:themeColor="text1"/>
                </w:tcBorders>
              </w:tcPr>
            </w:tcPrChange>
          </w:tcPr>
          <w:p w14:paraId="0156FB7F" w14:textId="6286BE2F" w:rsidR="00C53BA8" w:rsidRDefault="00C53BA8" w:rsidP="00C53BA8">
            <w:pPr>
              <w:pStyle w:val="NormalinTable"/>
              <w:rPr>
                <w:ins w:id="4844" w:author="David Owen" w:date="2019-07-24T15:22:00Z"/>
              </w:rPr>
            </w:pPr>
            <w:ins w:id="4845" w:author="Owen, David (Trade)" w:date="2019-07-24T15:31:00Z">
              <w:r>
                <w:t>31/12</w:t>
              </w:r>
            </w:ins>
          </w:p>
        </w:tc>
      </w:tr>
      <w:tr w:rsidR="00C53BA8" w14:paraId="510DB3C4" w14:textId="77777777" w:rsidTr="00C53BA8">
        <w:tblPrEx>
          <w:tblW w:w="4936" w:type="pct"/>
          <w:tblInd w:w="384" w:type="dxa"/>
          <w:tblLook w:val="0220" w:firstRow="1" w:lastRow="0" w:firstColumn="0" w:lastColumn="0" w:noHBand="1" w:noVBand="0"/>
          <w:tblPrExChange w:id="4846" w:author="Owen, David (Trade)" w:date="2019-07-24T15:31:00Z">
            <w:tblPrEx>
              <w:tblW w:w="4936" w:type="pct"/>
              <w:tblInd w:w="384" w:type="dxa"/>
              <w:tblLook w:val="0220" w:firstRow="1" w:lastRow="0" w:firstColumn="0" w:lastColumn="0" w:noHBand="1" w:noVBand="0"/>
            </w:tblPrEx>
          </w:tblPrExChange>
        </w:tblPrEx>
        <w:trPr>
          <w:cantSplit/>
          <w:ins w:id="4847" w:author="David Owen" w:date="2019-07-24T15:22:00Z"/>
          <w:trPrChange w:id="4848" w:author="Owen, David (Trade)" w:date="2019-07-24T15:31:00Z">
            <w:trPr>
              <w:gridAfter w:val="0"/>
              <w:cantSplit/>
            </w:trPr>
          </w:trPrChange>
        </w:trPr>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849" w:author="Owen, David (Trade)" w:date="2019-07-24T15:31:00Z">
              <w:tcPr>
                <w:tcW w:w="672" w:type="pct"/>
                <w:gridSpan w:val="3"/>
                <w:tcBorders>
                  <w:top w:val="single" w:sz="12" w:space="0" w:color="000000" w:themeColor="background1" w:themeShade="00"/>
                  <w:bottom w:val="single" w:sz="4" w:space="0" w:color="000000" w:themeColor="text1"/>
                </w:tcBorders>
              </w:tcPr>
            </w:tcPrChange>
          </w:tcPr>
          <w:p w14:paraId="70798DD6" w14:textId="663AE930" w:rsidR="00C53BA8" w:rsidRDefault="00C53BA8" w:rsidP="00C53BA8">
            <w:pPr>
              <w:pStyle w:val="NormalinTable"/>
              <w:rPr>
                <w:ins w:id="4850" w:author="David Owen" w:date="2019-07-24T15:22:00Z"/>
                <w:b/>
              </w:rPr>
            </w:pPr>
            <w:ins w:id="4851" w:author="Owen, David (Trade)" w:date="2019-07-24T15:31:00Z">
              <w:r>
                <w:rPr>
                  <w:b/>
                </w:rPr>
                <w:t>097070</w:t>
              </w:r>
            </w:ins>
          </w:p>
        </w:tc>
        <w:tc>
          <w:tcPr>
            <w:tcW w:w="0" w:type="pct"/>
            <w:tcBorders>
              <w:top w:val="single" w:sz="12" w:space="0" w:color="000000" w:themeColor="background1" w:themeShade="00"/>
              <w:left w:val="nil"/>
              <w:bottom w:val="nil"/>
              <w:right w:val="nil"/>
            </w:tcBorders>
            <w:tcPrChange w:id="4852" w:author="Owen, David (Trade)" w:date="2019-07-24T15:31:00Z">
              <w:tcPr>
                <w:tcW w:w="377" w:type="pct"/>
                <w:gridSpan w:val="4"/>
                <w:tcBorders>
                  <w:top w:val="single" w:sz="12" w:space="0" w:color="000000" w:themeColor="background1" w:themeShade="00"/>
                  <w:left w:val="nil"/>
                  <w:bottom w:val="single" w:sz="4" w:space="0" w:color="000000" w:themeColor="text1"/>
                  <w:right w:val="nil"/>
                </w:tcBorders>
              </w:tcPr>
            </w:tcPrChange>
          </w:tcPr>
          <w:p w14:paraId="0243318C" w14:textId="7D10C7A7"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853" w:author="David Owen" w:date="2019-07-24T15:22:00Z"/>
              </w:rPr>
            </w:pPr>
            <w:ins w:id="4854" w:author="Owen, David (Trade)" w:date="2019-07-24T15:31:00Z">
              <w:r>
                <w:t>Yes</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855" w:author="Owen, David (Trade)" w:date="2019-07-24T15:31:00Z">
              <w:tcPr>
                <w:tcW w:w="904" w:type="pct"/>
                <w:gridSpan w:val="4"/>
                <w:tcBorders>
                  <w:top w:val="single" w:sz="12" w:space="0" w:color="000000" w:themeColor="background1" w:themeShade="00"/>
                  <w:bottom w:val="single" w:sz="4" w:space="0" w:color="000000" w:themeColor="text1"/>
                </w:tcBorders>
              </w:tcPr>
            </w:tcPrChange>
          </w:tcPr>
          <w:p w14:paraId="66D0836D" w14:textId="07C83D1E" w:rsidR="00C53BA8" w:rsidRDefault="00C53BA8" w:rsidP="00C53BA8">
            <w:pPr>
              <w:pStyle w:val="NormalinTable"/>
              <w:rPr>
                <w:ins w:id="4856" w:author="David Owen" w:date="2019-07-24T15:22:00Z"/>
              </w:rPr>
            </w:pPr>
            <w:ins w:id="4857" w:author="Owen, David (Trade)" w:date="2019-07-24T15:31:00Z">
              <w:r>
                <w:t>6203 42 00</w:t>
              </w:r>
            </w:ins>
          </w:p>
        </w:tc>
        <w:tc>
          <w:tcPr>
            <w:tcW w:w="0" w:type="pct"/>
            <w:tcBorders>
              <w:top w:val="single" w:sz="12" w:space="0" w:color="000000" w:themeColor="background1" w:themeShade="00"/>
              <w:left w:val="nil"/>
              <w:bottom w:val="nil"/>
              <w:right w:val="nil"/>
            </w:tcBorders>
            <w:tcPrChange w:id="4858" w:author="Owen, David (Trade)" w:date="2019-07-24T15:31:00Z">
              <w:tcPr>
                <w:tcW w:w="587" w:type="pct"/>
                <w:gridSpan w:val="4"/>
                <w:tcBorders>
                  <w:top w:val="single" w:sz="12" w:space="0" w:color="000000" w:themeColor="background1" w:themeShade="00"/>
                  <w:left w:val="nil"/>
                  <w:bottom w:val="single" w:sz="4" w:space="0" w:color="000000" w:themeColor="text1"/>
                  <w:right w:val="nil"/>
                </w:tcBorders>
              </w:tcPr>
            </w:tcPrChange>
          </w:tcPr>
          <w:p w14:paraId="684ED5F2" w14:textId="27DD6DA9"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859" w:author="David Owen" w:date="2019-07-24T15:22:00Z"/>
              </w:rPr>
            </w:pPr>
            <w:ins w:id="4860" w:author="Owen, David (Trade)" w:date="2019-07-24T15:31:00Z">
              <w:r>
                <w:t>0.00%</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861" w:author="Owen, David (Trade)" w:date="2019-07-24T15:31:00Z">
              <w:tcPr>
                <w:tcW w:w="1384" w:type="pct"/>
                <w:gridSpan w:val="6"/>
                <w:tcBorders>
                  <w:top w:val="single" w:sz="12" w:space="0" w:color="000000" w:themeColor="background1" w:themeShade="00"/>
                  <w:bottom w:val="single" w:sz="4" w:space="0" w:color="000000" w:themeColor="text1"/>
                </w:tcBorders>
              </w:tcPr>
            </w:tcPrChange>
          </w:tcPr>
          <w:p w14:paraId="3372A498" w14:textId="1D754782" w:rsidR="00C53BA8" w:rsidRDefault="00BA528D" w:rsidP="00C53BA8">
            <w:pPr>
              <w:pStyle w:val="NormalinTable"/>
              <w:rPr>
                <w:ins w:id="4862" w:author="David Owen" w:date="2019-07-24T15:22:00Z"/>
              </w:rPr>
            </w:pPr>
            <w:ins w:id="4863" w:author="David Owen" w:date="2019-07-24T15:37:00Z">
              <w:r>
                <w:t>39,498</w:t>
              </w:r>
            </w:ins>
            <w:ins w:id="4864" w:author="Owen, David (Trade)" w:date="2019-07-24T15:31:00Z">
              <w:del w:id="4865" w:author="David Owen" w:date="2019-07-24T15:37:00Z">
                <w:r w:rsidR="00C53BA8" w:rsidDel="00BA528D">
                  <w:delText>1</w:delText>
                </w:r>
              </w:del>
              <w:r w:rsidR="00C53BA8">
                <w:t xml:space="preserve"> p/st</w:t>
              </w:r>
            </w:ins>
          </w:p>
        </w:tc>
        <w:tc>
          <w:tcPr>
            <w:tcW w:w="0" w:type="pct"/>
            <w:tcBorders>
              <w:top w:val="single" w:sz="12" w:space="0" w:color="000000" w:themeColor="background1" w:themeShade="00"/>
              <w:left w:val="nil"/>
              <w:bottom w:val="nil"/>
              <w:right w:val="nil"/>
            </w:tcBorders>
            <w:tcPrChange w:id="4866" w:author="Owen, David (Trade)" w:date="2019-07-24T15:31:00Z">
              <w:tcPr>
                <w:tcW w:w="543" w:type="pct"/>
                <w:gridSpan w:val="3"/>
                <w:tcBorders>
                  <w:top w:val="single" w:sz="12" w:space="0" w:color="000000" w:themeColor="background1" w:themeShade="00"/>
                  <w:left w:val="nil"/>
                  <w:bottom w:val="single" w:sz="4" w:space="0" w:color="000000" w:themeColor="text1"/>
                  <w:right w:val="nil"/>
                </w:tcBorders>
              </w:tcPr>
            </w:tcPrChange>
          </w:tcPr>
          <w:p w14:paraId="5021227A" w14:textId="36D41892"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867" w:author="David Owen" w:date="2019-07-24T15:22:00Z"/>
              </w:rPr>
            </w:pPr>
            <w:ins w:id="4868" w:author="Owen, David (Trade)" w:date="2019-07-24T15:3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Change w:id="4869" w:author="Owen, David (Trade)" w:date="2019-07-24T15:31:00Z">
              <w:tcPr>
                <w:tcW w:w="532" w:type="pct"/>
                <w:gridSpan w:val="4"/>
                <w:tcBorders>
                  <w:top w:val="single" w:sz="12" w:space="0" w:color="000000" w:themeColor="background1" w:themeShade="00"/>
                  <w:bottom w:val="single" w:sz="4" w:space="0" w:color="000000" w:themeColor="text1"/>
                </w:tcBorders>
              </w:tcPr>
            </w:tcPrChange>
          </w:tcPr>
          <w:p w14:paraId="22347232" w14:textId="01BF7607" w:rsidR="00C53BA8" w:rsidRDefault="00C53BA8" w:rsidP="00C53BA8">
            <w:pPr>
              <w:pStyle w:val="NormalinTable"/>
              <w:rPr>
                <w:ins w:id="4870" w:author="David Owen" w:date="2019-07-24T15:22:00Z"/>
              </w:rPr>
            </w:pPr>
            <w:ins w:id="4871" w:author="Owen, David (Trade)" w:date="2019-07-24T15:31:00Z">
              <w:r>
                <w:t>31/12</w:t>
              </w:r>
            </w:ins>
          </w:p>
        </w:tc>
      </w:tr>
      <w:tr w:rsidR="00C53BA8" w14:paraId="4C60F1B8" w14:textId="77777777" w:rsidTr="00C53BA8">
        <w:tblPrEx>
          <w:tblW w:w="4936" w:type="pct"/>
          <w:tblInd w:w="384" w:type="dxa"/>
          <w:tblLook w:val="0220" w:firstRow="1" w:lastRow="0" w:firstColumn="0" w:lastColumn="0" w:noHBand="1" w:noVBand="0"/>
          <w:tblPrExChange w:id="4872" w:author="Owen, David (Trade)" w:date="2019-07-24T15:31:00Z">
            <w:tblPrEx>
              <w:tblW w:w="4936" w:type="pct"/>
              <w:tblInd w:w="384" w:type="dxa"/>
              <w:tblLook w:val="0220" w:firstRow="1" w:lastRow="0" w:firstColumn="0" w:lastColumn="0" w:noHBand="1" w:noVBand="0"/>
            </w:tblPrEx>
          </w:tblPrExChange>
        </w:tblPrEx>
        <w:trPr>
          <w:cantSplit/>
          <w:ins w:id="4873" w:author="David Owen" w:date="2019-07-24T15:22:00Z"/>
          <w:trPrChange w:id="4874" w:author="Owen, David (Trade)" w:date="2019-07-24T15:31:00Z">
            <w:trPr>
              <w:gridAfter w:val="0"/>
              <w:cantSplit/>
            </w:trPr>
          </w:trPrChange>
        </w:trPr>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875" w:author="Owen, David (Trade)" w:date="2019-07-24T15:31:00Z">
              <w:tcPr>
                <w:tcW w:w="672" w:type="pct"/>
                <w:gridSpan w:val="3"/>
                <w:tcBorders>
                  <w:top w:val="single" w:sz="12" w:space="0" w:color="000000" w:themeColor="background1" w:themeShade="00"/>
                  <w:bottom w:val="single" w:sz="4" w:space="0" w:color="000000" w:themeColor="text1"/>
                </w:tcBorders>
              </w:tcPr>
            </w:tcPrChange>
          </w:tcPr>
          <w:p w14:paraId="7FC91177" w14:textId="291FADFB" w:rsidR="00C53BA8" w:rsidRDefault="00C53BA8" w:rsidP="00C53BA8">
            <w:pPr>
              <w:pStyle w:val="NormalinTable"/>
              <w:rPr>
                <w:ins w:id="4876" w:author="David Owen" w:date="2019-07-24T15:22:00Z"/>
                <w:b/>
              </w:rPr>
            </w:pPr>
            <w:ins w:id="4877" w:author="Owen, David (Trade)" w:date="2019-07-24T15:31:00Z">
              <w:r>
                <w:rPr>
                  <w:b/>
                </w:rPr>
                <w:t>097071</w:t>
              </w:r>
            </w:ins>
          </w:p>
        </w:tc>
        <w:tc>
          <w:tcPr>
            <w:tcW w:w="0" w:type="pct"/>
            <w:tcBorders>
              <w:top w:val="single" w:sz="12" w:space="0" w:color="000000" w:themeColor="background1" w:themeShade="00"/>
              <w:left w:val="nil"/>
              <w:bottom w:val="nil"/>
              <w:right w:val="nil"/>
            </w:tcBorders>
            <w:tcPrChange w:id="4878" w:author="Owen, David (Trade)" w:date="2019-07-24T15:31:00Z">
              <w:tcPr>
                <w:tcW w:w="377" w:type="pct"/>
                <w:gridSpan w:val="4"/>
                <w:tcBorders>
                  <w:top w:val="single" w:sz="12" w:space="0" w:color="000000" w:themeColor="background1" w:themeShade="00"/>
                  <w:left w:val="nil"/>
                  <w:bottom w:val="single" w:sz="4" w:space="0" w:color="000000" w:themeColor="text1"/>
                  <w:right w:val="nil"/>
                </w:tcBorders>
              </w:tcPr>
            </w:tcPrChange>
          </w:tcPr>
          <w:p w14:paraId="5FAFF056" w14:textId="3F623BF2"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879" w:author="David Owen" w:date="2019-07-24T15:22:00Z"/>
              </w:rPr>
            </w:pPr>
            <w:ins w:id="4880" w:author="Owen, David (Trade)" w:date="2019-07-24T15:31:00Z">
              <w:r>
                <w:t>Yes</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881" w:author="Owen, David (Trade)" w:date="2019-07-24T15:31:00Z">
              <w:tcPr>
                <w:tcW w:w="904" w:type="pct"/>
                <w:gridSpan w:val="4"/>
                <w:tcBorders>
                  <w:top w:val="single" w:sz="12" w:space="0" w:color="000000" w:themeColor="background1" w:themeShade="00"/>
                  <w:bottom w:val="single" w:sz="4" w:space="0" w:color="000000" w:themeColor="text1"/>
                </w:tcBorders>
              </w:tcPr>
            </w:tcPrChange>
          </w:tcPr>
          <w:p w14:paraId="7BA3FD43" w14:textId="36A28184" w:rsidR="00C53BA8" w:rsidRDefault="00C53BA8" w:rsidP="00C53BA8">
            <w:pPr>
              <w:pStyle w:val="NormalinTable"/>
              <w:rPr>
                <w:ins w:id="4882" w:author="David Owen" w:date="2019-07-24T15:22:00Z"/>
              </w:rPr>
            </w:pPr>
            <w:ins w:id="4883" w:author="Owen, David (Trade)" w:date="2019-07-24T15:31:00Z">
              <w:r>
                <w:t>6203 43 00</w:t>
              </w:r>
            </w:ins>
          </w:p>
        </w:tc>
        <w:tc>
          <w:tcPr>
            <w:tcW w:w="0" w:type="pct"/>
            <w:tcBorders>
              <w:top w:val="single" w:sz="12" w:space="0" w:color="000000" w:themeColor="background1" w:themeShade="00"/>
              <w:left w:val="nil"/>
              <w:bottom w:val="nil"/>
              <w:right w:val="nil"/>
            </w:tcBorders>
            <w:tcPrChange w:id="4884" w:author="Owen, David (Trade)" w:date="2019-07-24T15:31:00Z">
              <w:tcPr>
                <w:tcW w:w="587" w:type="pct"/>
                <w:gridSpan w:val="4"/>
                <w:tcBorders>
                  <w:top w:val="single" w:sz="12" w:space="0" w:color="000000" w:themeColor="background1" w:themeShade="00"/>
                  <w:left w:val="nil"/>
                  <w:bottom w:val="single" w:sz="4" w:space="0" w:color="000000" w:themeColor="text1"/>
                  <w:right w:val="nil"/>
                </w:tcBorders>
              </w:tcPr>
            </w:tcPrChange>
          </w:tcPr>
          <w:p w14:paraId="5D37F45D" w14:textId="134F6D30"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885" w:author="David Owen" w:date="2019-07-24T15:22:00Z"/>
              </w:rPr>
            </w:pPr>
            <w:ins w:id="4886" w:author="Owen, David (Trade)" w:date="2019-07-24T15:31:00Z">
              <w:r>
                <w:t>0.00%</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887" w:author="Owen, David (Trade)" w:date="2019-07-24T15:31:00Z">
              <w:tcPr>
                <w:tcW w:w="1384" w:type="pct"/>
                <w:gridSpan w:val="6"/>
                <w:tcBorders>
                  <w:top w:val="single" w:sz="12" w:space="0" w:color="000000" w:themeColor="background1" w:themeShade="00"/>
                  <w:bottom w:val="single" w:sz="4" w:space="0" w:color="000000" w:themeColor="text1"/>
                </w:tcBorders>
              </w:tcPr>
            </w:tcPrChange>
          </w:tcPr>
          <w:p w14:paraId="46A68BE5" w14:textId="4D6AB1A8" w:rsidR="00C53BA8" w:rsidRDefault="00BA528D" w:rsidP="00C53BA8">
            <w:pPr>
              <w:pStyle w:val="NormalinTable"/>
              <w:rPr>
                <w:ins w:id="4888" w:author="David Owen" w:date="2019-07-24T15:22:00Z"/>
              </w:rPr>
            </w:pPr>
            <w:ins w:id="4889" w:author="David Owen" w:date="2019-07-24T15:37:00Z">
              <w:r>
                <w:t>19,749</w:t>
              </w:r>
            </w:ins>
            <w:ins w:id="4890" w:author="Owen, David (Trade)" w:date="2019-07-24T15:31:00Z">
              <w:del w:id="4891" w:author="David Owen" w:date="2019-07-24T15:37:00Z">
                <w:r w:rsidR="00C53BA8" w:rsidDel="00BA528D">
                  <w:delText>1</w:delText>
                </w:r>
              </w:del>
              <w:r w:rsidR="00C53BA8">
                <w:t xml:space="preserve"> p/st</w:t>
              </w:r>
            </w:ins>
          </w:p>
        </w:tc>
        <w:tc>
          <w:tcPr>
            <w:tcW w:w="0" w:type="pct"/>
            <w:tcBorders>
              <w:top w:val="single" w:sz="12" w:space="0" w:color="000000" w:themeColor="background1" w:themeShade="00"/>
              <w:left w:val="nil"/>
              <w:bottom w:val="nil"/>
              <w:right w:val="nil"/>
            </w:tcBorders>
            <w:tcPrChange w:id="4892" w:author="Owen, David (Trade)" w:date="2019-07-24T15:31:00Z">
              <w:tcPr>
                <w:tcW w:w="543" w:type="pct"/>
                <w:gridSpan w:val="3"/>
                <w:tcBorders>
                  <w:top w:val="single" w:sz="12" w:space="0" w:color="000000" w:themeColor="background1" w:themeShade="00"/>
                  <w:left w:val="nil"/>
                  <w:bottom w:val="single" w:sz="4" w:space="0" w:color="000000" w:themeColor="text1"/>
                  <w:right w:val="nil"/>
                </w:tcBorders>
              </w:tcPr>
            </w:tcPrChange>
          </w:tcPr>
          <w:p w14:paraId="7E51B08C" w14:textId="05ACC4F5"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893" w:author="David Owen" w:date="2019-07-24T15:22:00Z"/>
              </w:rPr>
            </w:pPr>
            <w:ins w:id="4894" w:author="Owen, David (Trade)" w:date="2019-07-24T15:3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Change w:id="4895" w:author="Owen, David (Trade)" w:date="2019-07-24T15:31:00Z">
              <w:tcPr>
                <w:tcW w:w="532" w:type="pct"/>
                <w:gridSpan w:val="4"/>
                <w:tcBorders>
                  <w:top w:val="single" w:sz="12" w:space="0" w:color="000000" w:themeColor="background1" w:themeShade="00"/>
                  <w:bottom w:val="single" w:sz="4" w:space="0" w:color="000000" w:themeColor="text1"/>
                </w:tcBorders>
              </w:tcPr>
            </w:tcPrChange>
          </w:tcPr>
          <w:p w14:paraId="1EEEDB54" w14:textId="500CADEA" w:rsidR="00C53BA8" w:rsidRDefault="00C53BA8" w:rsidP="00C53BA8">
            <w:pPr>
              <w:pStyle w:val="NormalinTable"/>
              <w:rPr>
                <w:ins w:id="4896" w:author="David Owen" w:date="2019-07-24T15:22:00Z"/>
              </w:rPr>
            </w:pPr>
            <w:ins w:id="4897" w:author="Owen, David (Trade)" w:date="2019-07-24T15:31:00Z">
              <w:r>
                <w:t>31/12</w:t>
              </w:r>
            </w:ins>
          </w:p>
        </w:tc>
      </w:tr>
      <w:tr w:rsidR="00C53BA8" w14:paraId="2731314D" w14:textId="77777777" w:rsidTr="00C53BA8">
        <w:tblPrEx>
          <w:tblW w:w="4936" w:type="pct"/>
          <w:tblInd w:w="384" w:type="dxa"/>
          <w:tblLook w:val="0220" w:firstRow="1" w:lastRow="0" w:firstColumn="0" w:lastColumn="0" w:noHBand="1" w:noVBand="0"/>
          <w:tblPrExChange w:id="4898" w:author="Owen, David (Trade)" w:date="2019-07-24T15:31:00Z">
            <w:tblPrEx>
              <w:tblW w:w="4936" w:type="pct"/>
              <w:tblInd w:w="384" w:type="dxa"/>
              <w:tblLook w:val="0220" w:firstRow="1" w:lastRow="0" w:firstColumn="0" w:lastColumn="0" w:noHBand="1" w:noVBand="0"/>
            </w:tblPrEx>
          </w:tblPrExChange>
        </w:tblPrEx>
        <w:trPr>
          <w:cantSplit/>
          <w:ins w:id="4899" w:author="David Owen" w:date="2019-07-24T15:22:00Z"/>
          <w:trPrChange w:id="4900" w:author="Owen, David (Trade)" w:date="2019-07-24T15:31:00Z">
            <w:trPr>
              <w:gridAfter w:val="0"/>
              <w:cantSplit/>
            </w:trPr>
          </w:trPrChange>
        </w:trPr>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901" w:author="Owen, David (Trade)" w:date="2019-07-24T15:31:00Z">
              <w:tcPr>
                <w:tcW w:w="672" w:type="pct"/>
                <w:gridSpan w:val="3"/>
                <w:tcBorders>
                  <w:top w:val="single" w:sz="12" w:space="0" w:color="000000" w:themeColor="background1" w:themeShade="00"/>
                  <w:bottom w:val="single" w:sz="4" w:space="0" w:color="000000" w:themeColor="text1"/>
                </w:tcBorders>
              </w:tcPr>
            </w:tcPrChange>
          </w:tcPr>
          <w:p w14:paraId="39AA8B0C" w14:textId="1178CBB8" w:rsidR="00C53BA8" w:rsidRDefault="00C53BA8" w:rsidP="00C53BA8">
            <w:pPr>
              <w:pStyle w:val="NormalinTable"/>
              <w:rPr>
                <w:ins w:id="4902" w:author="David Owen" w:date="2019-07-24T15:22:00Z"/>
                <w:b/>
              </w:rPr>
            </w:pPr>
            <w:ins w:id="4903" w:author="Owen, David (Trade)" w:date="2019-07-24T15:31:00Z">
              <w:r>
                <w:rPr>
                  <w:b/>
                </w:rPr>
                <w:t>097072</w:t>
              </w:r>
            </w:ins>
          </w:p>
        </w:tc>
        <w:tc>
          <w:tcPr>
            <w:tcW w:w="0" w:type="pct"/>
            <w:tcBorders>
              <w:top w:val="single" w:sz="12" w:space="0" w:color="000000" w:themeColor="background1" w:themeShade="00"/>
              <w:left w:val="nil"/>
              <w:bottom w:val="nil"/>
              <w:right w:val="nil"/>
            </w:tcBorders>
            <w:tcPrChange w:id="4904" w:author="Owen, David (Trade)" w:date="2019-07-24T15:31:00Z">
              <w:tcPr>
                <w:tcW w:w="377" w:type="pct"/>
                <w:gridSpan w:val="4"/>
                <w:tcBorders>
                  <w:top w:val="single" w:sz="12" w:space="0" w:color="000000" w:themeColor="background1" w:themeShade="00"/>
                  <w:left w:val="nil"/>
                  <w:bottom w:val="single" w:sz="4" w:space="0" w:color="000000" w:themeColor="text1"/>
                  <w:right w:val="nil"/>
                </w:tcBorders>
              </w:tcPr>
            </w:tcPrChange>
          </w:tcPr>
          <w:p w14:paraId="5EA51157" w14:textId="622BFFEC"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905" w:author="David Owen" w:date="2019-07-24T15:22:00Z"/>
              </w:rPr>
            </w:pPr>
            <w:ins w:id="4906" w:author="Owen, David (Trade)" w:date="2019-07-24T15:31:00Z">
              <w:r>
                <w:t>Yes</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907" w:author="Owen, David (Trade)" w:date="2019-07-24T15:31:00Z">
              <w:tcPr>
                <w:tcW w:w="904" w:type="pct"/>
                <w:gridSpan w:val="4"/>
                <w:tcBorders>
                  <w:top w:val="single" w:sz="12" w:space="0" w:color="000000" w:themeColor="background1" w:themeShade="00"/>
                  <w:bottom w:val="single" w:sz="4" w:space="0" w:color="000000" w:themeColor="text1"/>
                </w:tcBorders>
              </w:tcPr>
            </w:tcPrChange>
          </w:tcPr>
          <w:p w14:paraId="7D972978" w14:textId="4D05F5C6" w:rsidR="00C53BA8" w:rsidRDefault="00C53BA8" w:rsidP="00C53BA8">
            <w:pPr>
              <w:pStyle w:val="NormalinTable"/>
              <w:rPr>
                <w:ins w:id="4908" w:author="David Owen" w:date="2019-07-24T15:22:00Z"/>
              </w:rPr>
            </w:pPr>
            <w:ins w:id="4909" w:author="Owen, David (Trade)" w:date="2019-07-24T15:31:00Z">
              <w:r>
                <w:t>6205 20 00</w:t>
              </w:r>
            </w:ins>
          </w:p>
        </w:tc>
        <w:tc>
          <w:tcPr>
            <w:tcW w:w="0" w:type="pct"/>
            <w:tcBorders>
              <w:top w:val="single" w:sz="12" w:space="0" w:color="000000" w:themeColor="background1" w:themeShade="00"/>
              <w:left w:val="nil"/>
              <w:bottom w:val="nil"/>
              <w:right w:val="nil"/>
            </w:tcBorders>
            <w:tcPrChange w:id="4910" w:author="Owen, David (Trade)" w:date="2019-07-24T15:31:00Z">
              <w:tcPr>
                <w:tcW w:w="587" w:type="pct"/>
                <w:gridSpan w:val="4"/>
                <w:tcBorders>
                  <w:top w:val="single" w:sz="12" w:space="0" w:color="000000" w:themeColor="background1" w:themeShade="00"/>
                  <w:left w:val="nil"/>
                  <w:bottom w:val="single" w:sz="4" w:space="0" w:color="000000" w:themeColor="text1"/>
                  <w:right w:val="nil"/>
                </w:tcBorders>
              </w:tcPr>
            </w:tcPrChange>
          </w:tcPr>
          <w:p w14:paraId="2B1ECBE5" w14:textId="78B27C20"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911" w:author="David Owen" w:date="2019-07-24T15:22:00Z"/>
              </w:rPr>
            </w:pPr>
            <w:ins w:id="4912" w:author="Owen, David (Trade)" w:date="2019-07-24T15:31:00Z">
              <w:r>
                <w:t>0.00%</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913" w:author="Owen, David (Trade)" w:date="2019-07-24T15:31:00Z">
              <w:tcPr>
                <w:tcW w:w="1384" w:type="pct"/>
                <w:gridSpan w:val="6"/>
                <w:tcBorders>
                  <w:top w:val="single" w:sz="12" w:space="0" w:color="000000" w:themeColor="background1" w:themeShade="00"/>
                  <w:bottom w:val="single" w:sz="4" w:space="0" w:color="000000" w:themeColor="text1"/>
                </w:tcBorders>
              </w:tcPr>
            </w:tcPrChange>
          </w:tcPr>
          <w:p w14:paraId="5780C7DD" w14:textId="6CE1239F" w:rsidR="00C53BA8" w:rsidRDefault="00BA528D" w:rsidP="00C53BA8">
            <w:pPr>
              <w:pStyle w:val="NormalinTable"/>
              <w:rPr>
                <w:ins w:id="4914" w:author="David Owen" w:date="2019-07-24T15:22:00Z"/>
              </w:rPr>
            </w:pPr>
            <w:ins w:id="4915" w:author="David Owen" w:date="2019-07-24T15:37:00Z">
              <w:r>
                <w:t>19,749</w:t>
              </w:r>
            </w:ins>
            <w:ins w:id="4916" w:author="Owen, David (Trade)" w:date="2019-07-24T15:31:00Z">
              <w:del w:id="4917" w:author="David Owen" w:date="2019-07-24T15:37:00Z">
                <w:r w:rsidR="00C53BA8" w:rsidDel="00BA528D">
                  <w:delText>1</w:delText>
                </w:r>
              </w:del>
              <w:r w:rsidR="00C53BA8">
                <w:t xml:space="preserve"> p/st</w:t>
              </w:r>
            </w:ins>
          </w:p>
        </w:tc>
        <w:tc>
          <w:tcPr>
            <w:tcW w:w="0" w:type="pct"/>
            <w:tcBorders>
              <w:top w:val="single" w:sz="12" w:space="0" w:color="000000" w:themeColor="background1" w:themeShade="00"/>
              <w:left w:val="nil"/>
              <w:bottom w:val="nil"/>
              <w:right w:val="nil"/>
            </w:tcBorders>
            <w:tcPrChange w:id="4918" w:author="Owen, David (Trade)" w:date="2019-07-24T15:31:00Z">
              <w:tcPr>
                <w:tcW w:w="543" w:type="pct"/>
                <w:gridSpan w:val="3"/>
                <w:tcBorders>
                  <w:top w:val="single" w:sz="12" w:space="0" w:color="000000" w:themeColor="background1" w:themeShade="00"/>
                  <w:left w:val="nil"/>
                  <w:bottom w:val="single" w:sz="4" w:space="0" w:color="000000" w:themeColor="text1"/>
                  <w:right w:val="nil"/>
                </w:tcBorders>
              </w:tcPr>
            </w:tcPrChange>
          </w:tcPr>
          <w:p w14:paraId="0280418E" w14:textId="226C1214"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919" w:author="David Owen" w:date="2019-07-24T15:22:00Z"/>
              </w:rPr>
            </w:pPr>
            <w:ins w:id="4920" w:author="Owen, David (Trade)" w:date="2019-07-24T15:3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Change w:id="4921" w:author="Owen, David (Trade)" w:date="2019-07-24T15:31:00Z">
              <w:tcPr>
                <w:tcW w:w="532" w:type="pct"/>
                <w:gridSpan w:val="4"/>
                <w:tcBorders>
                  <w:top w:val="single" w:sz="12" w:space="0" w:color="000000" w:themeColor="background1" w:themeShade="00"/>
                  <w:bottom w:val="single" w:sz="4" w:space="0" w:color="000000" w:themeColor="text1"/>
                </w:tcBorders>
              </w:tcPr>
            </w:tcPrChange>
          </w:tcPr>
          <w:p w14:paraId="0D5F9704" w14:textId="26FE48BB" w:rsidR="00C53BA8" w:rsidRDefault="00C53BA8" w:rsidP="00C53BA8">
            <w:pPr>
              <w:pStyle w:val="NormalinTable"/>
              <w:rPr>
                <w:ins w:id="4922" w:author="David Owen" w:date="2019-07-24T15:22:00Z"/>
              </w:rPr>
            </w:pPr>
            <w:ins w:id="4923" w:author="Owen, David (Trade)" w:date="2019-07-24T15:31:00Z">
              <w:r>
                <w:t>31/12</w:t>
              </w:r>
            </w:ins>
          </w:p>
        </w:tc>
      </w:tr>
      <w:tr w:rsidR="00C53BA8" w14:paraId="22D73EF1" w14:textId="77777777" w:rsidTr="00C53BA8">
        <w:tblPrEx>
          <w:tblW w:w="4936" w:type="pct"/>
          <w:tblInd w:w="384" w:type="dxa"/>
          <w:tblLook w:val="0220" w:firstRow="1" w:lastRow="0" w:firstColumn="0" w:lastColumn="0" w:noHBand="1" w:noVBand="0"/>
          <w:tblPrExChange w:id="4924" w:author="Owen, David (Trade)" w:date="2019-07-24T15:31:00Z">
            <w:tblPrEx>
              <w:tblW w:w="4936" w:type="pct"/>
              <w:tblInd w:w="384" w:type="dxa"/>
              <w:tblLook w:val="0220" w:firstRow="1" w:lastRow="0" w:firstColumn="0" w:lastColumn="0" w:noHBand="1" w:noVBand="0"/>
            </w:tblPrEx>
          </w:tblPrExChange>
        </w:tblPrEx>
        <w:trPr>
          <w:cantSplit/>
          <w:ins w:id="4925" w:author="David Owen" w:date="2019-07-24T15:22:00Z"/>
          <w:trPrChange w:id="4926" w:author="Owen, David (Trade)" w:date="2019-07-24T15:31:00Z">
            <w:trPr>
              <w:gridAfter w:val="0"/>
              <w:cantSplit/>
            </w:trPr>
          </w:trPrChange>
        </w:trPr>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927" w:author="Owen, David (Trade)" w:date="2019-07-24T15:31:00Z">
              <w:tcPr>
                <w:tcW w:w="672" w:type="pct"/>
                <w:gridSpan w:val="3"/>
                <w:tcBorders>
                  <w:top w:val="single" w:sz="12" w:space="0" w:color="000000" w:themeColor="background1" w:themeShade="00"/>
                  <w:bottom w:val="single" w:sz="4" w:space="0" w:color="000000" w:themeColor="text1"/>
                </w:tcBorders>
              </w:tcPr>
            </w:tcPrChange>
          </w:tcPr>
          <w:p w14:paraId="2DD8956E" w14:textId="04390202" w:rsidR="00C53BA8" w:rsidRDefault="00C53BA8" w:rsidP="00C53BA8">
            <w:pPr>
              <w:pStyle w:val="NormalinTable"/>
              <w:rPr>
                <w:ins w:id="4928" w:author="David Owen" w:date="2019-07-24T15:22:00Z"/>
                <w:b/>
              </w:rPr>
            </w:pPr>
            <w:ins w:id="4929" w:author="Owen, David (Trade)" w:date="2019-07-24T15:31:00Z">
              <w:r>
                <w:rPr>
                  <w:b/>
                </w:rPr>
                <w:t>097073</w:t>
              </w:r>
            </w:ins>
          </w:p>
        </w:tc>
        <w:tc>
          <w:tcPr>
            <w:tcW w:w="0" w:type="pct"/>
            <w:tcBorders>
              <w:top w:val="single" w:sz="12" w:space="0" w:color="000000" w:themeColor="background1" w:themeShade="00"/>
              <w:left w:val="nil"/>
              <w:bottom w:val="nil"/>
              <w:right w:val="nil"/>
            </w:tcBorders>
            <w:tcPrChange w:id="4930" w:author="Owen, David (Trade)" w:date="2019-07-24T15:31:00Z">
              <w:tcPr>
                <w:tcW w:w="377" w:type="pct"/>
                <w:gridSpan w:val="4"/>
                <w:tcBorders>
                  <w:top w:val="single" w:sz="12" w:space="0" w:color="000000" w:themeColor="background1" w:themeShade="00"/>
                  <w:left w:val="nil"/>
                  <w:bottom w:val="single" w:sz="4" w:space="0" w:color="000000" w:themeColor="text1"/>
                  <w:right w:val="nil"/>
                </w:tcBorders>
              </w:tcPr>
            </w:tcPrChange>
          </w:tcPr>
          <w:p w14:paraId="68E9669D" w14:textId="1A0EB290"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931" w:author="David Owen" w:date="2019-07-24T15:22:00Z"/>
              </w:rPr>
            </w:pPr>
            <w:ins w:id="4932" w:author="Owen, David (Trade)" w:date="2019-07-24T15:31:00Z">
              <w:r>
                <w:t>Yes</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933" w:author="Owen, David (Trade)" w:date="2019-07-24T15:31:00Z">
              <w:tcPr>
                <w:tcW w:w="904" w:type="pct"/>
                <w:gridSpan w:val="4"/>
                <w:tcBorders>
                  <w:top w:val="single" w:sz="12" w:space="0" w:color="000000" w:themeColor="background1" w:themeShade="00"/>
                  <w:bottom w:val="single" w:sz="4" w:space="0" w:color="000000" w:themeColor="text1"/>
                </w:tcBorders>
              </w:tcPr>
            </w:tcPrChange>
          </w:tcPr>
          <w:p w14:paraId="5D129277" w14:textId="40E4FBC1" w:rsidR="00C53BA8" w:rsidRDefault="00C53BA8" w:rsidP="00C53BA8">
            <w:pPr>
              <w:pStyle w:val="NormalinTable"/>
              <w:rPr>
                <w:ins w:id="4934" w:author="David Owen" w:date="2019-07-24T15:22:00Z"/>
              </w:rPr>
            </w:pPr>
            <w:ins w:id="4935" w:author="Owen, David (Trade)" w:date="2019-07-24T15:31:00Z">
              <w:r>
                <w:t>6206 30 00</w:t>
              </w:r>
            </w:ins>
          </w:p>
        </w:tc>
        <w:tc>
          <w:tcPr>
            <w:tcW w:w="0" w:type="pct"/>
            <w:tcBorders>
              <w:top w:val="single" w:sz="12" w:space="0" w:color="000000" w:themeColor="background1" w:themeShade="00"/>
              <w:left w:val="nil"/>
              <w:bottom w:val="nil"/>
              <w:right w:val="nil"/>
            </w:tcBorders>
            <w:tcPrChange w:id="4936" w:author="Owen, David (Trade)" w:date="2019-07-24T15:31:00Z">
              <w:tcPr>
                <w:tcW w:w="587" w:type="pct"/>
                <w:gridSpan w:val="4"/>
                <w:tcBorders>
                  <w:top w:val="single" w:sz="12" w:space="0" w:color="000000" w:themeColor="background1" w:themeShade="00"/>
                  <w:left w:val="nil"/>
                  <w:bottom w:val="single" w:sz="4" w:space="0" w:color="000000" w:themeColor="text1"/>
                  <w:right w:val="nil"/>
                </w:tcBorders>
              </w:tcPr>
            </w:tcPrChange>
          </w:tcPr>
          <w:p w14:paraId="2C89BB9E" w14:textId="2B9AF2DB"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937" w:author="David Owen" w:date="2019-07-24T15:22:00Z"/>
              </w:rPr>
            </w:pPr>
            <w:ins w:id="4938" w:author="Owen, David (Trade)" w:date="2019-07-24T15:31:00Z">
              <w:r>
                <w:t>0.00%</w:t>
              </w:r>
            </w:ins>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themeColor="background1" w:themeShade="00"/>
              <w:bottom w:val="nil"/>
            </w:tcBorders>
            <w:tcPrChange w:id="4939" w:author="Owen, David (Trade)" w:date="2019-07-24T15:31:00Z">
              <w:tcPr>
                <w:tcW w:w="1384" w:type="pct"/>
                <w:gridSpan w:val="6"/>
                <w:tcBorders>
                  <w:top w:val="single" w:sz="12" w:space="0" w:color="000000" w:themeColor="background1" w:themeShade="00"/>
                  <w:bottom w:val="single" w:sz="4" w:space="0" w:color="000000" w:themeColor="text1"/>
                </w:tcBorders>
              </w:tcPr>
            </w:tcPrChange>
          </w:tcPr>
          <w:p w14:paraId="3AEF74D1" w14:textId="052732BF" w:rsidR="00C53BA8" w:rsidRDefault="00C53BA8" w:rsidP="00C53BA8">
            <w:pPr>
              <w:pStyle w:val="NormalinTable"/>
              <w:rPr>
                <w:ins w:id="4940" w:author="David Owen" w:date="2019-07-24T15:22:00Z"/>
              </w:rPr>
            </w:pPr>
            <w:ins w:id="4941" w:author="Owen, David (Trade)" w:date="2019-07-24T15:31:00Z">
              <w:r>
                <w:t>1</w:t>
              </w:r>
            </w:ins>
            <w:ins w:id="4942" w:author="David Owen" w:date="2019-07-24T15:37:00Z">
              <w:r w:rsidR="00BA528D">
                <w:t>9,749</w:t>
              </w:r>
            </w:ins>
            <w:ins w:id="4943" w:author="Owen, David (Trade)" w:date="2019-07-24T15:31:00Z">
              <w:r>
                <w:t xml:space="preserve"> p/st</w:t>
              </w:r>
            </w:ins>
          </w:p>
        </w:tc>
        <w:tc>
          <w:tcPr>
            <w:tcW w:w="0" w:type="pct"/>
            <w:tcBorders>
              <w:top w:val="single" w:sz="12" w:space="0" w:color="000000" w:themeColor="background1" w:themeShade="00"/>
              <w:left w:val="nil"/>
              <w:bottom w:val="nil"/>
              <w:right w:val="nil"/>
            </w:tcBorders>
            <w:tcPrChange w:id="4944" w:author="Owen, David (Trade)" w:date="2019-07-24T15:31:00Z">
              <w:tcPr>
                <w:tcW w:w="543" w:type="pct"/>
                <w:gridSpan w:val="3"/>
                <w:tcBorders>
                  <w:top w:val="single" w:sz="12" w:space="0" w:color="000000" w:themeColor="background1" w:themeShade="00"/>
                  <w:left w:val="nil"/>
                  <w:bottom w:val="single" w:sz="4" w:space="0" w:color="000000" w:themeColor="text1"/>
                  <w:right w:val="nil"/>
                </w:tcBorders>
              </w:tcPr>
            </w:tcPrChange>
          </w:tcPr>
          <w:p w14:paraId="0F61364B" w14:textId="6FAF6F83"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945" w:author="David Owen" w:date="2019-07-24T15:22:00Z"/>
              </w:rPr>
            </w:pPr>
            <w:ins w:id="4946" w:author="Owen, David (Trade)" w:date="2019-07-24T15:3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nil"/>
            </w:tcBorders>
            <w:tcPrChange w:id="4947" w:author="Owen, David (Trade)" w:date="2019-07-24T15:31:00Z">
              <w:tcPr>
                <w:tcW w:w="532" w:type="pct"/>
                <w:gridSpan w:val="4"/>
                <w:tcBorders>
                  <w:top w:val="single" w:sz="12" w:space="0" w:color="000000" w:themeColor="background1" w:themeShade="00"/>
                  <w:bottom w:val="single" w:sz="4" w:space="0" w:color="000000" w:themeColor="text1"/>
                </w:tcBorders>
              </w:tcPr>
            </w:tcPrChange>
          </w:tcPr>
          <w:p w14:paraId="1F6C8FD9" w14:textId="3855DEC4" w:rsidR="00C53BA8" w:rsidRDefault="00C53BA8" w:rsidP="00C53BA8">
            <w:pPr>
              <w:pStyle w:val="NormalinTable"/>
              <w:rPr>
                <w:ins w:id="4948" w:author="David Owen" w:date="2019-07-24T15:22:00Z"/>
              </w:rPr>
            </w:pPr>
            <w:ins w:id="4949" w:author="Owen, David (Trade)" w:date="2019-07-24T15:31:00Z">
              <w:r>
                <w:t>31/12</w:t>
              </w:r>
            </w:ins>
          </w:p>
        </w:tc>
      </w:tr>
      <w:tr w:rsidR="00C53BA8" w14:paraId="3E6273FD" w14:textId="77777777" w:rsidTr="00C53BA8">
        <w:trPr>
          <w:cantSplit/>
          <w:ins w:id="4950" w:author="David Owen" w:date="2019-07-24T15:22:00Z"/>
        </w:trPr>
        <w:tc>
          <w:tcPr>
            <w:cnfStyle w:val="000010000000" w:firstRow="0" w:lastRow="0" w:firstColumn="0" w:lastColumn="0" w:oddVBand="1" w:evenVBand="0" w:oddHBand="0" w:evenHBand="0" w:firstRowFirstColumn="0" w:firstRowLastColumn="0" w:lastRowFirstColumn="0" w:lastRowLastColumn="0"/>
            <w:tcW w:w="672" w:type="pct"/>
            <w:tcBorders>
              <w:top w:val="single" w:sz="12" w:space="0" w:color="000000" w:themeColor="background1" w:themeShade="00"/>
              <w:bottom w:val="single" w:sz="4" w:space="0" w:color="000000" w:themeColor="text1"/>
            </w:tcBorders>
          </w:tcPr>
          <w:p w14:paraId="7271D823" w14:textId="514FC784" w:rsidR="00C53BA8" w:rsidRDefault="00C53BA8" w:rsidP="00C53BA8">
            <w:pPr>
              <w:pStyle w:val="NormalinTable"/>
              <w:rPr>
                <w:ins w:id="4951" w:author="David Owen" w:date="2019-07-24T15:22:00Z"/>
                <w:b/>
              </w:rPr>
            </w:pPr>
            <w:ins w:id="4952" w:author="Owen, David (Trade)" w:date="2019-07-24T15:31:00Z">
              <w:r>
                <w:rPr>
                  <w:b/>
                </w:rPr>
                <w:t>097074</w:t>
              </w:r>
            </w:ins>
          </w:p>
        </w:tc>
        <w:tc>
          <w:tcPr>
            <w:tcW w:w="377" w:type="pct"/>
            <w:tcBorders>
              <w:top w:val="single" w:sz="12" w:space="0" w:color="000000" w:themeColor="background1" w:themeShade="00"/>
              <w:left w:val="nil"/>
              <w:bottom w:val="single" w:sz="4" w:space="0" w:color="000000" w:themeColor="text1"/>
              <w:right w:val="nil"/>
            </w:tcBorders>
          </w:tcPr>
          <w:p w14:paraId="147DA6D0" w14:textId="7CA5E346"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953" w:author="David Owen" w:date="2019-07-24T15:22:00Z"/>
              </w:rPr>
            </w:pPr>
            <w:ins w:id="4954" w:author="Owen, David (Trade)" w:date="2019-07-24T15:31:00Z">
              <w:r>
                <w:t>Yes</w:t>
              </w:r>
            </w:ins>
          </w:p>
        </w:tc>
        <w:tc>
          <w:tcPr>
            <w:cnfStyle w:val="000010000000" w:firstRow="0" w:lastRow="0" w:firstColumn="0" w:lastColumn="0" w:oddVBand="1" w:evenVBand="0" w:oddHBand="0" w:evenHBand="0" w:firstRowFirstColumn="0" w:firstRowLastColumn="0" w:lastRowFirstColumn="0" w:lastRowLastColumn="0"/>
            <w:tcW w:w="904" w:type="pct"/>
            <w:tcBorders>
              <w:top w:val="single" w:sz="12" w:space="0" w:color="000000" w:themeColor="background1" w:themeShade="00"/>
              <w:bottom w:val="single" w:sz="4" w:space="0" w:color="000000" w:themeColor="text1"/>
            </w:tcBorders>
          </w:tcPr>
          <w:p w14:paraId="337522D9" w14:textId="030CE9D9" w:rsidR="00C53BA8" w:rsidRDefault="00C53BA8" w:rsidP="00C53BA8">
            <w:pPr>
              <w:pStyle w:val="NormalinTable"/>
              <w:rPr>
                <w:ins w:id="4955" w:author="David Owen" w:date="2019-07-24T15:22:00Z"/>
              </w:rPr>
            </w:pPr>
            <w:ins w:id="4956" w:author="Owen, David (Trade)" w:date="2019-07-24T15:31:00Z">
              <w:r>
                <w:t>6209 20 00</w:t>
              </w:r>
            </w:ins>
          </w:p>
        </w:tc>
        <w:tc>
          <w:tcPr>
            <w:tcW w:w="587" w:type="pct"/>
            <w:tcBorders>
              <w:top w:val="single" w:sz="12" w:space="0" w:color="000000" w:themeColor="background1" w:themeShade="00"/>
              <w:left w:val="nil"/>
              <w:bottom w:val="single" w:sz="4" w:space="0" w:color="000000" w:themeColor="text1"/>
              <w:right w:val="nil"/>
            </w:tcBorders>
          </w:tcPr>
          <w:p w14:paraId="2FC6BBE5" w14:textId="2173CF39"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957" w:author="David Owen" w:date="2019-07-24T15:22:00Z"/>
              </w:rPr>
            </w:pPr>
            <w:ins w:id="4958" w:author="Owen, David (Trade)" w:date="2019-07-24T15:31:00Z">
              <w:r>
                <w:t>0.00%</w:t>
              </w:r>
            </w:ins>
          </w:p>
        </w:tc>
        <w:tc>
          <w:tcPr>
            <w:cnfStyle w:val="000010000000" w:firstRow="0" w:lastRow="0" w:firstColumn="0" w:lastColumn="0" w:oddVBand="1" w:evenVBand="0" w:oddHBand="0" w:evenHBand="0" w:firstRowFirstColumn="0" w:firstRowLastColumn="0" w:lastRowFirstColumn="0" w:lastRowLastColumn="0"/>
            <w:tcW w:w="1384" w:type="pct"/>
            <w:tcBorders>
              <w:top w:val="single" w:sz="12" w:space="0" w:color="000000" w:themeColor="background1" w:themeShade="00"/>
              <w:bottom w:val="single" w:sz="4" w:space="0" w:color="000000" w:themeColor="text1"/>
            </w:tcBorders>
          </w:tcPr>
          <w:p w14:paraId="76230A98" w14:textId="57C2C28E" w:rsidR="00C53BA8" w:rsidRDefault="00BA528D" w:rsidP="00C53BA8">
            <w:pPr>
              <w:pStyle w:val="NormalinTable"/>
              <w:rPr>
                <w:ins w:id="4959" w:author="David Owen" w:date="2019-07-24T15:22:00Z"/>
              </w:rPr>
            </w:pPr>
            <w:ins w:id="4960" w:author="David Owen" w:date="2019-07-24T15:37:00Z">
              <w:r>
                <w:t>9,875</w:t>
              </w:r>
            </w:ins>
            <w:ins w:id="4961" w:author="Owen, David (Trade)" w:date="2019-07-24T15:31:00Z">
              <w:del w:id="4962" w:author="David Owen" w:date="2019-07-24T15:37:00Z">
                <w:r w:rsidR="00C53BA8" w:rsidDel="00BA528D">
                  <w:delText>1</w:delText>
                </w:r>
              </w:del>
              <w:r w:rsidR="00C53BA8">
                <w:t xml:space="preserve"> p/st</w:t>
              </w:r>
            </w:ins>
          </w:p>
        </w:tc>
        <w:tc>
          <w:tcPr>
            <w:tcW w:w="543" w:type="pct"/>
            <w:tcBorders>
              <w:top w:val="single" w:sz="12" w:space="0" w:color="000000" w:themeColor="background1" w:themeShade="00"/>
              <w:left w:val="nil"/>
              <w:bottom w:val="single" w:sz="4" w:space="0" w:color="000000" w:themeColor="text1"/>
              <w:right w:val="nil"/>
            </w:tcBorders>
          </w:tcPr>
          <w:p w14:paraId="395A5138" w14:textId="516BF675" w:rsidR="00C53BA8" w:rsidRDefault="00C53BA8" w:rsidP="00C53BA8">
            <w:pPr>
              <w:pStyle w:val="NormalinTable"/>
              <w:cnfStyle w:val="000000000000" w:firstRow="0" w:lastRow="0" w:firstColumn="0" w:lastColumn="0" w:oddVBand="0" w:evenVBand="0" w:oddHBand="0" w:evenHBand="0" w:firstRowFirstColumn="0" w:firstRowLastColumn="0" w:lastRowFirstColumn="0" w:lastRowLastColumn="0"/>
              <w:rPr>
                <w:ins w:id="4963" w:author="David Owen" w:date="2019-07-24T15:22:00Z"/>
              </w:rPr>
            </w:pPr>
            <w:ins w:id="4964" w:author="Owen, David (Trade)" w:date="2019-07-24T15:31:00Z">
              <w:r>
                <w:t>01/01</w:t>
              </w:r>
            </w:ins>
          </w:p>
        </w:tc>
        <w:tc>
          <w:tcPr>
            <w:cnfStyle w:val="000010000000" w:firstRow="0" w:lastRow="0" w:firstColumn="0" w:lastColumn="0" w:oddVBand="1" w:evenVBand="0" w:oddHBand="0" w:evenHBand="0" w:firstRowFirstColumn="0" w:firstRowLastColumn="0" w:lastRowFirstColumn="0" w:lastRowLastColumn="0"/>
            <w:tcW w:w="533" w:type="pct"/>
            <w:tcBorders>
              <w:top w:val="single" w:sz="12" w:space="0" w:color="000000" w:themeColor="background1" w:themeShade="00"/>
              <w:bottom w:val="single" w:sz="4" w:space="0" w:color="000000" w:themeColor="text1"/>
            </w:tcBorders>
          </w:tcPr>
          <w:p w14:paraId="58EAAFAD" w14:textId="35DAD852" w:rsidR="00C53BA8" w:rsidRDefault="00C53BA8" w:rsidP="00C53BA8">
            <w:pPr>
              <w:pStyle w:val="NormalinTable"/>
              <w:rPr>
                <w:ins w:id="4965" w:author="David Owen" w:date="2019-07-24T15:22:00Z"/>
              </w:rPr>
            </w:pPr>
            <w:ins w:id="4966" w:author="Owen, David (Trade)" w:date="2019-07-24T15:31:00Z">
              <w:r>
                <w:t>31/12</w:t>
              </w:r>
            </w:ins>
          </w:p>
        </w:tc>
      </w:tr>
    </w:tbl>
    <w:p w14:paraId="65ACF83E" w14:textId="77777777" w:rsidR="00A628A4" w:rsidRDefault="00A8310F">
      <w:pPr>
        <w:pStyle w:val="Heading3"/>
      </w:pPr>
      <w:r>
        <w:t>Entry Price Goods (regulation 4 of the Regulations)</w:t>
      </w:r>
    </w:p>
    <w:p w14:paraId="37BC57B6" w14:textId="77777777" w:rsidR="00A628A4" w:rsidRDefault="00A8310F">
      <w:pPr>
        <w:pStyle w:val="Numberedlist-quotas"/>
      </w:pPr>
      <w:r>
        <w:t>The provisions (4-7) in Annex I apply as if the reference to column 2 of the Preferential Duty Tariff Table in Annex I were a reference to column 4 of the Preferential Quota Table in this Annex.</w:t>
      </w:r>
    </w:p>
    <w:p w14:paraId="4F7DBE41" w14:textId="77777777" w:rsidR="00A628A4" w:rsidRDefault="00A8310F">
      <w:pPr>
        <w:pStyle w:val="Heading3"/>
      </w:pPr>
      <w:r>
        <w:t>Complex Agricultural Duty Goods (regulation 5 of the Regulations)</w:t>
      </w:r>
    </w:p>
    <w:p w14:paraId="25F894FD" w14:textId="77777777" w:rsidR="00A628A4" w:rsidRDefault="00A8310F">
      <w:pPr>
        <w:pStyle w:val="Numberedlist-quotas"/>
      </w:pPr>
      <w:r>
        <w:t>The provisions (8-14) in Annex I apply as if the reference to column 2 of the Preferential Duty Tariff Table in Annex I were a reference to column 4 of the Preferential Quota Table in this Annex.</w:t>
      </w:r>
    </w:p>
    <w:p w14:paraId="4C786B6D" w14:textId="77777777" w:rsidR="00A628A4" w:rsidRDefault="00A8310F">
      <w:pPr>
        <w:pStyle w:val="Heading3"/>
      </w:pPr>
      <w:r>
        <w:t>Authorised Use Goods (regulation 6 of the Regulations)</w:t>
      </w:r>
    </w:p>
    <w:p w14:paraId="42BE134F" w14:textId="77777777" w:rsidR="00A628A4" w:rsidRDefault="00A8310F">
      <w:pPr>
        <w:pStyle w:val="Numberedlist-quotas"/>
      </w:pPr>
      <w:r>
        <w:t>The provision (15) in Annex I applies as if the reference to column 2 of the Preferential Duty Tariff Table in Annex I were a reference to column 4 of the Preferential Quota Table in this Annex.</w:t>
      </w:r>
    </w:p>
    <w:sectPr w:rsidR="00A628A4">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D7C4F" w14:textId="77777777" w:rsidR="00095158" w:rsidRDefault="00095158" w:rsidP="00A0507B">
      <w:pPr>
        <w:spacing w:after="0" w:line="240" w:lineRule="auto"/>
      </w:pPr>
      <w:r>
        <w:separator/>
      </w:r>
    </w:p>
  </w:endnote>
  <w:endnote w:type="continuationSeparator" w:id="0">
    <w:p w14:paraId="0060823D" w14:textId="77777777" w:rsidR="00095158" w:rsidRDefault="0009515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8BF12" w14:textId="77777777" w:rsidR="005D191C" w:rsidRPr="00B81279" w:rsidRDefault="005D191C" w:rsidP="005D191C">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3306" w14:textId="77777777" w:rsidR="005D191C" w:rsidRPr="00B81279" w:rsidRDefault="005D191C" w:rsidP="005D191C">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7446E" w14:textId="77777777" w:rsidR="00095158" w:rsidRDefault="00095158">
      <w:pPr>
        <w:spacing w:after="0" w:line="240" w:lineRule="auto"/>
      </w:pPr>
      <w:r>
        <w:separator/>
      </w:r>
    </w:p>
  </w:footnote>
  <w:footnote w:type="continuationSeparator" w:id="0">
    <w:p w14:paraId="45270A3B" w14:textId="77777777" w:rsidR="00095158" w:rsidRDefault="00095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0E0AB" w14:textId="77777777" w:rsidR="005D191C" w:rsidRPr="00B81279" w:rsidRDefault="005D191C" w:rsidP="005D191C">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Owen">
    <w15:presenceInfo w15:providerId="None" w15:userId="David Owen"/>
  </w15:person>
  <w15:person w15:author="Owen, David (Trade)">
    <w15:presenceInfo w15:providerId="AD" w15:userId="S-1-5-21-624148788-1160966863-2688259415-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03B6E"/>
    <w:rsid w:val="000427DA"/>
    <w:rsid w:val="00046485"/>
    <w:rsid w:val="000530A2"/>
    <w:rsid w:val="00061F21"/>
    <w:rsid w:val="0009378E"/>
    <w:rsid w:val="00095158"/>
    <w:rsid w:val="000A3F0D"/>
    <w:rsid w:val="000B01CA"/>
    <w:rsid w:val="000B106B"/>
    <w:rsid w:val="000F1D71"/>
    <w:rsid w:val="000F7644"/>
    <w:rsid w:val="001025ED"/>
    <w:rsid w:val="001113B0"/>
    <w:rsid w:val="001302CC"/>
    <w:rsid w:val="00135CDA"/>
    <w:rsid w:val="0013698E"/>
    <w:rsid w:val="0016499F"/>
    <w:rsid w:val="001666B0"/>
    <w:rsid w:val="0017521C"/>
    <w:rsid w:val="00177AC5"/>
    <w:rsid w:val="00177E76"/>
    <w:rsid w:val="001931D2"/>
    <w:rsid w:val="00195E3D"/>
    <w:rsid w:val="00196E83"/>
    <w:rsid w:val="00197259"/>
    <w:rsid w:val="001A1250"/>
    <w:rsid w:val="001B493F"/>
    <w:rsid w:val="001F178D"/>
    <w:rsid w:val="00204CC8"/>
    <w:rsid w:val="00215659"/>
    <w:rsid w:val="00223341"/>
    <w:rsid w:val="0023152B"/>
    <w:rsid w:val="002458D7"/>
    <w:rsid w:val="00255ED3"/>
    <w:rsid w:val="00260682"/>
    <w:rsid w:val="00266C1B"/>
    <w:rsid w:val="002679A5"/>
    <w:rsid w:val="00292EC8"/>
    <w:rsid w:val="002A2955"/>
    <w:rsid w:val="002C561D"/>
    <w:rsid w:val="002D1C03"/>
    <w:rsid w:val="002E42A6"/>
    <w:rsid w:val="003079C1"/>
    <w:rsid w:val="003155FE"/>
    <w:rsid w:val="00351AA9"/>
    <w:rsid w:val="003577C1"/>
    <w:rsid w:val="00367F23"/>
    <w:rsid w:val="00372CBC"/>
    <w:rsid w:val="00373EEC"/>
    <w:rsid w:val="003975FE"/>
    <w:rsid w:val="003A3E7B"/>
    <w:rsid w:val="004028C0"/>
    <w:rsid w:val="00413A73"/>
    <w:rsid w:val="00414BE8"/>
    <w:rsid w:val="00424E88"/>
    <w:rsid w:val="00436ECF"/>
    <w:rsid w:val="00442F9E"/>
    <w:rsid w:val="00447040"/>
    <w:rsid w:val="00470460"/>
    <w:rsid w:val="00485A78"/>
    <w:rsid w:val="00493205"/>
    <w:rsid w:val="004A28C4"/>
    <w:rsid w:val="004A4B9E"/>
    <w:rsid w:val="004B6192"/>
    <w:rsid w:val="004E7596"/>
    <w:rsid w:val="00504766"/>
    <w:rsid w:val="00507008"/>
    <w:rsid w:val="00552B3C"/>
    <w:rsid w:val="0056291C"/>
    <w:rsid w:val="0056577F"/>
    <w:rsid w:val="00573FD3"/>
    <w:rsid w:val="005A7CD6"/>
    <w:rsid w:val="005D191C"/>
    <w:rsid w:val="005D6849"/>
    <w:rsid w:val="005D6994"/>
    <w:rsid w:val="005E4F08"/>
    <w:rsid w:val="005F2F28"/>
    <w:rsid w:val="0062617B"/>
    <w:rsid w:val="006322FD"/>
    <w:rsid w:val="0068027D"/>
    <w:rsid w:val="006930A6"/>
    <w:rsid w:val="006A0D84"/>
    <w:rsid w:val="006A124B"/>
    <w:rsid w:val="006B4236"/>
    <w:rsid w:val="006D0387"/>
    <w:rsid w:val="006D2A25"/>
    <w:rsid w:val="006D320D"/>
    <w:rsid w:val="006D3E09"/>
    <w:rsid w:val="006F00FF"/>
    <w:rsid w:val="006F5A3C"/>
    <w:rsid w:val="006F5C50"/>
    <w:rsid w:val="007246E3"/>
    <w:rsid w:val="00744A21"/>
    <w:rsid w:val="007472A1"/>
    <w:rsid w:val="00754BAD"/>
    <w:rsid w:val="00763606"/>
    <w:rsid w:val="007649BF"/>
    <w:rsid w:val="007654FA"/>
    <w:rsid w:val="00772177"/>
    <w:rsid w:val="007728AE"/>
    <w:rsid w:val="007C434C"/>
    <w:rsid w:val="007F1570"/>
    <w:rsid w:val="007F2DF3"/>
    <w:rsid w:val="0081056A"/>
    <w:rsid w:val="00817403"/>
    <w:rsid w:val="00842A6F"/>
    <w:rsid w:val="00856847"/>
    <w:rsid w:val="008568AA"/>
    <w:rsid w:val="00864BB9"/>
    <w:rsid w:val="0088362B"/>
    <w:rsid w:val="008E0013"/>
    <w:rsid w:val="008E41E9"/>
    <w:rsid w:val="008E49FF"/>
    <w:rsid w:val="008E56AB"/>
    <w:rsid w:val="008F4A11"/>
    <w:rsid w:val="009013FD"/>
    <w:rsid w:val="00901AF5"/>
    <w:rsid w:val="0090507C"/>
    <w:rsid w:val="00914054"/>
    <w:rsid w:val="009169A2"/>
    <w:rsid w:val="00933704"/>
    <w:rsid w:val="00934D57"/>
    <w:rsid w:val="009456C8"/>
    <w:rsid w:val="00962567"/>
    <w:rsid w:val="009A521C"/>
    <w:rsid w:val="009B6F80"/>
    <w:rsid w:val="009D04E2"/>
    <w:rsid w:val="00A018EF"/>
    <w:rsid w:val="00A0507B"/>
    <w:rsid w:val="00A2154E"/>
    <w:rsid w:val="00A24642"/>
    <w:rsid w:val="00A628A4"/>
    <w:rsid w:val="00A74BFB"/>
    <w:rsid w:val="00A827C1"/>
    <w:rsid w:val="00A8310F"/>
    <w:rsid w:val="00A91C5F"/>
    <w:rsid w:val="00AB2016"/>
    <w:rsid w:val="00AC4666"/>
    <w:rsid w:val="00AE4B89"/>
    <w:rsid w:val="00AF4ED4"/>
    <w:rsid w:val="00B13C11"/>
    <w:rsid w:val="00B1733E"/>
    <w:rsid w:val="00B24B65"/>
    <w:rsid w:val="00B54B77"/>
    <w:rsid w:val="00BA528D"/>
    <w:rsid w:val="00BB1B54"/>
    <w:rsid w:val="00BB2E65"/>
    <w:rsid w:val="00BC347F"/>
    <w:rsid w:val="00BE606E"/>
    <w:rsid w:val="00C0096D"/>
    <w:rsid w:val="00C26207"/>
    <w:rsid w:val="00C27880"/>
    <w:rsid w:val="00C352DA"/>
    <w:rsid w:val="00C45A73"/>
    <w:rsid w:val="00C53BA8"/>
    <w:rsid w:val="00C76F74"/>
    <w:rsid w:val="00C8561A"/>
    <w:rsid w:val="00CA5598"/>
    <w:rsid w:val="00CB149E"/>
    <w:rsid w:val="00CB1B64"/>
    <w:rsid w:val="00CC3C6E"/>
    <w:rsid w:val="00CD242A"/>
    <w:rsid w:val="00CD31DC"/>
    <w:rsid w:val="00CD455A"/>
    <w:rsid w:val="00CE5AC8"/>
    <w:rsid w:val="00D004F3"/>
    <w:rsid w:val="00D05106"/>
    <w:rsid w:val="00D11C9A"/>
    <w:rsid w:val="00D244EC"/>
    <w:rsid w:val="00D319D4"/>
    <w:rsid w:val="00D400CC"/>
    <w:rsid w:val="00D40CBC"/>
    <w:rsid w:val="00D74BEB"/>
    <w:rsid w:val="00D75EEB"/>
    <w:rsid w:val="00D84FB4"/>
    <w:rsid w:val="00E026A4"/>
    <w:rsid w:val="00E05037"/>
    <w:rsid w:val="00E27318"/>
    <w:rsid w:val="00E40C17"/>
    <w:rsid w:val="00E43B43"/>
    <w:rsid w:val="00E72403"/>
    <w:rsid w:val="00E964FF"/>
    <w:rsid w:val="00EA0237"/>
    <w:rsid w:val="00EA7296"/>
    <w:rsid w:val="00EC22B8"/>
    <w:rsid w:val="00EC2F66"/>
    <w:rsid w:val="00ED0383"/>
    <w:rsid w:val="00ED5AF7"/>
    <w:rsid w:val="00ED6762"/>
    <w:rsid w:val="00F1218A"/>
    <w:rsid w:val="00F30F1E"/>
    <w:rsid w:val="00F34BB9"/>
    <w:rsid w:val="00F82192"/>
    <w:rsid w:val="00F86AC6"/>
    <w:rsid w:val="00FB41DF"/>
    <w:rsid w:val="00FB48D8"/>
    <w:rsid w:val="00FB6560"/>
    <w:rsid w:val="00FC04BE"/>
    <w:rsid w:val="00FD0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7F"/>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 w:type="table" w:customStyle="1" w:styleId="ListTable31">
    <w:name w:val="List Table 31"/>
    <w:basedOn w:val="TableNormal"/>
    <w:next w:val="ListTable3"/>
    <w:uiPriority w:val="48"/>
    <w:rsid w:val="007F1570"/>
    <w:pPr>
      <w:spacing w:after="0" w:line="240" w:lineRule="auto"/>
    </w:pPr>
    <w:tblPr>
      <w:tblStyleRowBandSize w:val="1"/>
      <w:tblStyleColBandSize w:val="1"/>
      <w:tblInd w:w="0" w:type="nil"/>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2782">
      <w:bodyDiv w:val="1"/>
      <w:marLeft w:val="0"/>
      <w:marRight w:val="0"/>
      <w:marTop w:val="0"/>
      <w:marBottom w:val="0"/>
      <w:divBdr>
        <w:top w:val="none" w:sz="0" w:space="0" w:color="auto"/>
        <w:left w:val="none" w:sz="0" w:space="0" w:color="auto"/>
        <w:bottom w:val="none" w:sz="0" w:space="0" w:color="auto"/>
        <w:right w:val="none" w:sz="0" w:space="0" w:color="auto"/>
      </w:divBdr>
    </w:div>
    <w:div w:id="322467247">
      <w:bodyDiv w:val="1"/>
      <w:marLeft w:val="0"/>
      <w:marRight w:val="0"/>
      <w:marTop w:val="0"/>
      <w:marBottom w:val="0"/>
      <w:divBdr>
        <w:top w:val="none" w:sz="0" w:space="0" w:color="auto"/>
        <w:left w:val="none" w:sz="0" w:space="0" w:color="auto"/>
        <w:bottom w:val="none" w:sz="0" w:space="0" w:color="auto"/>
        <w:right w:val="none" w:sz="0" w:space="0" w:color="auto"/>
      </w:divBdr>
    </w:div>
    <w:div w:id="610013295">
      <w:bodyDiv w:val="1"/>
      <w:marLeft w:val="0"/>
      <w:marRight w:val="0"/>
      <w:marTop w:val="0"/>
      <w:marBottom w:val="0"/>
      <w:divBdr>
        <w:top w:val="none" w:sz="0" w:space="0" w:color="auto"/>
        <w:left w:val="none" w:sz="0" w:space="0" w:color="auto"/>
        <w:bottom w:val="none" w:sz="0" w:space="0" w:color="auto"/>
        <w:right w:val="none" w:sz="0" w:space="0" w:color="auto"/>
      </w:divBdr>
    </w:div>
    <w:div w:id="700934427">
      <w:bodyDiv w:val="1"/>
      <w:marLeft w:val="0"/>
      <w:marRight w:val="0"/>
      <w:marTop w:val="0"/>
      <w:marBottom w:val="0"/>
      <w:divBdr>
        <w:top w:val="none" w:sz="0" w:space="0" w:color="auto"/>
        <w:left w:val="none" w:sz="0" w:space="0" w:color="auto"/>
        <w:bottom w:val="none" w:sz="0" w:space="0" w:color="auto"/>
        <w:right w:val="none" w:sz="0" w:space="0" w:color="auto"/>
      </w:divBdr>
    </w:div>
    <w:div w:id="731739087">
      <w:bodyDiv w:val="1"/>
      <w:marLeft w:val="0"/>
      <w:marRight w:val="0"/>
      <w:marTop w:val="0"/>
      <w:marBottom w:val="0"/>
      <w:divBdr>
        <w:top w:val="none" w:sz="0" w:space="0" w:color="auto"/>
        <w:left w:val="none" w:sz="0" w:space="0" w:color="auto"/>
        <w:bottom w:val="none" w:sz="0" w:space="0" w:color="auto"/>
        <w:right w:val="none" w:sz="0" w:space="0" w:color="auto"/>
      </w:divBdr>
    </w:div>
    <w:div w:id="901675011">
      <w:bodyDiv w:val="1"/>
      <w:marLeft w:val="0"/>
      <w:marRight w:val="0"/>
      <w:marTop w:val="0"/>
      <w:marBottom w:val="0"/>
      <w:divBdr>
        <w:top w:val="none" w:sz="0" w:space="0" w:color="auto"/>
        <w:left w:val="none" w:sz="0" w:space="0" w:color="auto"/>
        <w:bottom w:val="none" w:sz="0" w:space="0" w:color="auto"/>
        <w:right w:val="none" w:sz="0" w:space="0" w:color="auto"/>
      </w:divBdr>
    </w:div>
    <w:div w:id="987900223">
      <w:bodyDiv w:val="1"/>
      <w:marLeft w:val="0"/>
      <w:marRight w:val="0"/>
      <w:marTop w:val="0"/>
      <w:marBottom w:val="0"/>
      <w:divBdr>
        <w:top w:val="none" w:sz="0" w:space="0" w:color="auto"/>
        <w:left w:val="none" w:sz="0" w:space="0" w:color="auto"/>
        <w:bottom w:val="none" w:sz="0" w:space="0" w:color="auto"/>
        <w:right w:val="none" w:sz="0" w:space="0" w:color="auto"/>
      </w:divBdr>
    </w:div>
    <w:div w:id="1007489384">
      <w:bodyDiv w:val="1"/>
      <w:marLeft w:val="0"/>
      <w:marRight w:val="0"/>
      <w:marTop w:val="0"/>
      <w:marBottom w:val="0"/>
      <w:divBdr>
        <w:top w:val="none" w:sz="0" w:space="0" w:color="auto"/>
        <w:left w:val="none" w:sz="0" w:space="0" w:color="auto"/>
        <w:bottom w:val="none" w:sz="0" w:space="0" w:color="auto"/>
        <w:right w:val="none" w:sz="0" w:space="0" w:color="auto"/>
      </w:divBdr>
    </w:div>
    <w:div w:id="1079255073">
      <w:bodyDiv w:val="1"/>
      <w:marLeft w:val="0"/>
      <w:marRight w:val="0"/>
      <w:marTop w:val="0"/>
      <w:marBottom w:val="0"/>
      <w:divBdr>
        <w:top w:val="none" w:sz="0" w:space="0" w:color="auto"/>
        <w:left w:val="none" w:sz="0" w:space="0" w:color="auto"/>
        <w:bottom w:val="none" w:sz="0" w:space="0" w:color="auto"/>
        <w:right w:val="none" w:sz="0" w:space="0" w:color="auto"/>
      </w:divBdr>
    </w:div>
    <w:div w:id="1229222438">
      <w:bodyDiv w:val="1"/>
      <w:marLeft w:val="0"/>
      <w:marRight w:val="0"/>
      <w:marTop w:val="0"/>
      <w:marBottom w:val="0"/>
      <w:divBdr>
        <w:top w:val="none" w:sz="0" w:space="0" w:color="auto"/>
        <w:left w:val="none" w:sz="0" w:space="0" w:color="auto"/>
        <w:bottom w:val="none" w:sz="0" w:space="0" w:color="auto"/>
        <w:right w:val="none" w:sz="0" w:space="0" w:color="auto"/>
      </w:divBdr>
    </w:div>
    <w:div w:id="1369452745">
      <w:bodyDiv w:val="1"/>
      <w:marLeft w:val="0"/>
      <w:marRight w:val="0"/>
      <w:marTop w:val="0"/>
      <w:marBottom w:val="0"/>
      <w:divBdr>
        <w:top w:val="none" w:sz="0" w:space="0" w:color="auto"/>
        <w:left w:val="none" w:sz="0" w:space="0" w:color="auto"/>
        <w:bottom w:val="none" w:sz="0" w:space="0" w:color="auto"/>
        <w:right w:val="none" w:sz="0" w:space="0" w:color="auto"/>
      </w:divBdr>
    </w:div>
    <w:div w:id="1381588349">
      <w:bodyDiv w:val="1"/>
      <w:marLeft w:val="0"/>
      <w:marRight w:val="0"/>
      <w:marTop w:val="0"/>
      <w:marBottom w:val="0"/>
      <w:divBdr>
        <w:top w:val="none" w:sz="0" w:space="0" w:color="auto"/>
        <w:left w:val="none" w:sz="0" w:space="0" w:color="auto"/>
        <w:bottom w:val="none" w:sz="0" w:space="0" w:color="auto"/>
        <w:right w:val="none" w:sz="0" w:space="0" w:color="auto"/>
      </w:divBdr>
    </w:div>
    <w:div w:id="1477262453">
      <w:bodyDiv w:val="1"/>
      <w:marLeft w:val="0"/>
      <w:marRight w:val="0"/>
      <w:marTop w:val="0"/>
      <w:marBottom w:val="0"/>
      <w:divBdr>
        <w:top w:val="none" w:sz="0" w:space="0" w:color="auto"/>
        <w:left w:val="none" w:sz="0" w:space="0" w:color="auto"/>
        <w:bottom w:val="none" w:sz="0" w:space="0" w:color="auto"/>
        <w:right w:val="none" w:sz="0" w:space="0" w:color="auto"/>
      </w:divBdr>
    </w:div>
    <w:div w:id="1520050795">
      <w:bodyDiv w:val="1"/>
      <w:marLeft w:val="0"/>
      <w:marRight w:val="0"/>
      <w:marTop w:val="0"/>
      <w:marBottom w:val="0"/>
      <w:divBdr>
        <w:top w:val="none" w:sz="0" w:space="0" w:color="auto"/>
        <w:left w:val="none" w:sz="0" w:space="0" w:color="auto"/>
        <w:bottom w:val="none" w:sz="0" w:space="0" w:color="auto"/>
        <w:right w:val="none" w:sz="0" w:space="0" w:color="auto"/>
      </w:divBdr>
    </w:div>
    <w:div w:id="1546526800">
      <w:bodyDiv w:val="1"/>
      <w:marLeft w:val="0"/>
      <w:marRight w:val="0"/>
      <w:marTop w:val="0"/>
      <w:marBottom w:val="0"/>
      <w:divBdr>
        <w:top w:val="none" w:sz="0" w:space="0" w:color="auto"/>
        <w:left w:val="none" w:sz="0" w:space="0" w:color="auto"/>
        <w:bottom w:val="none" w:sz="0" w:space="0" w:color="auto"/>
        <w:right w:val="none" w:sz="0" w:space="0" w:color="auto"/>
      </w:divBdr>
    </w:div>
    <w:div w:id="1650013855">
      <w:bodyDiv w:val="1"/>
      <w:marLeft w:val="0"/>
      <w:marRight w:val="0"/>
      <w:marTop w:val="0"/>
      <w:marBottom w:val="0"/>
      <w:divBdr>
        <w:top w:val="none" w:sz="0" w:space="0" w:color="auto"/>
        <w:left w:val="none" w:sz="0" w:space="0" w:color="auto"/>
        <w:bottom w:val="none" w:sz="0" w:space="0" w:color="auto"/>
        <w:right w:val="none" w:sz="0" w:space="0" w:color="auto"/>
      </w:divBdr>
    </w:div>
    <w:div w:id="1703436064">
      <w:bodyDiv w:val="1"/>
      <w:marLeft w:val="0"/>
      <w:marRight w:val="0"/>
      <w:marTop w:val="0"/>
      <w:marBottom w:val="0"/>
      <w:divBdr>
        <w:top w:val="none" w:sz="0" w:space="0" w:color="auto"/>
        <w:left w:val="none" w:sz="0" w:space="0" w:color="auto"/>
        <w:bottom w:val="none" w:sz="0" w:space="0" w:color="auto"/>
        <w:right w:val="none" w:sz="0" w:space="0" w:color="auto"/>
      </w:divBdr>
    </w:div>
    <w:div w:id="1873765772">
      <w:bodyDiv w:val="1"/>
      <w:marLeft w:val="0"/>
      <w:marRight w:val="0"/>
      <w:marTop w:val="0"/>
      <w:marBottom w:val="0"/>
      <w:divBdr>
        <w:top w:val="none" w:sz="0" w:space="0" w:color="auto"/>
        <w:left w:val="none" w:sz="0" w:space="0" w:color="auto"/>
        <w:bottom w:val="none" w:sz="0" w:space="0" w:color="auto"/>
        <w:right w:val="none" w:sz="0" w:space="0" w:color="auto"/>
      </w:divBdr>
    </w:div>
    <w:div w:id="204570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3BDF908C59C24592FE0E645E48E6B6" ma:contentTypeVersion="4087" ma:contentTypeDescription="Create a new document." ma:contentTypeScope="" ma:versionID="b806503caff730ae1b0275a867efdd5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2bfa5101-be90-4117-9d9b-90536102b889" targetNamespace="http://schemas.microsoft.com/office/2006/metadata/properties" ma:root="true" ma:fieldsID="d6b061b25348d97a6ad84280cd29395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2bfa5101-be90-4117-9d9b-90536102b889"/>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fa5101-be90-4117-9d9b-90536102b889"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H6263HTYEWN5-1744318314-21107</_dlc_DocId>
    <TaxCatchAll xmlns="7fd9e60a-720a-478c-bf76-b460d35d354e">
      <Value>154</Value>
    </TaxCatchAll>
    <_dlc_DocIdUrl xmlns="7fd9e60a-720a-478c-bf76-b460d35d354e">
      <Url>https://dbis.sharepoint.com/sites/dit/253/_layouts/15/DocIdRedir.aspx?ID=H6263HTYEWN5-1744318314-21107</Url>
      <Description>H6263HTYEWN5-1744318314-21107</Description>
    </_dlc_DocIdUr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2019-07-11T13:15:12+00:00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36188-F938-4DB9-8D9F-58FE85041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2bfa5101-be90-4117-9d9b-90536102b8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AC3BDE-7B14-4597-B5A4-E4D41BB09186}">
  <ds:schemaRefs>
    <ds:schemaRef ds:uri="http://schemas.microsoft.com/office/2006/metadata/properties"/>
    <ds:schemaRef ds:uri="b413c3fd-5a3b-4239-b985-69032e371c04"/>
    <ds:schemaRef ds:uri="http://www.w3.org/XML/1998/namespace"/>
    <ds:schemaRef ds:uri="a172083e-e40c-4314-b43a-827352a1ed2c"/>
    <ds:schemaRef ds:uri="7fd9e60a-720a-478c-bf76-b460d35d354e"/>
    <ds:schemaRef ds:uri="http://purl.org/dc/elements/1.1/"/>
    <ds:schemaRef ds:uri="http://schemas.microsoft.com/office/infopath/2007/PartnerControls"/>
    <ds:schemaRef ds:uri="http://purl.org/dc/dcmitype/"/>
    <ds:schemaRef ds:uri="a8f60570-4bd3-4f2b-950b-a996de8ab151"/>
    <ds:schemaRef ds:uri="http://purl.org/dc/terms/"/>
    <ds:schemaRef ds:uri="c963a4c1-1bb4-49f2-a011-9c776a7eed2a"/>
    <ds:schemaRef ds:uri="http://schemas.microsoft.com/office/2006/documentManagement/types"/>
    <ds:schemaRef ds:uri="http://schemas.openxmlformats.org/package/2006/metadata/core-properties"/>
    <ds:schemaRef ds:uri="2bfa5101-be90-4117-9d9b-90536102b889"/>
    <ds:schemaRef ds:uri="c0e5669f-1bcb-499c-94e0-3ccb733d3d13"/>
    <ds:schemaRef ds:uri="b67a7830-db79-4a49-bf27-2aff92a2201a"/>
  </ds:schemaRefs>
</ds:datastoreItem>
</file>

<file path=customXml/itemProps3.xml><?xml version="1.0" encoding="utf-8"?>
<ds:datastoreItem xmlns:ds="http://schemas.openxmlformats.org/officeDocument/2006/customXml" ds:itemID="{83681D86-DB8E-43B4-AF4D-8128EC91E6C7}">
  <ds:schemaRefs>
    <ds:schemaRef ds:uri="http://schemas.microsoft.com/sharepoint/v3/contenttype/forms"/>
  </ds:schemaRefs>
</ds:datastoreItem>
</file>

<file path=customXml/itemProps4.xml><?xml version="1.0" encoding="utf-8"?>
<ds:datastoreItem xmlns:ds="http://schemas.openxmlformats.org/officeDocument/2006/customXml" ds:itemID="{8683F9CF-01A6-4E0D-91A9-E4507DB2120E}">
  <ds:schemaRefs>
    <ds:schemaRef ds:uri="http://schemas.microsoft.com/sharepoint/events"/>
  </ds:schemaRefs>
</ds:datastoreItem>
</file>

<file path=customXml/itemProps5.xml><?xml version="1.0" encoding="utf-8"?>
<ds:datastoreItem xmlns:ds="http://schemas.openxmlformats.org/officeDocument/2006/customXml" ds:itemID="{C1DCB1A7-9F1D-4B12-AE30-0B5C93AED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7884</Words>
  <Characters>44945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The Preferential Tariff implementing the Agreement between the United Kingdom of Great Britain and Northern Ireland and Central America - Costa Rica, version 1.0, dated 5 February 2019</vt:lpstr>
    </vt:vector>
  </TitlesOfParts>
  <Company/>
  <LinksUpToDate>false</LinksUpToDate>
  <CharactersWithSpaces>52724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Central America - Costa Rica, version 1.0, dated 5 February 2019</dc:title>
  <dc:subject/>
  <dc:creator>Department for International Trade - Trade Policy Group</dc:creator>
  <cp:keywords>Costa Rica</cp:keywords>
  <dc:description/>
  <cp:lastModifiedBy>Siddiki, Shah (Trade)</cp:lastModifiedBy>
  <cp:revision>2</cp:revision>
  <dcterms:created xsi:type="dcterms:W3CDTF">2019-09-06T13:47:00Z</dcterms:created>
  <dcterms:modified xsi:type="dcterms:W3CDTF">2019-09-06T13:47:00Z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0x010100E43BDF908C59C24592FE0E645E48E6B6</vt:lpwstr>
  </property>
  <property fmtid="{D5CDD505-2E9C-101B-9397-08002B2CF9AE}" pid="4" name="_dlc_DocIdItemGuid">
    <vt:lpwstr>ec433dce-c342-49ef-b41d-821d4e2d4c21</vt:lpwstr>
  </property>
</Properties>
</file>